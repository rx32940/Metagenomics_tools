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E13F51" w:rsidRDefault="00C945AC"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r w:rsidRPr="00E13F51">
        <w:rPr>
          <w:rFonts w:ascii="Calibri" w:hAnsi="Calibri" w:cs="Calibri"/>
          <w:bCs/>
          <w:color w:val="000000" w:themeColor="text1"/>
          <w:sz w:val="24"/>
          <w:szCs w:val="24"/>
        </w:rPr>
        <w:t>Journal of Applied Microbiology</w:t>
      </w:r>
    </w:p>
    <w:p w14:paraId="52B45142" w14:textId="798A2395" w:rsidR="005912FB" w:rsidRPr="00E13F51" w:rsidRDefault="00366132" w:rsidP="00115F9F">
      <w:pPr>
        <w:pStyle w:val="CommentText"/>
        <w:suppressLineNumbers/>
        <w:spacing w:line="480" w:lineRule="auto"/>
        <w:jc w:val="center"/>
        <w:rPr>
          <w:rFonts w:ascii="Calibri" w:hAnsi="Calibri" w:cs="Calibri"/>
          <w:bCs/>
          <w:color w:val="000000" w:themeColor="text1"/>
          <w:sz w:val="24"/>
          <w:szCs w:val="24"/>
        </w:rPr>
      </w:pPr>
      <w:bookmarkStart w:id="2" w:name="OLE_LINK126"/>
      <w:bookmarkStart w:id="3" w:name="OLE_LINK127"/>
      <w:bookmarkStart w:id="4" w:name="OLE_LINK52"/>
      <w:bookmarkStart w:id="5" w:name="OLE_LINK42"/>
      <w:r w:rsidRPr="00E13F51">
        <w:rPr>
          <w:rFonts w:ascii="Calibri" w:hAnsi="Calibri" w:cs="Calibri"/>
          <w:bCs/>
          <w:color w:val="000000" w:themeColor="text1"/>
          <w:sz w:val="24"/>
          <w:szCs w:val="24"/>
        </w:rPr>
        <w:t xml:space="preserve">The selection </w:t>
      </w:r>
      <w:r w:rsidR="00150FC9" w:rsidRPr="00E13F51">
        <w:rPr>
          <w:rFonts w:ascii="Calibri" w:hAnsi="Calibri" w:cs="Calibri"/>
          <w:bCs/>
          <w:color w:val="000000" w:themeColor="text1"/>
          <w:sz w:val="24"/>
          <w:szCs w:val="24"/>
        </w:rPr>
        <w:t xml:space="preserve">of </w:t>
      </w:r>
      <w:r w:rsidR="00EC464E" w:rsidRPr="00E13F51">
        <w:rPr>
          <w:rFonts w:ascii="Calibri" w:hAnsi="Calibri" w:cs="Calibri"/>
          <w:bCs/>
          <w:color w:val="000000" w:themeColor="text1"/>
          <w:sz w:val="24"/>
          <w:szCs w:val="24"/>
        </w:rPr>
        <w:t>shotgun</w:t>
      </w:r>
      <w:r w:rsidR="000E66D7" w:rsidRPr="00E13F51">
        <w:rPr>
          <w:rFonts w:ascii="Calibri" w:hAnsi="Calibri" w:cs="Calibri"/>
          <w:bCs/>
          <w:color w:val="000000" w:themeColor="text1"/>
          <w:sz w:val="24"/>
          <w:szCs w:val="24"/>
        </w:rPr>
        <w:t xml:space="preserve"> metagenomics </w:t>
      </w:r>
      <w:r w:rsidR="00664C52" w:rsidRPr="00E13F51">
        <w:rPr>
          <w:rFonts w:ascii="Calibri" w:hAnsi="Calibri" w:cs="Calibri"/>
          <w:bCs/>
          <w:color w:val="000000" w:themeColor="text1"/>
          <w:sz w:val="24"/>
          <w:szCs w:val="24"/>
        </w:rPr>
        <w:t xml:space="preserve">software </w:t>
      </w:r>
      <w:r w:rsidR="003F2492" w:rsidRPr="00E13F51">
        <w:rPr>
          <w:rFonts w:ascii="Calibri" w:hAnsi="Calibri" w:cs="Calibri"/>
          <w:bCs/>
          <w:color w:val="000000" w:themeColor="text1"/>
          <w:sz w:val="24"/>
          <w:szCs w:val="24"/>
        </w:rPr>
        <w:t>introduce</w:t>
      </w:r>
      <w:r w:rsidR="00C17742" w:rsidRPr="00E13F51">
        <w:rPr>
          <w:rFonts w:ascii="Calibri" w:hAnsi="Calibri" w:cs="Calibri"/>
          <w:bCs/>
          <w:color w:val="000000" w:themeColor="text1"/>
          <w:sz w:val="24"/>
          <w:szCs w:val="24"/>
        </w:rPr>
        <w:t>s</w:t>
      </w:r>
      <w:r w:rsidR="003F2492" w:rsidRPr="00E13F51">
        <w:rPr>
          <w:rFonts w:ascii="Calibri" w:hAnsi="Calibri" w:cs="Calibri"/>
          <w:bCs/>
          <w:color w:val="000000" w:themeColor="text1"/>
          <w:sz w:val="24"/>
          <w:szCs w:val="24"/>
        </w:rPr>
        <w:t xml:space="preserve"> </w:t>
      </w:r>
      <w:r w:rsidR="005643D1" w:rsidRPr="00E13F51">
        <w:rPr>
          <w:rFonts w:ascii="Calibri" w:hAnsi="Calibri" w:cs="Calibri"/>
          <w:bCs/>
          <w:color w:val="000000" w:themeColor="text1"/>
          <w:sz w:val="24"/>
          <w:szCs w:val="24"/>
        </w:rPr>
        <w:t xml:space="preserve">biases </w:t>
      </w:r>
      <w:r w:rsidR="00C17742" w:rsidRPr="00E13F51">
        <w:rPr>
          <w:rFonts w:ascii="Calibri" w:hAnsi="Calibri" w:cs="Calibri"/>
          <w:bCs/>
          <w:color w:val="000000" w:themeColor="text1"/>
          <w:sz w:val="24"/>
          <w:szCs w:val="24"/>
        </w:rPr>
        <w:t xml:space="preserve">in </w:t>
      </w:r>
      <w:r w:rsidR="0014198B" w:rsidRPr="00E13F51">
        <w:rPr>
          <w:rFonts w:ascii="Calibri" w:hAnsi="Calibri" w:cs="Calibri"/>
          <w:bCs/>
          <w:color w:val="000000" w:themeColor="text1"/>
          <w:sz w:val="24"/>
          <w:szCs w:val="24"/>
        </w:rPr>
        <w:t xml:space="preserve">microbial </w:t>
      </w:r>
      <w:r w:rsidR="003F2492" w:rsidRPr="00E13F51">
        <w:rPr>
          <w:rFonts w:ascii="Calibri" w:hAnsi="Calibri" w:cs="Calibri"/>
          <w:bCs/>
          <w:color w:val="000000" w:themeColor="text1"/>
          <w:sz w:val="24"/>
          <w:szCs w:val="24"/>
        </w:rPr>
        <w:t xml:space="preserve">profiling and </w:t>
      </w:r>
      <w:r w:rsidR="005732A7" w:rsidRPr="00E13F51">
        <w:rPr>
          <w:rFonts w:ascii="Calibri" w:hAnsi="Calibri" w:cs="Calibri"/>
          <w:bCs/>
          <w:color w:val="000000" w:themeColor="text1"/>
          <w:sz w:val="24"/>
          <w:szCs w:val="24"/>
        </w:rPr>
        <w:t>pathogen detection</w:t>
      </w:r>
      <w:r w:rsidR="005643D1" w:rsidRPr="00E13F51">
        <w:rPr>
          <w:rFonts w:ascii="Calibri" w:hAnsi="Calibri" w:cs="Calibri"/>
          <w:bCs/>
          <w:color w:val="000000" w:themeColor="text1"/>
          <w:sz w:val="24"/>
          <w:szCs w:val="24"/>
        </w:rPr>
        <w:t xml:space="preserve"> </w:t>
      </w:r>
    </w:p>
    <w:bookmarkEnd w:id="2"/>
    <w:bookmarkEnd w:id="3"/>
    <w:bookmarkEnd w:id="4"/>
    <w:bookmarkEnd w:id="5"/>
    <w:p w14:paraId="7E94ABFC" w14:textId="116A6AA9"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35500ACF" w:rsidR="00063C13" w:rsidRPr="00E13F51" w:rsidRDefault="00657FB1" w:rsidP="00115F9F">
      <w:pPr>
        <w:pStyle w:val="CommentText"/>
        <w:suppressLineNumbers/>
        <w:spacing w:line="480" w:lineRule="auto"/>
        <w:rPr>
          <w:rFonts w:ascii="Calibri" w:hAnsi="Calibri" w:cs="Calibri"/>
          <w:bCs/>
          <w:color w:val="000000" w:themeColor="text1"/>
          <w:sz w:val="24"/>
          <w:szCs w:val="24"/>
        </w:rPr>
      </w:pPr>
      <w:bookmarkStart w:id="6" w:name="OLE_LINK85"/>
      <w:bookmarkStart w:id="7" w:name="OLE_LINK86"/>
      <w:bookmarkStart w:id="8" w:name="OLE_LINK87"/>
      <w:bookmarkStart w:id="9" w:name="OLE_LINK128"/>
      <w:bookmarkStart w:id="10" w:name="OLE_LINK129"/>
      <w:bookmarkStart w:id="11" w:name="OLE_LINK53"/>
      <w:r w:rsidRPr="00E13F51">
        <w:rPr>
          <w:rFonts w:ascii="Calibri" w:hAnsi="Calibri" w:cs="Calibri"/>
          <w:bCs/>
          <w:color w:val="000000" w:themeColor="text1"/>
          <w:sz w:val="24"/>
          <w:szCs w:val="24"/>
        </w:rPr>
        <w:t>Metagenomics software selection biases</w:t>
      </w:r>
      <w:bookmarkEnd w:id="6"/>
      <w:bookmarkEnd w:id="7"/>
      <w:bookmarkEnd w:id="8"/>
    </w:p>
    <w:bookmarkEnd w:id="9"/>
    <w:bookmarkEnd w:id="10"/>
    <w:bookmarkEnd w:id="11"/>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12" w:name="OLE_LINK3"/>
      <w:bookmarkStart w:id="13" w:name="OLE_LINK4"/>
      <w:bookmarkStart w:id="14"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15" w:name="OLE_LINK141"/>
      <w:bookmarkStart w:id="16" w:name="OLE_LINK142"/>
      <w:bookmarkStart w:id="17" w:name="OLE_LINK37"/>
      <w:bookmarkStart w:id="18" w:name="OLE_LINK38"/>
      <w:bookmarkStart w:id="19" w:name="OLE_LINK62"/>
      <w:proofErr w:type="spellStart"/>
      <w:r w:rsidRPr="003A137D">
        <w:rPr>
          <w:color w:val="000000" w:themeColor="text1"/>
        </w:rPr>
        <w:t>Sreekumari</w:t>
      </w:r>
      <w:bookmarkEnd w:id="15"/>
      <w:bookmarkEnd w:id="16"/>
      <w:proofErr w:type="spellEnd"/>
      <w:r w:rsidRPr="003A137D">
        <w:rPr>
          <w:color w:val="000000" w:themeColor="text1"/>
        </w:rPr>
        <w:t xml:space="preserve"> Rajeev</w:t>
      </w:r>
      <w:bookmarkEnd w:id="17"/>
      <w:bookmarkEnd w:id="18"/>
      <w:bookmarkEnd w:id="19"/>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20" w:name="OLE_LINK75"/>
      <w:bookmarkStart w:id="21" w:name="OLE_LINK76"/>
      <w:r w:rsidRPr="003A137D">
        <w:rPr>
          <w:color w:val="000000" w:themeColor="text1"/>
        </w:rPr>
        <w:t>Liliana C. M. Salvador</w:t>
      </w:r>
      <w:bookmarkEnd w:id="20"/>
      <w:bookmarkEnd w:id="21"/>
      <w:r w:rsidRPr="003A137D">
        <w:rPr>
          <w:color w:val="000000" w:themeColor="text1"/>
          <w:vertAlign w:val="superscript"/>
        </w:rPr>
        <w:t>1,2,4,†,*</w:t>
      </w:r>
      <w:bookmarkEnd w:id="12"/>
      <w:bookmarkEnd w:id="13"/>
      <w:bookmarkEnd w:id="14"/>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22" w:name="OLE_LINK10"/>
      <w:bookmarkStart w:id="23"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t>†</w:t>
      </w:r>
      <w:r w:rsidRPr="00FC2824">
        <w:rPr>
          <w:rFonts w:cstheme="minorHAnsi"/>
          <w:color w:val="000000" w:themeColor="text1"/>
        </w:rPr>
        <w:t xml:space="preserve"> These authors contributed equally to this work</w:t>
      </w:r>
      <w:bookmarkEnd w:id="22"/>
      <w:bookmarkEnd w:id="23"/>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24"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25" w:name="OLE_LINK143"/>
      <w:bookmarkStart w:id="26" w:name="OLE_LINK144"/>
      <w:r w:rsidRPr="003A137D">
        <w:rPr>
          <w:rStyle w:val="Hyperlink"/>
          <w:color w:val="000000" w:themeColor="text1"/>
        </w:rPr>
        <w:t>Department of Biomedical and Diagnostic Science</w:t>
      </w:r>
      <w:bookmarkEnd w:id="25"/>
      <w:bookmarkEnd w:id="26"/>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27" w:author="Ruijie Xu" w:date="2022-02-27T13:47:00Z"/>
          <w:b/>
          <w:bCs/>
          <w:color w:val="000000" w:themeColor="text1"/>
        </w:rPr>
      </w:pPr>
    </w:p>
    <w:p w14:paraId="5589A5A3" w14:textId="77777777" w:rsidR="00BB2685" w:rsidRPr="003A137D" w:rsidRDefault="00BB2685" w:rsidP="003B4416">
      <w:pPr>
        <w:suppressLineNumbers/>
        <w:spacing w:line="480" w:lineRule="auto"/>
        <w:rPr>
          <w:ins w:id="28"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29" w:author="Ruijie Xu" w:date="2022-02-27T13:47:00Z"/>
          <w:b/>
          <w:bCs/>
          <w:color w:val="000000" w:themeColor="text1"/>
        </w:rPr>
      </w:pPr>
      <w:bookmarkStart w:id="30" w:name="OLE_LINK73"/>
      <w:bookmarkStart w:id="31" w:name="OLE_LINK74"/>
    </w:p>
    <w:bookmarkEnd w:id="30"/>
    <w:bookmarkEnd w:id="31"/>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lastRenderedPageBreak/>
        <w:t xml:space="preserve">Abstract </w:t>
      </w:r>
    </w:p>
    <w:p w14:paraId="066A7653" w14:textId="5E2A973C" w:rsidR="003A4FF4" w:rsidRPr="003A137D" w:rsidRDefault="00237B31" w:rsidP="00271EA9">
      <w:pPr>
        <w:spacing w:line="480" w:lineRule="auto"/>
        <w:rPr>
          <w:color w:val="000000" w:themeColor="text1"/>
        </w:rPr>
      </w:pPr>
      <w:bookmarkStart w:id="32" w:name="OLE_LINK130"/>
      <w:bookmarkStart w:id="33" w:name="OLE_LINK131"/>
      <w:bookmarkStart w:id="34" w:name="OLE_LINK61"/>
      <w:bookmarkStart w:id="35" w:name="OLE_LINK132"/>
      <w:bookmarkStart w:id="36" w:name="OLE_LINK133"/>
      <w:r w:rsidRPr="003A137D">
        <w:rPr>
          <w:b/>
          <w:color w:val="000000" w:themeColor="text1"/>
        </w:rPr>
        <w:t>Aim</w:t>
      </w:r>
    </w:p>
    <w:p w14:paraId="7864116A" w14:textId="4C7967C5" w:rsidR="00940BE4" w:rsidRPr="003A137D" w:rsidRDefault="00E26BA0" w:rsidP="0046408A">
      <w:pPr>
        <w:spacing w:line="480" w:lineRule="auto"/>
        <w:ind w:firstLine="720"/>
        <w:rPr>
          <w:color w:val="000000" w:themeColor="text1"/>
        </w:rPr>
      </w:pPr>
      <w:bookmarkStart w:id="37" w:name="OLE_LINK30"/>
      <w:bookmarkStart w:id="38" w:name="OLE_LINK31"/>
      <w:r w:rsidRPr="003A137D">
        <w:rPr>
          <w:color w:val="000000" w:themeColor="text1"/>
        </w:rPr>
        <w:t xml:space="preserve">Shotgun metagenomic sequencing 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39" w:author="Ruijie Xu" w:date="2022-02-01T15:59:00Z">
        <w:r w:rsidR="00083E76">
          <w:rPr>
            <w:color w:val="000000" w:themeColor="text1"/>
          </w:rPr>
          <w:t xml:space="preserve">analysis </w:t>
        </w:r>
      </w:ins>
      <w:ins w:id="40" w:author="Ruijie Xu" w:date="2022-02-01T16:00:00Z">
        <w:r w:rsidR="00083E76">
          <w:rPr>
            <w:color w:val="000000" w:themeColor="text1"/>
          </w:rPr>
          <w:t>databases and</w:t>
        </w:r>
      </w:ins>
      <w:del w:id="41" w:author="Ruijie Xu" w:date="2022-02-01T15:59:00Z">
        <w:r w:rsidRPr="003A137D" w:rsidDel="00083E76">
          <w:rPr>
            <w:color w:val="000000" w:themeColor="text1"/>
          </w:rPr>
          <w:delText>analysis</w:delText>
        </w:r>
      </w:del>
      <w:r w:rsidRPr="003A137D">
        <w:rPr>
          <w:color w:val="000000" w:themeColor="text1"/>
        </w:rPr>
        <w:t xml:space="preserve"> software.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42"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43" w:author="Ruijie Xu" w:date="2022-02-01T13:28:00Z">
        <w:r w:rsidR="003C1EEA">
          <w:rPr>
            <w:color w:val="000000" w:themeColor="text1"/>
          </w:rPr>
          <w:t xml:space="preserve">popular </w:t>
        </w:r>
      </w:ins>
      <w:del w:id="44"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45"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r w:rsidR="001449A7" w:rsidRPr="003A137D">
        <w:rPr>
          <w:color w:val="000000" w:themeColor="text1"/>
        </w:rPr>
        <w:t>wild</w:t>
      </w:r>
      <w:ins w:id="46" w:author="Ruijie Xu" w:date="2022-02-01T16:00:00Z">
        <w:r w:rsidR="00083E76">
          <w:rPr>
            <w:color w:val="000000" w:themeColor="text1"/>
          </w:rPr>
          <w:t>ly collected</w:t>
        </w:r>
      </w:ins>
      <w:r w:rsidR="001449A7" w:rsidRPr="003A137D">
        <w:rPr>
          <w:color w:val="000000" w:themeColor="text1"/>
        </w:rPr>
        <w:t xml:space="preserve"> </w:t>
      </w:r>
      <w:r w:rsidR="00D258CC" w:rsidRPr="003A137D">
        <w:rPr>
          <w:color w:val="000000" w:themeColor="text1"/>
        </w:rPr>
        <w:t>rodent</w:t>
      </w:r>
      <w:del w:id="47" w:author="Ruijie Xu" w:date="2022-02-01T16:00:00Z">
        <w:r w:rsidR="0005313F" w:rsidRPr="003A137D" w:rsidDel="00083E76">
          <w:rPr>
            <w:color w:val="000000" w:themeColor="text1"/>
          </w:rPr>
          <w:delText xml:space="preserve"> tissue</w:delText>
        </w:r>
      </w:del>
      <w:r w:rsidR="0005313F" w:rsidRPr="003A137D">
        <w:rPr>
          <w:color w:val="000000" w:themeColor="text1"/>
        </w:rPr>
        <w:t xml:space="preserve"> samples.</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7D476935" w:rsidR="00130564" w:rsidRPr="003A137D" w:rsidRDefault="00AE6E5C" w:rsidP="0046408A">
      <w:pPr>
        <w:spacing w:line="480" w:lineRule="auto"/>
        <w:ind w:firstLine="720"/>
        <w:rPr>
          <w:color w:val="000000" w:themeColor="text1"/>
        </w:rPr>
      </w:pPr>
      <w:r w:rsidRPr="003A137D">
        <w:rPr>
          <w:color w:val="000000" w:themeColor="text1"/>
        </w:rPr>
        <w:t xml:space="preserve">We </w:t>
      </w:r>
      <w:r w:rsidR="001449A7" w:rsidRPr="003A137D">
        <w:rPr>
          <w:color w:val="000000" w:themeColor="text1"/>
        </w:rPr>
        <w:t xml:space="preserve">analyzed </w:t>
      </w:r>
      <w:r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Pr="003A137D">
        <w:rPr>
          <w:color w:val="000000" w:themeColor="text1"/>
        </w:rPr>
        <w:t>three sets of</w:t>
      </w:r>
      <w:r w:rsidR="001449A7" w:rsidRPr="003A137D">
        <w:rPr>
          <w:color w:val="000000" w:themeColor="text1"/>
        </w:rPr>
        <w:t xml:space="preserve"> wild rodent</w:t>
      </w:r>
      <w:r w:rsidRPr="003A137D">
        <w:rPr>
          <w:color w:val="000000" w:themeColor="text1"/>
        </w:rPr>
        <w:t xml:space="preserve"> tissue</w:t>
      </w:r>
      <w:r w:rsidR="001449A7" w:rsidRPr="003A137D">
        <w:rPr>
          <w:color w:val="000000" w:themeColor="text1"/>
        </w:rPr>
        <w:t xml:space="preserve"> </w:t>
      </w:r>
      <w:r w:rsidRPr="003A137D">
        <w:rPr>
          <w:color w:val="000000" w:themeColor="text1"/>
        </w:rPr>
        <w:t xml:space="preserve">samples </w:t>
      </w:r>
      <w:ins w:id="48" w:author="Ruijie Xu" w:date="2022-02-01T13:27:00Z">
        <w:r w:rsidR="003C1EEA">
          <w:rPr>
            <w:color w:val="000000" w:themeColor="text1"/>
          </w:rPr>
          <w:t xml:space="preserve">collected from </w:t>
        </w:r>
        <w:proofErr w:type="spellStart"/>
        <w:r w:rsidR="003C1EEA">
          <w:rPr>
            <w:color w:val="000000" w:themeColor="text1"/>
          </w:rPr>
          <w:t>St.Kitts</w:t>
        </w:r>
        <w:proofErr w:type="spellEnd"/>
        <w:r w:rsidR="003C1EEA">
          <w:rPr>
            <w:color w:val="000000" w:themeColor="text1"/>
          </w:rPr>
          <w:t xml:space="preserve"> </w:t>
        </w:r>
      </w:ins>
      <w:r w:rsidRPr="003A137D">
        <w:rPr>
          <w:color w:val="000000" w:themeColor="text1"/>
        </w:rPr>
        <w:t xml:space="preserve">using </w:t>
      </w:r>
      <w:del w:id="49" w:author="Liliana Salvador" w:date="2022-02-17T12:55:00Z">
        <w:r w:rsidR="003C1718" w:rsidRPr="003A137D" w:rsidDel="00E13F51">
          <w:rPr>
            <w:color w:val="000000" w:themeColor="text1"/>
          </w:rPr>
          <w:delText xml:space="preserve">the </w:delText>
        </w:r>
      </w:del>
      <w:ins w:id="50" w:author="Ruijie Xu" w:date="2022-02-01T13:30:00Z">
        <w:r w:rsidR="003C1EEA">
          <w:rPr>
            <w:color w:val="000000" w:themeColor="text1"/>
          </w:rPr>
          <w:t>four diff</w:t>
        </w:r>
      </w:ins>
      <w:ins w:id="51" w:author="Ruijie Xu" w:date="2022-02-01T13:31:00Z">
        <w:r w:rsidR="003C1EEA">
          <w:rPr>
            <w:color w:val="000000" w:themeColor="text1"/>
          </w:rPr>
          <w:t xml:space="preserve">erent databases and </w:t>
        </w:r>
      </w:ins>
      <w:ins w:id="52" w:author="Ruijie Xu" w:date="2022-02-01T13:27:00Z">
        <w:r w:rsidR="003C1EEA">
          <w:rPr>
            <w:color w:val="000000" w:themeColor="text1"/>
          </w:rPr>
          <w:t>nine</w:t>
        </w:r>
      </w:ins>
      <w:ins w:id="53" w:author="Liliana Salvador" w:date="2022-02-17T12:55:00Z">
        <w:r w:rsidR="00E13F51">
          <w:rPr>
            <w:color w:val="000000" w:themeColor="text1"/>
          </w:rPr>
          <w:t xml:space="preserve"> of the</w:t>
        </w:r>
      </w:ins>
      <w:ins w:id="54" w:author="Ruijie Xu" w:date="2022-02-01T13:27:00Z">
        <w:r w:rsidR="003C1EEA">
          <w:rPr>
            <w:color w:val="000000" w:themeColor="text1"/>
          </w:rPr>
          <w:t xml:space="preserve"> </w:t>
        </w:r>
      </w:ins>
      <w:ins w:id="55" w:author="Ruijie Xu" w:date="2022-02-01T13:31:00Z">
        <w:r w:rsidR="003C1EEA">
          <w:rPr>
            <w:color w:val="000000" w:themeColor="text1"/>
          </w:rPr>
          <w:t xml:space="preserve">most widely used </w:t>
        </w:r>
      </w:ins>
      <w:r w:rsidR="003C1718" w:rsidRPr="003A137D">
        <w:rPr>
          <w:color w:val="000000" w:themeColor="text1"/>
        </w:rPr>
        <w:t>metagenomics software</w:t>
      </w:r>
      <w:ins w:id="56" w:author="Ruijie Xu" w:date="2022-02-01T13:30:00Z">
        <w:r w:rsidR="003C1EEA">
          <w:rPr>
            <w:color w:val="000000" w:themeColor="text1"/>
          </w:rPr>
          <w:t>.</w:t>
        </w:r>
      </w:ins>
      <w:del w:id="57" w:author="Ruijie Xu" w:date="2022-02-01T13:30:00Z">
        <w:r w:rsidR="003A74D4" w:rsidRPr="003A137D" w:rsidDel="003C1EEA">
          <w:rPr>
            <w:color w:val="000000" w:themeColor="text1"/>
          </w:rPr>
          <w:delText>,</w:delText>
        </w:r>
      </w:del>
      <w:r w:rsidR="00E26BA0" w:rsidRPr="003A137D">
        <w:rPr>
          <w:color w:val="000000" w:themeColor="text1"/>
        </w:rPr>
        <w:t xml:space="preserve"> </w:t>
      </w:r>
      <w:del w:id="58"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r w:rsidR="00B6651B" w:rsidRPr="003A137D">
        <w:rPr>
          <w:color w:val="000000" w:themeColor="text1"/>
        </w:rPr>
        <w:t>We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59"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60" w:author="Ruijie Xu" w:date="2022-02-01T13:31:00Z">
        <w:r w:rsidR="009B3ED7">
          <w:rPr>
            <w:color w:val="000000" w:themeColor="text1"/>
          </w:rPr>
          <w:t>when different</w:t>
        </w:r>
      </w:ins>
      <w:r w:rsidR="004736CC" w:rsidRPr="003A137D">
        <w:rPr>
          <w:color w:val="000000" w:themeColor="text1"/>
        </w:rPr>
        <w:t xml:space="preserve"> </w:t>
      </w:r>
      <w:ins w:id="61" w:author="Ruijie Xu" w:date="2022-02-01T16:00:00Z">
        <w:r w:rsidR="00083E76">
          <w:rPr>
            <w:color w:val="000000" w:themeColor="text1"/>
          </w:rPr>
          <w:t xml:space="preserve">databases and </w:t>
        </w:r>
      </w:ins>
      <w:r w:rsidR="004736CC" w:rsidRPr="003A137D">
        <w:rPr>
          <w:color w:val="000000" w:themeColor="text1"/>
        </w:rPr>
        <w:t>software</w:t>
      </w:r>
      <w:ins w:id="62"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63" w:author="Liliana Salvador" w:date="2022-02-17T13:01:00Z">
        <w:r w:rsidR="00B6651B" w:rsidRPr="003A137D" w:rsidDel="00E13F51">
          <w:rPr>
            <w:color w:val="000000" w:themeColor="text1"/>
          </w:rPr>
          <w:delText xml:space="preserve">differences </w:delText>
        </w:r>
      </w:del>
      <w:ins w:id="64"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65" w:author="Ruijie Xu" w:date="2022-02-01T16:01:00Z">
        <w:r w:rsidR="00B6651B" w:rsidRPr="003A137D" w:rsidDel="002674E3">
          <w:rPr>
            <w:color w:val="000000" w:themeColor="text1"/>
          </w:rPr>
          <w:delText xml:space="preserve">microbial identification and </w:delText>
        </w:r>
      </w:del>
      <w:ins w:id="66"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67"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68" w:author="Ruijie Xu" w:date="2022-02-01T16:01:00Z">
        <w:r w:rsidR="002674E3">
          <w:rPr>
            <w:color w:val="000000" w:themeColor="text1"/>
          </w:rPr>
          <w:t>these</w:t>
        </w:r>
      </w:ins>
      <w:del w:id="69"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identify </w:t>
      </w:r>
      <w:r w:rsidR="001449A7" w:rsidRPr="003A137D">
        <w:t xml:space="preserve">the presence of </w:t>
      </w:r>
      <w:del w:id="70" w:author="Ruijie Xu" w:date="2022-02-02T11:02:00Z">
        <w:r w:rsidR="001449A7" w:rsidRPr="003A137D" w:rsidDel="00463AA7">
          <w:rPr>
            <w:i/>
            <w:iCs/>
          </w:rPr>
          <w:delText>Leptospira</w:delText>
        </w:r>
      </w:del>
      <w:ins w:id="71"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r w:rsidR="00B55B12" w:rsidRPr="003A137D">
        <w:t xml:space="preserve"> in comparison to </w:t>
      </w:r>
      <w:r w:rsidR="001449A7" w:rsidRPr="003A137D">
        <w:t xml:space="preserve">traditional </w:t>
      </w:r>
      <w:r w:rsidR="00B55B12" w:rsidRPr="003A137D">
        <w:t>methods.</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79589A97"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72"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del w:id="73" w:author="Ruijie Xu" w:date="2022-02-01T13:32:00Z">
        <w:r w:rsidRPr="003A137D" w:rsidDel="009B3ED7">
          <w:rPr>
            <w:color w:val="000000" w:themeColor="text1"/>
          </w:rPr>
          <w:delText xml:space="preserve">and databases </w:delText>
        </w:r>
      </w:del>
      <w:r w:rsidRPr="003A137D">
        <w:rPr>
          <w:color w:val="000000" w:themeColor="text1"/>
        </w:rPr>
        <w:t xml:space="preserve">may </w:t>
      </w:r>
      <w:r w:rsidR="003C1718" w:rsidRPr="003A137D">
        <w:rPr>
          <w:color w:val="000000" w:themeColor="text1"/>
        </w:rPr>
        <w:t>lead to divergent biological conclusions in</w:t>
      </w:r>
      <w:r w:rsidR="00130564" w:rsidRPr="003A137D">
        <w:rPr>
          <w:color w:val="000000" w:themeColor="text1"/>
        </w:rPr>
        <w:t xml:space="preserve"> microbial profiling and </w:t>
      </w:r>
      <w:r w:rsidRPr="003A137D">
        <w:rPr>
          <w:color w:val="000000" w:themeColor="text1"/>
        </w:rPr>
        <w:t>zoonotic pathogens</w:t>
      </w:r>
      <w:r w:rsidR="0014198B" w:rsidRPr="003A137D">
        <w:rPr>
          <w:color w:val="000000" w:themeColor="text1"/>
        </w:rPr>
        <w:t xml:space="preserve"> detection</w:t>
      </w:r>
      <w:r w:rsidRPr="003A137D">
        <w:rPr>
          <w:color w:val="000000" w:themeColor="text1"/>
        </w:rPr>
        <w:t xml:space="preserve">. </w:t>
      </w:r>
      <w:bookmarkEnd w:id="37"/>
      <w:bookmarkEnd w:id="38"/>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39CCEF0E" w:rsidR="00C17742" w:rsidRPr="003A137D" w:rsidRDefault="002F2050" w:rsidP="005912FB">
      <w:pPr>
        <w:spacing w:line="480" w:lineRule="auto"/>
        <w:ind w:firstLine="720"/>
        <w:rPr>
          <w:color w:val="000000" w:themeColor="text1"/>
        </w:rPr>
      </w:pPr>
      <w:commentRangeStart w:id="74"/>
      <w:r w:rsidRPr="003A137D">
        <w:rPr>
          <w:color w:val="000000" w:themeColor="text1"/>
        </w:rPr>
        <w:t xml:space="preserve">This study highlights the importance to </w:t>
      </w:r>
      <w:r w:rsidR="00130564" w:rsidRPr="003A137D">
        <w:rPr>
          <w:color w:val="000000" w:themeColor="text1"/>
        </w:rPr>
        <w:t xml:space="preserve">warrant caution </w:t>
      </w:r>
      <w:ins w:id="75" w:author="Ruijie Xu" w:date="2022-02-27T10:19:00Z">
        <w:r w:rsidR="00B13925">
          <w:rPr>
            <w:color w:val="000000" w:themeColor="text1"/>
          </w:rPr>
          <w:t>on the selection of metagenomic software and databases while using shotgun metagenomics for pathogen detec</w:t>
        </w:r>
      </w:ins>
      <w:ins w:id="76" w:author="Ruijie Xu" w:date="2022-02-27T10:20:00Z">
        <w:r w:rsidR="00B13925">
          <w:rPr>
            <w:color w:val="000000" w:themeColor="text1"/>
          </w:rPr>
          <w:t xml:space="preserve">tion and interpretation of taxonomical profiling analyses. </w:t>
        </w:r>
      </w:ins>
      <w:del w:id="77" w:author="Ruijie Xu" w:date="2022-02-27T10:20:00Z">
        <w:r w:rsidR="00130564" w:rsidRPr="003A137D" w:rsidDel="00B13925">
          <w:rPr>
            <w:color w:val="000000" w:themeColor="text1"/>
          </w:rPr>
          <w:delText xml:space="preserve">while </w:delText>
        </w:r>
        <w:r w:rsidR="00D54513" w:rsidRPr="003A137D" w:rsidDel="00B13925">
          <w:rPr>
            <w:color w:val="000000" w:themeColor="text1"/>
          </w:rPr>
          <w:delText xml:space="preserve">using </w:delText>
        </w:r>
        <w:r w:rsidR="00EC464E" w:rsidRPr="003A137D" w:rsidDel="00B13925">
          <w:rPr>
            <w:color w:val="000000" w:themeColor="text1"/>
          </w:rPr>
          <w:delText>shotgun metagen</w:delText>
        </w:r>
        <w:r w:rsidR="00637972" w:rsidRPr="003A137D" w:rsidDel="00B13925">
          <w:rPr>
            <w:color w:val="000000" w:themeColor="text1"/>
          </w:rPr>
          <w:delText>o</w:delText>
        </w:r>
        <w:r w:rsidR="00EC464E" w:rsidRPr="003A137D" w:rsidDel="00B13925">
          <w:rPr>
            <w:color w:val="000000" w:themeColor="text1"/>
          </w:rPr>
          <w:delText xml:space="preserve">mics for pathogen detection </w:delText>
        </w:r>
        <w:r w:rsidR="00D54513" w:rsidRPr="003A137D" w:rsidDel="00B13925">
          <w:rPr>
            <w:color w:val="000000" w:themeColor="text1"/>
          </w:rPr>
          <w:delText xml:space="preserve">and </w:delText>
        </w:r>
        <w:r w:rsidR="005320C9" w:rsidRPr="003A137D" w:rsidDel="00B13925">
          <w:rPr>
            <w:color w:val="000000" w:themeColor="text1"/>
          </w:rPr>
          <w:delText xml:space="preserve">interpretation of </w:delText>
        </w:r>
        <w:r w:rsidR="00130564" w:rsidRPr="003A137D" w:rsidDel="00B13925">
          <w:rPr>
            <w:color w:val="000000" w:themeColor="text1"/>
          </w:rPr>
          <w:delText>taxonomical profiling</w:delText>
        </w:r>
        <w:r w:rsidR="00907689" w:rsidRPr="003A137D" w:rsidDel="00B13925">
          <w:rPr>
            <w:color w:val="000000" w:themeColor="text1"/>
          </w:rPr>
          <w:delText xml:space="preserve"> </w:delText>
        </w:r>
        <w:r w:rsidR="00130564" w:rsidRPr="003A137D" w:rsidDel="00B13925">
          <w:rPr>
            <w:color w:val="000000" w:themeColor="text1"/>
          </w:rPr>
          <w:delText>analyses</w:delText>
        </w:r>
        <w:commentRangeEnd w:id="74"/>
        <w:r w:rsidR="00E13F51" w:rsidDel="00B13925">
          <w:rPr>
            <w:rStyle w:val="CommentReference"/>
          </w:rPr>
          <w:commentReference w:id="74"/>
        </w:r>
        <w:r w:rsidR="00130564" w:rsidRPr="003A137D" w:rsidDel="00B13925">
          <w:rPr>
            <w:color w:val="000000" w:themeColor="text1"/>
          </w:rPr>
          <w:delText>.</w:delText>
        </w:r>
      </w:del>
      <w:r w:rsidR="00130564" w:rsidRPr="003A137D">
        <w:rPr>
          <w:color w:val="000000" w:themeColor="text1"/>
        </w:rPr>
        <w:t xml:space="preserve"> </w:t>
      </w:r>
    </w:p>
    <w:bookmarkEnd w:id="32"/>
    <w:bookmarkEnd w:id="33"/>
    <w:bookmarkEnd w:id="34"/>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80" w:name="OLE_LINK139"/>
      <w:bookmarkStart w:id="81"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82" w:author="Ruijie Xu" w:date="2022-02-02T11:02:00Z">
        <w:r w:rsidR="00BE5190" w:rsidRPr="003A137D" w:rsidDel="00463AA7">
          <w:rPr>
            <w:i/>
            <w:color w:val="000000" w:themeColor="text1"/>
          </w:rPr>
          <w:delText>Leptospira</w:delText>
        </w:r>
      </w:del>
      <w:ins w:id="83"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84" w:author="Liliana Salvador" w:date="2022-02-17T13:05:00Z">
        <w:r w:rsidR="00E13F51">
          <w:rPr>
            <w:color w:val="000000" w:themeColor="text1"/>
          </w:rPr>
          <w:t>, software, databases, taxonomical profiles</w:t>
        </w:r>
      </w:ins>
      <w:del w:id="85"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86" w:name="OLE_LINK119"/>
      <w:bookmarkStart w:id="87" w:name="OLE_LINK120"/>
      <w:bookmarkStart w:id="88" w:name="OLE_LINK121"/>
      <w:bookmarkStart w:id="89" w:name="OLE_LINK122"/>
      <w:bookmarkStart w:id="90" w:name="OLE_LINK123"/>
    </w:p>
    <w:bookmarkEnd w:id="35"/>
    <w:bookmarkEnd w:id="36"/>
    <w:bookmarkEnd w:id="80"/>
    <w:bookmarkEnd w:id="81"/>
    <w:bookmarkEnd w:id="86"/>
    <w:bookmarkEnd w:id="87"/>
    <w:bookmarkEnd w:id="88"/>
    <w:bookmarkEnd w:id="89"/>
    <w:bookmarkEnd w:id="90"/>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59AC6A76"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have been 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xml:space="preserve">, 2019;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DD4E65" w:rsidRPr="003A137D">
        <w:rPr>
          <w:color w:val="000000" w:themeColor="text1"/>
        </w:rPr>
        <w:t xml:space="preserve">, as well as </w:t>
      </w:r>
      <w:r w:rsidRPr="003A137D">
        <w:rPr>
          <w:color w:val="000000" w:themeColor="text1"/>
        </w:rPr>
        <w:t xml:space="preserve">in </w:t>
      </w:r>
      <w:r w:rsidR="00DD4E65" w:rsidRPr="003A137D">
        <w:rPr>
          <w:color w:val="000000" w:themeColor="text1"/>
        </w:rPr>
        <w:t xml:space="preserve">zoonotic </w:t>
      </w:r>
      <w:r w:rsidR="00B23331" w:rsidRPr="003A137D">
        <w:rPr>
          <w:color w:val="000000" w:themeColor="text1"/>
        </w:rPr>
        <w:t xml:space="preserve">agent detection </w:t>
      </w:r>
      <w:r w:rsidR="00DD4E65" w:rsidRPr="003A137D">
        <w:rPr>
          <w:color w:val="000000" w:themeColor="text1"/>
        </w:rPr>
        <w:fldChar w:fldCharType="begin"/>
      </w:r>
      <w:r w:rsidR="004765A2">
        <w:rPr>
          <w:color w:val="000000" w:themeColor="text1"/>
        </w:rPr>
        <w: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2012)</w:t>
      </w:r>
      <w:r w:rsidR="00DD4E65" w:rsidRPr="003A137D">
        <w:rPr>
          <w:color w:val="000000" w:themeColor="text1"/>
        </w:rPr>
        <w:fldChar w:fldCharType="end"/>
      </w:r>
      <w:r w:rsidR="00C0014F" w:rsidRPr="003A137D">
        <w:rPr>
          <w:color w:val="000000" w:themeColor="text1"/>
        </w:rPr>
        <w:t>.</w:t>
      </w:r>
      <w:r w:rsidR="004C698A" w:rsidRPr="003A137D">
        <w:rPr>
          <w:color w:val="000000" w:themeColor="text1"/>
        </w:rPr>
        <w:t xml:space="preserve"> Zoonotic origin pathogens are responsible for over 60% of the infectious diseases identified in human</w:t>
      </w:r>
      <w:r w:rsidR="00366132" w:rsidRPr="003A137D">
        <w:rPr>
          <w:color w:val="000000" w:themeColor="text1"/>
        </w:rPr>
        <w:t>s</w:t>
      </w:r>
      <w:r w:rsidR="004C698A" w:rsidRPr="003A137D">
        <w:rPr>
          <w:color w:val="000000" w:themeColor="text1"/>
        </w:rPr>
        <w:t xml:space="preserve"> and can cause </w:t>
      </w:r>
      <w:r w:rsidR="00366132" w:rsidRPr="003A137D">
        <w:rPr>
          <w:color w:val="000000" w:themeColor="text1"/>
        </w:rPr>
        <w:t>significant</w:t>
      </w:r>
      <w:r w:rsidR="004C698A" w:rsidRPr="003A137D">
        <w:rPr>
          <w:color w:val="000000" w:themeColor="text1"/>
        </w:rPr>
        <w:t xml:space="preserve"> social and economic burdens </w:t>
      </w:r>
      <w:bookmarkStart w:id="91" w:name="OLE_LINK101"/>
      <w:bookmarkStart w:id="92" w:name="OLE_LINK102"/>
      <w:r w:rsidR="004C698A" w:rsidRPr="003A137D">
        <w:rPr>
          <w:color w:val="000000" w:themeColor="text1"/>
        </w:rPr>
        <w:fldChar w:fldCharType="begin"/>
      </w:r>
      <w:r w:rsidR="004765A2">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3A137D">
        <w:rPr>
          <w:color w:val="000000" w:themeColor="text1"/>
        </w:rPr>
        <w:fldChar w:fldCharType="separate"/>
      </w:r>
      <w:r w:rsidR="00350DBF" w:rsidRPr="003A137D">
        <w:rPr>
          <w:color w:val="000000"/>
        </w:rPr>
        <w:t xml:space="preserve">(Karesh </w:t>
      </w:r>
      <w:r w:rsidR="00350DBF" w:rsidRPr="003A137D">
        <w:rPr>
          <w:i/>
          <w:iCs/>
          <w:color w:val="000000"/>
        </w:rPr>
        <w:t>et al.</w:t>
      </w:r>
      <w:r w:rsidR="00350DBF" w:rsidRPr="003A137D">
        <w:rPr>
          <w:color w:val="000000"/>
        </w:rPr>
        <w:t>, 2012; Cuervo-Soto, López-Pazos and Batista-García, 2018)</w:t>
      </w:r>
      <w:r w:rsidR="004C698A" w:rsidRPr="003A137D">
        <w:rPr>
          <w:color w:val="000000" w:themeColor="text1"/>
        </w:rPr>
        <w:fldChar w:fldCharType="end"/>
      </w:r>
      <w:bookmarkEnd w:id="91"/>
      <w:bookmarkEnd w:id="92"/>
      <w:r w:rsidR="004C698A" w:rsidRPr="003A137D">
        <w:rPr>
          <w:color w:val="000000" w:themeColor="text1"/>
        </w:rPr>
        <w:t xml:space="preserve">. </w:t>
      </w:r>
      <w:r w:rsidR="00C0014F" w:rsidRPr="003A137D">
        <w:rPr>
          <w:color w:val="000000" w:themeColor="text1"/>
        </w:rPr>
        <w:t xml:space="preserve"> </w:t>
      </w:r>
      <w:bookmarkStart w:id="93" w:name="OLE_LINK17"/>
      <w:bookmarkStart w:id="94" w:name="OLE_LINK18"/>
      <w:r w:rsidR="00C0014F" w:rsidRPr="003A137D">
        <w:rPr>
          <w:color w:val="000000" w:themeColor="text1"/>
        </w:rPr>
        <w:t xml:space="preserve">Traditional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r w:rsidRPr="003A137D">
        <w:rPr>
          <w:color w:val="000000" w:themeColor="text1"/>
        </w:rPr>
        <w:t>ha</w:t>
      </w:r>
      <w:r w:rsidR="0019200D" w:rsidRPr="003A137D">
        <w:rPr>
          <w:color w:val="000000" w:themeColor="text1"/>
        </w:rPr>
        <w:t>ve</w:t>
      </w:r>
      <w:r w:rsidRPr="003A137D">
        <w:rPr>
          <w:color w:val="000000" w:themeColor="text1"/>
        </w:rPr>
        <w:t xml:space="preserve"> </w:t>
      </w:r>
      <w:r w:rsidR="00B23331" w:rsidRPr="003A137D">
        <w:rPr>
          <w:color w:val="000000" w:themeColor="text1"/>
        </w:rPr>
        <w:t xml:space="preserve">relied </w:t>
      </w:r>
      <w:r w:rsidR="00C0014F" w:rsidRPr="003A137D">
        <w:rPr>
          <w:color w:val="000000" w:themeColor="text1"/>
        </w:rPr>
        <w:t xml:space="preserve">on </w:t>
      </w:r>
      <w:r w:rsidR="00B6651B" w:rsidRPr="003A137D">
        <w:rPr>
          <w:color w:val="000000" w:themeColor="text1"/>
        </w:rPr>
        <w:t xml:space="preserve">different laboratory techniques, including </w:t>
      </w:r>
      <w:r w:rsidR="00C0014F" w:rsidRPr="003A137D">
        <w:rPr>
          <w:color w:val="000000" w:themeColor="text1"/>
        </w:rPr>
        <w:t>cultur</w:t>
      </w:r>
      <w:r w:rsidR="00B23331" w:rsidRPr="003A137D">
        <w:rPr>
          <w:color w:val="000000" w:themeColor="text1"/>
        </w:rPr>
        <w:t xml:space="preserve">e </w:t>
      </w:r>
      <w:bookmarkEnd w:id="93"/>
      <w:bookmarkEnd w:id="94"/>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and nucleic acid marker 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r w:rsidR="00D57D8B" w:rsidRPr="003A137D">
        <w:rPr>
          <w:color w:val="000000" w:themeColor="text1"/>
        </w:rPr>
        <w:t>.</w:t>
      </w:r>
      <w:r w:rsidR="00B544EB" w:rsidRPr="003A137D">
        <w:rPr>
          <w:color w:val="000000" w:themeColor="text1"/>
        </w:rPr>
        <w:t xml:space="preserve"> </w:t>
      </w:r>
      <w:r w:rsidR="00D57D8B" w:rsidRPr="003A137D">
        <w:rPr>
          <w:color w:val="000000" w:themeColor="text1"/>
        </w:rPr>
        <w:t xml:space="preserve">These characteristics have led to the emergence of NGS technologies 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50FB8E08"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and the shotgun metagenomic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lastRenderedPageBreak/>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only available in the genomes of most bacteria and archaea</w:t>
      </w:r>
      <w:ins w:id="95" w:author="Liliana Salvador" w:date="2022-02-17T13:43:00Z">
        <w:r w:rsidR="00E13F51">
          <w:rPr>
            <w:color w:val="000000" w:themeColor="text1"/>
          </w:rPr>
          <w:t>,</w:t>
        </w:r>
      </w:ins>
      <w:r w:rsidR="00225128" w:rsidRPr="003A137D">
        <w:rPr>
          <w:color w:val="000000" w:themeColor="text1"/>
        </w:rPr>
        <w:t xml:space="preserve"> </w:t>
      </w:r>
      <w:ins w:id="96" w:author="Ruijie Xu" w:date="2022-02-01T16:07:00Z">
        <w:r w:rsidR="003B4FA7">
          <w:rPr>
            <w:color w:val="000000" w:themeColor="text1"/>
          </w:rPr>
          <w:t xml:space="preserve">and </w:t>
        </w:r>
      </w:ins>
      <w:ins w:id="97" w:author="Liliana Salvador" w:date="2022-02-17T13:43:00Z">
        <w:r w:rsidR="00E13F51">
          <w:rPr>
            <w:color w:val="000000" w:themeColor="text1"/>
          </w:rPr>
          <w:t xml:space="preserve">they </w:t>
        </w:r>
      </w:ins>
      <w:ins w:id="98" w:author="Ruijie Xu" w:date="2022-02-01T16:07:00Z">
        <w:r w:rsidR="003B4FA7">
          <w:rPr>
            <w:color w:val="000000" w:themeColor="text1"/>
          </w:rPr>
          <w:t>suffer</w:t>
        </w:r>
        <w:del w:id="99" w:author="Liliana Salvador" w:date="2022-02-17T13:43:00Z">
          <w:r w:rsidR="003B4FA7" w:rsidDel="00E13F51">
            <w:rPr>
              <w:color w:val="000000" w:themeColor="text1"/>
            </w:rPr>
            <w:delText>s</w:delText>
          </w:r>
        </w:del>
        <w:r w:rsidR="003B4FA7">
          <w:rPr>
            <w:color w:val="000000" w:themeColor="text1"/>
          </w:rPr>
          <w:t xml:space="preserve"> from primer </w:t>
        </w:r>
      </w:ins>
      <w:ins w:id="100" w:author="Ruijie Xu" w:date="2022-02-01T16:08:00Z">
        <w:r w:rsidR="007B57FD">
          <w:rPr>
            <w:color w:val="000000" w:themeColor="text1"/>
          </w:rPr>
          <w:t>amplification</w:t>
        </w:r>
      </w:ins>
      <w:ins w:id="101"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of shotgun metagenomics sequencing data is done by comparison with a reference whole-genome </w:t>
      </w:r>
      <w:del w:id="102" w:author="Ruijie Xu" w:date="2022-02-01T15:14:00Z">
        <w:r w:rsidR="00CF184E" w:rsidRPr="003A137D" w:rsidDel="001F12F2">
          <w:rPr>
            <w:color w:val="000000" w:themeColor="text1"/>
          </w:rPr>
          <w:delText>database (</w:delText>
        </w:r>
      </w:del>
      <w:r w:rsidR="00FE5C5D" w:rsidRPr="003A137D">
        <w:rPr>
          <w:color w:val="000000" w:themeColor="text1"/>
        </w:rPr>
        <w:t>DB</w:t>
      </w:r>
      <w:del w:id="103"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104" w:author="Ruijie Xu" w:date="2022-02-01T16:11:00Z">
        <w:r w:rsidR="007B57FD">
          <w:rPr>
            <w:color w:val="000000" w:themeColor="text1"/>
          </w:rPr>
          <w:t xml:space="preserve"> and increase</w:t>
        </w:r>
      </w:ins>
      <w:ins w:id="105" w:author="Liliana Salvador" w:date="2022-02-17T13:46:00Z">
        <w:r w:rsidR="00E13F51">
          <w:rPr>
            <w:color w:val="000000" w:themeColor="text1"/>
          </w:rPr>
          <w:t>s</w:t>
        </w:r>
      </w:ins>
      <w:ins w:id="106"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107"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5CC24F59" w:rsidR="00C0014F" w:rsidRPr="003A137D" w:rsidRDefault="00C0014F" w:rsidP="0046408A">
      <w:pPr>
        <w:spacing w:line="480" w:lineRule="auto"/>
        <w:ind w:firstLine="720"/>
        <w:rPr>
          <w:color w:val="000000" w:themeColor="text1"/>
        </w:rPr>
      </w:pPr>
      <w:r w:rsidRPr="003A137D">
        <w:rPr>
          <w:color w:val="000000" w:themeColor="text1"/>
        </w:rPr>
        <w:t xml:space="preserve"> </w:t>
      </w:r>
      <w:del w:id="108" w:author="Ruijie Xu" w:date="2022-02-01T13:34:00Z">
        <w:r w:rsidRPr="003A137D" w:rsidDel="00FD536B">
          <w:rPr>
            <w:color w:val="000000" w:themeColor="text1"/>
          </w:rPr>
          <w:delText>Out of all c</w:delText>
        </w:r>
      </w:del>
      <w:ins w:id="109" w:author="Ruijie Xu" w:date="2022-02-01T13:34:00Z">
        <w:r w:rsidR="00FD536B">
          <w:rPr>
            <w:color w:val="000000" w:themeColor="text1"/>
          </w:rPr>
          <w:t>C</w:t>
        </w:r>
      </w:ins>
      <w:r w:rsidRPr="003A137D">
        <w:rPr>
          <w:color w:val="000000" w:themeColor="text1"/>
        </w:rPr>
        <w:t>urrently developed shotgun metagenome sequencing</w:t>
      </w:r>
      <w:r w:rsidR="006B3AA0" w:rsidRPr="003A137D">
        <w:rPr>
          <w:color w:val="000000" w:themeColor="text1"/>
        </w:rPr>
        <w:t>-</w:t>
      </w:r>
      <w:r w:rsidRPr="003A137D">
        <w:rPr>
          <w:color w:val="000000" w:themeColor="text1"/>
        </w:rPr>
        <w:t xml:space="preserve">based taxonomical profiling </w:t>
      </w:r>
      <w:del w:id="110" w:author="Ruijie Xu" w:date="2022-02-01T13:38:00Z">
        <w:r w:rsidRPr="003A137D" w:rsidDel="001D20AD">
          <w:rPr>
            <w:color w:val="000000" w:themeColor="text1"/>
          </w:rPr>
          <w:delText>tools</w:delText>
        </w:r>
      </w:del>
      <w:ins w:id="111" w:author="Ruijie Xu" w:date="2022-02-01T13:38:00Z">
        <w:r w:rsidR="001D20AD">
          <w:rPr>
            <w:color w:val="000000" w:themeColor="text1"/>
          </w:rPr>
          <w:t xml:space="preserve">software </w:t>
        </w:r>
      </w:ins>
      <w:ins w:id="112" w:author="Ruijie Xu" w:date="2022-02-01T13:34:00Z">
        <w:r w:rsidR="00FD536B">
          <w:rPr>
            <w:color w:val="000000" w:themeColor="text1"/>
          </w:rPr>
          <w:t>can be separated into two</w:t>
        </w:r>
      </w:ins>
      <w:ins w:id="113" w:author="Ruijie Xu" w:date="2022-02-01T13:35:00Z">
        <w:r w:rsidR="00FD536B">
          <w:rPr>
            <w:color w:val="000000" w:themeColor="text1"/>
          </w:rPr>
          <w:t xml:space="preserve"> groups</w:t>
        </w:r>
      </w:ins>
      <w:del w:id="114"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115" w:author="Liliana Salvador" w:date="2022-02-21T10:55:00Z">
        <w:r w:rsidR="00433D27">
          <w:rPr>
            <w:color w:val="000000" w:themeColor="text1"/>
          </w:rPr>
          <w:t>:</w:t>
        </w:r>
      </w:ins>
      <w:del w:id="116" w:author="Liliana Salvador" w:date="2022-02-21T10:54:00Z">
        <w:r w:rsidRPr="003A137D" w:rsidDel="00433D27">
          <w:rPr>
            <w:color w:val="000000" w:themeColor="text1"/>
          </w:rPr>
          <w:delText>,</w:delText>
        </w:r>
      </w:del>
      <w:ins w:id="117" w:author="Ruijie Xu" w:date="2022-02-01T13:37:00Z">
        <w:r w:rsidR="001D20AD">
          <w:rPr>
            <w:color w:val="000000" w:themeColor="text1"/>
          </w:rPr>
          <w:t xml:space="preserve"> the </w:t>
        </w:r>
      </w:ins>
      <w:ins w:id="118" w:author="Ruijie Xu" w:date="2022-02-01T13:39:00Z">
        <w:r w:rsidR="001D20AD">
          <w:rPr>
            <w:color w:val="000000" w:themeColor="text1"/>
          </w:rPr>
          <w:t xml:space="preserve">alignment-based </w:t>
        </w:r>
        <w:del w:id="119" w:author="Liliana Salvador" w:date="2022-02-21T10:55:00Z">
          <w:r w:rsidR="001D20AD" w:rsidDel="00433D27">
            <w:rPr>
              <w:color w:val="000000" w:themeColor="text1"/>
            </w:rPr>
            <w:delText xml:space="preserve">software </w:delText>
          </w:r>
        </w:del>
        <w:r w:rsidR="001D20AD">
          <w:rPr>
            <w:color w:val="000000" w:themeColor="text1"/>
          </w:rPr>
          <w:t>and the alignment</w:t>
        </w:r>
      </w:ins>
      <w:ins w:id="120" w:author="Liliana Salvador" w:date="2022-02-17T13:49:00Z">
        <w:r w:rsidR="00E13F51">
          <w:rPr>
            <w:color w:val="000000" w:themeColor="text1"/>
          </w:rPr>
          <w:t>-</w:t>
        </w:r>
      </w:ins>
      <w:ins w:id="121" w:author="Ruijie Xu" w:date="2022-02-01T13:39:00Z">
        <w:del w:id="122"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123" w:author="Liliana Salvador" w:date="2022-02-17T13:56:00Z">
        <w:r w:rsidR="00E13F51">
          <w:rPr>
            <w:color w:val="000000" w:themeColor="text1"/>
          </w:rPr>
          <w:t>A</w:t>
        </w:r>
      </w:ins>
      <w:ins w:id="124" w:author="Ruijie Xu" w:date="2022-02-01T13:40:00Z">
        <w:del w:id="125" w:author="Liliana Salvador" w:date="2022-02-17T13:56:00Z">
          <w:r w:rsidR="001D20AD" w:rsidDel="00E13F51">
            <w:rPr>
              <w:color w:val="000000" w:themeColor="text1"/>
            </w:rPr>
            <w:delText>The a</w:delText>
          </w:r>
        </w:del>
        <w:r w:rsidR="001D20AD">
          <w:rPr>
            <w:color w:val="000000" w:themeColor="text1"/>
          </w:rPr>
          <w:t>lignment</w:t>
        </w:r>
      </w:ins>
      <w:ins w:id="126" w:author="Ruijie Xu" w:date="2022-02-01T13:43:00Z">
        <w:r w:rsidR="00537B08">
          <w:rPr>
            <w:color w:val="000000" w:themeColor="text1"/>
          </w:rPr>
          <w:t>-</w:t>
        </w:r>
      </w:ins>
      <w:ins w:id="127" w:author="Ruijie Xu" w:date="2022-02-01T13:40:00Z">
        <w:r w:rsidR="001D20AD">
          <w:rPr>
            <w:color w:val="000000" w:themeColor="text1"/>
          </w:rPr>
          <w:t>based software</w:t>
        </w:r>
      </w:ins>
      <w:ins w:id="128" w:author="Ruijie Xu" w:date="2022-02-01T13:43:00Z">
        <w:r w:rsidR="00537B08">
          <w:rPr>
            <w:color w:val="000000" w:themeColor="text1"/>
          </w:rPr>
          <w:t xml:space="preserve">, </w:t>
        </w:r>
      </w:ins>
      <w:ins w:id="129" w:author="Ruijie Xu" w:date="2022-02-01T13:44:00Z">
        <w:r w:rsidR="00537B08">
          <w:rPr>
            <w:color w:val="000000" w:themeColor="text1"/>
          </w:rPr>
          <w:t xml:space="preserve">including </w:t>
        </w:r>
      </w:ins>
      <w:ins w:id="130" w:author="Ruijie Xu" w:date="2022-02-01T13:45:00Z">
        <w:r w:rsidR="00537B08">
          <w:rPr>
            <w:color w:val="000000" w:themeColor="text1"/>
          </w:rPr>
          <w:t>BLAST</w:t>
        </w:r>
      </w:ins>
      <w:ins w:id="131" w:author="Ruijie Xu" w:date="2022-02-01T14:29:00Z">
        <w:r w:rsidR="00172FB0">
          <w:rPr>
            <w:color w:val="000000" w:themeColor="text1"/>
          </w:rPr>
          <w:t>N</w:t>
        </w:r>
      </w:ins>
      <w:ins w:id="132" w:author="Ruijie Xu" w:date="2022-02-01T13:50:00Z">
        <w:r w:rsidR="00047CD0">
          <w:rPr>
            <w:color w:val="000000" w:themeColor="text1"/>
          </w:rPr>
          <w:t xml:space="preserve"> </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133" w:author="Ruijie Xu" w:date="2022-02-01T14:30:00Z">
        <w:r w:rsidR="00172FB0">
          <w:rPr>
            <w:color w:val="000000" w:themeColor="text1"/>
          </w:rPr>
          <w:t xml:space="preserve">sequences </w:t>
        </w:r>
      </w:ins>
      <w:r w:rsidR="00172FB0">
        <w:rPr>
          <w:color w:val="000000" w:themeColor="text1"/>
        </w:rPr>
        <w:t xml:space="preserve">at </w:t>
      </w:r>
      <w:ins w:id="134" w:author="Liliana Salvador" w:date="2022-02-17T13:55:00Z">
        <w:r w:rsidR="00E13F51">
          <w:rPr>
            <w:color w:val="000000" w:themeColor="text1"/>
          </w:rPr>
          <w:t xml:space="preserve">the </w:t>
        </w:r>
      </w:ins>
      <w:ins w:id="135" w:author="Ruijie Xu" w:date="2022-02-01T15:01:00Z">
        <w:r w:rsidR="006A0C17">
          <w:rPr>
            <w:color w:val="000000" w:themeColor="text1"/>
          </w:rPr>
          <w:t xml:space="preserve">nucleotide </w:t>
        </w:r>
      </w:ins>
      <w:del w:id="136" w:author="Ruijie Xu" w:date="2022-02-01T15:01:00Z">
        <w:r w:rsidR="00172FB0" w:rsidDel="006A0C17">
          <w:rPr>
            <w:color w:val="000000" w:themeColor="text1"/>
          </w:rPr>
          <w:delText xml:space="preserve">the DNA </w:delText>
        </w:r>
      </w:del>
      <w:r w:rsidR="00172FB0">
        <w:rPr>
          <w:color w:val="000000" w:themeColor="text1"/>
        </w:rPr>
        <w:t>level,</w:t>
      </w:r>
      <w:ins w:id="137" w:author="Ruijie Xu" w:date="2022-02-01T13:49:00Z">
        <w:r w:rsidR="00047CD0">
          <w:rPr>
            <w:color w:val="000000" w:themeColor="text1"/>
          </w:rPr>
          <w:t xml:space="preserve"> </w:t>
        </w:r>
      </w:ins>
      <w:ins w:id="138" w:author="Ruijie Xu" w:date="2022-02-01T13:45:00Z">
        <w:r w:rsidR="00537B08">
          <w:rPr>
            <w:color w:val="000000" w:themeColor="text1"/>
          </w:rPr>
          <w:t>and Diamond</w:t>
        </w:r>
      </w:ins>
      <w:ins w:id="139" w:author="Ruijie Xu" w:date="2022-02-01T13:50:00Z">
        <w:r w:rsidR="00047CD0">
          <w:rPr>
            <w:color w:val="000000" w:themeColor="text1"/>
          </w:rPr>
          <w:t xml:space="preserve"> </w:t>
        </w:r>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140" w:author="Ruijie Xu" w:date="2022-02-01T13:45:00Z">
        <w:r w:rsidR="00537B08">
          <w:rPr>
            <w:color w:val="000000" w:themeColor="text1"/>
          </w:rPr>
          <w:t xml:space="preserve">, </w:t>
        </w:r>
      </w:ins>
      <w:ins w:id="141" w:author="Ruijie Xu" w:date="2022-02-01T14:30:00Z">
        <w:r w:rsidR="00172FB0">
          <w:rPr>
            <w:color w:val="000000" w:themeColor="text1"/>
          </w:rPr>
          <w:t xml:space="preserve">which </w:t>
        </w:r>
        <w:r w:rsidR="00DB4AE0">
          <w:rPr>
            <w:color w:val="000000" w:themeColor="text1"/>
          </w:rPr>
          <w:t xml:space="preserve">aligns </w:t>
        </w:r>
      </w:ins>
      <w:ins w:id="142" w:author="Liliana Salvador" w:date="2022-02-17T13:56:00Z">
        <w:r w:rsidR="00E13F51">
          <w:rPr>
            <w:color w:val="000000" w:themeColor="text1"/>
          </w:rPr>
          <w:t xml:space="preserve">sequences </w:t>
        </w:r>
      </w:ins>
      <w:ins w:id="143" w:author="Ruijie Xu" w:date="2022-02-01T14:31:00Z">
        <w:r w:rsidR="00DB4AE0">
          <w:rPr>
            <w:color w:val="000000" w:themeColor="text1"/>
          </w:rPr>
          <w:t>at the protein level</w:t>
        </w:r>
      </w:ins>
      <w:ins w:id="144" w:author="Ruijie Xu" w:date="2022-02-01T14:30:00Z">
        <w:r w:rsidR="00172FB0">
          <w:rPr>
            <w:color w:val="000000" w:themeColor="text1"/>
          </w:rPr>
          <w:t>,</w:t>
        </w:r>
      </w:ins>
      <w:ins w:id="145" w:author="Ruijie Xu" w:date="2022-02-01T14:31:00Z">
        <w:r w:rsidR="00DB4AE0">
          <w:rPr>
            <w:color w:val="000000" w:themeColor="text1"/>
          </w:rPr>
          <w:t xml:space="preserve"> </w:t>
        </w:r>
      </w:ins>
      <w:ins w:id="146" w:author="Liliana Salvador" w:date="2022-02-21T10:58:00Z">
        <w:r w:rsidR="00433D27">
          <w:rPr>
            <w:color w:val="000000" w:themeColor="text1"/>
          </w:rPr>
          <w:t>have</w:t>
        </w:r>
      </w:ins>
      <w:ins w:id="147" w:author="Liliana Salvador" w:date="2022-02-18T06:25:00Z">
        <w:r w:rsidR="00E13F51">
          <w:rPr>
            <w:color w:val="000000" w:themeColor="text1"/>
          </w:rPr>
          <w:t xml:space="preserve"> high sensitivity</w:t>
        </w:r>
      </w:ins>
      <w:ins w:id="148" w:author="Liliana Salvador" w:date="2022-02-21T10:58:00Z">
        <w:r w:rsidR="00433D27">
          <w:rPr>
            <w:color w:val="000000" w:themeColor="text1"/>
          </w:rPr>
          <w:t xml:space="preserve"> and</w:t>
        </w:r>
      </w:ins>
      <w:ins w:id="149" w:author="Liliana Salvador" w:date="2022-02-21T12:31:00Z">
        <w:r w:rsidR="009B3208">
          <w:rPr>
            <w:color w:val="000000" w:themeColor="text1"/>
          </w:rPr>
          <w:t xml:space="preserve"> </w:t>
        </w:r>
      </w:ins>
      <w:ins w:id="150" w:author="Ruijie Xu" w:date="2022-02-01T13:52:00Z">
        <w:r w:rsidR="00047CD0">
          <w:rPr>
            <w:color w:val="000000" w:themeColor="text1"/>
          </w:rPr>
          <w:t>ha</w:t>
        </w:r>
      </w:ins>
      <w:ins w:id="151" w:author="Liliana Salvador" w:date="2022-02-17T13:56:00Z">
        <w:r w:rsidR="00E13F51">
          <w:rPr>
            <w:color w:val="000000" w:themeColor="text1"/>
          </w:rPr>
          <w:t>ve</w:t>
        </w:r>
      </w:ins>
      <w:ins w:id="152" w:author="Ruijie Xu" w:date="2022-02-01T13:52:00Z">
        <w:del w:id="153" w:author="Liliana Salvador" w:date="2022-02-17T13:56:00Z">
          <w:r w:rsidR="00047CD0" w:rsidDel="00E13F51">
            <w:rPr>
              <w:color w:val="000000" w:themeColor="text1"/>
            </w:rPr>
            <w:delText>s</w:delText>
          </w:r>
        </w:del>
        <w:r w:rsidR="00047CD0">
          <w:rPr>
            <w:color w:val="000000" w:themeColor="text1"/>
          </w:rPr>
          <w:t xml:space="preserve"> been </w:t>
        </w:r>
      </w:ins>
      <w:ins w:id="154" w:author="Ruijie Xu" w:date="2022-02-01T15:13:00Z">
        <w:r w:rsidR="001F12F2">
          <w:rPr>
            <w:color w:val="000000" w:themeColor="text1"/>
          </w:rPr>
          <w:t>used as the</w:t>
        </w:r>
      </w:ins>
      <w:ins w:id="155" w:author="Ruijie Xu" w:date="2022-02-01T13:52:00Z">
        <w:r w:rsidR="00047CD0">
          <w:rPr>
            <w:color w:val="000000" w:themeColor="text1"/>
          </w:rPr>
          <w:t xml:space="preserve"> standard for metagenomics profiling</w:t>
        </w:r>
        <w:del w:id="156" w:author="Liliana Salvador" w:date="2022-02-18T06:27:00Z">
          <w:r w:rsidR="00047CD0" w:rsidDel="00E13F51">
            <w:rPr>
              <w:color w:val="000000" w:themeColor="text1"/>
            </w:rPr>
            <w:delText xml:space="preserve"> </w:delText>
          </w:r>
        </w:del>
      </w:ins>
      <w:ins w:id="157" w:author="Ruijie Xu" w:date="2022-02-01T13:54:00Z">
        <w:del w:id="158" w:author="Liliana Salvador" w:date="2022-02-18T06:27:00Z">
          <w:r w:rsidR="00693C8E" w:rsidDel="00E13F51">
            <w:rPr>
              <w:color w:val="000000" w:themeColor="text1"/>
            </w:rPr>
            <w:delText>due to their high sensitivity</w:delText>
          </w:r>
        </w:del>
      </w:ins>
      <w:ins w:id="159" w:author="Ruijie Xu" w:date="2022-02-01T14:26:00Z">
        <w:del w:id="160" w:author="Liliana Salvador" w:date="2022-02-18T06:27:00Z">
          <w:r w:rsidR="00172FB0" w:rsidDel="00E13F51">
            <w:rPr>
              <w:color w:val="000000" w:themeColor="text1"/>
            </w:rPr>
            <w:delText xml:space="preserve"> </w:delText>
          </w:r>
        </w:del>
      </w:ins>
      <w:ins w:id="161" w:author="Ruijie Xu" w:date="2022-02-01T13:53:00Z">
        <w:r w:rsidR="00047CD0">
          <w:rPr>
            <w:color w:val="000000" w:themeColor="text1"/>
          </w:rPr>
          <w:t>.</w:t>
        </w:r>
      </w:ins>
      <w:ins w:id="162" w:author="Ruijie Xu" w:date="2022-02-01T13:56:00Z">
        <w:r w:rsidR="00693C8E">
          <w:rPr>
            <w:color w:val="000000" w:themeColor="text1"/>
          </w:rPr>
          <w:t xml:space="preserve"> </w:t>
        </w:r>
      </w:ins>
      <w:ins w:id="163" w:author="Liliana Salvador" w:date="2022-02-18T06:25:00Z">
        <w:r w:rsidR="00E13F51">
          <w:rPr>
            <w:color w:val="000000" w:themeColor="text1"/>
          </w:rPr>
          <w:t>However</w:t>
        </w:r>
      </w:ins>
      <w:ins w:id="164" w:author="Ruijie Xu" w:date="2022-02-01T13:56:00Z">
        <w:del w:id="165" w:author="Liliana Salvador" w:date="2022-02-18T06:27:00Z">
          <w:r w:rsidR="00693C8E" w:rsidDel="00E13F51">
            <w:rPr>
              <w:color w:val="000000" w:themeColor="text1"/>
            </w:rPr>
            <w:delText>W</w:delText>
          </w:r>
        </w:del>
      </w:ins>
      <w:ins w:id="166" w:author="Ruijie Xu" w:date="2022-02-01T13:55:00Z">
        <w:del w:id="167" w:author="Liliana Salvador" w:date="2022-02-18T06:27:00Z">
          <w:r w:rsidR="00693C8E" w:rsidDel="00E13F51">
            <w:rPr>
              <w:color w:val="000000" w:themeColor="text1"/>
            </w:rPr>
            <w:delText>ith</w:delText>
          </w:r>
        </w:del>
        <w:del w:id="168" w:author="Liliana Salvador" w:date="2022-02-21T10:58:00Z">
          <w:r w:rsidR="00693C8E" w:rsidDel="00433D27">
            <w:rPr>
              <w:color w:val="000000" w:themeColor="text1"/>
            </w:rPr>
            <w:delText xml:space="preserve"> the high sen</w:delText>
          </w:r>
        </w:del>
      </w:ins>
      <w:ins w:id="169" w:author="Ruijie Xu" w:date="2022-02-01T13:56:00Z">
        <w:del w:id="170" w:author="Liliana Salvador" w:date="2022-02-21T10:58:00Z">
          <w:r w:rsidR="00693C8E" w:rsidDel="00433D27">
            <w:rPr>
              <w:color w:val="000000" w:themeColor="text1"/>
            </w:rPr>
            <w:delText>siti</w:delText>
          </w:r>
        </w:del>
      </w:ins>
      <w:ins w:id="171" w:author="Ruijie Xu" w:date="2022-02-01T16:13:00Z">
        <w:del w:id="172" w:author="Liliana Salvador" w:date="2022-02-21T10:58:00Z">
          <w:r w:rsidR="00D1066B" w:rsidDel="00433D27">
            <w:rPr>
              <w:color w:val="000000" w:themeColor="text1"/>
            </w:rPr>
            <w:delText>vit</w:delText>
          </w:r>
        </w:del>
      </w:ins>
      <w:ins w:id="173" w:author="Ruijie Xu" w:date="2022-02-01T13:56:00Z">
        <w:del w:id="174" w:author="Liliana Salvador" w:date="2022-02-21T10:58:00Z">
          <w:r w:rsidR="00693C8E" w:rsidDel="00433D27">
            <w:rPr>
              <w:color w:val="000000" w:themeColor="text1"/>
            </w:rPr>
            <w:delText>y</w:delText>
          </w:r>
        </w:del>
        <w:r w:rsidR="00693C8E">
          <w:rPr>
            <w:color w:val="000000" w:themeColor="text1"/>
          </w:rPr>
          <w:t xml:space="preserve">, </w:t>
        </w:r>
      </w:ins>
      <w:ins w:id="175" w:author="Ruijie Xu" w:date="2022-02-01T13:53:00Z">
        <w:r w:rsidR="00693C8E">
          <w:rPr>
            <w:color w:val="000000" w:themeColor="text1"/>
          </w:rPr>
          <w:t>the</w:t>
        </w:r>
      </w:ins>
      <w:ins w:id="176" w:author="Ruijie Xu" w:date="2022-02-01T13:55:00Z">
        <w:r w:rsidR="00693C8E">
          <w:rPr>
            <w:color w:val="000000" w:themeColor="text1"/>
          </w:rPr>
          <w:t xml:space="preserve">se </w:t>
        </w:r>
        <w:del w:id="177" w:author="Liliana Salvador" w:date="2022-02-21T12:58:00Z">
          <w:r w:rsidR="00693C8E" w:rsidDel="004C1A45">
            <w:rPr>
              <w:color w:val="000000" w:themeColor="text1"/>
            </w:rPr>
            <w:delText xml:space="preserve">alignment-based </w:delText>
          </w:r>
        </w:del>
        <w:r w:rsidR="00693C8E">
          <w:rPr>
            <w:color w:val="000000" w:themeColor="text1"/>
          </w:rPr>
          <w:t xml:space="preserve">software </w:t>
        </w:r>
        <w:del w:id="178" w:author="Liliana Salvador" w:date="2022-02-21T10:58:00Z">
          <w:r w:rsidR="00693C8E" w:rsidDel="00433D27">
            <w:rPr>
              <w:color w:val="000000" w:themeColor="text1"/>
            </w:rPr>
            <w:delText xml:space="preserve">also </w:delText>
          </w:r>
        </w:del>
        <w:del w:id="179" w:author="Liliana Salvador" w:date="2022-02-21T10:59:00Z">
          <w:r w:rsidR="00693C8E" w:rsidDel="00433D27">
            <w:rPr>
              <w:color w:val="000000" w:themeColor="text1"/>
            </w:rPr>
            <w:delText>suffer</w:delText>
          </w:r>
        </w:del>
        <w:del w:id="180" w:author="Liliana Salvador" w:date="2022-02-18T06:25:00Z">
          <w:r w:rsidR="00693C8E" w:rsidDel="00E13F51">
            <w:rPr>
              <w:color w:val="000000" w:themeColor="text1"/>
            </w:rPr>
            <w:delText>s</w:delText>
          </w:r>
        </w:del>
        <w:del w:id="181" w:author="Liliana Salvador" w:date="2022-02-21T10:59:00Z">
          <w:r w:rsidR="00693C8E" w:rsidDel="00433D27">
            <w:rPr>
              <w:color w:val="000000" w:themeColor="text1"/>
            </w:rPr>
            <w:delText xml:space="preserve"> from </w:delText>
          </w:r>
        </w:del>
      </w:ins>
      <w:ins w:id="182" w:author="Ruijie Xu" w:date="2022-02-01T13:56:00Z">
        <w:del w:id="183" w:author="Liliana Salvador" w:date="2022-02-21T10:59:00Z">
          <w:r w:rsidR="00693C8E" w:rsidDel="00433D27">
            <w:rPr>
              <w:color w:val="000000" w:themeColor="text1"/>
            </w:rPr>
            <w:delText>a large trade-off in the</w:delText>
          </w:r>
        </w:del>
      </w:ins>
      <w:ins w:id="184" w:author="Liliana Salvador" w:date="2022-02-21T10:59:00Z">
        <w:r w:rsidR="00433D27">
          <w:rPr>
            <w:color w:val="000000" w:themeColor="text1"/>
          </w:rPr>
          <w:t>require large</w:t>
        </w:r>
      </w:ins>
      <w:ins w:id="185" w:author="Ruijie Xu" w:date="2022-02-01T13:56:00Z">
        <w:r w:rsidR="00693C8E">
          <w:rPr>
            <w:color w:val="000000" w:themeColor="text1"/>
          </w:rPr>
          <w:t xml:space="preserve"> </w:t>
        </w:r>
      </w:ins>
      <w:ins w:id="186" w:author="Liliana Salvador" w:date="2022-02-21T12:58:00Z">
        <w:r w:rsidR="004C1A45">
          <w:rPr>
            <w:color w:val="000000" w:themeColor="text1"/>
          </w:rPr>
          <w:t xml:space="preserve">amount of </w:t>
        </w:r>
      </w:ins>
      <w:ins w:id="187" w:author="Ruijie Xu" w:date="2022-02-01T13:56:00Z">
        <w:r w:rsidR="00693C8E">
          <w:rPr>
            <w:color w:val="000000" w:themeColor="text1"/>
          </w:rPr>
          <w:t xml:space="preserve">time and computational resources </w:t>
        </w:r>
      </w:ins>
      <w:ins w:id="188" w:author="Ruijie Xu" w:date="2022-02-01T13:57:00Z">
        <w:del w:id="189"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190" w:author="Liliana Salvador" w:date="2022-02-21T12:59:00Z">
        <w:r w:rsidR="00B47E95">
          <w:rPr>
            <w:color w:val="000000" w:themeColor="text1"/>
          </w:rPr>
          <w:t xml:space="preserve">genome </w:t>
        </w:r>
      </w:ins>
      <w:proofErr w:type="spellStart"/>
      <w:ins w:id="191" w:author="Ruijie Xu" w:date="2022-02-01T13:57:00Z">
        <w:r w:rsidR="00693C8E">
          <w:rPr>
            <w:color w:val="000000" w:themeColor="text1"/>
          </w:rPr>
          <w:t>alignement</w:t>
        </w:r>
      </w:ins>
      <w:ins w:id="192" w:author="Liliana Salvador" w:date="2022-02-21T12:58:00Z">
        <w:r w:rsidR="00B47E95">
          <w:rPr>
            <w:color w:val="000000" w:themeColor="text1"/>
          </w:rPr>
          <w:t>s</w:t>
        </w:r>
      </w:ins>
      <w:proofErr w:type="spellEnd"/>
      <w:ins w:id="193" w:author="Liliana Salvador" w:date="2022-02-21T12:59:00Z">
        <w:r w:rsidR="00B47E95">
          <w:rPr>
            <w:color w:val="000000" w:themeColor="text1"/>
          </w:rPr>
          <w:t xml:space="preserve"> for </w:t>
        </w:r>
      </w:ins>
      <w:ins w:id="194" w:author="Liliana Salvador" w:date="2022-02-21T13:00:00Z">
        <w:r w:rsidR="00B47E95">
          <w:rPr>
            <w:color w:val="000000" w:themeColor="text1"/>
          </w:rPr>
          <w:t>the</w:t>
        </w:r>
      </w:ins>
      <w:ins w:id="195" w:author="Liliana Salvador" w:date="2022-02-21T12:59:00Z">
        <w:r w:rsidR="00B47E95">
          <w:rPr>
            <w:color w:val="000000" w:themeColor="text1"/>
          </w:rPr>
          <w:t xml:space="preserve"> high number of</w:t>
        </w:r>
      </w:ins>
      <w:ins w:id="196" w:author="Ruijie Xu" w:date="2022-02-01T13:57:00Z">
        <w:del w:id="197"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198" w:author="Liliana Salvador" w:date="2022-02-21T12:59:00Z">
        <w:r w:rsidR="00B47E95">
          <w:rPr>
            <w:color w:val="000000" w:themeColor="text1"/>
          </w:rPr>
          <w:t xml:space="preserve"> usually</w:t>
        </w:r>
      </w:ins>
      <w:ins w:id="199" w:author="Ruijie Xu" w:date="2022-02-01T13:57:00Z">
        <w:r w:rsidR="00693C8E">
          <w:rPr>
            <w:color w:val="000000" w:themeColor="text1"/>
          </w:rPr>
          <w:t xml:space="preserve"> involve</w:t>
        </w:r>
      </w:ins>
      <w:ins w:id="200" w:author="Ruijie Xu" w:date="2022-02-01T13:58:00Z">
        <w:r w:rsidR="00693C8E">
          <w:rPr>
            <w:color w:val="000000" w:themeColor="text1"/>
          </w:rPr>
          <w:t>d in</w:t>
        </w:r>
      </w:ins>
      <w:ins w:id="201" w:author="Ruijie Xu" w:date="2022-02-01T13:56:00Z">
        <w:r w:rsidR="00693C8E">
          <w:rPr>
            <w:color w:val="000000" w:themeColor="text1"/>
          </w:rPr>
          <w:t xml:space="preserve"> metagenomics profiling</w:t>
        </w:r>
      </w:ins>
      <w:ins w:id="202" w:author="Ruijie Xu" w:date="2022-02-01T14:01:00Z">
        <w:r w:rsidR="00410271">
          <w:rPr>
            <w:color w:val="000000" w:themeColor="text1"/>
          </w:rPr>
          <w:t xml:space="preserve"> </w:t>
        </w:r>
      </w:ins>
      <w:ins w:id="203"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204" w:author="Ruijie Xu" w:date="2022-02-01T13:56:00Z">
        <w:r w:rsidR="00693C8E">
          <w:rPr>
            <w:color w:val="000000" w:themeColor="text1"/>
          </w:rPr>
          <w:t>.</w:t>
        </w:r>
      </w:ins>
      <w:ins w:id="205" w:author="Ruijie Xu" w:date="2022-02-01T13:58:00Z">
        <w:r w:rsidR="00410271">
          <w:rPr>
            <w:color w:val="000000" w:themeColor="text1"/>
          </w:rPr>
          <w:t xml:space="preserve"> </w:t>
        </w:r>
      </w:ins>
      <w:del w:id="206" w:author="Ruijie Xu" w:date="2022-02-01T13:38:00Z">
        <w:r w:rsidRPr="003A137D" w:rsidDel="001D20AD">
          <w:rPr>
            <w:color w:val="000000" w:themeColor="text1"/>
          </w:rPr>
          <w:delText xml:space="preserve"> </w:delText>
        </w:r>
      </w:del>
      <w:ins w:id="207" w:author="Ruijie Xu" w:date="2022-02-01T14:02:00Z">
        <w:r w:rsidR="00410271">
          <w:rPr>
            <w:color w:val="000000" w:themeColor="text1"/>
          </w:rPr>
          <w:t>Furthermore, recent investigations in alignment-based</w:t>
        </w:r>
      </w:ins>
      <w:ins w:id="208" w:author="Ruijie Xu" w:date="2022-02-01T14:03:00Z">
        <w:r w:rsidR="00410271">
          <w:rPr>
            <w:color w:val="000000" w:themeColor="text1"/>
          </w:rPr>
          <w:t xml:space="preserve"> methods </w:t>
        </w:r>
      </w:ins>
      <w:ins w:id="209" w:author="Ruijie Xu" w:date="2022-02-01T14:02:00Z">
        <w:r w:rsidR="00410271">
          <w:rPr>
            <w:color w:val="000000" w:themeColor="text1"/>
          </w:rPr>
          <w:t>ha</w:t>
        </w:r>
      </w:ins>
      <w:ins w:id="210" w:author="Liliana Salvador" w:date="2022-02-21T13:00:00Z">
        <w:r w:rsidR="00B47E95">
          <w:rPr>
            <w:color w:val="000000" w:themeColor="text1"/>
          </w:rPr>
          <w:t>ve</w:t>
        </w:r>
      </w:ins>
      <w:ins w:id="211" w:author="Ruijie Xu" w:date="2022-02-01T14:02:00Z">
        <w:del w:id="212" w:author="Liliana Salvador" w:date="2022-02-21T13:00:00Z">
          <w:r w:rsidR="00410271" w:rsidDel="00B47E95">
            <w:rPr>
              <w:color w:val="000000" w:themeColor="text1"/>
            </w:rPr>
            <w:delText>s also</w:delText>
          </w:r>
        </w:del>
        <w:r w:rsidR="00410271">
          <w:rPr>
            <w:color w:val="000000" w:themeColor="text1"/>
          </w:rPr>
          <w:t xml:space="preserve"> reported </w:t>
        </w:r>
      </w:ins>
      <w:ins w:id="213" w:author="Liliana Salvador" w:date="2022-02-21T13:00:00Z">
        <w:r w:rsidR="00B47E95">
          <w:rPr>
            <w:color w:val="000000" w:themeColor="text1"/>
          </w:rPr>
          <w:t xml:space="preserve">that </w:t>
        </w:r>
      </w:ins>
      <w:ins w:id="214" w:author="Ruijie Xu" w:date="2022-02-01T16:14:00Z">
        <w:r w:rsidR="00D1066B">
          <w:rPr>
            <w:color w:val="000000" w:themeColor="text1"/>
          </w:rPr>
          <w:t>alignment-based</w:t>
        </w:r>
      </w:ins>
      <w:ins w:id="215" w:author="Ruijie Xu" w:date="2022-02-01T14:02:00Z">
        <w:r w:rsidR="00410271">
          <w:rPr>
            <w:color w:val="000000" w:themeColor="text1"/>
          </w:rPr>
          <w:t xml:space="preserve"> software</w:t>
        </w:r>
      </w:ins>
      <w:ins w:id="216" w:author="Ruijie Xu" w:date="2022-02-01T14:03:00Z">
        <w:r w:rsidR="00410271">
          <w:rPr>
            <w:color w:val="000000" w:themeColor="text1"/>
          </w:rPr>
          <w:t>’</w:t>
        </w:r>
        <w:del w:id="217" w:author="Liliana Salvador" w:date="2022-02-21T13:00:00Z">
          <w:r w:rsidR="00410271" w:rsidDel="00B47E95">
            <w:rPr>
              <w:color w:val="000000" w:themeColor="text1"/>
            </w:rPr>
            <w:delText>s</w:delText>
          </w:r>
        </w:del>
        <w:r w:rsidR="00410271">
          <w:rPr>
            <w:color w:val="000000" w:themeColor="text1"/>
          </w:rPr>
          <w:t xml:space="preserve"> decrease in </w:t>
        </w:r>
        <w:r w:rsidR="00410271">
          <w:rPr>
            <w:color w:val="000000" w:themeColor="text1"/>
          </w:rPr>
          <w:lastRenderedPageBreak/>
          <w:t xml:space="preserve">sensitivity with </w:t>
        </w:r>
      </w:ins>
      <w:ins w:id="218" w:author="Liliana Salvador" w:date="2022-02-21T13:01:00Z">
        <w:r w:rsidR="00B47E95">
          <w:rPr>
            <w:color w:val="000000" w:themeColor="text1"/>
          </w:rPr>
          <w:t xml:space="preserve">the use of </w:t>
        </w:r>
      </w:ins>
      <w:ins w:id="219" w:author="Ruijie Xu" w:date="2022-02-01T14:04:00Z">
        <w:del w:id="220"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221" w:author="Ruijie Xu" w:date="2022-02-01T14:04:00Z">
        <w:r w:rsidR="00167CDC">
          <w:rPr>
            <w:color w:val="000000" w:themeColor="text1"/>
          </w:rPr>
          <w:t>.</w:t>
        </w:r>
      </w:ins>
      <w:del w:id="222"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223" w:author="Ruijie Xu" w:date="2022-02-01T14:25:00Z">
        <w:del w:id="224" w:author="Liliana Salvador" w:date="2022-02-22T17:56:00Z">
          <w:r w:rsidR="00172FB0" w:rsidDel="009770DE">
            <w:rPr>
              <w:color w:val="000000" w:themeColor="text1"/>
            </w:rPr>
            <w:delText>With respons</w:delText>
          </w:r>
        </w:del>
      </w:ins>
      <w:ins w:id="225" w:author="Ruijie Xu" w:date="2022-02-01T14:26:00Z">
        <w:del w:id="226" w:author="Liliana Salvador" w:date="2022-02-22T17:56:00Z">
          <w:r w:rsidR="00172FB0" w:rsidDel="009770DE">
            <w:rPr>
              <w:color w:val="000000" w:themeColor="text1"/>
            </w:rPr>
            <w:delText>e to the downsides of alignment-based</w:delText>
          </w:r>
        </w:del>
      </w:ins>
      <w:ins w:id="227" w:author="Ruijie Xu" w:date="2022-02-01T14:27:00Z">
        <w:del w:id="228" w:author="Liliana Salvador" w:date="2022-02-22T17:56:00Z">
          <w:r w:rsidR="00172FB0" w:rsidDel="009770DE">
            <w:rPr>
              <w:color w:val="000000" w:themeColor="text1"/>
            </w:rPr>
            <w:delText xml:space="preserve"> software</w:delText>
          </w:r>
        </w:del>
      </w:ins>
      <w:ins w:id="229" w:author="Liliana Salvador" w:date="2022-02-22T17:56:00Z">
        <w:r w:rsidR="009770DE">
          <w:rPr>
            <w:color w:val="000000" w:themeColor="text1"/>
          </w:rPr>
          <w:t>To overcome these limitations</w:t>
        </w:r>
      </w:ins>
      <w:ins w:id="230" w:author="Ruijie Xu" w:date="2022-02-01T14:27:00Z">
        <w:r w:rsidR="00172FB0">
          <w:rPr>
            <w:color w:val="000000" w:themeColor="text1"/>
          </w:rPr>
          <w:t xml:space="preserve">, multiple software </w:t>
        </w:r>
      </w:ins>
      <w:ins w:id="231" w:author="Ruijie Xu" w:date="2022-02-01T14:28:00Z">
        <w:del w:id="232" w:author="Liliana Salvador" w:date="2022-02-22T17:56:00Z">
          <w:r w:rsidR="00172FB0" w:rsidDel="00C07280">
            <w:rPr>
              <w:color w:val="000000" w:themeColor="text1"/>
            </w:rPr>
            <w:delText>were developed</w:delText>
          </w:r>
        </w:del>
      </w:ins>
      <w:ins w:id="233" w:author="Liliana Salvador" w:date="2022-02-22T17:56:00Z">
        <w:r w:rsidR="00C07280">
          <w:rPr>
            <w:color w:val="000000" w:themeColor="text1"/>
          </w:rPr>
          <w:t>have been dev</w:t>
        </w:r>
      </w:ins>
      <w:ins w:id="234" w:author="Liliana Salvador" w:date="2022-02-22T17:57:00Z">
        <w:r w:rsidR="00C07280">
          <w:rPr>
            <w:color w:val="000000" w:themeColor="text1"/>
          </w:rPr>
          <w:t>eloped</w:t>
        </w:r>
      </w:ins>
      <w:ins w:id="235" w:author="Ruijie Xu" w:date="2022-02-01T14:28:00Z">
        <w:r w:rsidR="00172FB0">
          <w:rPr>
            <w:color w:val="000000" w:themeColor="text1"/>
          </w:rPr>
          <w:t xml:space="preserve"> </w:t>
        </w:r>
        <w:del w:id="236" w:author="Liliana Salvador" w:date="2022-02-22T17:57:00Z">
          <w:r w:rsidR="00172FB0" w:rsidDel="00C07280">
            <w:rPr>
              <w:color w:val="000000" w:themeColor="text1"/>
            </w:rPr>
            <w:delText>in the recent years with</w:delText>
          </w:r>
        </w:del>
      </w:ins>
      <w:ins w:id="237" w:author="Liliana Salvador" w:date="2022-02-22T17:57:00Z">
        <w:r w:rsidR="00C07280">
          <w:rPr>
            <w:color w:val="000000" w:themeColor="text1"/>
          </w:rPr>
          <w:t>using</w:t>
        </w:r>
      </w:ins>
      <w:ins w:id="238" w:author="Ruijie Xu" w:date="2022-02-01T14:28:00Z">
        <w:r w:rsidR="00172FB0">
          <w:rPr>
            <w:color w:val="000000" w:themeColor="text1"/>
          </w:rPr>
          <w:t xml:space="preserve"> alignment-free algorithms.</w:t>
        </w:r>
      </w:ins>
      <w:ins w:id="239" w:author="Ruijie Xu" w:date="2022-02-01T14:26:00Z">
        <w:r w:rsidR="00172FB0">
          <w:rPr>
            <w:color w:val="000000" w:themeColor="text1"/>
          </w:rPr>
          <w:t xml:space="preserve"> </w:t>
        </w:r>
      </w:ins>
      <w:ins w:id="240" w:author="Liliana Salvador" w:date="2022-02-22T18:02:00Z">
        <w:r w:rsidR="00C07280">
          <w:rPr>
            <w:color w:val="000000" w:themeColor="text1"/>
          </w:rPr>
          <w:t>For example</w:t>
        </w:r>
      </w:ins>
      <w:ins w:id="241" w:author="Liliana Salvador" w:date="2022-02-22T18:03:00Z">
        <w:r w:rsidR="00C07280">
          <w:rPr>
            <w:color w:val="000000" w:themeColor="text1"/>
          </w:rPr>
          <w:t xml:space="preserve">: 1) </w:t>
        </w:r>
      </w:ins>
      <w:ins w:id="242" w:author="Ruijie Xu" w:date="2022-02-01T14:28:00Z">
        <w:del w:id="243" w:author="Liliana Salvador" w:date="2022-02-22T18:02:00Z">
          <w:r w:rsidR="00172FB0" w:rsidDel="00C07280">
            <w:rPr>
              <w:color w:val="000000" w:themeColor="text1"/>
            </w:rPr>
            <w:delText>Some of thes</w:delText>
          </w:r>
        </w:del>
      </w:ins>
      <w:ins w:id="244" w:author="Ruijie Xu" w:date="2022-02-01T14:29:00Z">
        <w:del w:id="245" w:author="Liliana Salvador" w:date="2022-02-22T18:02:00Z">
          <w:r w:rsidR="00172FB0" w:rsidDel="00C07280">
            <w:rPr>
              <w:color w:val="000000" w:themeColor="text1"/>
            </w:rPr>
            <w:delText>e</w:delText>
          </w:r>
        </w:del>
      </w:ins>
      <w:del w:id="246"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247" w:author="Ruijie Xu" w:date="2022-02-01T14:48:00Z">
        <w:del w:id="248" w:author="Liliana Salvador" w:date="2022-02-22T18:02:00Z">
          <w:r w:rsidR="00616E8A" w:rsidDel="00C07280">
            <w:rPr>
              <w:color w:val="000000" w:themeColor="text1"/>
            </w:rPr>
            <w:delText xml:space="preserve">, </w:delText>
          </w:r>
        </w:del>
        <w:del w:id="249" w:author="Liliana Salvador" w:date="2022-02-22T17:57:00Z">
          <w:r w:rsidR="00616E8A" w:rsidDel="00C07280">
            <w:rPr>
              <w:color w:val="000000" w:themeColor="text1"/>
            </w:rPr>
            <w:delText>represented by</w:delText>
          </w:r>
        </w:del>
      </w:ins>
      <w:ins w:id="250" w:author="Ruijie Xu" w:date="2022-02-01T14:49:00Z">
        <w:del w:id="251" w:author="Liliana Salvador" w:date="2022-02-22T18:02:00Z">
          <w:r w:rsidR="00616E8A" w:rsidDel="00C07280">
            <w:rPr>
              <w:color w:val="000000" w:themeColor="text1"/>
            </w:rPr>
            <w:delText xml:space="preserve"> </w:delText>
          </w:r>
        </w:del>
      </w:ins>
      <w:del w:id="252" w:author="Ruijie Xu" w:date="2022-02-01T14:49:00Z">
        <w:r w:rsidRPr="003A137D" w:rsidDel="00616E8A">
          <w:rPr>
            <w:color w:val="000000" w:themeColor="text1"/>
          </w:rPr>
          <w:delText xml:space="preserve"> </w:delText>
        </w:r>
      </w:del>
      <w:ins w:id="253"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254"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255"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256"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257" w:author="Ruijie Xu" w:date="2022-02-01T14:49:00Z">
        <w:r w:rsidR="00616E8A">
          <w:rPr>
            <w:color w:val="000000" w:themeColor="text1"/>
          </w:rPr>
          <w:fldChar w:fldCharType="end"/>
        </w:r>
        <w:del w:id="258"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259" w:author="Liliana Salvador" w:date="2022-02-22T17:58:00Z">
        <w:r w:rsidRPr="003A137D" w:rsidDel="00C07280">
          <w:rPr>
            <w:color w:val="000000" w:themeColor="text1"/>
          </w:rPr>
          <w:delText xml:space="preserve"> the</w:delText>
        </w:r>
      </w:del>
      <w:r w:rsidRPr="003A137D">
        <w:rPr>
          <w:color w:val="000000" w:themeColor="text1"/>
        </w:rPr>
        <w:t xml:space="preserve"> k-</w:t>
      </w:r>
      <w:proofErr w:type="spellStart"/>
      <w:r w:rsidRPr="003A137D">
        <w:rPr>
          <w:color w:val="000000" w:themeColor="text1"/>
        </w:rPr>
        <w:t>mer</w:t>
      </w:r>
      <w:proofErr w:type="spellEnd"/>
      <w:r w:rsidRPr="003A137D">
        <w:rPr>
          <w:color w:val="000000" w:themeColor="text1"/>
        </w:rPr>
        <w:t xml:space="preserve"> </w:t>
      </w:r>
      <w:ins w:id="260" w:author="Ruijie Xu" w:date="2022-02-01T14:35:00Z">
        <w:r w:rsidR="00DB4AE0">
          <w:rPr>
            <w:color w:val="000000" w:themeColor="text1"/>
          </w:rPr>
          <w:t xml:space="preserve">matching </w:t>
        </w:r>
      </w:ins>
      <w:del w:id="261" w:author="Ruijie Xu" w:date="2022-02-01T14:35:00Z">
        <w:r w:rsidRPr="003A137D" w:rsidDel="00DB4AE0">
          <w:rPr>
            <w:color w:val="000000" w:themeColor="text1"/>
          </w:rPr>
          <w:delText xml:space="preserve">spectra comparison </w:delText>
        </w:r>
      </w:del>
      <w:r w:rsidRPr="003A137D">
        <w:rPr>
          <w:color w:val="000000" w:themeColor="text1"/>
        </w:rPr>
        <w:t>algorithms</w:t>
      </w:r>
      <w:ins w:id="262" w:author="Ruijie Xu" w:date="2022-02-01T14:49:00Z">
        <w:r w:rsidR="00616E8A">
          <w:rPr>
            <w:color w:val="000000" w:themeColor="text1"/>
          </w:rPr>
          <w:t xml:space="preserve">, where only </w:t>
        </w:r>
        <w:proofErr w:type="spellStart"/>
        <w:r w:rsidR="00616E8A">
          <w:rPr>
            <w:color w:val="000000" w:themeColor="text1"/>
          </w:rPr>
          <w:t>subtrings</w:t>
        </w:r>
        <w:proofErr w:type="spellEnd"/>
        <w:r w:rsidR="00616E8A">
          <w:rPr>
            <w:color w:val="000000" w:themeColor="text1"/>
          </w:rPr>
          <w:t xml:space="preserve"> of 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263" w:author="Liliana Salvador" w:date="2022-02-22T18:03:00Z">
        <w:r w:rsidR="00C07280">
          <w:rPr>
            <w:color w:val="000000" w:themeColor="text1"/>
          </w:rPr>
          <w:t>; 2)</w:t>
        </w:r>
      </w:ins>
      <w:ins w:id="264" w:author="Ruijie Xu" w:date="2022-02-01T14:49:00Z">
        <w:del w:id="265" w:author="Liliana Salvador" w:date="2022-02-22T18:03:00Z">
          <w:r w:rsidR="00616E8A" w:rsidDel="00C07280">
            <w:rPr>
              <w:color w:val="000000" w:themeColor="text1"/>
            </w:rPr>
            <w:delText>.</w:delText>
          </w:r>
        </w:del>
      </w:ins>
      <w:ins w:id="266" w:author="Ruijie Xu" w:date="2022-02-01T14:35:00Z">
        <w:del w:id="267" w:author="Liliana Salvador" w:date="2022-02-22T18:03:00Z">
          <w:r w:rsidR="00DB4AE0" w:rsidDel="00C07280">
            <w:rPr>
              <w:color w:val="000000" w:themeColor="text1"/>
            </w:rPr>
            <w:delText xml:space="preserve"> </w:delText>
          </w:r>
        </w:del>
      </w:ins>
      <w:del w:id="268"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269"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270" w:author="Ruijie Xu" w:date="2022-02-01T14:49:00Z">
        <w:r w:rsidRPr="003A137D" w:rsidDel="00616E8A">
          <w:rPr>
            <w:color w:val="000000" w:themeColor="text1"/>
          </w:rPr>
          <w:delText>.</w:delText>
        </w:r>
      </w:del>
      <w:ins w:id="271" w:author="Ruijie Xu" w:date="2022-02-01T14:38:00Z">
        <w:del w:id="272" w:author="Liliana Salvador" w:date="2022-02-22T17:58:00Z">
          <w:r w:rsidR="00FA2E9A" w:rsidDel="00C07280">
            <w:rPr>
              <w:color w:val="000000" w:themeColor="text1"/>
            </w:rPr>
            <w:delText>Some</w:delText>
          </w:r>
        </w:del>
        <w:del w:id="273" w:author="Liliana Salvador" w:date="2022-02-22T18:03:00Z">
          <w:r w:rsidR="00FA2E9A" w:rsidDel="00C07280">
            <w:rPr>
              <w:color w:val="000000" w:themeColor="text1"/>
            </w:rPr>
            <w:delText xml:space="preserve"> </w:delText>
          </w:r>
        </w:del>
      </w:ins>
      <w:ins w:id="274" w:author="Ruijie Xu" w:date="2022-02-01T14:49:00Z">
        <w:del w:id="275" w:author="Liliana Salvador" w:date="2022-02-22T18:03:00Z">
          <w:r w:rsidR="00616E8A" w:rsidDel="00C07280">
            <w:rPr>
              <w:color w:val="000000" w:themeColor="text1"/>
            </w:rPr>
            <w:delText xml:space="preserve">software, </w:delText>
          </w:r>
        </w:del>
        <w:del w:id="276" w:author="Liliana Salvador" w:date="2022-02-22T17:58:00Z">
          <w:r w:rsidR="00616E8A" w:rsidDel="00C07280">
            <w:rPr>
              <w:color w:val="000000" w:themeColor="text1"/>
            </w:rPr>
            <w:delText>represented by</w:delText>
          </w:r>
        </w:del>
      </w:ins>
      <w:ins w:id="277" w:author="Ruijie Xu" w:date="2022-02-01T14:50:00Z">
        <w:r w:rsidR="00616E8A">
          <w:rPr>
            <w:color w:val="000000" w:themeColor="text1"/>
          </w:rPr>
          <w:t xml:space="preserve"> </w:t>
        </w:r>
      </w:ins>
      <w:ins w:id="278"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279"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280" w:author="Ruijie Xu" w:date="2022-02-01T14:49:00Z">
        <w:r w:rsidR="00616E8A">
          <w:rPr>
            <w:color w:val="000000" w:themeColor="text1"/>
          </w:rPr>
          <w:fldChar w:fldCharType="end"/>
        </w:r>
        <w:del w:id="281" w:author="Liliana Salvador" w:date="2022-02-22T18:03:00Z">
          <w:r w:rsidR="00616E8A" w:rsidDel="00C07280">
            <w:rPr>
              <w:color w:val="000000" w:themeColor="text1"/>
            </w:rPr>
            <w:delText>,</w:delText>
          </w:r>
        </w:del>
        <w:r w:rsidR="00616E8A">
          <w:rPr>
            <w:color w:val="000000" w:themeColor="text1"/>
          </w:rPr>
          <w:t xml:space="preserve"> </w:t>
        </w:r>
      </w:ins>
      <w:ins w:id="282" w:author="Ruijie Xu" w:date="2022-02-01T14:38:00Z">
        <w:r w:rsidR="00FA2E9A">
          <w:rPr>
            <w:color w:val="000000" w:themeColor="text1"/>
          </w:rPr>
          <w:t>w</w:t>
        </w:r>
      </w:ins>
      <w:ins w:id="283" w:author="Liliana Salvador" w:date="2022-02-22T18:03:00Z">
        <w:r w:rsidR="00C07280">
          <w:rPr>
            <w:color w:val="000000" w:themeColor="text1"/>
          </w:rPr>
          <w:t>as</w:t>
        </w:r>
      </w:ins>
      <w:ins w:id="284" w:author="Ruijie Xu" w:date="2022-02-01T14:38:00Z">
        <w:del w:id="285" w:author="Liliana Salvador" w:date="2022-02-22T17:58:00Z">
          <w:r w:rsidR="00FA2E9A" w:rsidDel="00C07280">
            <w:rPr>
              <w:color w:val="000000" w:themeColor="text1"/>
            </w:rPr>
            <w:delText>a</w:delText>
          </w:r>
        </w:del>
      </w:ins>
      <w:ins w:id="286" w:author="Ruijie Xu" w:date="2022-02-01T14:39:00Z">
        <w:del w:id="287" w:author="Liliana Salvador" w:date="2022-02-22T17:58:00Z">
          <w:r w:rsidR="00FA2E9A" w:rsidDel="00C07280">
            <w:rPr>
              <w:color w:val="000000" w:themeColor="text1"/>
            </w:rPr>
            <w:delText>s</w:delText>
          </w:r>
        </w:del>
        <w:r w:rsidR="00FA2E9A">
          <w:rPr>
            <w:color w:val="000000" w:themeColor="text1"/>
          </w:rPr>
          <w:t xml:space="preserve"> designed to identify </w:t>
        </w:r>
        <w:del w:id="288"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289" w:author="Ruijie Xu" w:date="2022-02-01T16:14:00Z">
        <w:r w:rsidR="00D1066B">
          <w:rPr>
            <w:color w:val="000000" w:themeColor="text1"/>
          </w:rPr>
          <w:t>each</w:t>
        </w:r>
      </w:ins>
      <w:ins w:id="290" w:author="Ruijie Xu" w:date="2022-02-01T14:39:00Z">
        <w:r w:rsidR="00FA2E9A">
          <w:rPr>
            <w:color w:val="000000" w:themeColor="text1"/>
          </w:rPr>
          <w:t xml:space="preserve"> microbial </w:t>
        </w:r>
      </w:ins>
      <w:ins w:id="291" w:author="Ruijie Xu" w:date="2022-02-01T16:15:00Z">
        <w:r w:rsidR="00D1066B">
          <w:rPr>
            <w:color w:val="000000" w:themeColor="text1"/>
          </w:rPr>
          <w:t>taxon</w:t>
        </w:r>
      </w:ins>
      <w:del w:id="292"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293" w:author="Liliana Salvador" w:date="2022-02-22T18:03:00Z">
        <w:r w:rsidR="00C07280">
          <w:rPr>
            <w:color w:val="000000" w:themeColor="text1"/>
          </w:rPr>
          <w:t xml:space="preserve">; </w:t>
        </w:r>
      </w:ins>
      <w:ins w:id="294" w:author="Liliana Salvador" w:date="2022-02-22T18:05:00Z">
        <w:r w:rsidR="00C07280">
          <w:rPr>
            <w:color w:val="000000" w:themeColor="text1"/>
          </w:rPr>
          <w:t xml:space="preserve">and </w:t>
        </w:r>
      </w:ins>
      <w:ins w:id="295" w:author="Liliana Salvador" w:date="2022-02-22T18:03:00Z">
        <w:r w:rsidR="00C07280">
          <w:rPr>
            <w:color w:val="000000" w:themeColor="text1"/>
          </w:rPr>
          <w:t xml:space="preserve">3) </w:t>
        </w:r>
      </w:ins>
      <w:ins w:id="296" w:author="Ruijie Xu" w:date="2022-02-01T14:42:00Z">
        <w:del w:id="297" w:author="Liliana Salvador" w:date="2022-02-22T18:03:00Z">
          <w:r w:rsidR="00FA2E9A" w:rsidDel="00C07280">
            <w:rPr>
              <w:color w:val="000000" w:themeColor="text1"/>
            </w:rPr>
            <w:delText xml:space="preserve">. </w:delText>
          </w:r>
        </w:del>
      </w:ins>
      <w:ins w:id="298" w:author="Ruijie Xu" w:date="2022-02-01T14:51:00Z">
        <w:del w:id="299" w:author="Liliana Salvador" w:date="2022-02-22T18:03:00Z">
          <w:r w:rsidR="00616E8A" w:rsidDel="00C07280">
            <w:rPr>
              <w:color w:val="000000" w:themeColor="text1"/>
            </w:rPr>
            <w:delText>Other software,</w:delText>
          </w:r>
        </w:del>
      </w:ins>
      <w:ins w:id="300" w:author="Ruijie Xu" w:date="2022-02-01T14:52:00Z">
        <w:del w:id="301" w:author="Liliana Salvador" w:date="2022-02-22T18:03:00Z">
          <w:r w:rsidR="00616E8A" w:rsidDel="00C07280">
            <w:rPr>
              <w:color w:val="000000" w:themeColor="text1"/>
            </w:rPr>
            <w:delText xml:space="preserve"> such as </w:delText>
          </w:r>
        </w:del>
      </w:ins>
      <w:ins w:id="302"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303"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304" w:author="Liliana Salvador" w:date="2022-02-22T18:04:00Z">
        <w:r w:rsidR="00C07280">
          <w:rPr>
            <w:color w:val="000000" w:themeColor="text1"/>
          </w:rPr>
          <w:t xml:space="preserve"> </w:t>
        </w:r>
      </w:ins>
      <w:ins w:id="305" w:author="Liliana Salvador" w:date="2022-02-22T18:12:00Z">
        <w:r w:rsidR="000B2789">
          <w:rPr>
            <w:color w:val="000000" w:themeColor="text1"/>
          </w:rPr>
          <w:t>we</w:t>
        </w:r>
      </w:ins>
      <w:ins w:id="306" w:author="Ruijie Xu" w:date="2022-02-27T10:25:00Z">
        <w:r w:rsidR="00ED4429">
          <w:rPr>
            <w:color w:val="000000" w:themeColor="text1"/>
          </w:rPr>
          <w:t>re</w:t>
        </w:r>
      </w:ins>
      <w:ins w:id="307" w:author="Liliana Salvador" w:date="2022-02-22T18:12:00Z">
        <w:del w:id="308" w:author="Ruijie Xu" w:date="2022-02-27T10:25:00Z">
          <w:r w:rsidR="000B2789" w:rsidDel="00ED4429">
            <w:rPr>
              <w:color w:val="000000" w:themeColor="text1"/>
            </w:rPr>
            <w:delText>w</w:delText>
          </w:r>
        </w:del>
        <w:r w:rsidR="000B2789">
          <w:rPr>
            <w:color w:val="000000" w:themeColor="text1"/>
          </w:rPr>
          <w:t xml:space="preserve"> designed to </w:t>
        </w:r>
      </w:ins>
      <w:ins w:id="309" w:author="Ruijie Xu" w:date="2022-02-01T14:52:00Z">
        <w:del w:id="310" w:author="Liliana Salvador" w:date="2022-02-22T18:04:00Z">
          <w:r w:rsidR="00616E8A" w:rsidDel="00C07280">
            <w:rPr>
              <w:color w:val="000000" w:themeColor="text1"/>
            </w:rPr>
            <w:delText>,</w:delText>
          </w:r>
        </w:del>
      </w:ins>
      <w:ins w:id="311" w:author="Ruijie Xu" w:date="2022-02-01T14:45:00Z">
        <w:del w:id="312" w:author="Liliana Salvador" w:date="2022-02-22T18:04:00Z">
          <w:r w:rsidR="003947DA" w:rsidDel="00C07280">
            <w:rPr>
              <w:color w:val="000000" w:themeColor="text1"/>
            </w:rPr>
            <w:delText xml:space="preserve"> </w:delText>
          </w:r>
        </w:del>
      </w:ins>
      <w:ins w:id="313" w:author="Ruijie Xu" w:date="2022-02-01T14:47:00Z">
        <w:r w:rsidR="00616E8A">
          <w:rPr>
            <w:color w:val="000000" w:themeColor="text1"/>
          </w:rPr>
          <w:t>optimiz</w:t>
        </w:r>
      </w:ins>
      <w:ins w:id="314" w:author="Ruijie Xu" w:date="2022-02-01T14:48:00Z">
        <w:r w:rsidR="00616E8A">
          <w:rPr>
            <w:color w:val="000000" w:themeColor="text1"/>
          </w:rPr>
          <w:t>e</w:t>
        </w:r>
      </w:ins>
      <w:ins w:id="315" w:author="Ruijie Xu" w:date="2022-02-01T14:51:00Z">
        <w:del w:id="316" w:author="Liliana Salvador" w:date="2022-02-22T18:04:00Z">
          <w:r w:rsidR="00616E8A" w:rsidDel="00C07280">
            <w:rPr>
              <w:color w:val="000000" w:themeColor="text1"/>
            </w:rPr>
            <w:delText>s</w:delText>
          </w:r>
        </w:del>
      </w:ins>
      <w:ins w:id="317" w:author="Ruijie Xu" w:date="2022-02-01T14:45:00Z">
        <w:r w:rsidR="003947DA">
          <w:rPr>
            <w:color w:val="000000" w:themeColor="text1"/>
          </w:rPr>
          <w:t xml:space="preserve"> </w:t>
        </w:r>
      </w:ins>
      <w:ins w:id="318" w:author="Ruijie Xu" w:date="2022-02-01T14:47:00Z">
        <w:r w:rsidR="003947DA">
          <w:rPr>
            <w:color w:val="000000" w:themeColor="text1"/>
          </w:rPr>
          <w:t xml:space="preserve">the </w:t>
        </w:r>
        <w:r w:rsidR="00616E8A">
          <w:rPr>
            <w:color w:val="000000" w:themeColor="text1"/>
          </w:rPr>
          <w:t xml:space="preserve">time </w:t>
        </w:r>
      </w:ins>
      <w:ins w:id="319" w:author="Ruijie Xu" w:date="2022-02-01T14:48:00Z">
        <w:r w:rsidR="00616E8A">
          <w:rPr>
            <w:color w:val="000000" w:themeColor="text1"/>
          </w:rPr>
          <w:t xml:space="preserve">and resources </w:t>
        </w:r>
      </w:ins>
      <w:ins w:id="320" w:author="Ruijie Xu" w:date="2022-02-01T14:47:00Z">
        <w:r w:rsidR="00616E8A">
          <w:rPr>
            <w:color w:val="000000" w:themeColor="text1"/>
          </w:rPr>
          <w:t xml:space="preserve">of </w:t>
        </w:r>
      </w:ins>
      <w:ins w:id="321" w:author="Ruijie Xu" w:date="2022-02-01T14:48:00Z">
        <w:r w:rsidR="00616E8A">
          <w:rPr>
            <w:color w:val="000000" w:themeColor="text1"/>
          </w:rPr>
          <w:t>profiling by compressing</w:t>
        </w:r>
      </w:ins>
      <w:ins w:id="322" w:author="Ruijie Xu" w:date="2022-02-01T14:47:00Z">
        <w:r w:rsidR="003947DA">
          <w:rPr>
            <w:color w:val="000000" w:themeColor="text1"/>
          </w:rPr>
          <w:t xml:space="preserve"> </w:t>
        </w:r>
      </w:ins>
      <w:ins w:id="323" w:author="Ruijie Xu" w:date="2022-02-01T16:15:00Z">
        <w:r w:rsidR="00D1066B">
          <w:rPr>
            <w:color w:val="000000" w:themeColor="text1"/>
          </w:rPr>
          <w:t xml:space="preserve">the </w:t>
        </w:r>
      </w:ins>
      <w:ins w:id="324" w:author="Ruijie Xu" w:date="2022-02-01T14:57:00Z">
        <w:r w:rsidR="00616E8A">
          <w:rPr>
            <w:color w:val="000000" w:themeColor="text1"/>
          </w:rPr>
          <w:t xml:space="preserve">reference </w:t>
        </w:r>
      </w:ins>
      <w:ins w:id="325" w:author="Ruijie Xu" w:date="2022-02-01T14:47:00Z">
        <w:r w:rsidR="003947DA">
          <w:rPr>
            <w:color w:val="000000" w:themeColor="text1"/>
          </w:rPr>
          <w:t xml:space="preserve">microbial </w:t>
        </w:r>
      </w:ins>
      <w:ins w:id="326" w:author="Ruijie Xu" w:date="2022-02-01T16:15:00Z">
        <w:r w:rsidR="00D1066B">
          <w:rPr>
            <w:color w:val="000000" w:themeColor="text1"/>
          </w:rPr>
          <w:t>genomes</w:t>
        </w:r>
      </w:ins>
      <w:ins w:id="327" w:author="Ruijie Xu" w:date="2022-02-01T14:47:00Z">
        <w:r w:rsidR="00616E8A">
          <w:rPr>
            <w:color w:val="000000" w:themeColor="text1"/>
          </w:rPr>
          <w:t xml:space="preserve"> </w:t>
        </w:r>
      </w:ins>
      <w:ins w:id="328" w:author="Ruijie Xu" w:date="2022-02-01T14:48:00Z">
        <w:r w:rsidR="00616E8A">
          <w:rPr>
            <w:color w:val="000000" w:themeColor="text1"/>
          </w:rPr>
          <w:t xml:space="preserve">into </w:t>
        </w:r>
      </w:ins>
      <w:ins w:id="329" w:author="Ruijie Xu" w:date="2022-02-01T16:15:00Z">
        <w:r w:rsidR="00D1066B">
          <w:rPr>
            <w:color w:val="000000" w:themeColor="text1"/>
          </w:rPr>
          <w:t xml:space="preserve">the </w:t>
        </w:r>
      </w:ins>
      <w:ins w:id="330" w:author="Ruijie Xu" w:date="2022-02-01T14:48:00Z">
        <w:r w:rsidR="00616E8A">
          <w:rPr>
            <w:color w:val="000000" w:themeColor="text1"/>
          </w:rPr>
          <w:t>index</w:t>
        </w:r>
      </w:ins>
      <w:ins w:id="331" w:author="Ruijie Xu" w:date="2022-02-01T14:57:00Z">
        <w:r w:rsidR="00616E8A">
          <w:rPr>
            <w:color w:val="000000" w:themeColor="text1"/>
          </w:rPr>
          <w:t xml:space="preserve"> structures</w:t>
        </w:r>
      </w:ins>
      <w:ins w:id="332" w:author="Ruijie Xu" w:date="2022-02-01T14:58:00Z">
        <w:r w:rsidR="006A0C17">
          <w:rPr>
            <w:color w:val="000000" w:themeColor="text1"/>
          </w:rPr>
          <w:t xml:space="preserve"> </w:t>
        </w:r>
      </w:ins>
      <w:ins w:id="333"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334" w:author="Ruijie Xu" w:date="2022-02-01T14:48:00Z">
        <w:r w:rsidR="00616E8A">
          <w:rPr>
            <w:color w:val="000000" w:themeColor="text1"/>
          </w:rPr>
          <w:t xml:space="preserve">, </w:t>
        </w:r>
      </w:ins>
      <w:ins w:id="335" w:author="Ruijie Xu" w:date="2022-02-01T14:57:00Z">
        <w:r w:rsidR="00616E8A">
          <w:rPr>
            <w:color w:val="000000" w:themeColor="text1"/>
          </w:rPr>
          <w:t xml:space="preserve">at </w:t>
        </w:r>
      </w:ins>
      <w:ins w:id="336" w:author="Ruijie Xu" w:date="2022-02-01T16:15:00Z">
        <w:r w:rsidR="00D1066B">
          <w:rPr>
            <w:color w:val="000000" w:themeColor="text1"/>
          </w:rPr>
          <w:t xml:space="preserve">the </w:t>
        </w:r>
      </w:ins>
      <w:ins w:id="337" w:author="Ruijie Xu" w:date="2022-02-01T14:57:00Z">
        <w:r w:rsidR="006A0C17">
          <w:rPr>
            <w:color w:val="000000" w:themeColor="text1"/>
          </w:rPr>
          <w:t>nucleotide and protein level</w:t>
        </w:r>
      </w:ins>
      <w:ins w:id="338" w:author="Liliana Salvador" w:date="2022-02-22T18:12:00Z">
        <w:r w:rsidR="000B2789">
          <w:rPr>
            <w:color w:val="000000" w:themeColor="text1"/>
          </w:rPr>
          <w:t>s</w:t>
        </w:r>
      </w:ins>
      <w:ins w:id="339" w:author="Ruijie Xu" w:date="2022-02-01T14:57:00Z">
        <w:r w:rsidR="006A0C17">
          <w:rPr>
            <w:color w:val="000000" w:themeColor="text1"/>
          </w:rPr>
          <w:t>, respectively</w:t>
        </w:r>
      </w:ins>
      <w:ins w:id="340" w:author="Liliana Salvador" w:date="2022-02-22T18:05:00Z">
        <w:r w:rsidR="00C07280">
          <w:rPr>
            <w:color w:val="000000" w:themeColor="text1"/>
          </w:rPr>
          <w:t>.</w:t>
        </w:r>
      </w:ins>
      <w:ins w:id="341" w:author="Ruijie Xu" w:date="2022-02-01T14:57:00Z">
        <w:del w:id="342" w:author="Liliana Salvador" w:date="2022-02-22T18:04:00Z">
          <w:r w:rsidR="006A0C17" w:rsidDel="00C07280">
            <w:rPr>
              <w:color w:val="000000" w:themeColor="text1"/>
            </w:rPr>
            <w:delText>.</w:delText>
          </w:r>
        </w:del>
      </w:ins>
      <w:ins w:id="343" w:author="Ruijie Xu" w:date="2022-02-01T15:01:00Z">
        <w:r w:rsidR="006A0C17">
          <w:rPr>
            <w:color w:val="000000" w:themeColor="text1"/>
          </w:rPr>
          <w:t xml:space="preserve"> </w:t>
        </w:r>
      </w:ins>
      <w:ins w:id="344" w:author="Ruijie Xu" w:date="2022-02-01T15:02:00Z">
        <w:r w:rsidR="0073052F">
          <w:rPr>
            <w:color w:val="000000" w:themeColor="text1"/>
          </w:rPr>
          <w:t xml:space="preserve">In addition to the software mentioned above, </w:t>
        </w:r>
      </w:ins>
      <w:ins w:id="345" w:author="Ruijie Xu" w:date="2022-02-01T15:03:00Z">
        <w:r w:rsidR="0073052F">
          <w:rPr>
            <w:color w:val="000000" w:themeColor="text1"/>
          </w:rPr>
          <w:t xml:space="preserve">some software were developed to improve the results of </w:t>
        </w:r>
      </w:ins>
      <w:ins w:id="346" w:author="Ruijie Xu" w:date="2022-02-27T10:26:00Z">
        <w:r w:rsidR="00ED4429">
          <w:rPr>
            <w:color w:val="000000" w:themeColor="text1"/>
          </w:rPr>
          <w:t xml:space="preserve">the </w:t>
        </w:r>
      </w:ins>
      <w:ins w:id="347" w:author="Ruijie Xu" w:date="2022-02-01T15:04:00Z">
        <w:del w:id="348" w:author="Liliana Salvador" w:date="2022-02-22T18:05:00Z">
          <w:r w:rsidR="0073052F" w:rsidDel="00C07280">
            <w:rPr>
              <w:color w:val="000000" w:themeColor="text1"/>
            </w:rPr>
            <w:delText>the other</w:delText>
          </w:r>
        </w:del>
      </w:ins>
      <w:ins w:id="349" w:author="Liliana Salvador" w:date="2022-02-22T18:05:00Z">
        <w:r w:rsidR="00C07280">
          <w:rPr>
            <w:color w:val="000000" w:themeColor="text1"/>
          </w:rPr>
          <w:t>existing</w:t>
        </w:r>
      </w:ins>
      <w:ins w:id="350" w:author="Ruijie Xu" w:date="2022-02-01T15:04:00Z">
        <w:r w:rsidR="0073052F">
          <w:rPr>
            <w:color w:val="000000" w:themeColor="text1"/>
          </w:rPr>
          <w:t xml:space="preserve"> software, </w:t>
        </w:r>
        <w:del w:id="351" w:author="Liliana Salvador" w:date="2022-02-22T18:05:00Z">
          <w:r w:rsidR="0073052F" w:rsidDel="00C07280">
            <w:rPr>
              <w:color w:val="000000" w:themeColor="text1"/>
            </w:rPr>
            <w:delText>for example,</w:delText>
          </w:r>
        </w:del>
      </w:ins>
      <w:ins w:id="352" w:author="Liliana Salvador" w:date="2022-02-22T18:06:00Z">
        <w:r w:rsidR="00C07280">
          <w:rPr>
            <w:color w:val="000000" w:themeColor="text1"/>
          </w:rPr>
          <w:t>such as</w:t>
        </w:r>
      </w:ins>
      <w:ins w:id="353"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354" w:author="Ruijie Xu" w:date="2022-02-01T15:13:00Z">
        <w:r w:rsidR="001F12F2">
          <w:rPr>
            <w:color w:val="000000" w:themeColor="text1"/>
          </w:rPr>
          <w:t xml:space="preserve"> </w:t>
        </w:r>
      </w:ins>
      <w:ins w:id="355" w:author="Ruijie Xu" w:date="2022-02-01T15:04:00Z">
        <w:del w:id="356" w:author="Liliana Salvador" w:date="2022-02-22T18:12:00Z">
          <w:r w:rsidR="0073052F" w:rsidDel="000B2789">
            <w:rPr>
              <w:color w:val="000000" w:themeColor="text1"/>
            </w:rPr>
            <w:delText>was developed</w:delText>
          </w:r>
        </w:del>
      </w:ins>
      <w:ins w:id="357" w:author="Ruijie Xu" w:date="2022-02-01T15:05:00Z">
        <w:del w:id="358" w:author="Liliana Salvador" w:date="2022-02-22T18:12:00Z">
          <w:r w:rsidR="0073052F" w:rsidDel="000B2789">
            <w:rPr>
              <w:color w:val="000000" w:themeColor="text1"/>
            </w:rPr>
            <w:delText xml:space="preserve"> to</w:delText>
          </w:r>
        </w:del>
      </w:ins>
      <w:ins w:id="359" w:author="Liliana Salvador" w:date="2022-02-22T18:12:00Z">
        <w:r w:rsidR="000B2789">
          <w:rPr>
            <w:color w:val="000000" w:themeColor="text1"/>
          </w:rPr>
          <w:t>that</w:t>
        </w:r>
      </w:ins>
      <w:ins w:id="360" w:author="Ruijie Xu" w:date="2022-02-01T15:05:00Z">
        <w:r w:rsidR="0073052F">
          <w:rPr>
            <w:color w:val="000000" w:themeColor="text1"/>
          </w:rPr>
          <w:t xml:space="preserve"> improve</w:t>
        </w:r>
      </w:ins>
      <w:ins w:id="361" w:author="Liliana Salvador" w:date="2022-02-22T18:12:00Z">
        <w:r w:rsidR="000B2789">
          <w:rPr>
            <w:color w:val="000000" w:themeColor="text1"/>
          </w:rPr>
          <w:t>s</w:t>
        </w:r>
      </w:ins>
      <w:ins w:id="362" w:author="Ruijie Xu" w:date="2022-02-01T15:05:00Z">
        <w:r w:rsidR="0073052F">
          <w:rPr>
            <w:color w:val="000000" w:themeColor="text1"/>
          </w:rPr>
          <w:t xml:space="preserve"> Kraken2’s </w:t>
        </w:r>
        <w:del w:id="363" w:author="Liliana Salvador" w:date="2022-02-22T18:12:00Z">
          <w:r w:rsidR="0073052F" w:rsidDel="000B2789">
            <w:rPr>
              <w:color w:val="000000" w:themeColor="text1"/>
            </w:rPr>
            <w:delText>result</w:delText>
          </w:r>
        </w:del>
      </w:ins>
      <w:ins w:id="364" w:author="Liliana Salvador" w:date="2022-02-22T18:12:00Z">
        <w:r w:rsidR="000B2789">
          <w:rPr>
            <w:color w:val="000000" w:themeColor="text1"/>
          </w:rPr>
          <w:t>output</w:t>
        </w:r>
      </w:ins>
      <w:ins w:id="365" w:author="Ruijie Xu" w:date="2022-02-01T15:04:00Z">
        <w:r w:rsidR="0073052F">
          <w:rPr>
            <w:color w:val="000000" w:themeColor="text1"/>
          </w:rPr>
          <w:t xml:space="preserve"> </w:t>
        </w:r>
      </w:ins>
      <w:ins w:id="366" w:author="Ruijie Xu" w:date="2022-02-01T16:16:00Z">
        <w:r w:rsidR="00D1066B">
          <w:rPr>
            <w:color w:val="000000" w:themeColor="text1"/>
          </w:rPr>
          <w:t>by</w:t>
        </w:r>
      </w:ins>
      <w:ins w:id="367" w:author="Ruijie Xu" w:date="2022-02-01T15:04:00Z">
        <w:r w:rsidR="0073052F">
          <w:rPr>
            <w:color w:val="000000" w:themeColor="text1"/>
          </w:rPr>
          <w:t xml:space="preserve"> eliminat</w:t>
        </w:r>
      </w:ins>
      <w:ins w:id="368" w:author="Ruijie Xu" w:date="2022-02-01T16:16:00Z">
        <w:r w:rsidR="00D1066B">
          <w:rPr>
            <w:color w:val="000000" w:themeColor="text1"/>
          </w:rPr>
          <w:t>ing</w:t>
        </w:r>
      </w:ins>
      <w:ins w:id="369" w:author="Ruijie Xu" w:date="2022-02-01T15:04:00Z">
        <w:r w:rsidR="0073052F">
          <w:rPr>
            <w:color w:val="000000" w:themeColor="text1"/>
          </w:rPr>
          <w:t xml:space="preserve"> </w:t>
        </w:r>
        <w:del w:id="370" w:author="Liliana Salvador" w:date="2022-02-22T18:12:00Z">
          <w:r w:rsidR="0073052F" w:rsidDel="000B2789">
            <w:rPr>
              <w:color w:val="000000" w:themeColor="text1"/>
            </w:rPr>
            <w:delText xml:space="preserve">the </w:delText>
          </w:r>
        </w:del>
        <w:r w:rsidR="0073052F">
          <w:rPr>
            <w:color w:val="000000" w:themeColor="text1"/>
          </w:rPr>
          <w:t>f</w:t>
        </w:r>
      </w:ins>
      <w:ins w:id="371"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372" w:author="Ruijie Xu" w:date="2022-02-01T15:13:00Z">
        <w:r w:rsidR="001F12F2">
          <w:rPr>
            <w:color w:val="000000" w:themeColor="text1"/>
          </w:rPr>
          <w:t xml:space="preserve"> </w:t>
        </w:r>
      </w:ins>
      <w:ins w:id="373" w:author="Ruijie Xu" w:date="2022-02-01T15:05:00Z">
        <w:del w:id="374" w:author="Liliana Salvador" w:date="2022-02-22T18:13:00Z">
          <w:r w:rsidR="0073052F" w:rsidDel="000B2789">
            <w:rPr>
              <w:color w:val="000000" w:themeColor="text1"/>
            </w:rPr>
            <w:delText>was designed</w:delText>
          </w:r>
        </w:del>
      </w:ins>
      <w:ins w:id="375" w:author="Ruijie Xu" w:date="2022-02-01T15:06:00Z">
        <w:del w:id="376" w:author="Liliana Salvador" w:date="2022-02-22T18:13:00Z">
          <w:r w:rsidR="0073052F" w:rsidDel="000B2789">
            <w:rPr>
              <w:color w:val="000000" w:themeColor="text1"/>
            </w:rPr>
            <w:delText xml:space="preserve"> to </w:delText>
          </w:r>
        </w:del>
        <w:r w:rsidR="0073052F">
          <w:rPr>
            <w:color w:val="000000" w:themeColor="text1"/>
          </w:rPr>
          <w:t>improve</w:t>
        </w:r>
      </w:ins>
      <w:ins w:id="377" w:author="Liliana Salvador" w:date="2022-02-22T18:13:00Z">
        <w:r w:rsidR="000B2789">
          <w:rPr>
            <w:color w:val="000000" w:themeColor="text1"/>
          </w:rPr>
          <w:t>s</w:t>
        </w:r>
      </w:ins>
      <w:ins w:id="378" w:author="Ruijie Xu" w:date="2022-02-01T15:06:00Z">
        <w:r w:rsidR="0073052F">
          <w:rPr>
            <w:color w:val="000000" w:themeColor="text1"/>
          </w:rPr>
          <w:t xml:space="preserve"> the sensitivity of CLARK</w:t>
        </w:r>
      </w:ins>
      <w:ins w:id="379" w:author="Ruijie Xu" w:date="2022-02-01T15:12:00Z">
        <w:r w:rsidR="001F12F2">
          <w:rPr>
            <w:color w:val="000000" w:themeColor="text1"/>
          </w:rPr>
          <w:t xml:space="preserve"> with the use of spaced </w:t>
        </w:r>
      </w:ins>
      <w:proofErr w:type="spellStart"/>
      <w:ins w:id="380" w:author="Ruijie Xu" w:date="2022-02-01T15:06:00Z">
        <w:r w:rsidR="0073052F">
          <w:rPr>
            <w:color w:val="000000" w:themeColor="text1"/>
          </w:rPr>
          <w:t>Kmers</w:t>
        </w:r>
        <w:proofErr w:type="spellEnd"/>
        <w:r w:rsidR="0073052F">
          <w:rPr>
            <w:color w:val="000000" w:themeColor="text1"/>
          </w:rPr>
          <w:t>.</w:t>
        </w:r>
      </w:ins>
      <w:ins w:id="381" w:author="Ruijie Xu" w:date="2022-02-01T15:05:00Z">
        <w:r w:rsidR="0073052F">
          <w:rPr>
            <w:color w:val="000000" w:themeColor="text1"/>
          </w:rPr>
          <w:t xml:space="preserve"> </w:t>
        </w:r>
      </w:ins>
      <w:del w:id="382" w:author="Ruijie Xu" w:date="2022-02-01T14:38:00Z">
        <w:r w:rsidRPr="003A137D" w:rsidDel="00FA2E9A">
          <w:rPr>
            <w:color w:val="000000" w:themeColor="text1"/>
          </w:rPr>
          <w:delText xml:space="preserve"> </w:delText>
        </w:r>
      </w:del>
      <w:del w:id="383"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384" w:author="Liliana Salvador" w:date="2022-02-22T18:13:00Z">
        <w:r w:rsidR="000B2789">
          <w:rPr>
            <w:color w:val="000000" w:themeColor="text1"/>
          </w:rPr>
          <w:t xml:space="preserve">of </w:t>
        </w:r>
      </w:ins>
      <w:ins w:id="385" w:author="Ruijie Xu" w:date="2022-02-01T15:02:00Z">
        <w:r w:rsidR="00C4495B">
          <w:rPr>
            <w:color w:val="000000" w:themeColor="text1"/>
          </w:rPr>
          <w:t>these software</w:t>
        </w:r>
      </w:ins>
      <w:del w:id="386"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387"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 xml:space="preserve">the performance of these </w:t>
      </w:r>
      <w:del w:id="388" w:author="Ruijie Xu" w:date="2022-02-01T16:16:00Z">
        <w:r w:rsidR="0065494D" w:rsidRPr="003A137D" w:rsidDel="00D1066B">
          <w:rPr>
            <w:color w:val="000000" w:themeColor="text1"/>
          </w:rPr>
          <w:delText xml:space="preserve">tools </w:delText>
        </w:r>
      </w:del>
      <w:ins w:id="389"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of </w:t>
      </w:r>
      <w:del w:id="390"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391" w:author="Ruijie Xu" w:date="2022-02-01T16:16:00Z">
        <w:r w:rsidR="00D1066B">
          <w:rPr>
            <w:color w:val="000000" w:themeColor="text1"/>
          </w:rPr>
          <w:t>biological</w:t>
        </w:r>
      </w:ins>
      <w:ins w:id="392"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393" w:author="Ruijie Xu" w:date="2022-02-01T15:16:00Z">
        <w:r w:rsidR="001F12F2">
          <w:rPr>
            <w:color w:val="000000" w:themeColor="text1"/>
          </w:rPr>
          <w:t xml:space="preserve">samples collected from </w:t>
        </w:r>
      </w:ins>
      <w:del w:id="394" w:author="Ruijie Xu" w:date="2022-02-01T15:15:00Z">
        <w:r w:rsidR="00285DB6" w:rsidRPr="003A137D" w:rsidDel="001F12F2">
          <w:rPr>
            <w:color w:val="000000" w:themeColor="text1"/>
          </w:rPr>
          <w:delText>specimens collected from</w:delText>
        </w:r>
      </w:del>
      <w:del w:id="395"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396"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are unknown and potentially contain taxa that do not have</w:t>
      </w:r>
      <w:del w:id="397" w:author="Ruijie Xu" w:date="2022-02-01T16:18:00Z">
        <w:r w:rsidRPr="003A137D" w:rsidDel="00FA4F34">
          <w:rPr>
            <w:color w:val="000000" w:themeColor="text1"/>
          </w:rPr>
          <w:delText xml:space="preserve"> their reference</w:delText>
        </w:r>
      </w:del>
      <w:r w:rsidRPr="003A137D">
        <w:rPr>
          <w:color w:val="000000" w:themeColor="text1"/>
        </w:rPr>
        <w:t xml:space="preserve"> genomes </w:t>
      </w:r>
      <w:del w:id="398" w:author="Ruijie Xu" w:date="2022-02-01T16:18:00Z">
        <w:r w:rsidRPr="003A137D" w:rsidDel="00FA4F34">
          <w:rPr>
            <w:color w:val="000000" w:themeColor="text1"/>
          </w:rPr>
          <w:delText>in</w:delText>
        </w:r>
      </w:del>
      <w:ins w:id="399" w:author="Ruijie Xu" w:date="2022-02-01T16:18:00Z">
        <w:r w:rsidR="00FA4F34">
          <w:rPr>
            <w:color w:val="000000" w:themeColor="text1"/>
          </w:rPr>
          <w:t>available in</w:t>
        </w:r>
      </w:ins>
      <w:r w:rsidRPr="003A137D">
        <w:rPr>
          <w:color w:val="000000" w:themeColor="text1"/>
        </w:rPr>
        <w:t xml:space="preserve"> the</w:t>
      </w:r>
      <w:del w:id="400"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401"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402"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197FCF9B" w:rsidR="005912FB" w:rsidRPr="003A137D" w:rsidRDefault="00C0014F" w:rsidP="005912FB">
      <w:pPr>
        <w:spacing w:line="480" w:lineRule="auto"/>
        <w:ind w:firstLine="720"/>
        <w:rPr>
          <w:color w:val="000000" w:themeColor="text1"/>
        </w:rPr>
      </w:pPr>
      <w:r w:rsidRPr="003A137D">
        <w:rPr>
          <w:color w:val="000000" w:themeColor="text1"/>
        </w:rPr>
        <w:lastRenderedPageBreak/>
        <w:t>In this study, we compare</w:t>
      </w:r>
      <w:del w:id="403"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404" w:author="Ruijie Xu" w:date="2022-02-01T15:17:00Z">
        <w:r w:rsidR="001F12F2">
          <w:rPr>
            <w:color w:val="000000" w:themeColor="text1"/>
          </w:rPr>
          <w:t xml:space="preserve"> </w:t>
        </w:r>
      </w:ins>
      <w:ins w:id="405" w:author="Ruijie Xu" w:date="2022-02-01T15:18:00Z">
        <w:del w:id="406"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407" w:author="Liliana Salvador" w:date="2022-02-22T18:37:00Z">
        <w:r w:rsidR="003F73CA">
          <w:rPr>
            <w:color w:val="000000" w:themeColor="text1"/>
          </w:rPr>
          <w:t xml:space="preserve">metagenomic software and </w:t>
        </w:r>
      </w:ins>
      <w:ins w:id="408" w:author="Ruijie Xu" w:date="2022-02-01T15:18:00Z">
        <w:r w:rsidR="001F12F2">
          <w:rPr>
            <w:color w:val="000000" w:themeColor="text1"/>
          </w:rPr>
          <w:t xml:space="preserve">DBs </w:t>
        </w:r>
        <w:del w:id="409" w:author="Liliana Salvador" w:date="2022-02-22T18:37:00Z">
          <w:r w:rsidR="001F12F2" w:rsidDel="003F73CA">
            <w:rPr>
              <w:color w:val="000000" w:themeColor="text1"/>
            </w:rPr>
            <w:delText>and</w:delText>
          </w:r>
        </w:del>
      </w:ins>
      <w:del w:id="410" w:author="Liliana Salvador" w:date="2022-02-22T18:37:00Z">
        <w:r w:rsidR="00C06D2E" w:rsidRPr="003A137D" w:rsidDel="003F73CA">
          <w:rPr>
            <w:color w:val="000000" w:themeColor="text1"/>
          </w:rPr>
          <w:delText xml:space="preserve"> the</w:delText>
        </w:r>
      </w:del>
      <w:ins w:id="411" w:author="Ruijie Xu" w:date="2022-02-01T15:16:00Z">
        <w:del w:id="412" w:author="Liliana Salvador" w:date="2022-02-22T18:37:00Z">
          <w:r w:rsidR="001F12F2" w:rsidDel="003F73CA">
            <w:rPr>
              <w:color w:val="000000" w:themeColor="text1"/>
            </w:rPr>
            <w:delText xml:space="preserve"> nine</w:delText>
          </w:r>
        </w:del>
      </w:ins>
      <w:del w:id="413" w:author="Liliana Salvador" w:date="2022-02-22T18:37:00Z">
        <w:r w:rsidR="00C06D2E" w:rsidRPr="003A137D" w:rsidDel="003F73CA">
          <w:rPr>
            <w:color w:val="000000" w:themeColor="text1"/>
          </w:rPr>
          <w:delText xml:space="preserve"> </w:delText>
        </w:r>
      </w:del>
      <w:ins w:id="414" w:author="Ruijie Xu" w:date="2022-02-01T15:18:00Z">
        <w:del w:id="415" w:author="Liliana Salvador" w:date="2022-02-22T18:37:00Z">
          <w:r w:rsidR="001F12F2" w:rsidDel="003F73CA">
            <w:rPr>
              <w:color w:val="000000" w:themeColor="text1"/>
            </w:rPr>
            <w:delText>differen</w:delText>
          </w:r>
        </w:del>
      </w:ins>
      <w:ins w:id="416" w:author="Ruijie Xu" w:date="2022-02-01T15:19:00Z">
        <w:del w:id="417" w:author="Liliana Salvador" w:date="2022-02-22T18:37:00Z">
          <w:r w:rsidR="00173518" w:rsidDel="003F73CA">
            <w:rPr>
              <w:color w:val="000000" w:themeColor="text1"/>
            </w:rPr>
            <w:delText xml:space="preserve">t </w:delText>
          </w:r>
        </w:del>
      </w:ins>
      <w:del w:id="418"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419" w:author="Ruijie Xu" w:date="2022-02-01T15:16:00Z">
        <w:del w:id="420" w:author="Liliana Salvador" w:date="2022-02-22T18:14:00Z">
          <w:r w:rsidR="001F12F2" w:rsidDel="000B2789">
            <w:rPr>
              <w:color w:val="000000" w:themeColor="text1"/>
            </w:rPr>
            <w:delText xml:space="preserve"> </w:delText>
          </w:r>
        </w:del>
      </w:ins>
      <w:ins w:id="421" w:author="Ruijie Xu" w:date="2022-02-01T15:19:00Z">
        <w:del w:id="422" w:author="Liliana Salvador" w:date="2022-02-22T18:14:00Z">
          <w:r w:rsidR="00173518" w:rsidDel="000B2789">
            <w:rPr>
              <w:color w:val="000000" w:themeColor="text1"/>
            </w:rPr>
            <w:delText>metioned above</w:delText>
          </w:r>
        </w:del>
      </w:ins>
      <w:del w:id="423"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r w:rsidR="00C06D2E" w:rsidRPr="003A137D">
        <w:rPr>
          <w:color w:val="000000" w:themeColor="text1"/>
        </w:rPr>
        <w:t>.</w:t>
      </w:r>
      <w:r w:rsidR="00366132" w:rsidRPr="003A137D">
        <w:rPr>
          <w:color w:val="000000" w:themeColor="text1"/>
        </w:rPr>
        <w:t xml:space="preserve"> </w:t>
      </w:r>
      <w:r w:rsidRPr="003A137D">
        <w:rPr>
          <w:color w:val="000000" w:themeColor="text1"/>
        </w:rPr>
        <w:t xml:space="preserve">We </w:t>
      </w:r>
      <w:ins w:id="424" w:author="Liliana Salvador" w:date="2022-02-22T18:39:00Z">
        <w:r w:rsidR="003F73CA">
          <w:rPr>
            <w:color w:val="000000" w:themeColor="text1"/>
          </w:rPr>
          <w:t>especially</w:t>
        </w:r>
      </w:ins>
      <w:del w:id="425" w:author="Liliana Salvador" w:date="2022-02-22T18:39:00Z">
        <w:r w:rsidR="00DA3793" w:rsidRPr="003A137D" w:rsidDel="003F73CA">
          <w:rPr>
            <w:color w:val="000000" w:themeColor="text1"/>
          </w:rPr>
          <w:delText>specifically</w:delText>
        </w:r>
      </w:del>
      <w:r w:rsidRPr="003A137D">
        <w:rPr>
          <w:color w:val="000000" w:themeColor="text1"/>
        </w:rPr>
        <w:t xml:space="preserve"> address </w:t>
      </w:r>
      <w:bookmarkStart w:id="426" w:name="OLE_LINK215"/>
      <w:bookmarkStart w:id="427"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428" w:author="Ruijie Xu" w:date="2022-02-01T16:21:00Z">
        <w:r w:rsidR="00FA4F34">
          <w:rPr>
            <w:color w:val="000000" w:themeColor="text1"/>
          </w:rPr>
          <w:t xml:space="preserve">the </w:t>
        </w:r>
      </w:ins>
      <w:del w:id="429"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426"/>
        <w:bookmarkEnd w:id="427"/>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430" w:author="Ruijie Xu" w:date="2022-02-01T16:21:00Z">
        <w:r w:rsidR="00FA4F34">
          <w:rPr>
            <w:color w:val="000000" w:themeColor="text1"/>
          </w:rPr>
          <w:t xml:space="preserve">of </w:t>
        </w:r>
      </w:ins>
      <w:ins w:id="431" w:author="Ruijie Xu" w:date="2022-02-01T16:22:00Z">
        <w:r w:rsidR="00FA4F34">
          <w:rPr>
            <w:color w:val="000000" w:themeColor="text1"/>
          </w:rPr>
          <w:t>the rat samples</w:t>
        </w:r>
        <w:del w:id="432" w:author="Liliana Salvador" w:date="2022-02-22T18:15:00Z">
          <w:r w:rsidR="00FA4F34" w:rsidDel="000B2789">
            <w:rPr>
              <w:color w:val="000000" w:themeColor="text1"/>
            </w:rPr>
            <w:delText>, and how these influences</w:delText>
          </w:r>
        </w:del>
      </w:ins>
      <w:del w:id="433" w:author="Liliana Salvador" w:date="2022-02-22T18:15:00Z">
        <w:r w:rsidR="00AE4F6D" w:rsidRPr="003A137D" w:rsidDel="000B2789">
          <w:rPr>
            <w:color w:val="000000" w:themeColor="text1"/>
          </w:rPr>
          <w:delText xml:space="preserve">results </w:delText>
        </w:r>
        <w:r w:rsidR="00DA3793" w:rsidRPr="003A137D" w:rsidDel="000B2789">
          <w:rPr>
            <w:color w:val="000000" w:themeColor="text1"/>
          </w:rPr>
          <w:delText>can affect</w:delText>
        </w:r>
        <w:r w:rsidR="00AE4F6D" w:rsidRPr="003A137D" w:rsidDel="000B2789">
          <w:rPr>
            <w:color w:val="000000" w:themeColor="text1"/>
          </w:rPr>
          <w:delText xml:space="preserve"> the</w:delText>
        </w:r>
      </w:del>
      <w:ins w:id="434" w:author="Liliana Salvador" w:date="2022-02-22T18:15:00Z">
        <w:r w:rsidR="000B2789">
          <w:rPr>
            <w:color w:val="000000" w:themeColor="text1"/>
          </w:rPr>
          <w:t xml:space="preserve"> and subsequent</w:t>
        </w:r>
      </w:ins>
      <w:r w:rsidR="00AE4F6D" w:rsidRPr="003A137D">
        <w:rPr>
          <w:color w:val="000000" w:themeColor="text1"/>
        </w:rPr>
        <w:t xml:space="preserve"> downstream analyses.</w:t>
      </w:r>
      <w:r w:rsidR="00AE4F6D" w:rsidRPr="003A137D" w:rsidDel="00AE4F6D">
        <w:rPr>
          <w:color w:val="000000" w:themeColor="text1"/>
        </w:rPr>
        <w:t xml:space="preserve"> </w:t>
      </w:r>
      <w:r w:rsidR="00366132" w:rsidRPr="003A137D">
        <w:rPr>
          <w:color w:val="000000" w:themeColor="text1"/>
        </w:rPr>
        <w:t>We also</w:t>
      </w:r>
      <w:ins w:id="435" w:author="Liliana Salvador" w:date="2022-02-22T18:16:00Z">
        <w:r w:rsidR="000B2789">
          <w:rPr>
            <w:color w:val="000000" w:themeColor="text1"/>
          </w:rPr>
          <w:t xml:space="preserve"> test</w:t>
        </w:r>
      </w:ins>
      <w:ins w:id="436" w:author="Ruijie Xu" w:date="2022-02-27T10:27:00Z">
        <w:r w:rsidR="00ED4429">
          <w:rPr>
            <w:color w:val="000000" w:themeColor="text1"/>
          </w:rPr>
          <w:t>ed</w:t>
        </w:r>
      </w:ins>
      <w:ins w:id="437" w:author="Liliana Salvador" w:date="2022-02-22T18:16:00Z">
        <w:r w:rsidR="000B2789">
          <w:rPr>
            <w:color w:val="000000" w:themeColor="text1"/>
          </w:rPr>
          <w:t xml:space="preserve"> how well these methods</w:t>
        </w:r>
      </w:ins>
      <w:r w:rsidR="00366132" w:rsidRPr="003A137D">
        <w:rPr>
          <w:color w:val="000000" w:themeColor="text1"/>
        </w:rPr>
        <w:t xml:space="preserve"> </w:t>
      </w:r>
      <w:del w:id="438" w:author="Liliana Salvador" w:date="2022-02-22T18:16:00Z">
        <w:r w:rsidR="00366132" w:rsidRPr="003A137D" w:rsidDel="000B2789">
          <w:rPr>
            <w:color w:val="000000" w:themeColor="text1"/>
          </w:rPr>
          <w:delText xml:space="preserve">focused on the specific </w:delText>
        </w:r>
      </w:del>
      <w:r w:rsidR="00366132" w:rsidRPr="003A137D">
        <w:rPr>
          <w:color w:val="000000" w:themeColor="text1"/>
        </w:rPr>
        <w:t>detect</w:t>
      </w:r>
      <w:del w:id="439" w:author="Liliana Salvador" w:date="2022-02-22T18:16:00Z">
        <w:r w:rsidR="00366132" w:rsidRPr="003A137D" w:rsidDel="000B2789">
          <w:rPr>
            <w:color w:val="000000" w:themeColor="text1"/>
          </w:rPr>
          <w:delText>ion</w:delText>
        </w:r>
      </w:del>
      <w:r w:rsidR="00366132" w:rsidRPr="003A137D">
        <w:rPr>
          <w:color w:val="000000" w:themeColor="text1"/>
        </w:rPr>
        <w:t xml:space="preserve"> </w:t>
      </w:r>
      <w:del w:id="440" w:author="Liliana Salvador" w:date="2022-02-22T18:38:00Z">
        <w:r w:rsidR="00366132" w:rsidRPr="003A137D" w:rsidDel="003F73CA">
          <w:rPr>
            <w:color w:val="000000" w:themeColor="text1"/>
          </w:rPr>
          <w:delText>of</w:delText>
        </w:r>
      </w:del>
      <w:del w:id="441" w:author="Liliana Salvador" w:date="2022-02-22T18:16:00Z">
        <w:r w:rsidR="00366132" w:rsidRPr="003A137D" w:rsidDel="000B2789">
          <w:rPr>
            <w:color w:val="000000" w:themeColor="text1"/>
          </w:rPr>
          <w:delText xml:space="preserve"> </w:delText>
        </w:r>
      </w:del>
      <w:r w:rsidR="00FA4E52" w:rsidRPr="003A137D">
        <w:rPr>
          <w:color w:val="000000" w:themeColor="text1"/>
        </w:rPr>
        <w:t>the</w:t>
      </w:r>
      <w:r w:rsidR="00366132" w:rsidRPr="003A137D">
        <w:rPr>
          <w:color w:val="000000" w:themeColor="text1"/>
        </w:rPr>
        <w:t xml:space="preserve"> zoonotic pathogen </w:t>
      </w:r>
      <w:del w:id="442" w:author="Ruijie Xu" w:date="2022-02-02T11:02:00Z">
        <w:r w:rsidR="00366132" w:rsidRPr="003A137D" w:rsidDel="00463AA7">
          <w:rPr>
            <w:i/>
            <w:color w:val="000000" w:themeColor="text1"/>
          </w:rPr>
          <w:delText>Leptospira</w:delText>
        </w:r>
      </w:del>
      <w:ins w:id="443" w:author="Ruijie Xu" w:date="2022-02-02T11:02:00Z">
        <w:r w:rsidR="00463AA7">
          <w:rPr>
            <w:i/>
            <w:color w:val="000000" w:themeColor="text1"/>
          </w:rPr>
          <w:t>Leptospira</w:t>
        </w:r>
      </w:ins>
      <w:r w:rsidR="00366132" w:rsidRPr="003A137D">
        <w:rPr>
          <w:color w:val="000000" w:themeColor="text1"/>
        </w:rPr>
        <w:t xml:space="preserve"> in rat kidneys. </w:t>
      </w:r>
      <w:ins w:id="444" w:author="Liliana Salvador" w:date="2022-02-22T18:39:00Z">
        <w:r w:rsidR="003F73CA">
          <w:rPr>
            <w:color w:val="000000" w:themeColor="text1"/>
          </w:rPr>
          <w:t>Specifically, t</w:t>
        </w:r>
      </w:ins>
      <w:del w:id="445" w:author="Liliana Salvador" w:date="2022-02-22T18:39:00Z">
        <w:r w:rsidR="00DA3793" w:rsidRPr="003A137D" w:rsidDel="003F73CA">
          <w:rPr>
            <w:color w:val="000000" w:themeColor="text1"/>
          </w:rPr>
          <w:delText>T</w:delText>
        </w:r>
      </w:del>
      <w:r w:rsidR="00DA3793" w:rsidRPr="003A137D">
        <w:rPr>
          <w:color w:val="000000" w:themeColor="text1"/>
        </w:rPr>
        <w: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446"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447" w:author="Ruijie Xu" w:date="2022-02-01T15:19:00Z">
        <w:del w:id="448" w:author="Liliana Salvador" w:date="2022-02-23T11:22:00Z">
          <w:r w:rsidR="00173518" w:rsidDel="00AD79E6">
            <w:rPr>
              <w:color w:val="000000" w:themeColor="text1"/>
            </w:rPr>
            <w:delText xml:space="preserve">the </w:delText>
          </w:r>
        </w:del>
        <w:r w:rsidR="00173518">
          <w:rPr>
            <w:color w:val="000000" w:themeColor="text1"/>
          </w:rPr>
          <w:t>four</w:t>
        </w:r>
      </w:ins>
      <w:ins w:id="449" w:author="Ruijie Xu" w:date="2022-02-01T15:20:00Z">
        <w:r w:rsidR="00173518">
          <w:rPr>
            <w:color w:val="000000" w:themeColor="text1"/>
          </w:rPr>
          <w:t xml:space="preserve"> </w:t>
        </w:r>
      </w:ins>
      <w:del w:id="450" w:author="Liliana Salvador" w:date="2022-02-23T11:22:00Z">
        <w:r w:rsidRPr="003A137D" w:rsidDel="00AD79E6">
          <w:rPr>
            <w:color w:val="000000" w:themeColor="text1"/>
          </w:rPr>
          <w:delText xml:space="preserve">Kraken2 </w:delText>
        </w:r>
      </w:del>
      <w:ins w:id="451" w:author="Liliana Salvador" w:date="2022-02-23T11:22:00Z">
        <w:r w:rsidR="00AD79E6">
          <w:rPr>
            <w:color w:val="000000" w:themeColor="text1"/>
          </w:rPr>
          <w:t xml:space="preserve">DBs </w:t>
        </w:r>
      </w:ins>
      <w:ins w:id="452" w:author="Ruijie Xu" w:date="2022-02-01T15:20:00Z">
        <w:del w:id="453" w:author="Liliana Salvador" w:date="2022-02-23T11:21:00Z">
          <w:r w:rsidR="00173518" w:rsidDel="00AD79E6">
            <w:rPr>
              <w:color w:val="000000" w:themeColor="text1"/>
            </w:rPr>
            <w:delText xml:space="preserve">DBs </w:delText>
          </w:r>
        </w:del>
      </w:ins>
      <w:del w:id="454"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455" w:author="Ruijie Xu" w:date="2022-02-01T15:20:00Z">
        <w:del w:id="456" w:author="Liliana Salvador" w:date="2022-02-23T11:21:00Z">
          <w:r w:rsidR="00173518" w:rsidDel="00AD79E6">
            <w:rPr>
              <w:color w:val="000000" w:themeColor="text1"/>
            </w:rPr>
            <w:delText>the</w:delText>
          </w:r>
        </w:del>
      </w:ins>
      <w:ins w:id="457" w:author="Liliana Salvador" w:date="2022-02-23T11:21:00Z">
        <w:r w:rsidR="00AD79E6">
          <w:rPr>
            <w:color w:val="000000" w:themeColor="text1"/>
          </w:rPr>
          <w:t>and</w:t>
        </w:r>
      </w:ins>
      <w:ins w:id="458" w:author="Ruijie Xu" w:date="2022-02-01T15:20:00Z">
        <w:r w:rsidR="00173518">
          <w:rPr>
            <w:color w:val="000000" w:themeColor="text1"/>
          </w:rPr>
          <w:t xml:space="preserve"> nine metagenomics profiling software</w:t>
        </w:r>
      </w:ins>
      <w:ins w:id="459" w:author="Liliana Salvador" w:date="2022-02-22T18:39:00Z">
        <w:r w:rsidR="003F73CA">
          <w:rPr>
            <w:color w:val="000000" w:themeColor="text1"/>
          </w:rPr>
          <w:t xml:space="preserve"> introduced above</w:t>
        </w:r>
      </w:ins>
      <w:r w:rsidRPr="003A137D">
        <w:rPr>
          <w:color w:val="000000" w:themeColor="text1"/>
        </w:rPr>
        <w:t xml:space="preserve">; </w:t>
      </w:r>
      <w:ins w:id="460" w:author="Liliana Salvador" w:date="2022-02-23T11:23:00Z">
        <w:r w:rsidR="00AD79E6">
          <w:rPr>
            <w:color w:val="000000" w:themeColor="text1"/>
          </w:rPr>
          <w:t xml:space="preserve">2) demonstrate the effect of </w:t>
        </w:r>
      </w:ins>
      <w:ins w:id="461" w:author="Ruijie Xu" w:date="2022-02-27T10:28:00Z">
        <w:r w:rsidR="00ED4429">
          <w:rPr>
            <w:color w:val="000000" w:themeColor="text1"/>
          </w:rPr>
          <w:t>objective 1)</w:t>
        </w:r>
      </w:ins>
      <w:ins w:id="462" w:author="Liliana Salvador" w:date="2022-02-23T11:23:00Z">
        <w:del w:id="463" w:author="Ruijie Xu" w:date="2022-02-27T10:28:00Z">
          <w:r w:rsidR="00AD79E6" w:rsidDel="00ED4429">
            <w:rPr>
              <w:color w:val="000000" w:themeColor="text1"/>
            </w:rPr>
            <w:delText>1)</w:delText>
          </w:r>
        </w:del>
        <w:r w:rsidR="00AD79E6">
          <w:rPr>
            <w:color w:val="000000" w:themeColor="text1"/>
          </w:rPr>
          <w:t xml:space="preserve"> </w:t>
        </w:r>
      </w:ins>
      <w:ins w:id="464" w:author="Liliana Salvador" w:date="2022-02-23T11:24:00Z">
        <w:r w:rsidR="00AD79E6">
          <w:rPr>
            <w:color w:val="000000" w:themeColor="text1"/>
          </w:rPr>
          <w:t xml:space="preserve">in the downstream analyses; </w:t>
        </w:r>
      </w:ins>
      <w:del w:id="465"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466" w:author="Ruijie Xu" w:date="2022-02-02T11:02:00Z">
        <w:del w:id="467" w:author="Liliana Salvador" w:date="2022-02-23T11:22:00Z">
          <w:r w:rsidR="00463AA7" w:rsidDel="00AD79E6">
            <w:rPr>
              <w:i/>
              <w:iCs/>
              <w:color w:val="000000" w:themeColor="text1"/>
            </w:rPr>
            <w:delText>Leptospira</w:delText>
          </w:r>
        </w:del>
      </w:ins>
      <w:del w:id="468"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469" w:author="Liliana Salvador" w:date="2022-02-23T11:24:00Z">
        <w:r w:rsidR="00AD79E6">
          <w:rPr>
            <w:color w:val="000000" w:themeColor="text1"/>
          </w:rPr>
          <w:t xml:space="preserve">and </w:t>
        </w:r>
      </w:ins>
      <w:del w:id="470" w:author="Liliana Salvador" w:date="2022-02-23T11:24:00Z">
        <w:r w:rsidR="00AE4F6D" w:rsidRPr="003A137D" w:rsidDel="00AD79E6">
          <w:rPr>
            <w:color w:val="000000" w:themeColor="text1"/>
          </w:rPr>
          <w:delText>4)</w:delText>
        </w:r>
      </w:del>
      <w:del w:id="471"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472" w:author="Liliana Salvador" w:date="2022-02-23T11:24:00Z">
        <w:r w:rsidRPr="003A137D" w:rsidDel="00AD79E6">
          <w:rPr>
            <w:color w:val="000000" w:themeColor="text1"/>
          </w:rPr>
          <w:delText>characteriz</w:delText>
        </w:r>
      </w:del>
      <w:del w:id="473" w:author="Liliana Salvador" w:date="2022-02-22T18:40:00Z">
        <w:r w:rsidRPr="003A137D" w:rsidDel="003F73CA">
          <w:rPr>
            <w:color w:val="000000" w:themeColor="text1"/>
          </w:rPr>
          <w:delText>ing</w:delText>
        </w:r>
      </w:del>
      <w:del w:id="474"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475" w:author="Liliana Salvador" w:date="2022-02-23T11:24:00Z">
        <w:r w:rsidR="00AD79E6">
          <w:rPr>
            <w:color w:val="000000" w:themeColor="text1"/>
          </w:rPr>
          <w:t>3</w:t>
        </w:r>
      </w:ins>
      <w:ins w:id="476" w:author="Liliana Salvador" w:date="2022-02-23T11:22:00Z">
        <w:r w:rsidR="00AD79E6" w:rsidRPr="003A137D">
          <w:rPr>
            <w:color w:val="000000" w:themeColor="text1"/>
          </w:rPr>
          <w:t xml:space="preserve">) identify the presence of potential zoonotic pathogens such as </w:t>
        </w:r>
        <w:r w:rsidR="00AD79E6">
          <w:rPr>
            <w:i/>
            <w:iCs/>
            <w:color w:val="000000" w:themeColor="text1"/>
          </w:rPr>
          <w:t>Leptospira</w:t>
        </w:r>
        <w:r w:rsidR="00AD79E6" w:rsidRPr="003A137D">
          <w:rPr>
            <w:color w:val="000000" w:themeColor="text1"/>
          </w:rPr>
          <w:t xml:space="preserve"> from each software’s profiling results</w:t>
        </w:r>
      </w:ins>
      <w:r w:rsidR="005320C9" w:rsidRPr="003A137D">
        <w:rPr>
          <w:color w:val="000000" w:themeColor="text1"/>
        </w:rPr>
        <w:t xml:space="preserve">. </w:t>
      </w:r>
      <w:commentRangeStart w:id="477"/>
      <w:del w:id="478" w:author="Liliana Salvador" w:date="2022-02-22T18:41:00Z">
        <w:r w:rsidR="005320C9" w:rsidRPr="003A137D" w:rsidDel="003F73CA">
          <w:rPr>
            <w:color w:val="000000" w:themeColor="text1"/>
          </w:rPr>
          <w:delText>We present data</w:delText>
        </w:r>
      </w:del>
      <w:ins w:id="479" w:author="Liliana Salvador" w:date="2022-02-22T18:41:00Z">
        <w:r w:rsidR="003F73CA">
          <w:rPr>
            <w:color w:val="000000" w:themeColor="text1"/>
          </w:rPr>
          <w:t>Our results</w:t>
        </w:r>
      </w:ins>
      <w:r w:rsidR="005320C9" w:rsidRPr="003A137D">
        <w:rPr>
          <w:color w:val="000000" w:themeColor="text1"/>
        </w:rPr>
        <w:t xml:space="preserve"> </w:t>
      </w:r>
      <w:del w:id="480" w:author="Liliana Salvador" w:date="2022-02-22T18:41:00Z">
        <w:r w:rsidR="00443703" w:rsidRPr="003A137D" w:rsidDel="003F73CA">
          <w:rPr>
            <w:color w:val="000000" w:themeColor="text1"/>
          </w:rPr>
          <w:delText>demonstratin</w:delText>
        </w:r>
        <w:r w:rsidR="00911926" w:rsidRPr="003A137D" w:rsidDel="003F73CA">
          <w:rPr>
            <w:color w:val="000000" w:themeColor="text1"/>
          </w:rPr>
          <w:delText xml:space="preserve">g </w:delText>
        </w:r>
      </w:del>
      <w:ins w:id="481" w:author="Liliana Salvador" w:date="2022-02-22T18:41:00Z">
        <w:r w:rsidR="003F73CA">
          <w:rPr>
            <w:color w:val="000000" w:themeColor="text1"/>
          </w:rPr>
          <w:t xml:space="preserve">show </w:t>
        </w:r>
      </w:ins>
      <w:commentRangeEnd w:id="477"/>
      <w:ins w:id="482" w:author="Liliana Salvador" w:date="2022-02-23T11:26:00Z">
        <w:r w:rsidR="00AD79E6">
          <w:rPr>
            <w:rStyle w:val="CommentReference"/>
          </w:rPr>
          <w:commentReference w:id="477"/>
        </w:r>
      </w:ins>
      <w:ins w:id="483" w:author="Liliana Salvador" w:date="2022-02-22T18:41:00Z">
        <w:r w:rsidR="003F73CA">
          <w:rPr>
            <w:color w:val="000000" w:themeColor="text1"/>
          </w:rPr>
          <w:t>that there</w:t>
        </w:r>
        <w:r w:rsidR="003F73CA" w:rsidRPr="003A137D">
          <w:rPr>
            <w:color w:val="000000" w:themeColor="text1"/>
          </w:rPr>
          <w:t xml:space="preserve"> </w:t>
        </w:r>
        <w:r w:rsidR="003F73CA">
          <w:rPr>
            <w:color w:val="000000" w:themeColor="text1"/>
          </w:rPr>
          <w:t>are</w:t>
        </w:r>
      </w:ins>
      <w:del w:id="484" w:author="Liliana Salvador" w:date="2022-02-22T18:41:00Z">
        <w:r w:rsidR="00911926" w:rsidRPr="003A137D" w:rsidDel="003F73CA">
          <w:rPr>
            <w:color w:val="000000" w:themeColor="text1"/>
          </w:rPr>
          <w:delText>the</w:delText>
        </w:r>
      </w:del>
      <w:r w:rsidR="00911926" w:rsidRPr="003A137D">
        <w:rPr>
          <w:color w:val="000000" w:themeColor="text1"/>
        </w:rPr>
        <w:t xml:space="preserve"> significant differences among the characterizations of the microbial communities </w:t>
      </w:r>
      <w:del w:id="485"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486"/>
        <w:r w:rsidR="00911926" w:rsidRPr="003A137D" w:rsidDel="00F02050">
          <w:rPr>
            <w:color w:val="000000" w:themeColor="text1"/>
          </w:rPr>
          <w:delText xml:space="preserve">microbial profiles </w:delText>
        </w:r>
        <w:commentRangeEnd w:id="486"/>
        <w:r w:rsidR="00A87C25" w:rsidDel="00F02050">
          <w:rPr>
            <w:rStyle w:val="CommentReference"/>
          </w:rPr>
          <w:commentReference w:id="486"/>
        </w:r>
        <w:r w:rsidR="00255E5F" w:rsidRPr="003A137D" w:rsidDel="00F02050">
          <w:rPr>
            <w:color w:val="000000" w:themeColor="text1"/>
          </w:rPr>
          <w:delText xml:space="preserve">obtained </w:delText>
        </w:r>
      </w:del>
      <w:r w:rsidR="00255E5F" w:rsidRPr="003A137D">
        <w:rPr>
          <w:color w:val="000000" w:themeColor="text1"/>
        </w:rPr>
        <w:t>using</w:t>
      </w:r>
      <w:r w:rsidR="00911926" w:rsidRPr="003A137D">
        <w:rPr>
          <w:color w:val="000000" w:themeColor="text1"/>
        </w:rPr>
        <w:t xml:space="preserve"> different DB and software</w:t>
      </w:r>
      <w:ins w:id="487" w:author="Ruijie Xu" w:date="2022-02-27T10:33:00Z">
        <w:r w:rsidR="00F02050">
          <w:rPr>
            <w:color w:val="000000" w:themeColor="text1"/>
          </w:rPr>
          <w:t>,</w:t>
        </w:r>
      </w:ins>
      <w:ins w:id="488" w:author="Ruijie Xu" w:date="2022-02-27T10:29:00Z">
        <w:r w:rsidR="00F02050">
          <w:rPr>
            <w:color w:val="000000" w:themeColor="text1"/>
          </w:rPr>
          <w:t xml:space="preserve"> and these differences will lead to d</w:t>
        </w:r>
      </w:ins>
      <w:ins w:id="489" w:author="Ruijie Xu" w:date="2022-02-27T10:30:00Z">
        <w:r w:rsidR="00F02050">
          <w:rPr>
            <w:color w:val="000000" w:themeColor="text1"/>
          </w:rPr>
          <w:t>iverged biological conclusions in downstream analyses.</w:t>
        </w:r>
      </w:ins>
      <w:ins w:id="490" w:author="Liliana Salvador" w:date="2022-02-22T18:42:00Z">
        <w:r w:rsidR="003F73CA">
          <w:rPr>
            <w:color w:val="000000" w:themeColor="text1"/>
          </w:rPr>
          <w:t xml:space="preserve"> </w:t>
        </w:r>
      </w:ins>
      <w:ins w:id="491" w:author="Ruijie Xu" w:date="2022-02-27T10:30:00Z">
        <w:r w:rsidR="00F02050">
          <w:rPr>
            <w:color w:val="000000" w:themeColor="text1"/>
          </w:rPr>
          <w:t xml:space="preserve">The detection of </w:t>
        </w:r>
        <w:r w:rsidR="00F02050" w:rsidRPr="00F02050">
          <w:rPr>
            <w:i/>
            <w:iCs/>
            <w:color w:val="000000" w:themeColor="text1"/>
            <w:rPrChange w:id="492" w:author="Ruijie Xu" w:date="2022-02-27T10:31:00Z">
              <w:rPr>
                <w:color w:val="000000" w:themeColor="text1"/>
              </w:rPr>
            </w:rPrChange>
          </w:rPr>
          <w:t>Leptospira</w:t>
        </w:r>
      </w:ins>
      <w:ins w:id="493" w:author="Ruijie Xu" w:date="2022-02-27T10:31:00Z">
        <w:r w:rsidR="00F02050">
          <w:rPr>
            <w:color w:val="000000" w:themeColor="text1"/>
          </w:rPr>
          <w:t xml:space="preserve"> in the rat samples </w:t>
        </w:r>
      </w:ins>
      <w:ins w:id="494" w:author="Ruijie Xu" w:date="2022-02-27T10:32:00Z">
        <w:r w:rsidR="00F02050">
          <w:rPr>
            <w:color w:val="000000" w:themeColor="text1"/>
          </w:rPr>
          <w:t xml:space="preserve">using most software </w:t>
        </w:r>
      </w:ins>
      <w:ins w:id="495" w:author="Ruijie Xu" w:date="2022-02-27T10:31:00Z">
        <w:r w:rsidR="00F02050">
          <w:rPr>
            <w:color w:val="000000" w:themeColor="text1"/>
          </w:rPr>
          <w:t xml:space="preserve">were also found </w:t>
        </w:r>
      </w:ins>
      <w:ins w:id="496" w:author="Ruijie Xu" w:date="2022-02-27T10:34:00Z">
        <w:r w:rsidR="00F02050">
          <w:rPr>
            <w:color w:val="000000" w:themeColor="text1"/>
          </w:rPr>
          <w:t>less sensitive than using PCR for diagnostic</w:t>
        </w:r>
      </w:ins>
      <w:ins w:id="497" w:author="Ruijie Xu" w:date="2022-02-27T10:32:00Z">
        <w:r w:rsidR="00F02050">
          <w:rPr>
            <w:color w:val="000000" w:themeColor="text1"/>
          </w:rPr>
          <w:t xml:space="preserve">. </w:t>
        </w:r>
      </w:ins>
      <w:ins w:id="498" w:author="Liliana Salvador" w:date="2022-02-22T18:42:00Z">
        <w:del w:id="499" w:author="Ruijie Xu" w:date="2022-02-27T10:30:00Z">
          <w:r w:rsidR="003F73CA" w:rsidDel="00F02050">
            <w:rPr>
              <w:color w:val="000000" w:themeColor="text1"/>
            </w:rPr>
            <w:delText>and that</w:delText>
          </w:r>
        </w:del>
      </w:ins>
      <w:ins w:id="500" w:author="Ruijie Xu" w:date="2022-02-27T10:30:00Z">
        <w:r w:rsidR="00F02050">
          <w:rPr>
            <w:color w:val="000000" w:themeColor="text1"/>
          </w:rPr>
          <w:t>Therefore,</w:t>
        </w:r>
      </w:ins>
      <w:ins w:id="501" w:author="Liliana Salvador" w:date="2022-02-22T18:42:00Z">
        <w:r w:rsidR="003F73CA">
          <w:rPr>
            <w:color w:val="000000" w:themeColor="text1"/>
          </w:rPr>
          <w:t xml:space="preserve"> caution</w:t>
        </w:r>
      </w:ins>
      <w:ins w:id="502" w:author="Ruijie Xu" w:date="2022-02-27T10:30:00Z">
        <w:r w:rsidR="00F02050">
          <w:rPr>
            <w:color w:val="000000" w:themeColor="text1"/>
          </w:rPr>
          <w:t>s</w:t>
        </w:r>
      </w:ins>
      <w:ins w:id="503" w:author="Liliana Salvador" w:date="2022-02-22T18:42:00Z">
        <w:r w:rsidR="003F73CA">
          <w:rPr>
            <w:color w:val="000000" w:themeColor="text1"/>
          </w:rPr>
          <w:t xml:space="preserve"> should be taken in the choice of the appropriate software </w:t>
        </w:r>
      </w:ins>
      <w:ins w:id="504" w:author="Liliana Salvador" w:date="2022-02-22T18:43:00Z">
        <w:r w:rsidR="003F73CA">
          <w:rPr>
            <w:color w:val="000000" w:themeColor="text1"/>
          </w:rPr>
          <w:t>to answer a specific metagenomic question</w:t>
        </w:r>
      </w:ins>
      <w:del w:id="505" w:author="Liliana Salvador" w:date="2022-02-22T18:42:00Z">
        <w:r w:rsidR="00255E5F" w:rsidRPr="003A137D" w:rsidDel="003F73CA">
          <w:rPr>
            <w:color w:val="000000" w:themeColor="text1"/>
          </w:rPr>
          <w:delText>.</w:delText>
        </w:r>
      </w:del>
      <w:ins w:id="506" w:author="Ruijie Xu" w:date="2022-02-01T15:22:00Z">
        <w:del w:id="507" w:author="Liliana Salvador" w:date="2022-02-22T18:42:00Z">
          <w:r w:rsidR="00173518" w:rsidDel="003F73CA">
            <w:rPr>
              <w:color w:val="000000" w:themeColor="text1"/>
            </w:rPr>
            <w:delText xml:space="preserve"> Through</w:delText>
          </w:r>
        </w:del>
      </w:ins>
      <w:ins w:id="508" w:author="Ruijie Xu" w:date="2022-02-01T15:23:00Z">
        <w:del w:id="509" w:author="Liliana Salvador" w:date="2022-02-22T18:42:00Z">
          <w:r w:rsidR="00173518" w:rsidDel="003F73CA">
            <w:rPr>
              <w:color w:val="000000" w:themeColor="text1"/>
            </w:rPr>
            <w:delText xml:space="preserve"> comparison</w:delText>
          </w:r>
        </w:del>
      </w:ins>
      <w:ins w:id="510" w:author="Ruijie Xu" w:date="2022-02-01T16:23:00Z">
        <w:del w:id="511" w:author="Liliana Salvador" w:date="2022-02-22T18:42:00Z">
          <w:r w:rsidR="008653B3" w:rsidDel="003F73CA">
            <w:rPr>
              <w:color w:val="000000" w:themeColor="text1"/>
            </w:rPr>
            <w:delText>s</w:delText>
          </w:r>
        </w:del>
      </w:ins>
      <w:ins w:id="512" w:author="Ruijie Xu" w:date="2022-02-01T15:23:00Z">
        <w:del w:id="513" w:author="Liliana Salvador" w:date="2022-02-22T18:42:00Z">
          <w:r w:rsidR="00173518" w:rsidDel="003F73CA">
            <w:rPr>
              <w:color w:val="000000" w:themeColor="text1"/>
            </w:rPr>
            <w:delText>, we have demonstrated the profiling results of Metaphlan3 were least sensitiv</w:delText>
          </w:r>
        </w:del>
      </w:ins>
      <w:ins w:id="514" w:author="Ruijie Xu" w:date="2022-02-01T15:28:00Z">
        <w:del w:id="515" w:author="Liliana Salvador" w:date="2022-02-22T18:42:00Z">
          <w:r w:rsidR="00B9635E" w:rsidDel="003F73CA">
            <w:rPr>
              <w:color w:val="000000" w:themeColor="text1"/>
            </w:rPr>
            <w:delText>e overall</w:delText>
          </w:r>
        </w:del>
      </w:ins>
      <w:ins w:id="516" w:author="Ruijie Xu" w:date="2022-02-01T15:23:00Z">
        <w:del w:id="517" w:author="Liliana Salvador" w:date="2022-02-22T18:42:00Z">
          <w:r w:rsidR="00173518" w:rsidDel="003F73CA">
            <w:rPr>
              <w:color w:val="000000" w:themeColor="text1"/>
            </w:rPr>
            <w:delText xml:space="preserve"> in profiling the microbial communities of the rat samples. </w:delText>
          </w:r>
        </w:del>
      </w:ins>
      <w:ins w:id="518" w:author="Ruijie Xu" w:date="2022-02-01T15:25:00Z">
        <w:del w:id="519" w:author="Liliana Salvador" w:date="2022-02-22T18:42:00Z">
          <w:r w:rsidR="00B9635E" w:rsidDel="003F73CA">
            <w:rPr>
              <w:color w:val="000000" w:themeColor="text1"/>
            </w:rPr>
            <w:delText>BLASTN, CLARK, CLARK-s, and Kaiju were more sensitive in identify the presence of virus</w:delText>
          </w:r>
        </w:del>
      </w:ins>
      <w:ins w:id="520" w:author="Ruijie Xu" w:date="2022-02-01T15:26:00Z">
        <w:del w:id="521" w:author="Liliana Salvador" w:date="2022-02-22T18:42:00Z">
          <w:r w:rsidR="00B9635E" w:rsidDel="003F73CA">
            <w:rPr>
              <w:color w:val="000000" w:themeColor="text1"/>
            </w:rPr>
            <w:delText xml:space="preserve">es, although the identity of virus taxa identified by these software were not consistent. </w:delText>
          </w:r>
        </w:del>
      </w:ins>
      <w:ins w:id="522" w:author="Ruijie Xu" w:date="2022-02-01T15:29:00Z">
        <w:del w:id="523" w:author="Liliana Salvador" w:date="2022-02-22T18:42:00Z">
          <w:r w:rsidR="004E310B" w:rsidDel="003F73CA">
            <w:rPr>
              <w:color w:val="000000" w:themeColor="text1"/>
            </w:rPr>
            <w:delText xml:space="preserve">For microbial community characterization, </w:delText>
          </w:r>
        </w:del>
      </w:ins>
      <w:ins w:id="524" w:author="Ruijie Xu" w:date="2022-02-01T15:30:00Z">
        <w:del w:id="525" w:author="Liliana Salvador" w:date="2022-02-22T18:42:00Z">
          <w:r w:rsidR="004E310B" w:rsidDel="003F73CA">
            <w:rPr>
              <w:color w:val="000000" w:themeColor="text1"/>
            </w:rPr>
            <w:delText xml:space="preserve">within-samples’ microbial </w:delText>
          </w:r>
        </w:del>
      </w:ins>
      <w:ins w:id="526" w:author="Ruijie Xu" w:date="2022-02-11T09:29:00Z">
        <w:del w:id="527" w:author="Liliana Salvador" w:date="2022-02-22T18:42:00Z">
          <w:r w:rsidR="00DF6359" w:rsidDel="003F73CA">
            <w:rPr>
              <w:color w:val="000000" w:themeColor="text1"/>
            </w:rPr>
            <w:delText xml:space="preserve">community’s diversity </w:delText>
          </w:r>
        </w:del>
      </w:ins>
      <w:ins w:id="528" w:author="Ruijie Xu" w:date="2022-02-01T15:30:00Z">
        <w:del w:id="529" w:author="Liliana Salvador" w:date="2022-02-22T18:42:00Z">
          <w:r w:rsidR="004E310B" w:rsidDel="003F73CA">
            <w:rPr>
              <w:color w:val="000000" w:themeColor="text1"/>
            </w:rPr>
            <w:delText xml:space="preserve">richness were </w:delText>
          </w:r>
        </w:del>
      </w:ins>
      <w:del w:id="530" w:author="Liliana Salvador" w:date="2022-02-22T18:42:00Z">
        <w:r w:rsidR="00255E5F" w:rsidRPr="003A137D" w:rsidDel="003F73CA">
          <w:rPr>
            <w:color w:val="000000" w:themeColor="text1"/>
          </w:rPr>
          <w:delText xml:space="preserve"> We</w:delText>
        </w:r>
        <w:r w:rsidR="005320C9" w:rsidRPr="003A137D" w:rsidDel="003F73CA">
          <w:rPr>
            <w:color w:val="000000" w:themeColor="text1"/>
          </w:rPr>
          <w:delText xml:space="preserve"> also</w:delText>
        </w:r>
      </w:del>
      <w:ins w:id="531" w:author="Ruijie Xu" w:date="2022-02-01T15:32:00Z">
        <w:del w:id="532" w:author="Liliana Salvador" w:date="2022-02-22T18:42:00Z">
          <w:r w:rsidR="004E310B" w:rsidDel="003F73CA">
            <w:rPr>
              <w:color w:val="000000" w:themeColor="text1"/>
            </w:rPr>
            <w:delText>l</w:delText>
          </w:r>
        </w:del>
      </w:ins>
      <w:ins w:id="533" w:author="Ruijie Xu" w:date="2022-02-01T15:33:00Z">
        <w:del w:id="534" w:author="Liliana Salvador" w:date="2022-02-22T18:42:00Z">
          <w:r w:rsidR="004E310B" w:rsidDel="003F73CA">
            <w:rPr>
              <w:color w:val="000000" w:themeColor="text1"/>
            </w:rPr>
            <w:delText xml:space="preserve">argely biased by software selection, </w:delText>
          </w:r>
        </w:del>
      </w:ins>
      <w:ins w:id="535" w:author="Ruijie Xu" w:date="2022-02-01T15:41:00Z">
        <w:del w:id="536" w:author="Liliana Salvador" w:date="2022-02-22T18:42:00Z">
          <w:r w:rsidR="006D62FE" w:rsidDel="003F73CA">
            <w:rPr>
              <w:color w:val="000000" w:themeColor="text1"/>
            </w:rPr>
            <w:delText xml:space="preserve">but less with </w:delText>
          </w:r>
        </w:del>
      </w:ins>
      <w:ins w:id="537" w:author="Ruijie Xu" w:date="2022-02-01T16:23:00Z">
        <w:del w:id="538" w:author="Liliana Salvador" w:date="2022-02-22T18:42:00Z">
          <w:r w:rsidR="008653B3" w:rsidDel="003F73CA">
            <w:rPr>
              <w:color w:val="000000" w:themeColor="text1"/>
            </w:rPr>
            <w:delText xml:space="preserve">the </w:delText>
          </w:r>
        </w:del>
      </w:ins>
      <w:ins w:id="539" w:author="Ruijie Xu" w:date="2022-02-01T15:41:00Z">
        <w:del w:id="540" w:author="Liliana Salvador" w:date="2022-02-22T18:42:00Z">
          <w:r w:rsidR="006D62FE" w:rsidDel="003F73CA">
            <w:rPr>
              <w:color w:val="000000" w:themeColor="text1"/>
            </w:rPr>
            <w:delText>DB selection</w:delText>
          </w:r>
        </w:del>
      </w:ins>
      <w:ins w:id="541" w:author="Ruijie Xu" w:date="2022-02-11T09:29:00Z">
        <w:del w:id="542" w:author="Liliana Salvador" w:date="2022-02-22T18:42:00Z">
          <w:r w:rsidR="00DF6359" w:rsidDel="003F73CA">
            <w:rPr>
              <w:color w:val="000000" w:themeColor="text1"/>
            </w:rPr>
            <w:delText>.</w:delText>
          </w:r>
        </w:del>
      </w:ins>
      <w:ins w:id="543" w:author="Ruijie Xu" w:date="2022-02-01T15:41:00Z">
        <w:del w:id="544" w:author="Liliana Salvador" w:date="2022-02-22T18:42:00Z">
          <w:r w:rsidR="006D62FE" w:rsidDel="003F73CA">
            <w:rPr>
              <w:color w:val="000000" w:themeColor="text1"/>
            </w:rPr>
            <w:delText xml:space="preserve"> </w:delText>
          </w:r>
        </w:del>
      </w:ins>
      <w:ins w:id="545" w:author="Ruijie Xu" w:date="2022-02-11T09:29:00Z">
        <w:del w:id="546" w:author="Liliana Salvador" w:date="2022-02-22T18:42:00Z">
          <w:r w:rsidR="0012056B" w:rsidDel="003F73CA">
            <w:rPr>
              <w:color w:val="000000" w:themeColor="text1"/>
            </w:rPr>
            <w:delText xml:space="preserve">On the other hand, </w:delText>
          </w:r>
        </w:del>
      </w:ins>
      <w:ins w:id="547" w:author="Ruijie Xu" w:date="2022-02-11T09:30:00Z">
        <w:del w:id="548" w:author="Liliana Salvador" w:date="2022-02-22T18:42:00Z">
          <w:r w:rsidR="0012056B" w:rsidDel="003F73CA">
            <w:rPr>
              <w:color w:val="000000" w:themeColor="text1"/>
            </w:rPr>
            <w:delText>species</w:delText>
          </w:r>
        </w:del>
      </w:ins>
      <w:ins w:id="549" w:author="Ruijie Xu" w:date="2022-02-01T15:33:00Z">
        <w:del w:id="550" w:author="Liliana Salvador" w:date="2022-02-22T18:42:00Z">
          <w:r w:rsidR="004E310B" w:rsidDel="003F73CA">
            <w:rPr>
              <w:color w:val="000000" w:themeColor="text1"/>
            </w:rPr>
            <w:delText xml:space="preserve"> e</w:delText>
          </w:r>
        </w:del>
      </w:ins>
      <w:ins w:id="551" w:author="Ruijie Xu" w:date="2022-02-11T09:30:00Z">
        <w:del w:id="552" w:author="Liliana Salvador" w:date="2022-02-22T18:42:00Z">
          <w:r w:rsidR="0012056B" w:rsidDel="003F73CA">
            <w:rPr>
              <w:color w:val="000000" w:themeColor="text1"/>
            </w:rPr>
            <w:delText>venness measurements</w:delText>
          </w:r>
        </w:del>
      </w:ins>
      <w:ins w:id="553" w:author="Ruijie Xu" w:date="2022-02-01T15:33:00Z">
        <w:del w:id="554" w:author="Liliana Salvador" w:date="2022-02-22T18:42:00Z">
          <w:r w:rsidR="004E310B" w:rsidDel="003F73CA">
            <w:rPr>
              <w:color w:val="000000" w:themeColor="text1"/>
            </w:rPr>
            <w:delText xml:space="preserve"> of the samples </w:delText>
          </w:r>
        </w:del>
      </w:ins>
      <w:ins w:id="555" w:author="Ruijie Xu" w:date="2022-02-01T15:34:00Z">
        <w:del w:id="556" w:author="Liliana Salvador" w:date="2022-02-22T18:42:00Z">
          <w:r w:rsidR="004E310B" w:rsidDel="003F73CA">
            <w:rPr>
              <w:color w:val="000000" w:themeColor="text1"/>
            </w:rPr>
            <w:delText xml:space="preserve">were reported more consistently across </w:delText>
          </w:r>
        </w:del>
      </w:ins>
      <w:ins w:id="557" w:author="Ruijie Xu" w:date="2022-02-01T15:41:00Z">
        <w:del w:id="558" w:author="Liliana Salvador" w:date="2022-02-22T18:42:00Z">
          <w:r w:rsidR="006D62FE" w:rsidDel="003F73CA">
            <w:rPr>
              <w:color w:val="000000" w:themeColor="text1"/>
            </w:rPr>
            <w:delText xml:space="preserve">DBs and </w:delText>
          </w:r>
        </w:del>
      </w:ins>
      <w:ins w:id="559" w:author="Ruijie Xu" w:date="2022-02-01T15:34:00Z">
        <w:del w:id="560" w:author="Liliana Salvador" w:date="2022-02-22T18:42:00Z">
          <w:r w:rsidR="004E310B" w:rsidDel="003F73CA">
            <w:rPr>
              <w:color w:val="000000" w:themeColor="text1"/>
            </w:rPr>
            <w:delText xml:space="preserve">software. </w:delText>
          </w:r>
        </w:del>
      </w:ins>
      <w:ins w:id="561" w:author="Ruijie Xu" w:date="2022-02-01T15:36:00Z">
        <w:del w:id="562" w:author="Liliana Salvador" w:date="2022-02-22T18:42:00Z">
          <w:r w:rsidR="00907BFA" w:rsidDel="003F73CA">
            <w:rPr>
              <w:color w:val="000000" w:themeColor="text1"/>
            </w:rPr>
            <w:delText>R</w:delText>
          </w:r>
        </w:del>
      </w:ins>
      <w:ins w:id="563" w:author="Ruijie Xu" w:date="2022-02-01T15:34:00Z">
        <w:del w:id="564" w:author="Liliana Salvador" w:date="2022-02-22T18:42:00Z">
          <w:r w:rsidR="00907BFA" w:rsidDel="003F73CA">
            <w:rPr>
              <w:color w:val="000000" w:themeColor="text1"/>
            </w:rPr>
            <w:delText xml:space="preserve">elationships </w:delText>
          </w:r>
        </w:del>
      </w:ins>
      <w:ins w:id="565" w:author="Ruijie Xu" w:date="2022-02-01T15:36:00Z">
        <w:del w:id="566" w:author="Liliana Salvador" w:date="2022-02-22T18:42:00Z">
          <w:r w:rsidR="00907BFA" w:rsidDel="003F73CA">
            <w:rPr>
              <w:color w:val="000000" w:themeColor="text1"/>
            </w:rPr>
            <w:delText xml:space="preserve">between communities </w:delText>
          </w:r>
        </w:del>
      </w:ins>
      <w:ins w:id="567" w:author="Ruijie Xu" w:date="2022-02-01T15:34:00Z">
        <w:del w:id="568" w:author="Liliana Salvador" w:date="2022-02-22T18:42:00Z">
          <w:r w:rsidR="00907BFA" w:rsidDel="003F73CA">
            <w:rPr>
              <w:color w:val="000000" w:themeColor="text1"/>
            </w:rPr>
            <w:delText>reported</w:delText>
          </w:r>
        </w:del>
      </w:ins>
      <w:ins w:id="569" w:author="Ruijie Xu" w:date="2022-02-01T15:35:00Z">
        <w:del w:id="570" w:author="Liliana Salvador" w:date="2022-02-22T18:42:00Z">
          <w:r w:rsidR="00907BFA" w:rsidDel="003F73CA">
            <w:rPr>
              <w:color w:val="000000" w:themeColor="text1"/>
            </w:rPr>
            <w:delText xml:space="preserve"> by the classifications of different software were also large biased, but the most distinctive </w:delText>
          </w:r>
        </w:del>
      </w:ins>
      <w:ins w:id="571" w:author="Ruijie Xu" w:date="2022-02-01T16:24:00Z">
        <w:del w:id="572" w:author="Liliana Salvador" w:date="2022-02-22T18:42:00Z">
          <w:r w:rsidR="008653B3" w:rsidDel="003F73CA">
            <w:rPr>
              <w:color w:val="000000" w:themeColor="text1"/>
            </w:rPr>
            <w:delText>relationships</w:delText>
          </w:r>
        </w:del>
      </w:ins>
      <w:ins w:id="573" w:author="Ruijie Xu" w:date="2022-02-01T15:35:00Z">
        <w:del w:id="574" w:author="Liliana Salvador" w:date="2022-02-22T18:42:00Z">
          <w:r w:rsidR="00907BFA" w:rsidDel="003F73CA">
            <w:rPr>
              <w:color w:val="000000" w:themeColor="text1"/>
            </w:rPr>
            <w:delText xml:space="preserve"> within the rat samples were </w:delText>
          </w:r>
        </w:del>
      </w:ins>
      <w:ins w:id="575" w:author="Ruijie Xu" w:date="2022-02-01T15:36:00Z">
        <w:del w:id="576" w:author="Liliana Salvador" w:date="2022-02-22T18:42:00Z">
          <w:r w:rsidR="00907BFA" w:rsidDel="003F73CA">
            <w:rPr>
              <w:color w:val="000000" w:themeColor="text1"/>
            </w:rPr>
            <w:delText>able to reported by all software except for Metaphlan3.</w:delText>
          </w:r>
        </w:del>
      </w:ins>
      <w:ins w:id="577" w:author="Ruijie Xu" w:date="2022-02-01T15:34:00Z">
        <w:del w:id="578" w:author="Liliana Salvador" w:date="2022-02-22T18:42:00Z">
          <w:r w:rsidR="004E310B" w:rsidDel="003F73CA">
            <w:rPr>
              <w:color w:val="000000" w:themeColor="text1"/>
            </w:rPr>
            <w:delText xml:space="preserve"> </w:delText>
          </w:r>
        </w:del>
      </w:ins>
      <w:ins w:id="579" w:author="Ruijie Xu" w:date="2022-02-01T15:37:00Z">
        <w:del w:id="580" w:author="Liliana Salvador" w:date="2022-02-22T18:42:00Z">
          <w:r w:rsidR="00907BFA" w:rsidDel="003F73CA">
            <w:rPr>
              <w:color w:val="000000" w:themeColor="text1"/>
            </w:rPr>
            <w:delText xml:space="preserve">Kaiju and Centrifuge were most sensitive in </w:delText>
          </w:r>
        </w:del>
      </w:ins>
      <w:ins w:id="581" w:author="Ruijie Xu" w:date="2022-02-01T16:24:00Z">
        <w:del w:id="582" w:author="Liliana Salvador" w:date="2022-02-22T18:42:00Z">
          <w:r w:rsidR="008653B3" w:rsidDel="003F73CA">
            <w:rPr>
              <w:color w:val="000000" w:themeColor="text1"/>
            </w:rPr>
            <w:delText>differentially abundant</w:delText>
          </w:r>
        </w:del>
      </w:ins>
      <w:ins w:id="583" w:author="Ruijie Xu" w:date="2022-02-01T16:25:00Z">
        <w:del w:id="584" w:author="Liliana Salvador" w:date="2022-02-22T18:42:00Z">
          <w:r w:rsidR="008653B3" w:rsidDel="003F73CA">
            <w:rPr>
              <w:color w:val="000000" w:themeColor="text1"/>
            </w:rPr>
            <w:delText xml:space="preserve"> (DA)</w:delText>
          </w:r>
        </w:del>
      </w:ins>
      <w:ins w:id="585" w:author="Ruijie Xu" w:date="2022-02-01T15:37:00Z">
        <w:del w:id="586" w:author="Liliana Salvador" w:date="2022-02-22T18:42:00Z">
          <w:r w:rsidR="00907BFA" w:rsidDel="003F73CA">
            <w:rPr>
              <w:color w:val="000000" w:themeColor="text1"/>
            </w:rPr>
            <w:delText xml:space="preserve"> taxa identification, especially with virus and archaea taxa, while Diamond were less sensitive in this analysis compare to other software. </w:delText>
          </w:r>
        </w:del>
      </w:ins>
      <w:del w:id="587" w:author="Liliana Salvador" w:date="2022-02-22T18:42:00Z">
        <w:r w:rsidR="005320C9" w:rsidRPr="003A137D" w:rsidDel="003F73CA">
          <w:rPr>
            <w:color w:val="000000" w:themeColor="text1"/>
          </w:rPr>
          <w:delText xml:space="preserve"> </w:delText>
        </w:r>
      </w:del>
      <w:ins w:id="588" w:author="Ruijie Xu" w:date="2022-02-01T15:39:00Z">
        <w:del w:id="589" w:author="Liliana Salvador" w:date="2022-02-22T18:42:00Z">
          <w:r w:rsidR="00907BFA" w:rsidDel="003F73CA">
            <w:rPr>
              <w:color w:val="000000" w:themeColor="text1"/>
            </w:rPr>
            <w:delText xml:space="preserve">As for </w:delText>
          </w:r>
        </w:del>
      </w:ins>
      <w:ins w:id="590" w:author="Ruijie Xu" w:date="2022-02-02T11:02:00Z">
        <w:del w:id="591" w:author="Liliana Salvador" w:date="2022-02-22T18:42:00Z">
          <w:r w:rsidR="00463AA7" w:rsidDel="003F73CA">
            <w:rPr>
              <w:i/>
              <w:iCs/>
              <w:color w:val="000000" w:themeColor="text1"/>
            </w:rPr>
            <w:delText>Leptospira</w:delText>
          </w:r>
        </w:del>
      </w:ins>
      <w:ins w:id="592" w:author="Ruijie Xu" w:date="2022-02-01T15:39:00Z">
        <w:del w:id="593" w:author="Liliana Salvador" w:date="2022-02-22T18:42:00Z">
          <w:r w:rsidR="00907BFA" w:rsidDel="003F73CA">
            <w:rPr>
              <w:color w:val="000000" w:themeColor="text1"/>
            </w:rPr>
            <w:delText xml:space="preserve"> diagno</w:delText>
          </w:r>
        </w:del>
      </w:ins>
      <w:ins w:id="594" w:author="Ruijie Xu" w:date="2022-02-01T15:40:00Z">
        <w:del w:id="595" w:author="Liliana Salvador" w:date="2022-02-22T18:42:00Z">
          <w:r w:rsidR="00907BFA" w:rsidDel="003F73CA">
            <w:rPr>
              <w:color w:val="000000" w:themeColor="text1"/>
            </w:rPr>
            <w:delText xml:space="preserve">sis, </w:delText>
          </w:r>
          <w:r w:rsidR="006D62FE" w:rsidDel="003F73CA">
            <w:rPr>
              <w:color w:val="000000" w:themeColor="text1"/>
            </w:rPr>
            <w:delText xml:space="preserve">Centrifuge was the most </w:delText>
          </w:r>
        </w:del>
      </w:ins>
      <w:del w:id="596" w:author="Liliana Salvador" w:date="2022-02-22T18:42:00Z">
        <w:r w:rsidR="005320C9" w:rsidRPr="003A137D" w:rsidDel="003F73CA">
          <w:rPr>
            <w:color w:val="000000" w:themeColor="text1"/>
          </w:rPr>
          <w:delText xml:space="preserve">show that </w:delText>
        </w:r>
        <w:r w:rsidR="00AE4F6D" w:rsidRPr="003A137D" w:rsidDel="003F73CA">
          <w:rPr>
            <w:color w:val="000000" w:themeColor="text1"/>
          </w:rPr>
          <w:delText xml:space="preserve">the three </w:delText>
        </w:r>
        <w:r w:rsidR="00443703" w:rsidRPr="003A137D" w:rsidDel="003F73CA">
          <w:rPr>
            <w:color w:val="000000" w:themeColor="text1"/>
          </w:rPr>
          <w:delText xml:space="preserve">software </w:delText>
        </w:r>
        <w:r w:rsidR="00AE4F6D" w:rsidRPr="003A137D" w:rsidDel="003F73CA">
          <w:rPr>
            <w:color w:val="000000" w:themeColor="text1"/>
          </w:rPr>
          <w:delText>report</w:delText>
        </w:r>
      </w:del>
      <w:ins w:id="597" w:author="Ruijie Xu" w:date="2022-02-01T15:42:00Z">
        <w:del w:id="598" w:author="Liliana Salvador" w:date="2022-02-22T18:42:00Z">
          <w:r w:rsidR="006D62FE" w:rsidDel="003F73CA">
            <w:rPr>
              <w:color w:val="000000" w:themeColor="text1"/>
            </w:rPr>
            <w:delText xml:space="preserve">sensitive software, </w:delText>
          </w:r>
        </w:del>
      </w:ins>
      <w:ins w:id="599" w:author="Ruijie Xu" w:date="2022-02-01T15:43:00Z">
        <w:del w:id="600" w:author="Liliana Salvador" w:date="2022-02-22T18:42:00Z">
          <w:r w:rsidR="006D62FE" w:rsidDel="003F73CA">
            <w:rPr>
              <w:color w:val="000000" w:themeColor="text1"/>
            </w:rPr>
            <w:delText xml:space="preserve">which </w:delText>
          </w:r>
        </w:del>
      </w:ins>
      <w:ins w:id="601" w:author="Ruijie Xu" w:date="2022-02-01T15:44:00Z">
        <w:del w:id="602" w:author="Liliana Salvador" w:date="2022-02-22T18:42:00Z">
          <w:r w:rsidR="006D62FE" w:rsidDel="003F73CA">
            <w:rPr>
              <w:color w:val="000000" w:themeColor="text1"/>
            </w:rPr>
            <w:delText>reported the presence of the bacteria in sample not detected by</w:delText>
          </w:r>
        </w:del>
      </w:ins>
      <w:ins w:id="603" w:author="Ruijie Xu" w:date="2022-02-01T15:48:00Z">
        <w:del w:id="604" w:author="Liliana Salvador" w:date="2022-02-22T18:42:00Z">
          <w:r w:rsidR="00D50E20" w:rsidDel="003F73CA">
            <w:rPr>
              <w:color w:val="000000" w:themeColor="text1"/>
            </w:rPr>
            <w:delText xml:space="preserve"> </w:delText>
          </w:r>
        </w:del>
      </w:ins>
      <w:ins w:id="605" w:author="Ruijie Xu" w:date="2022-02-01T16:25:00Z">
        <w:del w:id="606" w:author="Liliana Salvador" w:date="2022-02-22T18:42:00Z">
          <w:r w:rsidR="008653B3" w:rsidDel="003F73CA">
            <w:rPr>
              <w:color w:val="000000" w:themeColor="text1"/>
            </w:rPr>
            <w:delText>any other software or by</w:delText>
          </w:r>
        </w:del>
      </w:ins>
      <w:ins w:id="607" w:author="Ruijie Xu" w:date="2022-02-01T15:44:00Z">
        <w:del w:id="608" w:author="Liliana Salvador" w:date="2022-02-22T18:42:00Z">
          <w:r w:rsidR="006D62FE" w:rsidDel="003F73CA">
            <w:rPr>
              <w:color w:val="000000" w:themeColor="text1"/>
            </w:rPr>
            <w:delText xml:space="preserve"> tradtional </w:delText>
          </w:r>
        </w:del>
      </w:ins>
      <w:ins w:id="609" w:author="Ruijie Xu" w:date="2022-02-01T15:48:00Z">
        <w:del w:id="610" w:author="Liliana Salvador" w:date="2022-02-22T18:42:00Z">
          <w:r w:rsidR="00D50E20" w:rsidDel="003F73CA">
            <w:rPr>
              <w:color w:val="000000" w:themeColor="text1"/>
            </w:rPr>
            <w:delText>techniques</w:delText>
          </w:r>
        </w:del>
      </w:ins>
      <w:ins w:id="611" w:author="Ruijie Xu" w:date="2022-02-01T15:46:00Z">
        <w:r w:rsidR="00D50E20">
          <w:rPr>
            <w:color w:val="000000" w:themeColor="text1"/>
          </w:rPr>
          <w:t xml:space="preserve">. </w:t>
        </w:r>
      </w:ins>
      <w:del w:id="612" w:author="Ruijie Xu" w:date="2022-02-01T15:42:00Z">
        <w:r w:rsidR="00AE4F6D" w:rsidRPr="003A137D" w:rsidDel="006D62FE">
          <w:rPr>
            <w:color w:val="000000" w:themeColor="text1"/>
          </w:rPr>
          <w:delText xml:space="preserve"> </w:delText>
        </w:r>
      </w:del>
      <w:del w:id="613"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r w:rsidR="005320C9" w:rsidRPr="003A137D">
        <w:rPr>
          <w:color w:val="000000" w:themeColor="text1"/>
        </w:rPr>
        <w:t>This study</w:t>
      </w:r>
      <w:r w:rsidR="00255E5F" w:rsidRPr="003A137D">
        <w:rPr>
          <w:color w:val="000000" w:themeColor="text1"/>
        </w:rPr>
        <w:t xml:space="preserve"> </w:t>
      </w:r>
      <w:del w:id="614" w:author="Liliana Salvador" w:date="2022-02-22T18:43:00Z">
        <w:r w:rsidR="00255E5F" w:rsidRPr="003A137D" w:rsidDel="003F73CA">
          <w:rPr>
            <w:color w:val="000000" w:themeColor="text1"/>
          </w:rPr>
          <w:delText>presents the</w:delText>
        </w:r>
      </w:del>
      <w:ins w:id="615" w:author="Liliana Salvador" w:date="2022-02-22T18:43:00Z">
        <w:r w:rsidR="003F73CA">
          <w:rPr>
            <w:color w:val="000000" w:themeColor="text1"/>
          </w:rPr>
          <w:t>highlights the</w:t>
        </w:r>
      </w:ins>
      <w:r w:rsidR="00255E5F" w:rsidRPr="003A137D">
        <w:rPr>
          <w:color w:val="000000" w:themeColor="text1"/>
        </w:rPr>
        <w:t xml:space="preserve"> </w:t>
      </w:r>
      <w:ins w:id="616" w:author="Liliana Salvador" w:date="2022-02-22T18:44:00Z">
        <w:r w:rsidR="003F73CA">
          <w:rPr>
            <w:color w:val="000000" w:themeColor="text1"/>
          </w:rPr>
          <w:t xml:space="preserve">potential </w:t>
        </w:r>
      </w:ins>
      <w:r w:rsidR="00255E5F" w:rsidRPr="003A137D">
        <w:rPr>
          <w:color w:val="000000" w:themeColor="text1"/>
        </w:rPr>
        <w:t>biases introduced by metagenomic profiling software for microbial community characterization a</w:t>
      </w:r>
      <w:r w:rsidR="00366132" w:rsidRPr="003A137D">
        <w:rPr>
          <w:color w:val="000000" w:themeColor="text1"/>
        </w:rPr>
        <w:t>nd the</w:t>
      </w:r>
      <w:r w:rsidR="00255E5F" w:rsidRPr="003A137D">
        <w:rPr>
          <w:color w:val="000000" w:themeColor="text1"/>
        </w:rPr>
        <w:t xml:space="preserve"> limit</w:t>
      </w:r>
      <w:ins w:id="617" w:author="Liliana Salvador" w:date="2022-02-22T18:44:00Z">
        <w:r w:rsidR="003F73CA">
          <w:rPr>
            <w:color w:val="000000" w:themeColor="text1"/>
          </w:rPr>
          <w:t>ation</w:t>
        </w:r>
      </w:ins>
      <w:r w:rsidR="00255E5F" w:rsidRPr="003A137D">
        <w:rPr>
          <w:color w:val="000000" w:themeColor="text1"/>
        </w:rPr>
        <w:t xml:space="preserve"> of using shotgun metagenomics as </w:t>
      </w:r>
      <w:del w:id="618" w:author="Liliana Salvador" w:date="2022-02-22T18:44:00Z">
        <w:r w:rsidR="00255E5F" w:rsidRPr="003A137D" w:rsidDel="003F73CA">
          <w:rPr>
            <w:color w:val="000000" w:themeColor="text1"/>
          </w:rPr>
          <w:delText xml:space="preserve">the </w:delText>
        </w:r>
      </w:del>
      <w:ins w:id="619" w:author="Liliana Salvador" w:date="2022-02-22T18:44:00Z">
        <w:r w:rsidR="003F73CA">
          <w:rPr>
            <w:color w:val="000000" w:themeColor="text1"/>
          </w:rPr>
          <w:t>a</w:t>
        </w:r>
        <w:r w:rsidR="003F73CA" w:rsidRPr="003A137D">
          <w:rPr>
            <w:color w:val="000000" w:themeColor="text1"/>
          </w:rPr>
          <w:t xml:space="preserve"> </w:t>
        </w:r>
      </w:ins>
      <w:r w:rsidR="00255E5F" w:rsidRPr="003A137D">
        <w:rPr>
          <w:color w:val="000000" w:themeColor="text1"/>
        </w:rPr>
        <w:t xml:space="preserve">tool for pathogen </w:t>
      </w:r>
      <w:r w:rsidR="00366132" w:rsidRPr="003A137D">
        <w:rPr>
          <w:color w:val="000000" w:themeColor="text1"/>
        </w:rPr>
        <w:t>detection</w:t>
      </w:r>
      <w:r w:rsidR="00255E5F" w:rsidRPr="003A137D">
        <w:rPr>
          <w:color w:val="000000" w:themeColor="text1"/>
        </w:rPr>
        <w:t>.</w:t>
      </w:r>
    </w:p>
    <w:p w14:paraId="51CBA20F" w14:textId="77777777" w:rsidR="005912FB" w:rsidRPr="003A137D" w:rsidRDefault="005912FB" w:rsidP="005912FB">
      <w:pPr>
        <w:spacing w:line="480" w:lineRule="auto"/>
        <w:rPr>
          <w:b/>
          <w:bCs/>
          <w:color w:val="000000" w:themeColor="text1"/>
        </w:rPr>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620"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621" w:name="OLE_LINK22"/>
      <w:bookmarkStart w:id="622" w:name="OLE_LINK23"/>
      <w:r w:rsidRPr="003A137D">
        <w:rPr>
          <w:i/>
          <w:iCs/>
          <w:color w:val="000000" w:themeColor="text1"/>
        </w:rPr>
        <w:t>norvegicus</w:t>
      </w:r>
      <w:bookmarkEnd w:id="621"/>
      <w:bookmarkEnd w:id="622"/>
      <w:r w:rsidRPr="003A137D">
        <w:rPr>
          <w:color w:val="000000" w:themeColor="text1"/>
        </w:rPr>
        <w:t xml:space="preserve"> (R22, R26, and R27). </w:t>
      </w:r>
      <w:bookmarkStart w:id="623" w:name="OLE_LINK27"/>
      <w:bookmarkStart w:id="624"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623"/>
      <w:bookmarkEnd w:id="624"/>
      <w:r w:rsidRPr="003A137D">
        <w:rPr>
          <w:color w:val="000000" w:themeColor="text1"/>
        </w:rPr>
        <w:t xml:space="preserve">DNA was extracted from </w:t>
      </w:r>
      <w:r w:rsidRPr="003A137D">
        <w:rPr>
          <w:color w:val="000000" w:themeColor="text1"/>
        </w:rPr>
        <w:lastRenderedPageBreak/>
        <w:t xml:space="preserve">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625" w:name="OLE_LINK20"/>
      <w:bookmarkStart w:id="626" w:name="OLE_LINK21"/>
      <w:r w:rsidRPr="003A137D">
        <w:rPr>
          <w:color w:val="000000" w:themeColor="text1"/>
        </w:rPr>
        <w:t>was assessed via</w:t>
      </w:r>
      <w:bookmarkEnd w:id="625"/>
      <w:bookmarkEnd w:id="626"/>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metagenomic sequences was constructed with 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proofErr w:type="gramStart"/>
      <w:r w:rsidR="00366132" w:rsidRPr="003A137D">
        <w:rPr>
          <w:color w:val="000000" w:themeColor="text1"/>
        </w:rPr>
        <w:t>paired-</w:t>
      </w:r>
      <w:r w:rsidRPr="003A137D">
        <w:rPr>
          <w:color w:val="000000" w:themeColor="text1"/>
        </w:rPr>
        <w:t>end</w:t>
      </w:r>
      <w:proofErr w:type="gramEnd"/>
      <w:r w:rsidRPr="003A137D">
        <w:rPr>
          <w:color w:val="000000" w:themeColor="text1"/>
        </w:rPr>
        <w:t xml:space="preserve"> reads.  </w:t>
      </w:r>
    </w:p>
    <w:p w14:paraId="6F4CDE6D" w14:textId="77777777" w:rsidR="00C0014F" w:rsidRPr="003A137D" w:rsidRDefault="00C0014F" w:rsidP="0046408A">
      <w:pPr>
        <w:spacing w:line="480" w:lineRule="auto"/>
        <w:rPr>
          <w:b/>
          <w:bCs/>
          <w:color w:val="000000" w:themeColor="text1"/>
        </w:rPr>
      </w:pPr>
    </w:p>
    <w:p w14:paraId="72FDFC52" w14:textId="3A544A30" w:rsidR="00C0014F" w:rsidRPr="003A137D" w:rsidRDefault="00C0014F" w:rsidP="0046408A">
      <w:pPr>
        <w:spacing w:line="480" w:lineRule="auto"/>
        <w:rPr>
          <w:rFonts w:eastAsia="SimSun"/>
          <w:color w:val="000000" w:themeColor="text1"/>
        </w:rPr>
      </w:pPr>
      <w:r w:rsidRPr="003A137D">
        <w:rPr>
          <w:b/>
          <w:bCs/>
          <w:color w:val="000000" w:themeColor="text1"/>
        </w:rPr>
        <w:t>Data pre-processing</w:t>
      </w:r>
      <w:r w:rsidRPr="003A137D">
        <w:rPr>
          <w:rFonts w:eastAsia="SimSun"/>
          <w:color w:val="000000" w:themeColor="text1"/>
        </w:rPr>
        <w:t xml:space="preserve">. 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 xml:space="preserve">(The </w:t>
      </w:r>
      <w:proofErr w:type="spellStart"/>
      <w:r w:rsidR="00350DBF" w:rsidRPr="003A137D">
        <w:rPr>
          <w:color w:val="000000"/>
        </w:rPr>
        <w:t>Huttenhower</w:t>
      </w:r>
      <w:proofErr w:type="spellEnd"/>
      <w:r w:rsidR="00350DBF" w:rsidRPr="003A137D">
        <w:rPr>
          <w:color w:val="000000"/>
        </w:rPr>
        <w:t xml:space="preserve">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627" w:name="OLE_LINK217"/>
      <w:bookmarkStart w:id="628"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627"/>
      <w:bookmarkEnd w:id="628"/>
    </w:p>
    <w:p w14:paraId="74F2493C" w14:textId="77777777" w:rsidR="003F73CA" w:rsidDel="00435EE6" w:rsidRDefault="003F73CA" w:rsidP="0046408A">
      <w:pPr>
        <w:spacing w:line="480" w:lineRule="auto"/>
        <w:rPr>
          <w:ins w:id="629" w:author="Liliana Salvador" w:date="2022-02-22T18:46:00Z"/>
          <w:del w:id="630" w:author="Ruijie Xu" w:date="2022-02-27T10:35: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 xml:space="preserve">Metagenomic profiling. </w:t>
      </w:r>
    </w:p>
    <w:p w14:paraId="1B7833AE" w14:textId="189F0077" w:rsidR="00C0014F" w:rsidDel="002C4897" w:rsidRDefault="00481FC6" w:rsidP="00271EA9">
      <w:pPr>
        <w:spacing w:line="480" w:lineRule="auto"/>
        <w:rPr>
          <w:del w:id="631" w:author="Ruijie Xu" w:date="2022-01-30T14:47:00Z"/>
          <w:bCs/>
          <w:color w:val="000000" w:themeColor="text1"/>
        </w:rPr>
      </w:pPr>
      <w:r w:rsidRPr="003A137D">
        <w:rPr>
          <w:bCs/>
          <w:color w:val="000000" w:themeColor="text1"/>
          <w:u w:val="single"/>
        </w:rPr>
        <w:lastRenderedPageBreak/>
        <w:t>Software</w:t>
      </w:r>
      <w:r w:rsidR="00C0014F" w:rsidRPr="003A137D">
        <w:rPr>
          <w:bCs/>
          <w:color w:val="000000" w:themeColor="text1"/>
        </w:rPr>
        <w:t xml:space="preserve">. </w:t>
      </w:r>
      <w:r w:rsidR="00FE5F66" w:rsidRPr="003A137D">
        <w:rPr>
          <w:bCs/>
          <w:color w:val="000000" w:themeColor="text1"/>
        </w:rPr>
        <w:t xml:space="preserve">Nine </w:t>
      </w:r>
      <w:del w:id="632"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633"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634"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635"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636" w:author="Ruijie Xu" w:date="2022-02-01T16:36:00Z">
        <w:r w:rsidR="002C4897">
          <w:rPr>
            <w:bCs/>
            <w:color w:val="000000" w:themeColor="text1"/>
          </w:rPr>
          <w:t>chos</w:t>
        </w:r>
      </w:ins>
      <w:ins w:id="637" w:author="Liliana Salvador" w:date="2022-02-22T18:46:00Z">
        <w:r w:rsidR="003F73CA">
          <w:rPr>
            <w:bCs/>
            <w:color w:val="000000" w:themeColor="text1"/>
          </w:rPr>
          <w:t>en</w:t>
        </w:r>
      </w:ins>
      <w:del w:id="638"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639"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640" w:author="Ruijie Xu" w:date="2022-02-01T16:36:00Z">
        <w:r w:rsidR="002C4897">
          <w:rPr>
            <w:bCs/>
            <w:color w:val="000000" w:themeColor="text1"/>
          </w:rPr>
          <w:t xml:space="preserve">. </w:t>
        </w:r>
        <w:del w:id="641" w:author="Liliana Salvador" w:date="2022-02-22T18:47:00Z">
          <w:r w:rsidR="002C4897" w:rsidDel="000F5082">
            <w:rPr>
              <w:bCs/>
              <w:color w:val="000000" w:themeColor="text1"/>
            </w:rPr>
            <w:delText>Analysis for all</w:delText>
          </w:r>
        </w:del>
      </w:ins>
      <w:ins w:id="642" w:author="Liliana Salvador" w:date="2022-02-22T18:47:00Z">
        <w:r w:rsidR="000F5082">
          <w:rPr>
            <w:bCs/>
            <w:color w:val="000000" w:themeColor="text1"/>
          </w:rPr>
          <w:t xml:space="preserve">All </w:t>
        </w:r>
      </w:ins>
      <w:ins w:id="643" w:author="Ruijie Xu" w:date="2022-02-01T16:36:00Z">
        <w:del w:id="644"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645" w:author="Liliana Salvador" w:date="2022-02-22T18:47:00Z">
        <w:r w:rsidR="000F5082">
          <w:rPr>
            <w:bCs/>
            <w:color w:val="000000" w:themeColor="text1"/>
          </w:rPr>
          <w:t xml:space="preserve">used </w:t>
        </w:r>
      </w:ins>
      <w:ins w:id="646" w:author="Ruijie Xu" w:date="2022-02-01T16:36:00Z">
        <w:del w:id="647"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648" w:author="Liliana Salvador" w:date="2022-02-22T18:47:00Z">
        <w:r w:rsidR="000F5082">
          <w:rPr>
            <w:bCs/>
            <w:color w:val="000000" w:themeColor="text1"/>
          </w:rPr>
          <w:t>s</w:t>
        </w:r>
      </w:ins>
      <w:ins w:id="649" w:author="Ruijie Xu" w:date="2022-02-01T16:36:00Z">
        <w:r w:rsidR="002C4897">
          <w:rPr>
            <w:bCs/>
            <w:color w:val="000000" w:themeColor="text1"/>
          </w:rPr>
          <w:t xml:space="preserve"> according </w:t>
        </w:r>
      </w:ins>
      <w:ins w:id="650" w:author="Ruijie Xu" w:date="2022-02-01T16:37:00Z">
        <w:r w:rsidR="002C4897">
          <w:rPr>
            <w:bCs/>
            <w:color w:val="000000" w:themeColor="text1"/>
          </w:rPr>
          <w:t xml:space="preserve">to the instruction manuals provided by the developers. </w:t>
        </w:r>
      </w:ins>
      <w:del w:id="651"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652"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653" w:author="Ruijie Xu" w:date="2022-02-01T16:35:00Z"/>
          <w:color w:val="000000" w:themeColor="text1"/>
        </w:rPr>
      </w:pPr>
    </w:p>
    <w:p w14:paraId="6D6349F0" w14:textId="2E0C7895" w:rsidR="00C0014F" w:rsidRPr="003A137D" w:rsidDel="002C4897" w:rsidRDefault="00C0014F" w:rsidP="00271EA9">
      <w:pPr>
        <w:spacing w:line="480" w:lineRule="auto"/>
        <w:rPr>
          <w:del w:id="654" w:author="Ruijie Xu" w:date="2022-02-01T16:35:00Z"/>
          <w:color w:val="000000" w:themeColor="text1"/>
          <w:u w:val="single"/>
        </w:rPr>
      </w:pPr>
    </w:p>
    <w:p w14:paraId="15187114" w14:textId="0DCAE8E6" w:rsidR="00C0014F" w:rsidRPr="003A137D" w:rsidDel="00D90F53" w:rsidRDefault="00C0014F" w:rsidP="00271EA9">
      <w:pPr>
        <w:spacing w:line="480" w:lineRule="auto"/>
        <w:rPr>
          <w:del w:id="655"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656" w:author="Liliana Salvador" w:date="2022-02-22T18:49:00Z">
        <w:r w:rsidR="000F5082">
          <w:rPr>
            <w:color w:val="000000" w:themeColor="text1"/>
          </w:rPr>
          <w:t xml:space="preserve">If the software have pre-built DBs, </w:t>
        </w:r>
      </w:ins>
      <w:ins w:id="657" w:author="Liliana Salvador" w:date="2022-02-22T18:50:00Z">
        <w:r w:rsidR="000F5082">
          <w:rPr>
            <w:color w:val="000000" w:themeColor="text1"/>
          </w:rPr>
          <w:t>these</w:t>
        </w:r>
      </w:ins>
      <w:ins w:id="658" w:author="Liliana Salvador" w:date="2022-02-22T18:49:00Z">
        <w:r w:rsidR="000F5082">
          <w:rPr>
            <w:color w:val="000000" w:themeColor="text1"/>
          </w:rPr>
          <w:t xml:space="preserve"> </w:t>
        </w:r>
      </w:ins>
      <w:ins w:id="659" w:author="Ruijie Xu" w:date="2022-02-01T16:40:00Z">
        <w:del w:id="660" w:author="Liliana Salvador" w:date="2022-02-22T18:50:00Z">
          <w:r w:rsidR="002C4897" w:rsidDel="000F5082">
            <w:rPr>
              <w:color w:val="000000" w:themeColor="text1"/>
            </w:rPr>
            <w:delText>D</w:delText>
          </w:r>
        </w:del>
      </w:ins>
      <w:ins w:id="661" w:author="Ruijie Xu" w:date="2022-02-01T16:42:00Z">
        <w:del w:id="662" w:author="Liliana Salvador" w:date="2022-02-22T18:50:00Z">
          <w:r w:rsidR="006A0FB8" w:rsidDel="000F5082">
            <w:rPr>
              <w:color w:val="000000" w:themeColor="text1"/>
            </w:rPr>
            <w:delText>B</w:delText>
          </w:r>
        </w:del>
      </w:ins>
      <w:ins w:id="663" w:author="Ruijie Xu" w:date="2022-02-01T16:40:00Z">
        <w:del w:id="664" w:author="Liliana Salvador" w:date="2022-02-22T18:50:00Z">
          <w:r w:rsidR="002C4897" w:rsidDel="000F5082">
            <w:rPr>
              <w:color w:val="000000" w:themeColor="text1"/>
            </w:rPr>
            <w:delText xml:space="preserve">s </w:delText>
          </w:r>
        </w:del>
        <w:r w:rsidR="002C4897">
          <w:rPr>
            <w:color w:val="000000" w:themeColor="text1"/>
          </w:rPr>
          <w:t>were do</w:t>
        </w:r>
      </w:ins>
      <w:ins w:id="665" w:author="Liliana Salvador" w:date="2022-02-22T18:48:00Z">
        <w:r w:rsidR="000F5082">
          <w:rPr>
            <w:color w:val="000000" w:themeColor="text1"/>
          </w:rPr>
          <w:t>w</w:t>
        </w:r>
      </w:ins>
      <w:ins w:id="666" w:author="Ruijie Xu" w:date="2022-02-01T16:40:00Z">
        <w:del w:id="667" w:author="Liliana Salvador" w:date="2022-02-22T18:48:00Z">
          <w:r w:rsidR="002C4897" w:rsidDel="000F5082">
            <w:rPr>
              <w:color w:val="000000" w:themeColor="text1"/>
            </w:rPr>
            <w:delText>e</w:delText>
          </w:r>
        </w:del>
        <w:r w:rsidR="002C4897">
          <w:rPr>
            <w:color w:val="000000" w:themeColor="text1"/>
          </w:rPr>
          <w:t>nloaded directly f</w:t>
        </w:r>
        <w:del w:id="668" w:author="Liliana Salvador" w:date="2022-02-22T18:48:00Z">
          <w:r w:rsidR="002C4897" w:rsidDel="000F5082">
            <w:rPr>
              <w:color w:val="000000" w:themeColor="text1"/>
            </w:rPr>
            <w:delText>o</w:delText>
          </w:r>
        </w:del>
        <w:r w:rsidR="002C4897">
          <w:rPr>
            <w:color w:val="000000" w:themeColor="text1"/>
          </w:rPr>
          <w:t>r</w:t>
        </w:r>
      </w:ins>
      <w:ins w:id="669" w:author="Liliana Salvador" w:date="2022-02-22T18:48:00Z">
        <w:r w:rsidR="000F5082">
          <w:rPr>
            <w:color w:val="000000" w:themeColor="text1"/>
          </w:rPr>
          <w:t>o</w:t>
        </w:r>
      </w:ins>
      <w:ins w:id="670" w:author="Ruijie Xu" w:date="2022-02-01T16:40:00Z">
        <w:r w:rsidR="002C4897">
          <w:rPr>
            <w:color w:val="000000" w:themeColor="text1"/>
          </w:rPr>
          <w:t>m the software’</w:t>
        </w:r>
        <w:del w:id="671" w:author="Liliana Salvador" w:date="2022-02-22T18:48:00Z">
          <w:r w:rsidR="002C4897" w:rsidDel="000F5082">
            <w:rPr>
              <w:color w:val="000000" w:themeColor="text1"/>
            </w:rPr>
            <w:delText>s</w:delText>
          </w:r>
        </w:del>
        <w:r w:rsidR="002C4897">
          <w:rPr>
            <w:color w:val="000000" w:themeColor="text1"/>
          </w:rPr>
          <w:t xml:space="preserve"> homepage</w:t>
        </w:r>
      </w:ins>
      <w:ins w:id="672" w:author="Ruijie Xu" w:date="2022-02-01T16:39:00Z">
        <w:r w:rsidR="002C4897">
          <w:rPr>
            <w:color w:val="000000" w:themeColor="text1"/>
          </w:rPr>
          <w:t xml:space="preserve"> </w:t>
        </w:r>
        <w:del w:id="673" w:author="Liliana Salvador" w:date="2022-02-22T18:50:00Z">
          <w:r w:rsidR="002C4897" w:rsidDel="000F5082">
            <w:rPr>
              <w:color w:val="000000" w:themeColor="text1"/>
            </w:rPr>
            <w:delText xml:space="preserve">if a pre-built </w:delText>
          </w:r>
        </w:del>
      </w:ins>
      <w:ins w:id="674" w:author="Ruijie Xu" w:date="2022-02-01T16:42:00Z">
        <w:del w:id="675" w:author="Liliana Salvador" w:date="2022-02-22T18:50:00Z">
          <w:r w:rsidR="006A0FB8" w:rsidDel="000F5082">
            <w:rPr>
              <w:color w:val="000000" w:themeColor="text1"/>
            </w:rPr>
            <w:delText>DBs</w:delText>
          </w:r>
        </w:del>
      </w:ins>
      <w:ins w:id="676" w:author="Ruijie Xu" w:date="2022-02-01T16:39:00Z">
        <w:del w:id="677" w:author="Liliana Salvador" w:date="2022-02-22T18:50:00Z">
          <w:r w:rsidR="002C4897" w:rsidDel="000F5082">
            <w:rPr>
              <w:color w:val="000000" w:themeColor="text1"/>
            </w:rPr>
            <w:delText xml:space="preserve"> was provided by the developers</w:delText>
          </w:r>
        </w:del>
      </w:ins>
      <w:ins w:id="678" w:author="Ruijie Xu" w:date="2022-01-30T14:51:00Z">
        <w:del w:id="679" w:author="Liliana Salvador" w:date="2022-02-22T18:50:00Z">
          <w:r w:rsidR="00D90F53" w:rsidRPr="003A137D" w:rsidDel="000F5082">
            <w:rPr>
              <w:color w:val="000000" w:themeColor="text1"/>
            </w:rPr>
            <w:delText xml:space="preserve"> of </w:delText>
          </w:r>
        </w:del>
      </w:ins>
      <w:ins w:id="680" w:author="Ruijie Xu" w:date="2022-02-01T16:39:00Z">
        <w:del w:id="681" w:author="Liliana Salvador" w:date="2022-02-22T18:50:00Z">
          <w:r w:rsidR="002C4897" w:rsidDel="000F5082">
            <w:rPr>
              <w:color w:val="000000" w:themeColor="text1"/>
            </w:rPr>
            <w:delText>the</w:delText>
          </w:r>
        </w:del>
      </w:ins>
      <w:ins w:id="682" w:author="Ruijie Xu" w:date="2022-01-30T14:51:00Z">
        <w:del w:id="683" w:author="Liliana Salvador" w:date="2022-02-22T18:50:00Z">
          <w:r w:rsidR="00D90F53" w:rsidRPr="003A137D" w:rsidDel="000F5082">
            <w:rPr>
              <w:color w:val="000000" w:themeColor="text1"/>
            </w:rPr>
            <w:delText xml:space="preserve"> software</w:delText>
          </w:r>
        </w:del>
      </w:ins>
      <w:ins w:id="684" w:author="Ruijie Xu" w:date="2022-02-01T16:40:00Z">
        <w:del w:id="685" w:author="Liliana Salvador" w:date="2022-02-22T18:50:00Z">
          <w:r w:rsidR="002C4897" w:rsidDel="000F5082">
            <w:rPr>
              <w:color w:val="000000" w:themeColor="text1"/>
            </w:rPr>
            <w:delText xml:space="preserve"> </w:delText>
          </w:r>
        </w:del>
        <w:r w:rsidR="002C4897">
          <w:rPr>
            <w:color w:val="000000" w:themeColor="text1"/>
          </w:rPr>
          <w:t>(</w:t>
        </w:r>
      </w:ins>
      <w:ins w:id="686" w:author="Ruijie Xu" w:date="2022-02-01T16:41:00Z">
        <w:r w:rsidR="002C4897">
          <w:rPr>
            <w:color w:val="000000" w:themeColor="text1"/>
          </w:rPr>
          <w:t xml:space="preserve">BLASTN, </w:t>
        </w:r>
      </w:ins>
      <w:proofErr w:type="spellStart"/>
      <w:ins w:id="687" w:author="Ruijie Xu" w:date="2022-02-01T16:46:00Z">
        <w:r w:rsidR="006A0FB8">
          <w:rPr>
            <w:color w:val="000000" w:themeColor="text1"/>
          </w:rPr>
          <w:t>minikraken</w:t>
        </w:r>
        <w:proofErr w:type="spellEnd"/>
        <w:r w:rsidR="006A0FB8">
          <w:rPr>
            <w:color w:val="000000" w:themeColor="text1"/>
          </w:rPr>
          <w:t xml:space="preserve"> DB of </w:t>
        </w:r>
      </w:ins>
      <w:ins w:id="688" w:author="Ruijie Xu" w:date="2022-02-01T16:41:00Z">
        <w:r w:rsidR="006A0FB8">
          <w:rPr>
            <w:color w:val="000000" w:themeColor="text1"/>
          </w:rPr>
          <w:t>Kraken2, Centrifuge, a</w:t>
        </w:r>
      </w:ins>
      <w:ins w:id="689" w:author="Ruijie Xu" w:date="2022-02-01T16:42:00Z">
        <w:r w:rsidR="006A0FB8">
          <w:rPr>
            <w:color w:val="000000" w:themeColor="text1"/>
          </w:rPr>
          <w:t xml:space="preserve">nd </w:t>
        </w:r>
      </w:ins>
      <w:ins w:id="690" w:author="Ruijie Xu" w:date="2022-02-01T16:41:00Z">
        <w:r w:rsidR="006A0FB8">
          <w:rPr>
            <w:color w:val="000000" w:themeColor="text1"/>
          </w:rPr>
          <w:t>Metaphlan3</w:t>
        </w:r>
      </w:ins>
      <w:ins w:id="691" w:author="Ruijie Xu" w:date="2022-02-01T16:42:00Z">
        <w:r w:rsidR="006A0FB8">
          <w:rPr>
            <w:color w:val="000000" w:themeColor="text1"/>
          </w:rPr>
          <w:t xml:space="preserve">). </w:t>
        </w:r>
      </w:ins>
      <w:ins w:id="692" w:author="Liliana Salvador" w:date="2022-02-22T18:51:00Z">
        <w:r w:rsidR="000F5082">
          <w:rPr>
            <w:color w:val="000000" w:themeColor="text1"/>
          </w:rPr>
          <w:t xml:space="preserve">Otherwise, </w:t>
        </w:r>
      </w:ins>
      <w:ins w:id="693" w:author="Ruijie Xu" w:date="2022-02-01T16:42:00Z">
        <w:r w:rsidR="006A0FB8">
          <w:rPr>
            <w:color w:val="000000" w:themeColor="text1"/>
          </w:rPr>
          <w:t>D</w:t>
        </w:r>
      </w:ins>
      <w:ins w:id="694" w:author="Ruijie Xu" w:date="2022-02-01T16:43:00Z">
        <w:r w:rsidR="006A0FB8">
          <w:rPr>
            <w:color w:val="000000" w:themeColor="text1"/>
          </w:rPr>
          <w:t>B</w:t>
        </w:r>
      </w:ins>
      <w:ins w:id="695" w:author="Ruijie Xu" w:date="2022-02-01T16:44:00Z">
        <w:r w:rsidR="006A0FB8">
          <w:rPr>
            <w:color w:val="000000" w:themeColor="text1"/>
          </w:rPr>
          <w:t>s</w:t>
        </w:r>
      </w:ins>
      <w:ins w:id="696" w:author="Ruijie Xu" w:date="2022-02-01T16:42:00Z">
        <w:r w:rsidR="006A0FB8">
          <w:rPr>
            <w:color w:val="000000" w:themeColor="text1"/>
          </w:rPr>
          <w:t xml:space="preserve"> w</w:t>
        </w:r>
      </w:ins>
      <w:ins w:id="697" w:author="Ruijie Xu" w:date="2022-02-01T16:44:00Z">
        <w:r w:rsidR="006A0FB8">
          <w:rPr>
            <w:color w:val="000000" w:themeColor="text1"/>
          </w:rPr>
          <w:t>ere</w:t>
        </w:r>
      </w:ins>
      <w:ins w:id="698" w:author="Ruijie Xu" w:date="2022-02-01T16:42:00Z">
        <w:r w:rsidR="006A0FB8">
          <w:rPr>
            <w:color w:val="000000" w:themeColor="text1"/>
          </w:rPr>
          <w:t xml:space="preserve"> </w:t>
        </w:r>
      </w:ins>
      <w:ins w:id="699" w:author="Ruijie Xu" w:date="2022-01-30T14:52:00Z">
        <w:r w:rsidR="00D90F53" w:rsidRPr="003A137D">
          <w:rPr>
            <w:color w:val="000000" w:themeColor="text1"/>
          </w:rPr>
          <w:t>buil</w:t>
        </w:r>
      </w:ins>
      <w:ins w:id="700" w:author="Liliana Salvador" w:date="2022-02-22T18:51:00Z">
        <w:r w:rsidR="000F5082">
          <w:rPr>
            <w:color w:val="000000" w:themeColor="text1"/>
          </w:rPr>
          <w:t>t</w:t>
        </w:r>
      </w:ins>
      <w:ins w:id="701" w:author="Ruijie Xu" w:date="2022-01-30T14:52:00Z">
        <w:del w:id="702"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703" w:author="Ruijie Xu" w:date="2022-02-01T16:51:00Z">
        <w:r w:rsidR="007C319A">
          <w:rPr>
            <w:color w:val="000000" w:themeColor="text1"/>
          </w:rPr>
          <w:t xml:space="preserve">standard </w:t>
        </w:r>
      </w:ins>
      <w:ins w:id="704" w:author="Ruijie Xu" w:date="2022-01-30T14:52:00Z">
        <w:r w:rsidR="00D90F53" w:rsidRPr="003A137D">
          <w:rPr>
            <w:color w:val="000000" w:themeColor="text1"/>
          </w:rPr>
          <w:t xml:space="preserve">instructions provided by the </w:t>
        </w:r>
      </w:ins>
      <w:ins w:id="705" w:author="Ruijie Xu" w:date="2022-02-01T16:42:00Z">
        <w:r w:rsidR="006A0FB8">
          <w:rPr>
            <w:color w:val="000000" w:themeColor="text1"/>
          </w:rPr>
          <w:t>software’</w:t>
        </w:r>
        <w:del w:id="706" w:author="Liliana Salvador" w:date="2022-02-22T18:51:00Z">
          <w:r w:rsidR="006A0FB8" w:rsidDel="000F5082">
            <w:rPr>
              <w:color w:val="000000" w:themeColor="text1"/>
            </w:rPr>
            <w:delText>s</w:delText>
          </w:r>
        </w:del>
        <w:r w:rsidR="006A0FB8">
          <w:rPr>
            <w:color w:val="000000" w:themeColor="text1"/>
          </w:rPr>
          <w:t xml:space="preserve"> </w:t>
        </w:r>
      </w:ins>
      <w:ins w:id="707" w:author="Ruijie Xu" w:date="2022-01-30T14:52:00Z">
        <w:r w:rsidR="00D90F53" w:rsidRPr="003A137D">
          <w:rPr>
            <w:color w:val="000000" w:themeColor="text1"/>
          </w:rPr>
          <w:t>manual</w:t>
        </w:r>
      </w:ins>
      <w:ins w:id="708" w:author="Ruijie Xu" w:date="2022-02-01T16:42:00Z">
        <w:r w:rsidR="006A0FB8">
          <w:rPr>
            <w:color w:val="000000" w:themeColor="text1"/>
          </w:rPr>
          <w:t xml:space="preserve"> </w:t>
        </w:r>
        <w:del w:id="709" w:author="Liliana Salvador" w:date="2022-02-22T18:51:00Z">
          <w:r w:rsidR="006A0FB8" w:rsidDel="000F5082">
            <w:rPr>
              <w:color w:val="000000" w:themeColor="text1"/>
            </w:rPr>
            <w:delText>if no pre-built DB</w:delText>
          </w:r>
        </w:del>
      </w:ins>
      <w:ins w:id="710" w:author="Ruijie Xu" w:date="2022-02-01T16:43:00Z">
        <w:del w:id="711"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712" w:author="Ruijie Xu" w:date="2022-02-01T16:44:00Z">
        <w:r w:rsidR="006A0FB8">
          <w:rPr>
            <w:color w:val="000000" w:themeColor="text1"/>
          </w:rPr>
          <w:t>CLARK, CLARK-s, Diamond, and Kaiju</w:t>
        </w:r>
      </w:ins>
      <w:ins w:id="713" w:author="Ruijie Xu" w:date="2022-02-01T16:43:00Z">
        <w:r w:rsidR="006A0FB8">
          <w:rPr>
            <w:color w:val="000000" w:themeColor="text1"/>
          </w:rPr>
          <w:t>)</w:t>
        </w:r>
      </w:ins>
      <w:ins w:id="714" w:author="Liliana Salvador" w:date="2022-02-22T18:53:00Z">
        <w:r w:rsidR="000F5082">
          <w:rPr>
            <w:color w:val="000000" w:themeColor="text1"/>
          </w:rPr>
          <w:t>, with the exception of</w:t>
        </w:r>
      </w:ins>
      <w:ins w:id="715" w:author="Ruijie Xu" w:date="2022-01-30T14:52:00Z">
        <w:del w:id="716" w:author="Liliana Salvador" w:date="2022-02-22T18:53:00Z">
          <w:r w:rsidR="00D90F53" w:rsidRPr="003A137D" w:rsidDel="000F5082">
            <w:rPr>
              <w:color w:val="000000" w:themeColor="text1"/>
            </w:rPr>
            <w:delText>.</w:delText>
          </w:r>
        </w:del>
        <w:r w:rsidR="00D90F53" w:rsidRPr="003A137D">
          <w:rPr>
            <w:color w:val="000000" w:themeColor="text1"/>
          </w:rPr>
          <w:t xml:space="preserve"> </w:t>
        </w:r>
      </w:ins>
      <w:ins w:id="717" w:author="Ruijie Xu" w:date="2022-02-01T16:44:00Z">
        <w:del w:id="718" w:author="Liliana Salvador" w:date="2022-02-22T18:53:00Z">
          <w:r w:rsidR="006A0FB8" w:rsidDel="000F5082">
            <w:rPr>
              <w:color w:val="000000" w:themeColor="text1"/>
            </w:rPr>
            <w:delText xml:space="preserve">DBs </w:delText>
          </w:r>
        </w:del>
      </w:ins>
      <w:proofErr w:type="spellStart"/>
      <w:ins w:id="719" w:author="Ruijie Xu" w:date="2022-02-01T16:45:00Z">
        <w:r w:rsidR="006A0FB8">
          <w:rPr>
            <w:color w:val="000000" w:themeColor="text1"/>
          </w:rPr>
          <w:t>of</w:t>
        </w:r>
      </w:ins>
      <w:proofErr w:type="spellEnd"/>
      <w:ins w:id="720" w:author="Ruijie Xu" w:date="2022-02-01T16:44:00Z">
        <w:r w:rsidR="006A0FB8">
          <w:rPr>
            <w:color w:val="000000" w:themeColor="text1"/>
          </w:rPr>
          <w:t xml:space="preserve"> some software</w:t>
        </w:r>
      </w:ins>
      <w:ins w:id="721" w:author="Liliana Salvador" w:date="2022-02-22T18:53:00Z">
        <w:r w:rsidR="000F5082">
          <w:rPr>
            <w:color w:val="000000" w:themeColor="text1"/>
          </w:rPr>
          <w:t xml:space="preserve"> that had their DBs</w:t>
        </w:r>
      </w:ins>
      <w:ins w:id="722" w:author="Ruijie Xu" w:date="2022-02-01T16:44:00Z">
        <w:r w:rsidR="006A0FB8">
          <w:rPr>
            <w:color w:val="000000" w:themeColor="text1"/>
          </w:rPr>
          <w:t xml:space="preserve"> </w:t>
        </w:r>
        <w:del w:id="723" w:author="Liliana Salvador" w:date="2022-02-22T18:53:00Z">
          <w:r w:rsidR="006A0FB8" w:rsidDel="000F5082">
            <w:rPr>
              <w:color w:val="000000" w:themeColor="text1"/>
            </w:rPr>
            <w:delText xml:space="preserve">were </w:delText>
          </w:r>
        </w:del>
      </w:ins>
      <w:ins w:id="724" w:author="Ruijie Xu" w:date="2022-02-01T16:45:00Z">
        <w:del w:id="725"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science community</w:t>
        </w:r>
      </w:ins>
      <w:ins w:id="726" w:author="Ruijie Xu" w:date="2022-02-01T16:47:00Z">
        <w:r w:rsidR="006A0FB8">
          <w:rPr>
            <w:color w:val="000000" w:themeColor="text1"/>
          </w:rPr>
          <w:t xml:space="preserve"> </w:t>
        </w:r>
      </w:ins>
      <w:ins w:id="727" w:author="Liliana Salvador" w:date="2022-02-22T18:54:00Z">
        <w:r w:rsidR="000F5082">
          <w:rPr>
            <w:color w:val="000000" w:themeColor="text1"/>
          </w:rPr>
          <w:t xml:space="preserve">(and </w:t>
        </w:r>
      </w:ins>
      <w:ins w:id="728" w:author="Ruijie Xu" w:date="2022-02-01T16:47:00Z">
        <w:r w:rsidR="006A0FB8">
          <w:rPr>
            <w:color w:val="000000" w:themeColor="text1"/>
          </w:rPr>
          <w:t xml:space="preserve">based on the </w:t>
        </w:r>
        <w:r w:rsidR="00CB046C">
          <w:rPr>
            <w:color w:val="000000" w:themeColor="text1"/>
          </w:rPr>
          <w:t>instruction manual of the corresponding software</w:t>
        </w:r>
      </w:ins>
      <w:ins w:id="729" w:author="Liliana Salvador" w:date="2022-02-22T18:54:00Z">
        <w:r w:rsidR="000F5082">
          <w:rPr>
            <w:color w:val="000000" w:themeColor="text1"/>
          </w:rPr>
          <w:t>)</w:t>
        </w:r>
      </w:ins>
      <w:ins w:id="730" w:author="Ruijie Xu" w:date="2022-02-01T16:45:00Z">
        <w:r w:rsidR="006A0FB8">
          <w:rPr>
            <w:color w:val="000000" w:themeColor="text1"/>
          </w:rPr>
          <w:t>. In this case, the DBs were</w:t>
        </w:r>
      </w:ins>
      <w:ins w:id="731" w:author="Liliana Salvador" w:date="2022-02-22T18:55:00Z">
        <w:r w:rsidR="000F5082">
          <w:rPr>
            <w:color w:val="000000" w:themeColor="text1"/>
          </w:rPr>
          <w:t xml:space="preserve"> </w:t>
        </w:r>
      </w:ins>
      <w:ins w:id="732" w:author="Ruijie Xu" w:date="2022-02-01T16:45:00Z">
        <w:del w:id="733" w:author="Liliana Salvador" w:date="2022-02-22T18:55:00Z">
          <w:r w:rsidR="006A0FB8" w:rsidDel="000F5082">
            <w:rPr>
              <w:color w:val="000000" w:themeColor="text1"/>
            </w:rPr>
            <w:delText xml:space="preserve"> </w:delText>
          </w:r>
        </w:del>
      </w:ins>
      <w:ins w:id="734" w:author="Ruijie Xu" w:date="2022-02-01T16:46:00Z">
        <w:del w:id="735" w:author="Liliana Salvador" w:date="2022-02-22T18:55:00Z">
          <w:r w:rsidR="006A0FB8" w:rsidDel="000F5082">
            <w:rPr>
              <w:color w:val="000000" w:themeColor="text1"/>
            </w:rPr>
            <w:delText xml:space="preserve">also </w:delText>
          </w:r>
        </w:del>
      </w:ins>
      <w:ins w:id="736" w:author="Ruijie Xu" w:date="2022-02-01T16:45:00Z">
        <w:r w:rsidR="006A0FB8">
          <w:rPr>
            <w:color w:val="000000" w:themeColor="text1"/>
          </w:rPr>
          <w:t>downloaded directly</w:t>
        </w:r>
      </w:ins>
      <w:ins w:id="737" w:author="Ruijie Xu" w:date="2022-02-01T16:46:00Z">
        <w:r w:rsidR="006A0FB8">
          <w:rPr>
            <w:color w:val="000000" w:themeColor="text1"/>
          </w:rPr>
          <w:t xml:space="preserve"> from the online resources (</w:t>
        </w:r>
      </w:ins>
      <w:ins w:id="738"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739" w:author="Ruijie Xu" w:date="2022-02-01T16:48:00Z">
        <w:r w:rsidR="00CB046C">
          <w:rPr>
            <w:color w:val="000000" w:themeColor="text1"/>
          </w:rPr>
          <w:t xml:space="preserve">en2, and </w:t>
        </w:r>
      </w:ins>
      <w:ins w:id="740" w:author="Ruijie Xu" w:date="2022-02-01T16:47:00Z">
        <w:r w:rsidR="00CB046C">
          <w:rPr>
            <w:color w:val="000000" w:themeColor="text1"/>
          </w:rPr>
          <w:t>Bracken</w:t>
        </w:r>
      </w:ins>
      <w:ins w:id="741" w:author="Ruijie Xu" w:date="2022-02-01T16:46:00Z">
        <w:r w:rsidR="006A0FB8">
          <w:rPr>
            <w:color w:val="000000" w:themeColor="text1"/>
          </w:rPr>
          <w:t>).</w:t>
        </w:r>
      </w:ins>
      <w:ins w:id="742" w:author="Ruijie Xu" w:date="2022-02-01T16:48:00Z">
        <w:r w:rsidR="00CB046C">
          <w:rPr>
            <w:color w:val="000000" w:themeColor="text1"/>
          </w:rPr>
          <w:t xml:space="preserve"> Detailed information about DB building is available in Table I. </w:t>
        </w:r>
      </w:ins>
      <w:del w:id="743"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744" w:author="Ruijie Xu" w:date="2022-02-01T16:49:00Z"/>
          <w:color w:val="000000" w:themeColor="text1"/>
          <w:u w:val="single"/>
        </w:rPr>
      </w:pPr>
    </w:p>
    <w:p w14:paraId="05FF9622" w14:textId="77777777" w:rsidR="007C319A" w:rsidRPr="003A137D" w:rsidRDefault="007C319A" w:rsidP="00271EA9">
      <w:pPr>
        <w:spacing w:line="480" w:lineRule="auto"/>
        <w:rPr>
          <w:ins w:id="745" w:author="Ruijie Xu" w:date="2022-02-01T16:49:00Z"/>
          <w:color w:val="000000" w:themeColor="text1"/>
          <w:u w:val="single"/>
        </w:rPr>
      </w:pPr>
    </w:p>
    <w:p w14:paraId="30F795E7" w14:textId="3A762C53" w:rsidR="00C0014F" w:rsidDel="00540FCF" w:rsidRDefault="00FB322B" w:rsidP="003A137D">
      <w:pPr>
        <w:spacing w:line="480" w:lineRule="auto"/>
        <w:rPr>
          <w:del w:id="746" w:author="Ruijie Xu" w:date="2022-01-30T14:48:00Z"/>
          <w:rFonts w:ascii="Calibri" w:eastAsia="SimSun" w:hAnsi="Calibri" w:cs="Calibri"/>
          <w:color w:val="000000" w:themeColor="text1"/>
        </w:rPr>
      </w:pPr>
      <w:ins w:id="747" w:author="Liliana Salvador" w:date="2022-02-22T18:58:00Z">
        <w:r w:rsidRPr="00FB322B">
          <w:rPr>
            <w:rFonts w:ascii="Calibri" w:hAnsi="Calibri" w:cs="Calibri"/>
            <w:color w:val="000000" w:themeColor="text1"/>
            <w:rPrChange w:id="748" w:author="Liliana Salvador" w:date="2022-02-22T19:00:00Z">
              <w:rPr>
                <w:color w:val="000000" w:themeColor="text1"/>
              </w:rPr>
            </w:rPrChange>
          </w:rPr>
          <w:t>For this specific analysis, a c</w:t>
        </w:r>
      </w:ins>
      <w:ins w:id="749" w:author="Ruijie Xu" w:date="2022-02-01T16:50:00Z">
        <w:del w:id="750" w:author="Liliana Salvador" w:date="2022-02-22T18:58:00Z">
          <w:r w:rsidR="007C319A" w:rsidRPr="00FB322B" w:rsidDel="00FB322B">
            <w:rPr>
              <w:rFonts w:ascii="Calibri" w:hAnsi="Calibri" w:cs="Calibri"/>
              <w:color w:val="000000" w:themeColor="text1"/>
              <w:rPrChange w:id="751"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752" w:author="Liliana Salvador" w:date="2022-02-22T19:00:00Z">
              <w:rPr>
                <w:color w:val="000000" w:themeColor="text1"/>
                <w:u w:val="single"/>
              </w:rPr>
            </w:rPrChange>
          </w:rPr>
          <w:t xml:space="preserve">ustom Kraken2 DB </w:t>
        </w:r>
        <w:del w:id="753" w:author="Liliana Salvador" w:date="2022-02-22T18:59:00Z">
          <w:r w:rsidR="007C319A" w:rsidRPr="00FB322B" w:rsidDel="00FB322B">
            <w:rPr>
              <w:rFonts w:ascii="Calibri" w:hAnsi="Calibri" w:cs="Calibri"/>
              <w:color w:val="000000" w:themeColor="text1"/>
              <w:rPrChange w:id="754"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755" w:author="Liliana Salvador" w:date="2022-02-22T19:00:00Z">
                <w:rPr>
                  <w:b/>
                  <w:bCs/>
                  <w:color w:val="000000" w:themeColor="text1"/>
                </w:rPr>
              </w:rPrChange>
            </w:rPr>
            <w:delText xml:space="preserve"> </w:delText>
          </w:r>
        </w:del>
      </w:ins>
      <w:ins w:id="756" w:author="Ruijie Xu" w:date="2022-02-01T16:52:00Z">
        <w:del w:id="757" w:author="Liliana Salvador" w:date="2022-02-22T18:59:00Z">
          <w:r w:rsidR="007C319A" w:rsidRPr="00FB322B" w:rsidDel="00FB322B">
            <w:rPr>
              <w:rFonts w:ascii="Calibri" w:hAnsi="Calibri" w:cs="Calibri"/>
              <w:color w:val="000000" w:themeColor="text1"/>
              <w:rPrChange w:id="758"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759" w:author="Liliana Salvador" w:date="2022-02-22T19:00:00Z">
                <w:rPr>
                  <w:b/>
                  <w:bCs/>
                  <w:color w:val="000000" w:themeColor="text1"/>
                </w:rPr>
              </w:rPrChange>
            </w:rPr>
            <w:delText xml:space="preserve"> </w:delText>
          </w:r>
        </w:del>
      </w:ins>
      <w:ins w:id="760" w:author="Ruijie Xu" w:date="2022-02-01T16:50:00Z">
        <w:del w:id="761" w:author="Liliana Salvador" w:date="2022-02-22T18:59:00Z">
          <w:r w:rsidR="007C319A" w:rsidRPr="00FB322B" w:rsidDel="00FB322B">
            <w:rPr>
              <w:rFonts w:ascii="Calibri" w:hAnsi="Calibri" w:cs="Calibri"/>
              <w:color w:val="000000" w:themeColor="text1"/>
              <w:rPrChange w:id="762"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763" w:author="Liliana Salvador" w:date="2022-02-22T19:00:00Z">
              <w:rPr>
                <w:color w:val="000000" w:themeColor="text1"/>
              </w:rPr>
            </w:rPrChange>
          </w:rPr>
          <w:t>was buil</w:t>
        </w:r>
      </w:ins>
      <w:ins w:id="764" w:author="Ruijie Xu" w:date="2022-02-01T16:51:00Z">
        <w:r w:rsidR="007C319A" w:rsidRPr="00FB322B">
          <w:rPr>
            <w:rFonts w:ascii="Calibri" w:hAnsi="Calibri" w:cs="Calibri"/>
            <w:color w:val="000000" w:themeColor="text1"/>
            <w:rPrChange w:id="765" w:author="Liliana Salvador" w:date="2022-02-22T19:00:00Z">
              <w:rPr>
                <w:color w:val="000000" w:themeColor="text1"/>
              </w:rPr>
            </w:rPrChange>
          </w:rPr>
          <w:t>t</w:t>
        </w:r>
      </w:ins>
      <w:ins w:id="766" w:author="Ruijie Xu" w:date="2022-02-01T16:50:00Z">
        <w:r w:rsidR="007C319A" w:rsidRPr="00FB322B">
          <w:rPr>
            <w:rFonts w:ascii="Calibri" w:hAnsi="Calibri" w:cs="Calibri"/>
            <w:color w:val="000000" w:themeColor="text1"/>
            <w:rPrChange w:id="767" w:author="Liliana Salvador" w:date="2022-02-22T19:00:00Z">
              <w:rPr>
                <w:color w:val="000000" w:themeColor="text1"/>
              </w:rPr>
            </w:rPrChange>
          </w:rPr>
          <w:t xml:space="preserve"> following the </w:t>
        </w:r>
      </w:ins>
      <w:ins w:id="768" w:author="Liliana Salvador" w:date="2022-02-22T18:59:00Z">
        <w:r w:rsidRPr="00FB322B">
          <w:rPr>
            <w:rFonts w:ascii="Calibri" w:hAnsi="Calibri" w:cs="Calibri"/>
            <w:color w:val="000000" w:themeColor="text1"/>
            <w:rPrChange w:id="769" w:author="Liliana Salvador" w:date="2022-02-22T19:00:00Z">
              <w:rPr>
                <w:color w:val="000000" w:themeColor="text1"/>
              </w:rPr>
            </w:rPrChange>
          </w:rPr>
          <w:t xml:space="preserve">manual’s </w:t>
        </w:r>
      </w:ins>
      <w:ins w:id="770" w:author="Ruijie Xu" w:date="2022-02-01T16:51:00Z">
        <w:r w:rsidR="007C319A" w:rsidRPr="00FB322B">
          <w:rPr>
            <w:rFonts w:ascii="Calibri" w:hAnsi="Calibri" w:cs="Calibri"/>
            <w:color w:val="000000" w:themeColor="text1"/>
            <w:rPrChange w:id="771" w:author="Liliana Salvador" w:date="2022-02-22T19:00:00Z">
              <w:rPr>
                <w:color w:val="000000" w:themeColor="text1"/>
              </w:rPr>
            </w:rPrChange>
          </w:rPr>
          <w:t>instructions</w:t>
        </w:r>
        <w:del w:id="772" w:author="Liliana Salvador" w:date="2022-02-22T19:00:00Z">
          <w:r w:rsidR="007C319A" w:rsidRPr="00FB322B" w:rsidDel="00FB322B">
            <w:rPr>
              <w:rFonts w:ascii="Calibri" w:hAnsi="Calibri" w:cs="Calibri"/>
              <w:color w:val="000000" w:themeColor="text1"/>
              <w:rPrChange w:id="773"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774" w:author="Liliana Salvador" w:date="2022-02-22T19:00:00Z">
              <w:rPr>
                <w:color w:val="000000" w:themeColor="text1"/>
              </w:rPr>
            </w:rPrChange>
          </w:rPr>
          <w:t>.</w:t>
        </w:r>
      </w:ins>
      <w:ins w:id="775" w:author="Ruijie Xu" w:date="2022-02-01T16:52:00Z">
        <w:r w:rsidR="007C319A" w:rsidRPr="00FB322B">
          <w:rPr>
            <w:rFonts w:ascii="Calibri" w:hAnsi="Calibri" w:cs="Calibri"/>
            <w:color w:val="000000" w:themeColor="text1"/>
            <w:rPrChange w:id="776" w:author="Liliana Salvador" w:date="2022-02-22T19:00:00Z">
              <w:rPr>
                <w:color w:val="000000" w:themeColor="text1"/>
              </w:rPr>
            </w:rPrChange>
          </w:rPr>
          <w:t xml:space="preserve"> All </w:t>
        </w:r>
      </w:ins>
      <w:ins w:id="777" w:author="Ruijie Xu" w:date="2022-02-01T16:53:00Z">
        <w:r w:rsidR="00C755FC" w:rsidRPr="00FB322B">
          <w:rPr>
            <w:rFonts w:ascii="Calibri" w:hAnsi="Calibri" w:cs="Calibri"/>
            <w:color w:val="000000" w:themeColor="text1"/>
            <w:rPrChange w:id="778" w:author="Liliana Salvador" w:date="2022-02-22T19:00:00Z">
              <w:rPr>
                <w:color w:val="000000" w:themeColor="text1"/>
              </w:rPr>
            </w:rPrChange>
          </w:rPr>
          <w:t xml:space="preserve">the </w:t>
        </w:r>
      </w:ins>
      <w:ins w:id="779" w:author="Ruijie Xu" w:date="2022-02-01T16:52:00Z">
        <w:r w:rsidR="007C319A" w:rsidRPr="00FB322B">
          <w:rPr>
            <w:rFonts w:ascii="Calibri" w:hAnsi="Calibri" w:cs="Calibri"/>
            <w:color w:val="000000" w:themeColor="text1"/>
            <w:rPrChange w:id="780" w:author="Liliana Salvador" w:date="2022-02-22T19:00:00Z">
              <w:rPr>
                <w:color w:val="000000" w:themeColor="text1"/>
              </w:rPr>
            </w:rPrChange>
          </w:rPr>
          <w:t xml:space="preserve">libraries </w:t>
        </w:r>
        <w:r w:rsidR="00C755FC" w:rsidRPr="00FB322B">
          <w:rPr>
            <w:rFonts w:ascii="Calibri" w:hAnsi="Calibri" w:cs="Calibri"/>
            <w:color w:val="000000" w:themeColor="text1"/>
            <w:rPrChange w:id="781" w:author="Liliana Salvador" w:date="2022-02-22T19:00:00Z">
              <w:rPr>
                <w:color w:val="000000" w:themeColor="text1"/>
              </w:rPr>
            </w:rPrChange>
          </w:rPr>
          <w:t xml:space="preserve">included in </w:t>
        </w:r>
      </w:ins>
      <w:ins w:id="782" w:author="Liliana Salvador" w:date="2022-02-22T18:59:00Z">
        <w:r w:rsidRPr="00FB322B">
          <w:rPr>
            <w:rFonts w:ascii="Calibri" w:hAnsi="Calibri" w:cs="Calibri"/>
            <w:color w:val="000000" w:themeColor="text1"/>
            <w:rPrChange w:id="783" w:author="Liliana Salvador" w:date="2022-02-22T19:00:00Z">
              <w:rPr>
                <w:color w:val="000000" w:themeColor="text1"/>
              </w:rPr>
            </w:rPrChange>
          </w:rPr>
          <w:t xml:space="preserve">Kraken2’s </w:t>
        </w:r>
      </w:ins>
      <w:ins w:id="784" w:author="Ruijie Xu" w:date="2022-02-01T16:52:00Z">
        <w:del w:id="785" w:author="Liliana Salvador" w:date="2022-02-22T18:59:00Z">
          <w:r w:rsidR="00C755FC" w:rsidRPr="00FB322B" w:rsidDel="00FB322B">
            <w:rPr>
              <w:rFonts w:ascii="Calibri" w:hAnsi="Calibri" w:cs="Calibri"/>
              <w:color w:val="000000" w:themeColor="text1"/>
              <w:rPrChange w:id="786"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787" w:author="Liliana Salvador" w:date="2022-02-22T19:00:00Z">
              <w:rPr>
                <w:color w:val="000000" w:themeColor="text1"/>
              </w:rPr>
            </w:rPrChange>
          </w:rPr>
          <w:t>standard DB</w:t>
        </w:r>
      </w:ins>
      <w:ins w:id="788" w:author="Liliana Salvador" w:date="2022-02-22T18:59:00Z">
        <w:r w:rsidRPr="00FB322B">
          <w:rPr>
            <w:rFonts w:ascii="Calibri" w:hAnsi="Calibri" w:cs="Calibri"/>
            <w:color w:val="000000" w:themeColor="text1"/>
            <w:rPrChange w:id="789" w:author="Liliana Salvador" w:date="2022-02-22T19:00:00Z">
              <w:rPr>
                <w:color w:val="000000" w:themeColor="text1"/>
              </w:rPr>
            </w:rPrChange>
          </w:rPr>
          <w:t>s</w:t>
        </w:r>
      </w:ins>
      <w:ins w:id="790" w:author="Ruijie Xu" w:date="2022-02-01T16:52:00Z">
        <w:del w:id="791" w:author="Liliana Salvador" w:date="2022-02-22T18:59:00Z">
          <w:r w:rsidR="00C755FC" w:rsidRPr="00FB322B" w:rsidDel="00FB322B">
            <w:rPr>
              <w:rFonts w:ascii="Calibri" w:hAnsi="Calibri" w:cs="Calibri"/>
              <w:color w:val="000000" w:themeColor="text1"/>
              <w:rPrChange w:id="792" w:author="Liliana Salvador" w:date="2022-02-22T19:00:00Z">
                <w:rPr>
                  <w:color w:val="000000" w:themeColor="text1"/>
                </w:rPr>
              </w:rPrChange>
            </w:rPr>
            <w:delText>S</w:delText>
          </w:r>
        </w:del>
        <w:r w:rsidR="00C755FC" w:rsidRPr="00FB322B">
          <w:rPr>
            <w:rFonts w:ascii="Calibri" w:hAnsi="Calibri" w:cs="Calibri"/>
            <w:color w:val="000000" w:themeColor="text1"/>
            <w:rPrChange w:id="793" w:author="Liliana Salvador" w:date="2022-02-22T19:00:00Z">
              <w:rPr>
                <w:color w:val="000000" w:themeColor="text1"/>
              </w:rPr>
            </w:rPrChange>
          </w:rPr>
          <w:t xml:space="preserve"> </w:t>
        </w:r>
        <w:del w:id="794" w:author="Liliana Salvador" w:date="2022-02-22T18:59:00Z">
          <w:r w:rsidR="00C755FC" w:rsidRPr="00FB322B" w:rsidDel="00FB322B">
            <w:rPr>
              <w:rFonts w:ascii="Calibri" w:hAnsi="Calibri" w:cs="Calibri"/>
              <w:color w:val="000000" w:themeColor="text1"/>
              <w:rPrChange w:id="795" w:author="Liliana Salvador" w:date="2022-02-22T19:00:00Z">
                <w:rPr>
                  <w:color w:val="000000" w:themeColor="text1"/>
                </w:rPr>
              </w:rPrChange>
            </w:rPr>
            <w:delText xml:space="preserve">of Kraken2 </w:delText>
          </w:r>
        </w:del>
      </w:ins>
      <w:ins w:id="796" w:author="Ruijie Xu" w:date="2022-02-01T16:53:00Z">
        <w:r w:rsidR="00C755FC" w:rsidRPr="00FB322B">
          <w:rPr>
            <w:rFonts w:ascii="Calibri" w:hAnsi="Calibri" w:cs="Calibri"/>
            <w:color w:val="000000" w:themeColor="text1"/>
            <w:rPrChange w:id="797" w:author="Liliana Salvador" w:date="2022-02-22T19:00:00Z">
              <w:rPr>
                <w:color w:val="000000" w:themeColor="text1"/>
              </w:rPr>
            </w:rPrChange>
          </w:rPr>
          <w:t>(</w:t>
        </w:r>
      </w:ins>
      <w:ins w:id="798" w:author="Liliana Salvador" w:date="2022-02-22T19:00:00Z">
        <w:r>
          <w:rPr>
            <w:rFonts w:ascii="Calibri" w:hAnsi="Calibri" w:cs="Calibri"/>
            <w:color w:val="000000" w:themeColor="text1"/>
          </w:rPr>
          <w:t xml:space="preserve">which </w:t>
        </w:r>
      </w:ins>
      <w:ins w:id="799" w:author="Ruijie Xu" w:date="2022-02-01T16:54:00Z">
        <w:r w:rsidR="003A137D" w:rsidRPr="00FB322B">
          <w:rPr>
            <w:rFonts w:ascii="Calibri" w:hAnsi="Calibri" w:cs="Calibri"/>
            <w:color w:val="000000" w:themeColor="text1"/>
            <w:rPrChange w:id="800" w:author="Liliana Salvador" w:date="2022-02-22T19:00:00Z">
              <w:rPr>
                <w:color w:val="000000" w:themeColor="text1"/>
              </w:rPr>
            </w:rPrChange>
          </w:rPr>
          <w:t>includ</w:t>
        </w:r>
      </w:ins>
      <w:ins w:id="801" w:author="Liliana Salvador" w:date="2022-02-22T19:00:00Z">
        <w:r>
          <w:rPr>
            <w:rFonts w:ascii="Calibri" w:hAnsi="Calibri" w:cs="Calibri"/>
            <w:color w:val="000000" w:themeColor="text1"/>
          </w:rPr>
          <w:t>e</w:t>
        </w:r>
      </w:ins>
      <w:ins w:id="802" w:author="Ruijie Xu" w:date="2022-02-01T16:54:00Z">
        <w:del w:id="803" w:author="Liliana Salvador" w:date="2022-02-22T19:00:00Z">
          <w:r w:rsidR="003A137D" w:rsidRPr="00FB322B" w:rsidDel="00FB322B">
            <w:rPr>
              <w:rFonts w:ascii="Calibri" w:hAnsi="Calibri" w:cs="Calibri"/>
              <w:color w:val="000000" w:themeColor="text1"/>
              <w:rPrChange w:id="804" w:author="Liliana Salvador" w:date="2022-02-22T19:00:00Z">
                <w:rPr>
                  <w:color w:val="000000" w:themeColor="text1"/>
                </w:rPr>
              </w:rPrChange>
            </w:rPr>
            <w:delText>ing</w:delText>
          </w:r>
        </w:del>
        <w:r w:rsidR="003A137D" w:rsidRPr="00FB322B">
          <w:rPr>
            <w:rFonts w:ascii="Calibri" w:hAnsi="Calibri" w:cs="Calibri"/>
            <w:color w:val="000000" w:themeColor="text1"/>
            <w:rPrChange w:id="805" w:author="Liliana Salvador" w:date="2022-02-22T19:00:00Z">
              <w:rPr>
                <w:color w:val="000000" w:themeColor="text1"/>
              </w:rPr>
            </w:rPrChange>
          </w:rPr>
          <w:t xml:space="preserve"> NCBI </w:t>
        </w:r>
        <w:proofErr w:type="spellStart"/>
        <w:r w:rsidR="003A137D" w:rsidRPr="00FB322B">
          <w:rPr>
            <w:rFonts w:ascii="Calibri" w:hAnsi="Calibri" w:cs="Calibri"/>
            <w:color w:val="000000" w:themeColor="text1"/>
            <w:rPrChange w:id="806" w:author="Liliana Salvador" w:date="2022-02-22T19:00:00Z">
              <w:rPr>
                <w:color w:val="000000" w:themeColor="text1"/>
              </w:rPr>
            </w:rPrChange>
          </w:rPr>
          <w:t>RefSeq’s</w:t>
        </w:r>
        <w:proofErr w:type="spellEnd"/>
        <w:r w:rsidR="003A137D" w:rsidRPr="00FB322B">
          <w:rPr>
            <w:rFonts w:ascii="Calibri" w:hAnsi="Calibri" w:cs="Calibri"/>
            <w:color w:val="000000" w:themeColor="text1"/>
            <w:rPrChange w:id="807" w:author="Liliana Salvador" w:date="2022-02-22T19:00:00Z">
              <w:rPr>
                <w:color w:val="000000" w:themeColor="text1"/>
              </w:rPr>
            </w:rPrChange>
          </w:rPr>
          <w:t xml:space="preserve"> </w:t>
        </w:r>
        <w:r w:rsidR="003A137D" w:rsidRPr="00FB322B">
          <w:rPr>
            <w:rFonts w:ascii="Calibri" w:hAnsi="Calibri" w:cs="Calibri"/>
            <w:color w:val="24292F"/>
            <w:shd w:val="clear" w:color="auto" w:fill="FFFFFF"/>
            <w:rPrChange w:id="808" w:author="Liliana Salvador" w:date="2022-02-22T19:00:00Z">
              <w:rPr>
                <w:rFonts w:ascii="Segoe UI" w:hAnsi="Segoe UI" w:cs="Segoe UI"/>
                <w:color w:val="24292F"/>
                <w:shd w:val="clear" w:color="auto" w:fill="FFFFFF"/>
              </w:rPr>
            </w:rPrChange>
          </w:rPr>
          <w:t xml:space="preserve">bacterial, archaeal, </w:t>
        </w:r>
        <w:del w:id="809" w:author="Liliana Salvador" w:date="2022-02-22T19:01:00Z">
          <w:r w:rsidR="003A137D" w:rsidRPr="00FB322B" w:rsidDel="00FB322B">
            <w:rPr>
              <w:rFonts w:ascii="Calibri" w:hAnsi="Calibri" w:cs="Calibri"/>
              <w:color w:val="24292F"/>
              <w:shd w:val="clear" w:color="auto" w:fill="FFFFFF"/>
              <w:rPrChange w:id="810"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811" w:author="Liliana Salvador" w:date="2022-02-22T19:00:00Z">
              <w:rPr>
                <w:rFonts w:ascii="Segoe UI" w:hAnsi="Segoe UI" w:cs="Segoe UI"/>
                <w:color w:val="24292F"/>
                <w:shd w:val="clear" w:color="auto" w:fill="FFFFFF"/>
              </w:rPr>
            </w:rPrChange>
          </w:rPr>
          <w:t>viral</w:t>
        </w:r>
      </w:ins>
      <w:ins w:id="812" w:author="Liliana Salvador" w:date="2022-02-22T19:01:00Z">
        <w:r>
          <w:rPr>
            <w:rFonts w:ascii="Calibri" w:hAnsi="Calibri" w:cs="Calibri"/>
            <w:color w:val="24292F"/>
            <w:shd w:val="clear" w:color="auto" w:fill="FFFFFF"/>
          </w:rPr>
          <w:t xml:space="preserve">, human genome, </w:t>
        </w:r>
      </w:ins>
      <w:ins w:id="813"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w:t>
        </w:r>
        <w:proofErr w:type="spellStart"/>
        <w:r w:rsidRPr="0094704F">
          <w:rPr>
            <w:rFonts w:ascii="Calibri" w:hAnsi="Calibri" w:cs="Calibri"/>
            <w:color w:val="24292F"/>
            <w:shd w:val="clear" w:color="auto" w:fill="FFFFFF"/>
          </w:rPr>
          <w:t>UniVec_Core</w:t>
        </w:r>
        <w:proofErr w:type="spellEnd"/>
        <w:r w:rsidRPr="0094704F">
          <w:rPr>
            <w:rFonts w:ascii="Calibri" w:hAnsi="Calibri" w:cs="Calibri"/>
            <w:color w:val="24292F"/>
            <w:shd w:val="clear" w:color="auto" w:fill="FFFFFF"/>
          </w:rPr>
          <w:t>)</w:t>
        </w:r>
      </w:ins>
      <w:ins w:id="814" w:author="Ruijie Xu" w:date="2022-02-01T16:54:00Z">
        <w:r w:rsidR="003A137D" w:rsidRPr="00FB322B">
          <w:rPr>
            <w:rFonts w:ascii="Calibri" w:hAnsi="Calibri" w:cs="Calibri"/>
            <w:color w:val="24292F"/>
            <w:shd w:val="clear" w:color="auto" w:fill="FFFFFF"/>
            <w:rPrChange w:id="815" w:author="Liliana Salvador" w:date="2022-02-22T19:00:00Z">
              <w:rPr>
                <w:rFonts w:ascii="Segoe UI" w:hAnsi="Segoe UI" w:cs="Segoe UI"/>
                <w:color w:val="24292F"/>
                <w:shd w:val="clear" w:color="auto" w:fill="FFFFFF"/>
              </w:rPr>
            </w:rPrChange>
          </w:rPr>
          <w:t xml:space="preserve"> libraries</w:t>
        </w:r>
        <w:del w:id="816" w:author="Liliana Salvador" w:date="2022-02-22T19:02:00Z">
          <w:r w:rsidR="003A137D" w:rsidRPr="00FB322B" w:rsidDel="00FB322B">
            <w:rPr>
              <w:rFonts w:ascii="Calibri" w:hAnsi="Calibri" w:cs="Calibri"/>
              <w:color w:val="24292F"/>
              <w:shd w:val="clear" w:color="auto" w:fill="FFFFFF"/>
              <w:rPrChange w:id="817"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818" w:author="Ruijie Xu" w:date="2022-02-01T16:53:00Z">
        <w:r w:rsidR="00C755FC" w:rsidRPr="00FB322B">
          <w:rPr>
            <w:rFonts w:ascii="Calibri" w:hAnsi="Calibri" w:cs="Calibri"/>
            <w:color w:val="000000" w:themeColor="text1"/>
            <w:rPrChange w:id="819" w:author="Liliana Salvador" w:date="2022-02-22T19:00:00Z">
              <w:rPr>
                <w:color w:val="000000" w:themeColor="text1"/>
              </w:rPr>
            </w:rPrChange>
          </w:rPr>
          <w:t xml:space="preserve">) </w:t>
        </w:r>
      </w:ins>
      <w:ins w:id="820" w:author="Ruijie Xu" w:date="2022-02-01T16:52:00Z">
        <w:r w:rsidR="00C755FC" w:rsidRPr="00FB322B">
          <w:rPr>
            <w:rFonts w:ascii="Calibri" w:hAnsi="Calibri" w:cs="Calibri"/>
            <w:color w:val="000000" w:themeColor="text1"/>
            <w:rPrChange w:id="821" w:author="Liliana Salvador" w:date="2022-02-22T19:00:00Z">
              <w:rPr>
                <w:color w:val="000000" w:themeColor="text1"/>
              </w:rPr>
            </w:rPrChange>
          </w:rPr>
          <w:t>w</w:t>
        </w:r>
      </w:ins>
      <w:ins w:id="822" w:author="Ruijie Xu" w:date="2022-02-01T16:53:00Z">
        <w:r w:rsidR="00C755FC" w:rsidRPr="00FB322B">
          <w:rPr>
            <w:rFonts w:ascii="Calibri" w:hAnsi="Calibri" w:cs="Calibri"/>
            <w:color w:val="000000" w:themeColor="text1"/>
            <w:rPrChange w:id="823" w:author="Liliana Salvador" w:date="2022-02-22T19:00:00Z">
              <w:rPr>
                <w:color w:val="000000" w:themeColor="text1"/>
              </w:rPr>
            </w:rPrChange>
          </w:rPr>
          <w:t>ere</w:t>
        </w:r>
      </w:ins>
      <w:ins w:id="824" w:author="Ruijie Xu" w:date="2022-02-01T16:52:00Z">
        <w:r w:rsidR="00C755FC" w:rsidRPr="00FB322B">
          <w:rPr>
            <w:rFonts w:ascii="Calibri" w:hAnsi="Calibri" w:cs="Calibri"/>
            <w:color w:val="000000" w:themeColor="text1"/>
            <w:rPrChange w:id="825" w:author="Liliana Salvador" w:date="2022-02-22T19:00:00Z">
              <w:rPr>
                <w:color w:val="000000" w:themeColor="text1"/>
              </w:rPr>
            </w:rPrChange>
          </w:rPr>
          <w:t xml:space="preserve"> included in the </w:t>
        </w:r>
      </w:ins>
      <w:ins w:id="826" w:author="Liliana Salvador" w:date="2022-02-22T19:02:00Z">
        <w:r>
          <w:rPr>
            <w:rFonts w:ascii="Calibri" w:hAnsi="Calibri" w:cs="Calibri"/>
            <w:color w:val="000000" w:themeColor="text1"/>
          </w:rPr>
          <w:t>c</w:t>
        </w:r>
      </w:ins>
      <w:ins w:id="827" w:author="Ruijie Xu" w:date="2022-02-27T10:36:00Z">
        <w:r w:rsidR="00435EE6">
          <w:rPr>
            <w:rFonts w:ascii="Calibri" w:hAnsi="Calibri" w:cs="Calibri"/>
            <w:color w:val="000000" w:themeColor="text1"/>
          </w:rPr>
          <w:t>u</w:t>
        </w:r>
      </w:ins>
      <w:ins w:id="828" w:author="Liliana Salvador" w:date="2022-02-22T19:02:00Z">
        <w:del w:id="829"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830" w:author="Ruijie Xu" w:date="2022-02-27T10:36:00Z">
        <w:r w:rsidR="00435EE6">
          <w:rPr>
            <w:rFonts w:ascii="Calibri" w:hAnsi="Calibri" w:cs="Calibri"/>
            <w:color w:val="000000" w:themeColor="text1"/>
          </w:rPr>
          <w:t>o</w:t>
        </w:r>
      </w:ins>
      <w:ins w:id="831" w:author="Liliana Salvador" w:date="2022-02-22T19:02:00Z">
        <w:del w:id="832"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833" w:author="Ruijie Xu" w:date="2022-02-01T16:52:00Z">
        <w:r w:rsidR="00C755FC" w:rsidRPr="00FB322B">
          <w:rPr>
            <w:rFonts w:ascii="Calibri" w:hAnsi="Calibri" w:cs="Calibri"/>
            <w:color w:val="000000" w:themeColor="text1"/>
            <w:rPrChange w:id="834" w:author="Liliana Salvador" w:date="2022-02-22T19:00:00Z">
              <w:rPr>
                <w:color w:val="000000" w:themeColor="text1"/>
              </w:rPr>
            </w:rPrChange>
          </w:rPr>
          <w:t>DB</w:t>
        </w:r>
      </w:ins>
      <w:ins w:id="835" w:author="Liliana Salvador" w:date="2022-02-22T19:03:00Z">
        <w:r>
          <w:rPr>
            <w:rFonts w:ascii="Calibri" w:hAnsi="Calibri" w:cs="Calibri"/>
            <w:color w:val="000000" w:themeColor="text1"/>
          </w:rPr>
          <w:t>,</w:t>
        </w:r>
      </w:ins>
      <w:ins w:id="836" w:author="Ruijie Xu" w:date="2022-02-01T16:52:00Z">
        <w:r w:rsidR="00C755FC" w:rsidRPr="00FB322B">
          <w:rPr>
            <w:rFonts w:ascii="Calibri" w:hAnsi="Calibri" w:cs="Calibri"/>
            <w:color w:val="000000" w:themeColor="text1"/>
            <w:rPrChange w:id="837" w:author="Liliana Salvador" w:date="2022-02-22T19:00:00Z">
              <w:rPr>
                <w:color w:val="000000" w:themeColor="text1"/>
              </w:rPr>
            </w:rPrChange>
          </w:rPr>
          <w:t xml:space="preserve"> with the addition of</w:t>
        </w:r>
      </w:ins>
      <w:ins w:id="838" w:author="Liliana Salvador" w:date="2022-02-22T19:02:00Z">
        <w:r>
          <w:rPr>
            <w:rFonts w:ascii="Calibri" w:hAnsi="Calibri" w:cs="Calibri"/>
            <w:color w:val="000000" w:themeColor="text1"/>
          </w:rPr>
          <w:t xml:space="preserve"> the </w:t>
        </w:r>
      </w:ins>
      <w:ins w:id="839" w:author="Liliana Salvador" w:date="2022-02-22T19:03:00Z">
        <w:r>
          <w:rPr>
            <w:rFonts w:ascii="Calibri" w:hAnsi="Calibri" w:cs="Calibri"/>
            <w:color w:val="000000" w:themeColor="text1"/>
          </w:rPr>
          <w:t>two genomes from the two rat species:</w:t>
        </w:r>
      </w:ins>
      <w:ins w:id="840" w:author="Ruijie Xu" w:date="2022-02-01T16:52:00Z">
        <w:r w:rsidR="00C755FC" w:rsidRPr="00FB322B">
          <w:rPr>
            <w:rFonts w:ascii="Calibri" w:hAnsi="Calibri" w:cs="Calibri"/>
            <w:color w:val="000000" w:themeColor="text1"/>
            <w:rPrChange w:id="841"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842" w:author="Liliana Salvador" w:date="2022-02-22T19:00:00Z">
              <w:rPr>
                <w:rFonts w:eastAsia="SimSun"/>
                <w:i/>
                <w:iCs/>
                <w:color w:val="000000" w:themeColor="text1"/>
              </w:rPr>
            </w:rPrChange>
          </w:rPr>
          <w:t>R. norvegicus</w:t>
        </w:r>
      </w:ins>
      <w:ins w:id="843" w:author="Ruijie Xu" w:date="2022-02-01T16:53:00Z">
        <w:r w:rsidR="00C755FC" w:rsidRPr="00FB322B">
          <w:rPr>
            <w:rFonts w:ascii="Calibri" w:eastAsia="SimSun" w:hAnsi="Calibri" w:cs="Calibri"/>
            <w:color w:val="000000" w:themeColor="text1"/>
            <w:rPrChange w:id="844" w:author="Liliana Salvador" w:date="2022-02-22T19:00:00Z">
              <w:rPr>
                <w:rFonts w:eastAsia="SimSun"/>
                <w:color w:val="000000" w:themeColor="text1"/>
              </w:rPr>
            </w:rPrChange>
          </w:rPr>
          <w:t xml:space="preserve"> </w:t>
        </w:r>
        <w:del w:id="845" w:author="Liliana Salvador" w:date="2022-02-22T19:03:00Z">
          <w:r w:rsidR="00C755FC" w:rsidRPr="00FB322B" w:rsidDel="00FB322B">
            <w:rPr>
              <w:rFonts w:ascii="Calibri" w:eastAsia="SimSun" w:hAnsi="Calibri" w:cs="Calibri"/>
              <w:color w:val="000000" w:themeColor="text1"/>
              <w:rPrChange w:id="846"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847" w:author="Liliana Salvador" w:date="2022-02-22T19:00:00Z">
              <w:rPr>
                <w:rFonts w:eastAsia="SimSun"/>
                <w:color w:val="000000" w:themeColor="text1"/>
              </w:rPr>
            </w:rPrChange>
          </w:rPr>
          <w:t>(</w:t>
        </w:r>
      </w:ins>
      <w:ins w:id="848" w:author="Ruijie Xu" w:date="2022-02-01T16:52:00Z">
        <w:r w:rsidR="00C755FC" w:rsidRPr="00FB322B">
          <w:rPr>
            <w:rFonts w:ascii="Calibri" w:eastAsia="SimSun" w:hAnsi="Calibri" w:cs="Calibri"/>
            <w:color w:val="000000" w:themeColor="text1"/>
            <w:rPrChange w:id="849" w:author="Liliana Salvador" w:date="2022-02-22T19:00:00Z">
              <w:rPr>
                <w:rFonts w:eastAsia="SimSun"/>
                <w:color w:val="000000" w:themeColor="text1"/>
              </w:rPr>
            </w:rPrChange>
          </w:rPr>
          <w:t>GCF_015227675.2_mRatBN7.2</w:t>
        </w:r>
      </w:ins>
      <w:ins w:id="850" w:author="Ruijie Xu" w:date="2022-02-01T16:53:00Z">
        <w:r w:rsidR="00C755FC" w:rsidRPr="00FB322B">
          <w:rPr>
            <w:rFonts w:ascii="Calibri" w:eastAsia="SimSun" w:hAnsi="Calibri" w:cs="Calibri"/>
            <w:color w:val="000000" w:themeColor="text1"/>
            <w:rPrChange w:id="851" w:author="Liliana Salvador" w:date="2022-02-22T19:00:00Z">
              <w:rPr>
                <w:rFonts w:eastAsia="SimSun"/>
                <w:color w:val="000000" w:themeColor="text1"/>
              </w:rPr>
            </w:rPrChange>
          </w:rPr>
          <w:t xml:space="preserve">) and </w:t>
        </w:r>
      </w:ins>
      <w:ins w:id="852" w:author="Ruijie Xu" w:date="2022-02-01T16:52:00Z">
        <w:r w:rsidR="00C755FC" w:rsidRPr="00FB322B">
          <w:rPr>
            <w:rFonts w:ascii="Calibri" w:eastAsia="SimSun" w:hAnsi="Calibri" w:cs="Calibri"/>
            <w:i/>
            <w:iCs/>
            <w:color w:val="000000" w:themeColor="text1"/>
            <w:rPrChange w:id="853" w:author="Liliana Salvador" w:date="2022-02-22T19:00:00Z">
              <w:rPr>
                <w:rFonts w:eastAsia="SimSun"/>
                <w:i/>
                <w:iCs/>
                <w:color w:val="000000" w:themeColor="text1"/>
              </w:rPr>
            </w:rPrChange>
          </w:rPr>
          <w:t xml:space="preserve">R. </w:t>
        </w:r>
        <w:proofErr w:type="spellStart"/>
        <w:r w:rsidR="00C755FC" w:rsidRPr="00FB322B">
          <w:rPr>
            <w:rFonts w:ascii="Calibri" w:eastAsia="SimSun" w:hAnsi="Calibri" w:cs="Calibri"/>
            <w:i/>
            <w:iCs/>
            <w:color w:val="000000" w:themeColor="text1"/>
            <w:rPrChange w:id="854" w:author="Liliana Salvador" w:date="2022-02-22T19:00:00Z">
              <w:rPr>
                <w:rFonts w:eastAsia="SimSun"/>
                <w:i/>
                <w:iCs/>
                <w:color w:val="000000" w:themeColor="text1"/>
              </w:rPr>
            </w:rPrChange>
          </w:rPr>
          <w:t>rattus</w:t>
        </w:r>
      </w:ins>
      <w:proofErr w:type="spellEnd"/>
      <w:ins w:id="855" w:author="Liliana Salvador" w:date="2022-02-22T19:03:00Z">
        <w:r>
          <w:rPr>
            <w:rFonts w:ascii="Calibri" w:eastAsia="SimSun" w:hAnsi="Calibri" w:cs="Calibri"/>
            <w:color w:val="000000" w:themeColor="text1"/>
          </w:rPr>
          <w:t xml:space="preserve"> </w:t>
        </w:r>
      </w:ins>
      <w:ins w:id="856" w:author="Ruijie Xu" w:date="2022-02-01T16:53:00Z">
        <w:del w:id="857" w:author="Liliana Salvador" w:date="2022-02-22T19:03:00Z">
          <w:r w:rsidR="00C755FC" w:rsidRPr="00FB322B" w:rsidDel="00FB322B">
            <w:rPr>
              <w:rFonts w:ascii="Calibri" w:eastAsia="SimSun" w:hAnsi="Calibri" w:cs="Calibri"/>
              <w:color w:val="000000" w:themeColor="text1"/>
              <w:rPrChange w:id="858"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859" w:author="Liliana Salvador" w:date="2022-02-22T19:00:00Z">
              <w:rPr>
                <w:rFonts w:eastAsia="SimSun"/>
                <w:color w:val="000000" w:themeColor="text1"/>
              </w:rPr>
            </w:rPrChange>
          </w:rPr>
          <w:t>(</w:t>
        </w:r>
      </w:ins>
      <w:ins w:id="860" w:author="Ruijie Xu" w:date="2022-02-01T16:52:00Z">
        <w:r w:rsidR="00C755FC" w:rsidRPr="00FB322B">
          <w:rPr>
            <w:rFonts w:ascii="Calibri" w:eastAsia="SimSun" w:hAnsi="Calibri" w:cs="Calibri"/>
            <w:color w:val="000000" w:themeColor="text1"/>
            <w:rPrChange w:id="861" w:author="Liliana Salvador" w:date="2022-02-22T19:00:00Z">
              <w:rPr>
                <w:rFonts w:eastAsia="SimSun"/>
                <w:color w:val="000000" w:themeColor="text1"/>
              </w:rPr>
            </w:rPrChange>
          </w:rPr>
          <w:t>GCF_011064425.1_Rrattus_CSIRO_v1).</w:t>
        </w:r>
      </w:ins>
      <w:del w:id="862" w:author="Ruijie Xu" w:date="2022-02-01T16:49:00Z">
        <w:r w:rsidR="00C0014F" w:rsidRPr="00FB322B" w:rsidDel="007C319A">
          <w:rPr>
            <w:rFonts w:ascii="Calibri" w:hAnsi="Calibri" w:cs="Calibri"/>
            <w:b/>
            <w:bCs/>
            <w:color w:val="000000" w:themeColor="text1"/>
            <w:rPrChange w:id="863"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864"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865"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866" w:author="Liliana Salvador" w:date="2022-02-22T19:00:00Z">
              <w:rPr>
                <w:color w:val="000000" w:themeColor="text1"/>
              </w:rPr>
            </w:rPrChange>
          </w:rPr>
          <w:delText>. All</w:delText>
        </w:r>
      </w:del>
      <w:del w:id="867" w:author="Ruijie Xu" w:date="2022-01-30T14:48:00Z">
        <w:r w:rsidR="00C0014F" w:rsidRPr="00FB322B" w:rsidDel="00E35E47">
          <w:rPr>
            <w:rFonts w:ascii="Calibri" w:hAnsi="Calibri" w:cs="Calibri"/>
            <w:b/>
            <w:bCs/>
            <w:color w:val="000000" w:themeColor="text1"/>
            <w:rPrChange w:id="868"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869"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870" w:author="Liliana Salvador" w:date="2022-02-22T19:00:00Z">
              <w:rPr>
                <w:color w:val="000000" w:themeColor="text1"/>
              </w:rPr>
            </w:rPrChange>
          </w:rPr>
          <w:delText xml:space="preserve"> taxonomical</w:delText>
        </w:r>
      </w:del>
      <w:del w:id="871" w:author="Ruijie Xu" w:date="2022-02-01T16:49:00Z">
        <w:r w:rsidR="00C0014F" w:rsidRPr="00FB322B" w:rsidDel="007C319A">
          <w:rPr>
            <w:rFonts w:ascii="Calibri" w:hAnsi="Calibri" w:cs="Calibri"/>
            <w:b/>
            <w:bCs/>
            <w:color w:val="000000" w:themeColor="text1"/>
            <w:rPrChange w:id="872" w:author="Liliana Salvador" w:date="2022-02-22T19:00:00Z">
              <w:rPr>
                <w:color w:val="000000" w:themeColor="text1"/>
              </w:rPr>
            </w:rPrChange>
          </w:rPr>
          <w:delText xml:space="preserve"> profiling analyses were performed according to </w:delText>
        </w:r>
      </w:del>
      <w:del w:id="873" w:author="Ruijie Xu" w:date="2022-01-30T14:48:00Z">
        <w:r w:rsidR="00C0014F" w:rsidRPr="00FB322B" w:rsidDel="00E35E47">
          <w:rPr>
            <w:rFonts w:ascii="Calibri" w:hAnsi="Calibri" w:cs="Calibri"/>
            <w:b/>
            <w:bCs/>
            <w:color w:val="000000" w:themeColor="text1"/>
            <w:rPrChange w:id="874" w:author="Liliana Salvador" w:date="2022-02-22T19:00:00Z">
              <w:rPr>
                <w:color w:val="000000" w:themeColor="text1"/>
              </w:rPr>
            </w:rPrChange>
          </w:rPr>
          <w:delText xml:space="preserve">the </w:delText>
        </w:r>
      </w:del>
      <w:del w:id="875" w:author="Ruijie Xu" w:date="2022-02-01T16:49:00Z">
        <w:r w:rsidR="00191084" w:rsidRPr="00FB322B" w:rsidDel="007C319A">
          <w:rPr>
            <w:rFonts w:ascii="Calibri" w:hAnsi="Calibri" w:cs="Calibri"/>
            <w:b/>
            <w:bCs/>
            <w:color w:val="000000" w:themeColor="text1"/>
            <w:rPrChange w:id="876"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877" w:author="Liliana Salvador" w:date="2022-02-22T19:00:00Z">
              <w:rPr>
                <w:color w:val="000000" w:themeColor="text1"/>
              </w:rPr>
            </w:rPrChange>
          </w:rPr>
          <w:delText>manual</w:delText>
        </w:r>
        <w:bookmarkStart w:id="878" w:name="OLE_LINK28"/>
        <w:bookmarkStart w:id="879" w:name="OLE_LINK29"/>
        <w:r w:rsidR="00C0014F" w:rsidRPr="00FB322B" w:rsidDel="007C319A">
          <w:rPr>
            <w:rFonts w:ascii="Calibri" w:hAnsi="Calibri" w:cs="Calibri"/>
            <w:b/>
            <w:bCs/>
            <w:color w:val="000000" w:themeColor="text1"/>
            <w:rPrChange w:id="880" w:author="Liliana Salvador" w:date="2022-02-22T19:00:00Z">
              <w:rPr>
                <w:color w:val="000000" w:themeColor="text1"/>
              </w:rPr>
            </w:rPrChange>
          </w:rPr>
          <w:delText>s</w:delText>
        </w:r>
        <w:bookmarkEnd w:id="878"/>
        <w:bookmarkEnd w:id="879"/>
        <w:r w:rsidR="00C0014F" w:rsidRPr="00FB322B" w:rsidDel="007C319A">
          <w:rPr>
            <w:rFonts w:ascii="Calibri" w:hAnsi="Calibri" w:cs="Calibri"/>
            <w:b/>
            <w:bCs/>
            <w:color w:val="000000" w:themeColor="text1"/>
            <w:rPrChange w:id="881" w:author="Liliana Salvador" w:date="2022-02-22T19:00:00Z">
              <w:rPr>
                <w:color w:val="000000" w:themeColor="text1"/>
              </w:rPr>
            </w:rPrChange>
          </w:rPr>
          <w:delText xml:space="preserve">. </w:delText>
        </w:r>
      </w:del>
      <w:del w:id="882" w:author="Ruijie Xu" w:date="2022-01-30T14:48:00Z">
        <w:r w:rsidR="00C0014F" w:rsidRPr="00FB322B" w:rsidDel="00E35E47">
          <w:rPr>
            <w:rFonts w:ascii="Calibri" w:hAnsi="Calibri" w:cs="Calibri"/>
            <w:b/>
            <w:bCs/>
            <w:color w:val="000000" w:themeColor="text1"/>
            <w:rPrChange w:id="883"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884"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885"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886"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887"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888"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889"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890"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891"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892"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893"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894"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895"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896"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897"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898"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899"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00"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901"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02"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903"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04"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905" w:author="Liliana Salvador" w:date="2022-02-22T19:03:00Z"/>
          <w:rFonts w:ascii="Calibri" w:hAnsi="Calibri" w:cs="Calibri"/>
          <w:color w:val="000000" w:themeColor="text1"/>
          <w:rPrChange w:id="906" w:author="Liliana Salvador" w:date="2022-02-22T19:00:00Z">
            <w:rPr>
              <w:ins w:id="907" w:author="Liliana Salvador" w:date="2022-02-22T19:03:00Z"/>
              <w:color w:val="000000" w:themeColor="text1"/>
            </w:rPr>
          </w:rPrChange>
        </w:rPr>
      </w:pPr>
    </w:p>
    <w:p w14:paraId="253E7AF0" w14:textId="77777777" w:rsidR="00C0014F" w:rsidRPr="00FB322B" w:rsidDel="0085367F" w:rsidRDefault="00C0014F">
      <w:pPr>
        <w:spacing w:line="480" w:lineRule="auto"/>
        <w:rPr>
          <w:del w:id="908" w:author="Ruijie Xu" w:date="2022-01-30T14:51:00Z"/>
          <w:rFonts w:ascii="Calibri" w:hAnsi="Calibri" w:cs="Calibri"/>
          <w:b/>
          <w:bCs/>
          <w:color w:val="000000" w:themeColor="text1"/>
          <w:rPrChange w:id="909" w:author="Liliana Salvador" w:date="2022-02-22T19:00:00Z">
            <w:rPr>
              <w:del w:id="910" w:author="Ruijie Xu" w:date="2022-01-30T14:51:00Z"/>
              <w:b/>
              <w:bCs/>
              <w:color w:val="000000" w:themeColor="text1"/>
            </w:rPr>
          </w:rPrChange>
        </w:rPr>
      </w:pPr>
    </w:p>
    <w:p w14:paraId="68FF0F9E" w14:textId="24946600" w:rsidR="00C0014F" w:rsidRPr="00FB322B" w:rsidDel="0085367F" w:rsidRDefault="00C0014F">
      <w:pPr>
        <w:spacing w:line="480" w:lineRule="auto"/>
        <w:rPr>
          <w:del w:id="911" w:author="Ruijie Xu" w:date="2022-01-30T14:50:00Z"/>
          <w:rFonts w:ascii="Calibri" w:hAnsi="Calibri" w:cs="Calibri"/>
          <w:b/>
          <w:bCs/>
          <w:color w:val="000000" w:themeColor="text1"/>
          <w:rPrChange w:id="912" w:author="Liliana Salvador" w:date="2022-02-22T19:00:00Z">
            <w:rPr>
              <w:del w:id="913" w:author="Ruijie Xu" w:date="2022-01-30T14:50:00Z"/>
              <w:color w:val="000000" w:themeColor="text1"/>
            </w:rPr>
          </w:rPrChange>
        </w:rPr>
      </w:pPr>
      <w:del w:id="914" w:author="Ruijie Xu" w:date="2022-01-30T14:51:00Z">
        <w:r w:rsidRPr="00FB322B" w:rsidDel="0085367F">
          <w:rPr>
            <w:rFonts w:ascii="Calibri" w:hAnsi="Calibri" w:cs="Calibri"/>
            <w:b/>
            <w:bCs/>
            <w:color w:val="000000" w:themeColor="text1"/>
            <w:rPrChange w:id="915"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916"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917"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918" w:author="Liliana Salvador" w:date="2022-02-22T19:00:00Z">
              <w:rPr>
                <w:color w:val="000000" w:themeColor="text1"/>
              </w:rPr>
            </w:rPrChange>
          </w:rPr>
          <w:delText xml:space="preserve">. </w:delText>
        </w:r>
      </w:del>
      <w:del w:id="919" w:author="Ruijie Xu" w:date="2022-01-30T14:48:00Z">
        <w:r w:rsidRPr="00FB322B" w:rsidDel="006A4167">
          <w:rPr>
            <w:rFonts w:ascii="Calibri" w:hAnsi="Calibri" w:cs="Calibri"/>
            <w:b/>
            <w:bCs/>
            <w:color w:val="000000" w:themeColor="text1"/>
            <w:rPrChange w:id="920"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921"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922" w:author="Liliana Salvador" w:date="2022-02-22T19:00:00Z">
              <w:rPr>
                <w:color w:val="000000" w:themeColor="text1"/>
              </w:rPr>
            </w:rPrChange>
          </w:rPr>
          <w:delText xml:space="preserve"> were shown in histogram format </w:delText>
        </w:r>
      </w:del>
      <w:del w:id="923" w:author="Ruijie Xu" w:date="2022-01-30T14:50:00Z">
        <w:r w:rsidRPr="00FB322B" w:rsidDel="0085367F">
          <w:rPr>
            <w:rFonts w:ascii="Calibri" w:hAnsi="Calibri" w:cs="Calibri"/>
            <w:b/>
            <w:bCs/>
            <w:color w:val="000000" w:themeColor="text1"/>
            <w:rPrChange w:id="924"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925" w:author="Liliana Salvador" w:date="2022-02-22T19:00:00Z">
              <w:rPr>
                <w:color w:val="000000" w:themeColor="text1"/>
              </w:rPr>
            </w:rPrChange>
          </w:rPr>
          <w:delText>"</w:delText>
        </w:r>
        <w:r w:rsidRPr="00FB322B" w:rsidDel="0085367F">
          <w:rPr>
            <w:rFonts w:ascii="Calibri" w:hAnsi="Calibri" w:cs="Calibri"/>
            <w:b/>
            <w:bCs/>
            <w:color w:val="000000" w:themeColor="text1"/>
            <w:rPrChange w:id="926"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927"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928"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929"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930"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931" w:author="Liliana Salvador" w:date="2022-02-22T19:00:00Z">
              <w:rPr>
                <w:color w:val="000000"/>
              </w:rPr>
            </w:rPrChange>
          </w:rPr>
          <w:delText>(Ginestet, 2011)</w:delText>
        </w:r>
        <w:r w:rsidRPr="00FB322B" w:rsidDel="0085367F">
          <w:rPr>
            <w:rFonts w:ascii="Calibri" w:hAnsi="Calibri" w:cs="Calibri"/>
            <w:b/>
            <w:bCs/>
            <w:color w:val="000000" w:themeColor="text1"/>
            <w:rPrChange w:id="932"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933"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934" w:author="Liliana Salvador" w:date="2022-02-22T19:00:00Z">
            <w:rPr>
              <w:b/>
              <w:bCs/>
              <w:color w:val="000000" w:themeColor="text1"/>
            </w:rPr>
          </w:rPrChange>
        </w:rPr>
      </w:pPr>
    </w:p>
    <w:p w14:paraId="10330790" w14:textId="0FE4BC53" w:rsidR="0085367F" w:rsidRPr="003A137D" w:rsidRDefault="00C0014F" w:rsidP="0085367F">
      <w:pPr>
        <w:spacing w:line="480" w:lineRule="auto"/>
        <w:rPr>
          <w:ins w:id="935"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936" w:author="Ruijie Xu" w:date="2022-01-30T14:50:00Z">
        <w:r w:rsidR="00E825DC" w:rsidRPr="003A137D">
          <w:rPr>
            <w:color w:val="000000" w:themeColor="text1"/>
          </w:rPr>
          <w:t xml:space="preserve">Metagenomic profiles were loaded into R </w:t>
        </w:r>
      </w:ins>
      <w:ins w:id="937"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938"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939" w:author="Ruijie Xu" w:date="2022-01-30T14:50:00Z">
        <w:r w:rsidR="00E825DC" w:rsidRPr="003A137D">
          <w:rPr>
            <w:color w:val="000000" w:themeColor="text1"/>
          </w:rPr>
          <w:t xml:space="preserve">for </w:t>
        </w:r>
      </w:ins>
      <w:ins w:id="940" w:author="Liliana Salvador" w:date="2022-02-22T19:05:00Z">
        <w:r w:rsidR="00540FCF">
          <w:rPr>
            <w:color w:val="000000" w:themeColor="text1"/>
          </w:rPr>
          <w:t xml:space="preserve">statistical </w:t>
        </w:r>
      </w:ins>
      <w:ins w:id="941" w:author="Ruijie Xu" w:date="2022-01-30T14:50:00Z">
        <w:r w:rsidR="00E825DC" w:rsidRPr="003A137D">
          <w:rPr>
            <w:color w:val="000000" w:themeColor="text1"/>
          </w:rPr>
          <w:t xml:space="preserve">analysis using the package </w:t>
        </w:r>
        <w:commentRangeStart w:id="942"/>
        <w:r w:rsidR="00E825DC" w:rsidRPr="003A137D">
          <w:rPr>
            <w:color w:val="000000" w:themeColor="text1"/>
          </w:rPr>
          <w:t>“</w:t>
        </w:r>
        <w:proofErr w:type="spellStart"/>
        <w:r w:rsidR="00E825DC" w:rsidRPr="003A137D">
          <w:rPr>
            <w:color w:val="000000" w:themeColor="text1"/>
          </w:rPr>
          <w:t>phyloseq</w:t>
        </w:r>
        <w:proofErr w:type="spellEnd"/>
        <w:r w:rsidR="00E825DC" w:rsidRPr="003A137D">
          <w:rPr>
            <w:color w:val="000000" w:themeColor="text1"/>
          </w:rPr>
          <w:t>”</w:t>
        </w:r>
      </w:ins>
      <w:commentRangeEnd w:id="942"/>
      <w:r w:rsidR="00540FCF">
        <w:rPr>
          <w:rStyle w:val="CommentReference"/>
        </w:rPr>
        <w:commentReference w:id="942"/>
      </w:r>
      <w:ins w:id="943"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McMurdie</w:t>
      </w:r>
      <w:proofErr w:type="spellEnd"/>
      <w:r w:rsidR="004765A2" w:rsidRPr="004765A2">
        <w:rPr>
          <w:rFonts w:ascii="Calibri" w:cs="Calibri"/>
          <w:color w:val="000000"/>
        </w:rPr>
        <w:t xml:space="preserve"> and Holmes, 2013)</w:t>
      </w:r>
      <w:r w:rsidR="00435EE6">
        <w:rPr>
          <w:color w:val="000000" w:themeColor="text1"/>
        </w:rPr>
        <w:fldChar w:fldCharType="end"/>
      </w:r>
      <w:ins w:id="944"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945" w:author="Ruijie Xu" w:date="2022-02-02T10:51:00Z">
        <w:r w:rsidRPr="003A137D" w:rsidDel="006A2E67">
          <w:rPr>
            <w:color w:val="000000" w:themeColor="text1"/>
          </w:rPr>
          <w:delText xml:space="preserve"> exact</w:delText>
        </w:r>
      </w:del>
      <w:r w:rsidRPr="003A137D">
        <w:rPr>
          <w:color w:val="000000" w:themeColor="text1"/>
        </w:rPr>
        <w:t xml:space="preserve"> test</w:t>
      </w:r>
      <w:ins w:id="946" w:author="Ruijie Xu" w:date="2022-02-02T10:52:00Z">
        <w:r w:rsidR="006A2E67">
          <w:rPr>
            <w:color w:val="000000" w:themeColor="text1"/>
          </w:rPr>
          <w:t xml:space="preserve"> implemented in R’s </w:t>
        </w:r>
        <w:commentRangeStart w:id="947"/>
        <w:r w:rsidR="006A2E67">
          <w:rPr>
            <w:color w:val="000000" w:themeColor="text1"/>
          </w:rPr>
          <w:t>“</w:t>
        </w:r>
        <w:proofErr w:type="spellStart"/>
        <w:r w:rsidR="006A2E67">
          <w:rPr>
            <w:color w:val="000000" w:themeColor="text1"/>
          </w:rPr>
          <w:t>rstatix</w:t>
        </w:r>
        <w:proofErr w:type="spellEnd"/>
        <w:r w:rsidR="006A2E67">
          <w:rPr>
            <w:color w:val="000000" w:themeColor="text1"/>
          </w:rPr>
          <w:t>” package</w:t>
        </w:r>
      </w:ins>
      <w:commentRangeEnd w:id="947"/>
      <w:r w:rsidR="00540FCF">
        <w:rPr>
          <w:rStyle w:val="CommentReference"/>
        </w:rPr>
        <w:commentReference w:id="947"/>
      </w:r>
      <w:ins w:id="948"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w:t>
      </w:r>
      <w:proofErr w:type="spellStart"/>
      <w:r w:rsidR="004765A2" w:rsidRPr="004765A2">
        <w:rPr>
          <w:rFonts w:ascii="Calibri" w:cs="Calibri"/>
          <w:color w:val="000000"/>
        </w:rPr>
        <w:t>Kassambara</w:t>
      </w:r>
      <w:proofErr w:type="spellEnd"/>
      <w:r w:rsidR="004765A2" w:rsidRPr="004765A2">
        <w:rPr>
          <w:rFonts w:ascii="Calibri" w:cs="Calibri"/>
          <w:color w:val="000000"/>
        </w:rPr>
        <w:t>,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949" w:author="Ruijie Xu" w:date="2022-02-27T10:42:00Z">
        <w:r w:rsidR="00435EE6">
          <w:rPr>
            <w:color w:val="000000" w:themeColor="text1"/>
          </w:rPr>
          <w:t>.</w:t>
        </w:r>
      </w:ins>
      <w:commentRangeStart w:id="950"/>
      <w:del w:id="951"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952" w:author="Ruijie Xu" w:date="2022-02-27T10:42:00Z">
        <w:r w:rsidR="00435EE6">
          <w:rPr>
            <w:color w:val="000000" w:themeColor="text1"/>
          </w:rPr>
          <w:t xml:space="preserve"> </w:t>
        </w:r>
      </w:ins>
      <w:del w:id="953" w:author="Ruijie Xu" w:date="2022-02-27T10:42:00Z">
        <w:r w:rsidR="00242EFF" w:rsidRPr="003A137D" w:rsidDel="00435EE6">
          <w:rPr>
            <w:color w:val="000000" w:themeColor="text1"/>
          </w:rPr>
          <w:lastRenderedPageBreak/>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950"/>
        <w:r w:rsidR="00540FCF" w:rsidDel="00435EE6">
          <w:rPr>
            <w:rStyle w:val="CommentReference"/>
          </w:rPr>
          <w:commentReference w:id="950"/>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relationship of the microbes 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954" w:author="Liliana Salvador" w:date="2022-02-22T19:17:00Z">
        <w:r w:rsidR="00F427DD">
          <w:rPr>
            <w:color w:val="000000" w:themeColor="text1"/>
          </w:rPr>
          <w:t xml:space="preserve">The </w:t>
        </w:r>
      </w:ins>
      <w:ins w:id="955" w:author="Ruijie Xu" w:date="2022-02-27T10:43:00Z">
        <w:r w:rsidR="00435EE6">
          <w:rPr>
            <w:color w:val="000000" w:themeColor="text1"/>
          </w:rPr>
          <w:t>d</w:t>
        </w:r>
      </w:ins>
      <w:ins w:id="956" w:author="Liliana Salvador" w:date="2022-02-22T19:17:00Z">
        <w:r w:rsidR="00F427DD">
          <w:rPr>
            <w:color w:val="000000" w:themeColor="text1"/>
          </w:rPr>
          <w:t>ifferential</w:t>
        </w:r>
      </w:ins>
      <w:ins w:id="957" w:author="Ruijie Xu" w:date="2022-02-27T10:43:00Z">
        <w:r w:rsidR="00435EE6">
          <w:rPr>
            <w:color w:val="000000" w:themeColor="text1"/>
          </w:rPr>
          <w:t>ly</w:t>
        </w:r>
      </w:ins>
      <w:ins w:id="958" w:author="Liliana Salvador" w:date="2022-02-22T19:17:00Z">
        <w:r w:rsidR="00F427DD">
          <w:rPr>
            <w:color w:val="000000" w:themeColor="text1"/>
          </w:rPr>
          <w:t xml:space="preserve"> </w:t>
        </w:r>
      </w:ins>
      <w:ins w:id="959" w:author="Ruijie Xu" w:date="2022-02-27T10:43:00Z">
        <w:r w:rsidR="00435EE6">
          <w:rPr>
            <w:color w:val="000000" w:themeColor="text1"/>
          </w:rPr>
          <w:t>a</w:t>
        </w:r>
      </w:ins>
      <w:ins w:id="960" w:author="Liliana Salvador" w:date="2022-02-22T19:17:00Z">
        <w:r w:rsidR="00F427DD">
          <w:rPr>
            <w:color w:val="000000" w:themeColor="text1"/>
          </w:rPr>
          <w:t>bundan</w:t>
        </w:r>
      </w:ins>
      <w:ins w:id="961" w:author="Ruijie Xu" w:date="2022-02-27T10:43:00Z">
        <w:r w:rsidR="00435EE6">
          <w:rPr>
            <w:color w:val="000000" w:themeColor="text1"/>
          </w:rPr>
          <w:t>t</w:t>
        </w:r>
      </w:ins>
      <w:ins w:id="962" w:author="Liliana Salvador" w:date="2022-02-22T19:17:00Z">
        <w:del w:id="963" w:author="Ruijie Xu" w:date="2022-02-27T10:43:00Z">
          <w:r w:rsidR="00F427DD" w:rsidDel="00435EE6">
            <w:rPr>
              <w:color w:val="000000" w:themeColor="text1"/>
            </w:rPr>
            <w:delText>ce</w:delText>
          </w:r>
        </w:del>
      </w:ins>
      <w:ins w:id="964" w:author="Ruijie Xu" w:date="2022-02-02T10:56:00Z">
        <w:r w:rsidR="006A2E67" w:rsidRPr="003A137D">
          <w:rPr>
            <w:color w:val="000000" w:themeColor="text1"/>
          </w:rPr>
          <w:t xml:space="preserve"> taxa analy</w:t>
        </w:r>
      </w:ins>
      <w:ins w:id="965" w:author="Ruijie Xu" w:date="2022-02-27T10:43:00Z">
        <w:r w:rsidR="00435EE6">
          <w:rPr>
            <w:color w:val="000000" w:themeColor="text1"/>
          </w:rPr>
          <w:t>z</w:t>
        </w:r>
      </w:ins>
      <w:ins w:id="966" w:author="Liliana Salvador" w:date="2022-02-22T19:18:00Z">
        <w:r w:rsidR="00F427DD">
          <w:rPr>
            <w:color w:val="000000" w:themeColor="text1"/>
          </w:rPr>
          <w:t>e</w:t>
        </w:r>
      </w:ins>
      <w:ins w:id="967" w:author="Ruijie Xu" w:date="2022-02-02T10:56:00Z">
        <w:del w:id="968" w:author="Liliana Salvador" w:date="2022-02-22T19:18:00Z">
          <w:r w:rsidR="006A2E67" w:rsidRPr="003A137D" w:rsidDel="00F427DD">
            <w:rPr>
              <w:color w:val="000000" w:themeColor="text1"/>
            </w:rPr>
            <w:delText>i</w:delText>
          </w:r>
        </w:del>
      </w:ins>
      <w:ins w:id="969" w:author="Ruijie Xu" w:date="2022-02-27T10:43:00Z">
        <w:r w:rsidR="00435EE6">
          <w:rPr>
            <w:color w:val="000000" w:themeColor="text1"/>
          </w:rPr>
          <w:t>d</w:t>
        </w:r>
      </w:ins>
      <w:ins w:id="970" w:author="Ruijie Xu" w:date="2022-02-02T10:56:00Z">
        <w:r w:rsidR="006A2E67" w:rsidRPr="003A137D">
          <w:rPr>
            <w:color w:val="000000" w:themeColor="text1"/>
          </w:rPr>
          <w:t xml:space="preserve"> </w:t>
        </w:r>
        <w:del w:id="971"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972"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973"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974" w:author="Liliana Salvador" w:date="2022-02-22T19:18:00Z">
        <w:r w:rsidRPr="003A137D" w:rsidDel="00F427DD">
          <w:rPr>
            <w:color w:val="000000" w:themeColor="text1"/>
          </w:rPr>
          <w:delText xml:space="preserve">assessed </w:delText>
        </w:r>
      </w:del>
      <w:ins w:id="975" w:author="Liliana Salvador" w:date="2022-02-22T19:18:00Z">
        <w:r w:rsidR="00F427DD">
          <w:rPr>
            <w:color w:val="000000" w:themeColor="text1"/>
          </w:rPr>
          <w:t>done</w:t>
        </w:r>
        <w:r w:rsidR="00F427DD" w:rsidRPr="003A137D">
          <w:rPr>
            <w:color w:val="000000" w:themeColor="text1"/>
          </w:rPr>
          <w:t xml:space="preserve"> </w:t>
        </w:r>
      </w:ins>
      <w:r w:rsidRPr="003A137D">
        <w:rPr>
          <w:color w:val="000000" w:themeColor="text1"/>
        </w:rPr>
        <w:t>by</w:t>
      </w:r>
      <w:ins w:id="976" w:author="Liliana Salvador" w:date="2022-02-22T19:18:00Z">
        <w:r w:rsidR="00912B0E">
          <w:rPr>
            <w:color w:val="000000" w:themeColor="text1"/>
          </w:rPr>
          <w:t xml:space="preserve"> using</w:t>
        </w:r>
      </w:ins>
      <w:r w:rsidRPr="003A137D">
        <w:rPr>
          <w:color w:val="000000" w:themeColor="text1"/>
        </w:rPr>
        <w:t xml:space="preserve"> </w:t>
      </w:r>
      <w:del w:id="977" w:author="Ruijie Xu" w:date="2022-02-02T10:58:00Z">
        <w:r w:rsidRPr="003A137D" w:rsidDel="0010410F">
          <w:rPr>
            <w:color w:val="000000" w:themeColor="text1"/>
          </w:rPr>
          <w:delText xml:space="preserve">a </w:delText>
        </w:r>
      </w:del>
      <w:del w:id="978"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979"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980"/>
      <w:r w:rsidRPr="003A137D">
        <w:rPr>
          <w:color w:val="000000" w:themeColor="text1"/>
        </w:rPr>
        <w:t>DeSeq2</w:t>
      </w:r>
      <w:r w:rsidR="00242EFF" w:rsidRPr="003A137D">
        <w:rPr>
          <w:color w:val="000000" w:themeColor="text1"/>
        </w:rPr>
        <w:t xml:space="preserve">" </w:t>
      </w:r>
      <w:commentRangeEnd w:id="980"/>
      <w:r w:rsidR="00912B0E">
        <w:rPr>
          <w:rStyle w:val="CommentReference"/>
        </w:rPr>
        <w:commentReference w:id="980"/>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981" w:author="Ruijie Xu" w:date="2022-02-27T10:44:00Z">
        <w:r w:rsidR="00435EE6">
          <w:rPr>
            <w:color w:val="000000" w:themeColor="text1"/>
          </w:rPr>
          <w:t xml:space="preserve"> </w:t>
        </w:r>
      </w:ins>
      <w:ins w:id="982" w:author="Ruijie Xu" w:date="2022-02-02T10:59:00Z">
        <w:r w:rsidR="0010410F">
          <w:rPr>
            <w:color w:val="000000" w:themeColor="text1"/>
          </w:rPr>
          <w:t xml:space="preserve">using the "Wald” test </w:t>
        </w:r>
      </w:ins>
      <w:del w:id="983"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984" w:author="Liliana Salvador" w:date="2022-02-22T19:18:00Z">
        <w:r w:rsidR="00912B0E">
          <w:rPr>
            <w:color w:val="000000" w:themeColor="text1"/>
          </w:rPr>
          <w:t xml:space="preserve">which </w:t>
        </w:r>
      </w:ins>
      <w:ins w:id="985" w:author="Liliana Salvador" w:date="2022-02-22T19:19:00Z">
        <w:r w:rsidR="00912B0E">
          <w:rPr>
            <w:color w:val="000000" w:themeColor="text1"/>
          </w:rPr>
          <w:t>normalizes</w:t>
        </w:r>
      </w:ins>
      <w:ins w:id="986" w:author="Liliana Salvador" w:date="2022-02-22T19:18:00Z">
        <w:r w:rsidR="00912B0E">
          <w:rPr>
            <w:color w:val="000000" w:themeColor="text1"/>
          </w:rPr>
          <w:t xml:space="preserve"> </w:t>
        </w:r>
      </w:ins>
      <w:ins w:id="987" w:author="Ruijie Xu" w:date="2022-02-02T10:57:00Z">
        <w:del w:id="988"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989" w:author="Liliana Salvador" w:date="2022-02-22T19:19:00Z">
        <w:r w:rsidR="00912B0E">
          <w:rPr>
            <w:color w:val="000000" w:themeColor="text1"/>
          </w:rPr>
          <w:t xml:space="preserve">classified </w:t>
        </w:r>
      </w:ins>
      <w:ins w:id="990" w:author="Ruijie Xu" w:date="2022-02-02T10:57:00Z">
        <w:del w:id="991"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992" w:author="Ruijie Xu" w:date="2022-02-02T10:58:00Z">
        <w:r w:rsidR="0010410F">
          <w:rPr>
            <w:color w:val="000000" w:themeColor="text1"/>
          </w:rPr>
          <w:t xml:space="preserve">taxon </w:t>
        </w:r>
        <w:del w:id="993" w:author="Liliana Salvador" w:date="2022-02-22T19:19:00Z">
          <w:r w:rsidR="0010410F" w:rsidDel="00912B0E">
            <w:rPr>
              <w:color w:val="000000" w:themeColor="text1"/>
            </w:rPr>
            <w:delText>normalized using</w:delText>
          </w:r>
        </w:del>
      </w:ins>
      <w:ins w:id="994" w:author="Liliana Salvador" w:date="2022-02-22T19:19:00Z">
        <w:r w:rsidR="00912B0E">
          <w:rPr>
            <w:color w:val="000000" w:themeColor="text1"/>
          </w:rPr>
          <w:t>with</w:t>
        </w:r>
      </w:ins>
      <w:ins w:id="995" w:author="Ruijie Xu" w:date="2022-02-02T10:58:00Z">
        <w:r w:rsidR="0010410F">
          <w:rPr>
            <w:color w:val="000000" w:themeColor="text1"/>
          </w:rPr>
          <w:t xml:space="preserve"> the “</w:t>
        </w:r>
        <w:proofErr w:type="spellStart"/>
        <w:r w:rsidR="0010410F">
          <w:rPr>
            <w:color w:val="000000" w:themeColor="text1"/>
          </w:rPr>
          <w:t>poscounts</w:t>
        </w:r>
        <w:proofErr w:type="spellEnd"/>
        <w:r w:rsidR="0010410F">
          <w:rPr>
            <w:color w:val="000000" w:themeColor="text1"/>
          </w:rPr>
          <w:t>” method</w:t>
        </w:r>
      </w:ins>
      <w:ins w:id="996" w:author="Ruijie Xu" w:date="2022-02-02T10:57:00Z">
        <w:r w:rsidR="0010410F">
          <w:rPr>
            <w:color w:val="000000" w:themeColor="text1"/>
          </w:rPr>
          <w:t>.</w:t>
        </w:r>
      </w:ins>
      <w:ins w:id="997" w:author="Ruijie Xu" w:date="2022-02-02T10:55:00Z">
        <w:r w:rsidR="006A2E67">
          <w:rPr>
            <w:color w:val="000000" w:themeColor="text1"/>
          </w:rPr>
          <w:t xml:space="preserve"> </w:t>
        </w:r>
      </w:ins>
      <w:del w:id="998" w:author="Ruijie Xu" w:date="2022-02-02T10:55:00Z">
        <w:r w:rsidRPr="003A137D" w:rsidDel="006A2E67">
          <w:rPr>
            <w:color w:val="000000" w:themeColor="text1"/>
          </w:rPr>
          <w:delText>.</w:delText>
        </w:r>
      </w:del>
      <w:ins w:id="999" w:author="Liliana Salvador" w:date="2022-02-22T19:21:00Z">
        <w:r w:rsidR="00912B0E">
          <w:rPr>
            <w:color w:val="000000" w:themeColor="text1"/>
          </w:rPr>
          <w:t>The d</w:t>
        </w:r>
      </w:ins>
      <w:ins w:id="1000" w:author="Ruijie Xu" w:date="2022-01-30T14:51:00Z">
        <w:del w:id="1001"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002" w:author="Liliana Salvador" w:date="2022-02-22T19:21:00Z">
        <w:r w:rsidR="00912B0E">
          <w:rPr>
            <w:color w:val="000000" w:themeColor="text1"/>
          </w:rPr>
          <w:t>as</w:t>
        </w:r>
      </w:ins>
      <w:ins w:id="1003" w:author="Ruijie Xu" w:date="2022-01-30T14:51:00Z">
        <w:del w:id="1004"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005" w:author="Ruijie Xu" w:date="2022-01-30T14:51:00Z">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1006" w:author="Ruijie Xu" w:date="2022-02-02T12:30:00Z">
        <w:r w:rsidR="00CF1D3A">
          <w:rPr>
            <w:color w:val="000000" w:themeColor="text1"/>
          </w:rPr>
          <w:t>For all statistical analysis, p-value</w:t>
        </w:r>
      </w:ins>
      <w:ins w:id="1007" w:author="Liliana Salvador" w:date="2022-02-22T19:21:00Z">
        <w:r w:rsidR="00912B0E">
          <w:rPr>
            <w:color w:val="000000" w:themeColor="text1"/>
          </w:rPr>
          <w:t>s</w:t>
        </w:r>
      </w:ins>
      <w:ins w:id="1008" w:author="Ruijie Xu" w:date="2022-02-02T12:30:00Z">
        <w:r w:rsidR="00CF1D3A">
          <w:rPr>
            <w:color w:val="000000" w:themeColor="text1"/>
          </w:rPr>
          <w:t xml:space="preserve"> w</w:t>
        </w:r>
      </w:ins>
      <w:ins w:id="1009" w:author="Liliana Salvador" w:date="2022-02-22T19:21:00Z">
        <w:r w:rsidR="00912B0E">
          <w:rPr>
            <w:color w:val="000000" w:themeColor="text1"/>
          </w:rPr>
          <w:t>ere</w:t>
        </w:r>
      </w:ins>
      <w:ins w:id="1010" w:author="Ruijie Xu" w:date="2022-02-02T12:30:00Z">
        <w:del w:id="1011" w:author="Liliana Salvador" w:date="2022-02-22T19:21:00Z">
          <w:r w:rsidR="00CF1D3A" w:rsidDel="00912B0E">
            <w:rPr>
              <w:color w:val="000000" w:themeColor="text1"/>
            </w:rPr>
            <w:delText>as</w:delText>
          </w:r>
        </w:del>
        <w:r w:rsidR="00CF1D3A">
          <w:rPr>
            <w:color w:val="000000" w:themeColor="text1"/>
          </w:rPr>
          <w:t xml:space="preserve"> adjusted with</w:t>
        </w:r>
      </w:ins>
      <w:ins w:id="1012" w:author="Liliana Salvador" w:date="2022-02-22T19:21:00Z">
        <w:r w:rsidR="00912B0E">
          <w:rPr>
            <w:color w:val="000000" w:themeColor="text1"/>
          </w:rPr>
          <w:t xml:space="preserve"> the</w:t>
        </w:r>
      </w:ins>
      <w:ins w:id="1013" w:author="Ruijie Xu" w:date="2022-02-02T12:30:00Z">
        <w:r w:rsidR="00CF1D3A">
          <w:rPr>
            <w:color w:val="000000" w:themeColor="text1"/>
          </w:rPr>
          <w:t xml:space="preserve"> </w:t>
        </w:r>
        <w:commentRangeStart w:id="1014"/>
        <w:r w:rsidR="00CF1D3A">
          <w:rPr>
            <w:color w:val="000000" w:themeColor="text1"/>
          </w:rPr>
          <w:t>Holm-Bon</w:t>
        </w:r>
      </w:ins>
      <w:ins w:id="1015" w:author="Ruijie Xu" w:date="2022-02-02T12:31:00Z">
        <w:r w:rsidR="00CF1D3A">
          <w:rPr>
            <w:color w:val="000000" w:themeColor="text1"/>
          </w:rPr>
          <w:t>f</w:t>
        </w:r>
      </w:ins>
      <w:ins w:id="1016" w:author="Ruijie Xu" w:date="2022-02-02T12:30:00Z">
        <w:r w:rsidR="00CF1D3A">
          <w:rPr>
            <w:color w:val="000000" w:themeColor="text1"/>
          </w:rPr>
          <w:t>erroni</w:t>
        </w:r>
      </w:ins>
      <w:ins w:id="1017" w:author="Ruijie Xu" w:date="2022-02-02T12:31:00Z">
        <w:r w:rsidR="00CF1D3A">
          <w:rPr>
            <w:color w:val="000000" w:themeColor="text1"/>
          </w:rPr>
          <w:t xml:space="preserve"> method</w:t>
        </w:r>
      </w:ins>
      <w:commentRangeEnd w:id="1014"/>
      <w:r w:rsidR="00912B0E">
        <w:rPr>
          <w:rStyle w:val="CommentReference"/>
        </w:rPr>
        <w:commentReference w:id="1014"/>
      </w:r>
      <w:ins w:id="1018"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019" w:author="Ruijie Xu" w:date="2022-02-02T12:31:00Z">
        <w:r w:rsidR="00CF1D3A">
          <w:rPr>
            <w:color w:val="000000" w:themeColor="text1"/>
          </w:rPr>
          <w:t xml:space="preserve">. </w:t>
        </w:r>
        <w:r w:rsidR="00A64E33">
          <w:rPr>
            <w:color w:val="000000" w:themeColor="text1"/>
          </w:rPr>
          <w:t>Results with p-adjusted value (</w:t>
        </w:r>
        <w:proofErr w:type="spellStart"/>
        <w:r w:rsidR="00A64E33">
          <w:rPr>
            <w:color w:val="000000" w:themeColor="text1"/>
          </w:rPr>
          <w:t>padj</w:t>
        </w:r>
        <w:proofErr w:type="spellEnd"/>
        <w:r w:rsidR="00A64E33">
          <w:rPr>
            <w:color w:val="000000" w:themeColor="text1"/>
          </w:rPr>
          <w:t>) &lt; 0.05 were identified as significant.</w:t>
        </w:r>
      </w:ins>
      <w:ins w:id="1020"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021" w:author="Ruijie Xu" w:date="2022-02-02T12:31:00Z"/>
          <w:b/>
          <w:bCs/>
          <w:color w:val="000000" w:themeColor="text1"/>
        </w:rPr>
      </w:pPr>
    </w:p>
    <w:p w14:paraId="011EF595" w14:textId="77777777" w:rsidR="00912B0E" w:rsidRPr="003A137D" w:rsidRDefault="00912B0E" w:rsidP="005912FB">
      <w:pPr>
        <w:spacing w:line="480" w:lineRule="auto"/>
        <w:rPr>
          <w:ins w:id="1022" w:author="Liliana Salvador" w:date="2022-02-22T19:22:00Z"/>
          <w:b/>
          <w:bCs/>
          <w:color w:val="000000" w:themeColor="text1"/>
        </w:rPr>
      </w:pPr>
    </w:p>
    <w:p w14:paraId="583B1744" w14:textId="327C1927" w:rsidR="00F440CF" w:rsidDel="001329B6" w:rsidRDefault="00C919B3" w:rsidP="005912FB">
      <w:pPr>
        <w:spacing w:line="480" w:lineRule="auto"/>
        <w:rPr>
          <w:del w:id="1023"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024" w:author="Ruijie Xu" w:date="2022-02-02T12:17:00Z"/>
          <w:b/>
          <w:bCs/>
          <w:color w:val="000000" w:themeColor="text1"/>
        </w:rPr>
      </w:pPr>
    </w:p>
    <w:p w14:paraId="7B75B774" w14:textId="77777777" w:rsidR="0052454F" w:rsidRDefault="001329B6" w:rsidP="005912FB">
      <w:pPr>
        <w:spacing w:line="480" w:lineRule="auto"/>
        <w:rPr>
          <w:ins w:id="1025" w:author="Ruijie Xu" w:date="2022-02-27T13:38:00Z"/>
          <w:b/>
          <w:bCs/>
          <w:color w:val="000000" w:themeColor="text1"/>
        </w:rPr>
      </w:pPr>
      <w:commentRangeStart w:id="1026"/>
      <w:ins w:id="1027" w:author="Ruijie Xu" w:date="2022-02-02T12:17:00Z">
        <w:r>
          <w:rPr>
            <w:b/>
            <w:bCs/>
            <w:color w:val="000000" w:themeColor="text1"/>
          </w:rPr>
          <w:t>Setting up DB</w:t>
        </w:r>
      </w:ins>
      <w:ins w:id="1028" w:author="Liliana Salvador" w:date="2022-02-22T19:22:00Z">
        <w:r w:rsidR="00912B0E">
          <w:rPr>
            <w:b/>
            <w:bCs/>
            <w:color w:val="000000" w:themeColor="text1"/>
          </w:rPr>
          <w:t>s</w:t>
        </w:r>
      </w:ins>
      <w:ins w:id="1029" w:author="Liliana Salvador" w:date="2022-02-23T11:31:00Z">
        <w:r w:rsidR="00A87C25">
          <w:rPr>
            <w:b/>
            <w:bCs/>
            <w:color w:val="000000" w:themeColor="text1"/>
          </w:rPr>
          <w:t xml:space="preserve"> </w:t>
        </w:r>
      </w:ins>
      <w:ins w:id="1030" w:author="Ruijie Xu" w:date="2022-02-02T12:17:00Z">
        <w:del w:id="1031" w:author="Liliana Salvador" w:date="2022-02-23T11:31:00Z">
          <w:r w:rsidDel="00A87C25">
            <w:rPr>
              <w:b/>
              <w:bCs/>
              <w:color w:val="000000" w:themeColor="text1"/>
            </w:rPr>
            <w:delText xml:space="preserve"> </w:delText>
          </w:r>
        </w:del>
        <w:r>
          <w:rPr>
            <w:b/>
            <w:bCs/>
            <w:color w:val="000000" w:themeColor="text1"/>
          </w:rPr>
          <w:t>for Microbial Profiling</w:t>
        </w:r>
      </w:ins>
    </w:p>
    <w:p w14:paraId="268291BA" w14:textId="59849FE5" w:rsidR="0052454F" w:rsidRDefault="0052454F" w:rsidP="000D0D38">
      <w:pPr>
        <w:spacing w:line="480" w:lineRule="auto"/>
        <w:rPr>
          <w:ins w:id="1032" w:author="Ruijie Xu" w:date="2022-02-27T13:38:00Z"/>
          <w:bCs/>
          <w:i/>
          <w:color w:val="000000" w:themeColor="text1"/>
        </w:rPr>
      </w:pPr>
      <w:ins w:id="1033" w:author="Ruijie Xu" w:date="2022-02-27T13:38:00Z">
        <w:r>
          <w:rPr>
            <w:bCs/>
            <w:i/>
            <w:color w:val="000000" w:themeColor="text1"/>
          </w:rPr>
          <w:t xml:space="preserve">DB </w:t>
        </w:r>
      </w:ins>
      <w:ins w:id="1034" w:author="Ruijie Xu" w:date="2022-02-27T13:39:00Z">
        <w:r>
          <w:rPr>
            <w:bCs/>
            <w:i/>
            <w:color w:val="000000" w:themeColor="text1"/>
          </w:rPr>
          <w:t>setup</w:t>
        </w:r>
      </w:ins>
      <w:ins w:id="1035" w:author="Ruijie Xu" w:date="2022-02-27T13:42:00Z">
        <w:r w:rsidR="00C20546">
          <w:rPr>
            <w:bCs/>
            <w:i/>
            <w:color w:val="000000" w:themeColor="text1"/>
          </w:rPr>
          <w:t xml:space="preserve"> - DB</w:t>
        </w:r>
      </w:ins>
      <w:ins w:id="1036" w:author="Ruijie Xu" w:date="2022-02-27T13:43:00Z">
        <w:r w:rsidR="00C20546">
          <w:rPr>
            <w:bCs/>
            <w:i/>
            <w:color w:val="000000" w:themeColor="text1"/>
          </w:rPr>
          <w:t>s</w:t>
        </w:r>
      </w:ins>
    </w:p>
    <w:p w14:paraId="1F2161C7" w14:textId="79394E6D" w:rsidR="00BB21F0" w:rsidRPr="003A137D" w:rsidDel="00912B0E" w:rsidRDefault="00C0014F" w:rsidP="005912FB">
      <w:pPr>
        <w:spacing w:line="480" w:lineRule="auto"/>
        <w:rPr>
          <w:del w:id="1037" w:author="Liliana Salvador" w:date="2022-02-22T19:23:00Z"/>
          <w:color w:val="000000" w:themeColor="text1"/>
        </w:rPr>
      </w:pPr>
      <w:del w:id="1038" w:author="Ruijie Xu" w:date="2022-02-02T12:15:00Z">
        <w:r w:rsidRPr="003A137D" w:rsidDel="001329B6">
          <w:rPr>
            <w:b/>
            <w:bCs/>
            <w:color w:val="000000" w:themeColor="text1"/>
          </w:rPr>
          <w:delText>Profiling</w:delText>
        </w:r>
      </w:del>
      <w:del w:id="1039"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040"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026"/>
      <w:del w:id="1041" w:author="Ruijie Xu" w:date="2022-02-27T13:38:00Z">
        <w:r w:rsidR="00A87C25" w:rsidDel="0052454F">
          <w:rPr>
            <w:rStyle w:val="CommentReference"/>
          </w:rPr>
          <w:commentReference w:id="1026"/>
        </w:r>
      </w:del>
      <w:del w:id="1042" w:author="Ruijie Xu" w:date="2022-02-02T12:16:00Z">
        <w:r w:rsidRPr="003A137D" w:rsidDel="001329B6">
          <w:rPr>
            <w:color w:val="000000" w:themeColor="text1"/>
          </w:rPr>
          <w:delText xml:space="preserve">. </w:delText>
        </w:r>
      </w:del>
      <w:r w:rsidR="00F440CF" w:rsidRPr="003A137D">
        <w:rPr>
          <w:color w:val="000000" w:themeColor="text1"/>
        </w:rPr>
        <w:t xml:space="preserve">To address the biases introduced from </w:t>
      </w:r>
      <w:r w:rsidR="000E0822" w:rsidRPr="003A137D">
        <w:rPr>
          <w:color w:val="000000" w:themeColor="text1"/>
        </w:rPr>
        <w:t xml:space="preserve">database </w:t>
      </w:r>
      <w:ins w:id="1043" w:author="Ruijie Xu" w:date="2022-02-02T11:47:00Z">
        <w:r w:rsidR="00632BC5">
          <w:rPr>
            <w:color w:val="000000" w:themeColor="text1"/>
          </w:rPr>
          <w:t xml:space="preserve">and software </w:t>
        </w:r>
      </w:ins>
      <w:r w:rsidR="000E0822" w:rsidRPr="003A137D">
        <w:rPr>
          <w:color w:val="000000" w:themeColor="text1"/>
        </w:rPr>
        <w:t>selection</w:t>
      </w:r>
      <w:r w:rsidR="00F440CF" w:rsidRPr="003A137D">
        <w:rPr>
          <w:color w:val="000000" w:themeColor="text1"/>
        </w:rPr>
        <w:t xml:space="preserve"> </w:t>
      </w:r>
      <w:r w:rsidR="000E0822" w:rsidRPr="003A137D">
        <w:rPr>
          <w:color w:val="000000" w:themeColor="text1"/>
        </w:rPr>
        <w:t>during</w:t>
      </w:r>
      <w:r w:rsidR="00F440CF" w:rsidRPr="003A137D">
        <w:rPr>
          <w:color w:val="000000" w:themeColor="text1"/>
        </w:rPr>
        <w:t xml:space="preserve"> metagenomics profiling, four different </w:t>
      </w:r>
      <w:ins w:id="1044" w:author="Ruijie Xu" w:date="2022-02-02T11:47:00Z">
        <w:r w:rsidR="00632BC5">
          <w:rPr>
            <w:color w:val="000000" w:themeColor="text1"/>
          </w:rPr>
          <w:t xml:space="preserve">Kraken2 </w:t>
        </w:r>
      </w:ins>
      <w:r w:rsidR="00F440CF" w:rsidRPr="003A137D">
        <w:rPr>
          <w:color w:val="000000" w:themeColor="text1"/>
        </w:rPr>
        <w:t>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t>
      </w:r>
      <w:ins w:id="1045" w:author="Ruijie Xu" w:date="2022-02-02T11:47:00Z">
        <w:r w:rsidR="00632BC5">
          <w:rPr>
            <w:color w:val="000000" w:themeColor="text1"/>
          </w:rPr>
          <w:t xml:space="preserve">and nine </w:t>
        </w:r>
      </w:ins>
      <w:ins w:id="1046"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047" w:author="Ruijie Xu" w:date="2022-02-02T11:48:00Z">
        <w:r w:rsidR="00632BC5">
          <w:rPr>
            <w:color w:val="000000" w:themeColor="text1"/>
          </w:rPr>
          <w:t>microbial communities of the wild rat samples</w:t>
        </w:r>
        <w:del w:id="1048" w:author="Liliana Salvador" w:date="2022-02-23T19:23:00Z">
          <w:r w:rsidR="00632BC5" w:rsidDel="00EE17D5">
            <w:rPr>
              <w:color w:val="000000" w:themeColor="text1"/>
            </w:rPr>
            <w:delText xml:space="preserve"> (Table I)</w:delText>
          </w:r>
        </w:del>
      </w:ins>
      <w:del w:id="1049" w:author="Ruijie Xu" w:date="2022-02-02T11:48:00Z">
        <w:r w:rsidR="00F440CF" w:rsidRPr="003A137D" w:rsidDel="00632BC5">
          <w:rPr>
            <w:color w:val="000000" w:themeColor="text1"/>
          </w:rPr>
          <w:delText>Rattus samples using Kraken2</w:delText>
        </w:r>
      </w:del>
      <w:r w:rsidR="00F440CF" w:rsidRPr="003A137D">
        <w:rPr>
          <w:color w:val="000000" w:themeColor="text1"/>
        </w:rPr>
        <w:t>.</w:t>
      </w:r>
      <w:ins w:id="1050" w:author="Ruijie Xu" w:date="2022-02-27T10:47:00Z">
        <w:r w:rsidR="00435EE6">
          <w:rPr>
            <w:color w:val="000000" w:themeColor="text1"/>
          </w:rPr>
          <w:t xml:space="preserve"> </w:t>
        </w:r>
      </w:ins>
      <w:ins w:id="1051" w:author="Ruijie Xu" w:date="2022-02-27T10:48:00Z">
        <w:r w:rsidR="00435EE6">
          <w:rPr>
            <w:color w:val="000000" w:themeColor="text1"/>
          </w:rPr>
          <w:t xml:space="preserve">Specific versions </w:t>
        </w:r>
      </w:ins>
      <w:ins w:id="1052" w:author="Ruijie Xu" w:date="2022-02-27T10:53:00Z">
        <w:r w:rsidR="000D0D38">
          <w:rPr>
            <w:color w:val="000000" w:themeColor="text1"/>
          </w:rPr>
          <w:t xml:space="preserve">and compositions </w:t>
        </w:r>
      </w:ins>
      <w:ins w:id="1053" w:author="Ruijie Xu" w:date="2022-02-27T10:48:00Z">
        <w:r w:rsidR="00435EE6">
          <w:rPr>
            <w:color w:val="000000" w:themeColor="text1"/>
          </w:rPr>
          <w:t xml:space="preserve">of the DBs </w:t>
        </w:r>
      </w:ins>
      <w:ins w:id="1054" w:author="Ruijie Xu" w:date="2022-02-27T10:49:00Z">
        <w:r w:rsidR="00435EE6">
          <w:rPr>
            <w:color w:val="000000" w:themeColor="text1"/>
          </w:rPr>
          <w:t xml:space="preserve">used for </w:t>
        </w:r>
      </w:ins>
      <w:ins w:id="1055" w:author="Ruijie Xu" w:date="2022-02-27T10:50:00Z">
        <w:r w:rsidR="000D0D38">
          <w:rPr>
            <w:color w:val="000000" w:themeColor="text1"/>
          </w:rPr>
          <w:t>each software in</w:t>
        </w:r>
      </w:ins>
      <w:ins w:id="1056" w:author="Ruijie Xu" w:date="2022-02-27T10:51:00Z">
        <w:r w:rsidR="000D0D38">
          <w:rPr>
            <w:color w:val="000000" w:themeColor="text1"/>
          </w:rPr>
          <w:t xml:space="preserve"> </w:t>
        </w:r>
      </w:ins>
      <w:ins w:id="1057" w:author="Ruijie Xu" w:date="2022-02-27T10:49:00Z">
        <w:r w:rsidR="00435EE6">
          <w:rPr>
            <w:color w:val="000000" w:themeColor="text1"/>
          </w:rPr>
          <w:t xml:space="preserve">this </w:t>
        </w:r>
        <w:proofErr w:type="gramStart"/>
        <w:r w:rsidR="00435EE6">
          <w:rPr>
            <w:color w:val="000000" w:themeColor="text1"/>
          </w:rPr>
          <w:t xml:space="preserve">study </w:t>
        </w:r>
      </w:ins>
      <w:ins w:id="1058" w:author="Ruijie Xu" w:date="2022-02-27T10:48:00Z">
        <w:r w:rsidR="00435EE6">
          <w:rPr>
            <w:color w:val="000000" w:themeColor="text1"/>
          </w:rPr>
          <w:t>,</w:t>
        </w:r>
        <w:proofErr w:type="gramEnd"/>
        <w:r w:rsidR="00435EE6">
          <w:rPr>
            <w:color w:val="000000" w:themeColor="text1"/>
          </w:rPr>
          <w:t xml:space="preserve"> as well as the </w:t>
        </w:r>
      </w:ins>
      <w:ins w:id="1059" w:author="Ruijie Xu" w:date="2022-02-27T10:51:00Z">
        <w:r w:rsidR="000D0D38">
          <w:rPr>
            <w:color w:val="000000" w:themeColor="text1"/>
          </w:rPr>
          <w:t xml:space="preserve">computational </w:t>
        </w:r>
      </w:ins>
      <w:ins w:id="1060" w:author="Ruijie Xu" w:date="2022-02-27T10:50:00Z">
        <w:r w:rsidR="000D0D38">
          <w:rPr>
            <w:color w:val="000000" w:themeColor="text1"/>
          </w:rPr>
          <w:t xml:space="preserve">resources </w:t>
        </w:r>
      </w:ins>
      <w:ins w:id="1061" w:author="Ruijie Xu" w:date="2022-02-27T10:51:00Z">
        <w:r w:rsidR="000D0D38">
          <w:rPr>
            <w:color w:val="000000" w:themeColor="text1"/>
          </w:rPr>
          <w:t xml:space="preserve">and time </w:t>
        </w:r>
      </w:ins>
      <w:ins w:id="1062" w:author="Ruijie Xu" w:date="2022-02-27T10:53:00Z">
        <w:r w:rsidR="000D0D38">
          <w:rPr>
            <w:color w:val="000000" w:themeColor="text1"/>
          </w:rPr>
          <w:t xml:space="preserve">used </w:t>
        </w:r>
      </w:ins>
      <w:ins w:id="1063" w:author="Ruijie Xu" w:date="2022-02-27T10:50:00Z">
        <w:r w:rsidR="000D0D38">
          <w:rPr>
            <w:color w:val="000000" w:themeColor="text1"/>
          </w:rPr>
          <w:t xml:space="preserve">to </w:t>
        </w:r>
      </w:ins>
      <w:ins w:id="1064" w:author="Ruijie Xu" w:date="2022-02-27T10:51:00Z">
        <w:r w:rsidR="000D0D38">
          <w:rPr>
            <w:color w:val="000000" w:themeColor="text1"/>
          </w:rPr>
          <w:t xml:space="preserve">build each software </w:t>
        </w:r>
      </w:ins>
      <w:ins w:id="1065" w:author="Liliana Salvador" w:date="2022-02-23T19:23:00Z">
        <w:del w:id="1066" w:author="Ruijie Xu" w:date="2022-02-27T10:47:00Z">
          <w:r w:rsidR="00EE17D5" w:rsidDel="00435EE6">
            <w:rPr>
              <w:color w:val="000000" w:themeColor="text1"/>
            </w:rPr>
            <w:delText xml:space="preserve"> </w:delText>
          </w:r>
          <w:commentRangeStart w:id="1067"/>
          <w:r w:rsidR="00EE17D5" w:rsidDel="00435EE6">
            <w:rPr>
              <w:color w:val="000000" w:themeColor="text1"/>
            </w:rPr>
            <w:delText>[…]</w:delText>
          </w:r>
          <w:commentRangeEnd w:id="1067"/>
          <w:r w:rsidR="00EE17D5" w:rsidDel="00435EE6">
            <w:rPr>
              <w:rStyle w:val="CommentReference"/>
            </w:rPr>
            <w:commentReference w:id="1067"/>
          </w:r>
        </w:del>
      </w:ins>
      <w:ins w:id="1068" w:author="Liliana Salvador" w:date="2022-02-22T19:23:00Z">
        <w:del w:id="1069" w:author="Ruijie Xu" w:date="2022-02-27T10:47:00Z">
          <w:r w:rsidR="00912B0E" w:rsidDel="00435EE6">
            <w:rPr>
              <w:color w:val="000000" w:themeColor="text1"/>
            </w:rPr>
            <w:delText xml:space="preserve"> </w:delText>
          </w:r>
        </w:del>
      </w:ins>
      <w:ins w:id="1070" w:author="Ruijie Xu" w:date="2022-02-27T10:51:00Z">
        <w:r w:rsidR="000D0D38">
          <w:rPr>
            <w:color w:val="000000" w:themeColor="text1"/>
          </w:rPr>
          <w:t xml:space="preserve">is available in  </w:t>
        </w:r>
      </w:ins>
      <w:ins w:id="1071" w:author="Liliana Salvador" w:date="2022-02-23T19:23:00Z">
        <w:del w:id="1072" w:author="Ruijie Xu" w:date="2022-02-27T10:51:00Z">
          <w:r w:rsidR="00EE17D5" w:rsidDel="000D0D38">
            <w:rPr>
              <w:color w:val="000000" w:themeColor="text1"/>
            </w:rPr>
            <w:delText>(</w:delText>
          </w:r>
        </w:del>
        <w:r w:rsidR="00EE17D5">
          <w:rPr>
            <w:color w:val="000000" w:themeColor="text1"/>
          </w:rPr>
          <w:t>Table 1</w:t>
        </w:r>
        <w:del w:id="1073" w:author="Ruijie Xu" w:date="2022-02-27T10:51:00Z">
          <w:r w:rsidR="00EE17D5" w:rsidDel="000D0D38">
            <w:rPr>
              <w:color w:val="000000" w:themeColor="text1"/>
            </w:rPr>
            <w:delText>)</w:delText>
          </w:r>
        </w:del>
        <w:r w:rsidR="00EE17D5">
          <w:rPr>
            <w:color w:val="000000" w:themeColor="text1"/>
          </w:rPr>
          <w:t xml:space="preserve">. </w:t>
        </w:r>
      </w:ins>
      <w:ins w:id="1074" w:author="Ruijie Xu" w:date="2022-02-27T10:54:00Z">
        <w:r w:rsidR="000D0D38">
          <w:rPr>
            <w:color w:val="000000" w:themeColor="text1"/>
          </w:rPr>
          <w:t>For DBs</w:t>
        </w:r>
      </w:ins>
      <w:ins w:id="1075" w:author="Ruijie Xu" w:date="2022-02-27T10:55:00Z">
        <w:r w:rsidR="00F30CE9">
          <w:rPr>
            <w:color w:val="000000" w:themeColor="text1"/>
          </w:rPr>
          <w:t xml:space="preserve"> comparisons, </w:t>
        </w:r>
      </w:ins>
      <w:commentRangeStart w:id="1076"/>
      <w:del w:id="1077" w:author="Liliana Salvador" w:date="2022-02-22T19:23:00Z">
        <w:r w:rsidR="00F440CF" w:rsidRPr="003A137D" w:rsidDel="00912B0E">
          <w:rPr>
            <w:color w:val="000000" w:themeColor="text1"/>
          </w:rPr>
          <w:delText xml:space="preserve"> </w:delText>
        </w:r>
      </w:del>
    </w:p>
    <w:commentRangeEnd w:id="1076"/>
    <w:p w14:paraId="76136485" w14:textId="27437F4E" w:rsidR="00BB21F0" w:rsidRDefault="00EE17D5" w:rsidP="000D0D38">
      <w:pPr>
        <w:spacing w:line="480" w:lineRule="auto"/>
        <w:rPr>
          <w:ins w:id="1078" w:author="Ruijie Xu" w:date="2022-02-27T13:39:00Z"/>
          <w:color w:val="000000" w:themeColor="text1"/>
        </w:rPr>
      </w:pPr>
      <w:del w:id="1079" w:author="Ruijie Xu" w:date="2022-02-27T10:52:00Z">
        <w:r w:rsidDel="000D0D38">
          <w:rPr>
            <w:rStyle w:val="CommentReference"/>
          </w:rPr>
          <w:commentReference w:id="1076"/>
        </w:r>
      </w:del>
      <w:commentRangeStart w:id="1080"/>
      <w:del w:id="1081" w:author="Ruijie Xu" w:date="2022-02-02T11:49:00Z">
        <w:r w:rsidR="00BB21F0" w:rsidRPr="003A137D" w:rsidDel="00632BC5">
          <w:rPr>
            <w:color w:val="000000" w:themeColor="text1"/>
          </w:rPr>
          <w:delText>T</w:delText>
        </w:r>
      </w:del>
      <w:del w:id="1082" w:author="Ruijie Xu" w:date="2022-02-02T11:50:00Z">
        <w:r w:rsidR="00BB21F0" w:rsidRPr="003A137D" w:rsidDel="00632BC5">
          <w:rPr>
            <w:color w:val="000000" w:themeColor="text1"/>
          </w:rPr>
          <w:delText>hree</w:delText>
        </w:r>
      </w:del>
      <w:del w:id="1083" w:author="Ruijie Xu" w:date="2022-02-27T10:52:00Z">
        <w:r w:rsidR="00BB21F0" w:rsidRPr="003A137D" w:rsidDel="000D0D38">
          <w:rPr>
            <w:color w:val="000000" w:themeColor="text1"/>
          </w:rPr>
          <w:delText xml:space="preserve"> </w:delText>
        </w:r>
      </w:del>
      <w:del w:id="1084" w:author="Ruijie Xu" w:date="2022-02-02T11:49:00Z">
        <w:r w:rsidR="00BB21F0" w:rsidRPr="003A137D" w:rsidDel="00632BC5">
          <w:rPr>
            <w:color w:val="000000" w:themeColor="text1"/>
          </w:rPr>
          <w:delText>of the four databases was</w:delText>
        </w:r>
      </w:del>
      <w:del w:id="1085" w:author="Ruijie Xu" w:date="2022-02-02T11:50:00Z">
        <w:r w:rsidR="00BB21F0" w:rsidRPr="003A137D" w:rsidDel="00632BC5">
          <w:rPr>
            <w:color w:val="000000" w:themeColor="text1"/>
          </w:rPr>
          <w:delText xml:space="preserve"> </w:delText>
        </w:r>
      </w:del>
      <w:del w:id="1086" w:author="Ruijie Xu" w:date="2022-02-27T10:52:00Z">
        <w:r w:rsidR="00BB21F0" w:rsidRPr="003A137D" w:rsidDel="000D0D38">
          <w:rPr>
            <w:color w:val="000000" w:themeColor="text1"/>
          </w:rPr>
          <w:delText xml:space="preserve">built </w:delText>
        </w:r>
      </w:del>
      <w:del w:id="1087" w:author="Ruijie Xu" w:date="2022-02-02T11:50:00Z">
        <w:r w:rsidR="00BB21F0" w:rsidRPr="003A137D" w:rsidDel="00632BC5">
          <w:rPr>
            <w:color w:val="000000" w:themeColor="text1"/>
          </w:rPr>
          <w:delText>previously</w:delText>
        </w:r>
      </w:del>
      <w:del w:id="1088" w:author="Ruijie Xu" w:date="2022-02-02T11:52:00Z">
        <w:r w:rsidR="00BB21F0" w:rsidRPr="003A137D" w:rsidDel="009D5FBE">
          <w:rPr>
            <w:color w:val="000000" w:themeColor="text1"/>
          </w:rPr>
          <w:delText xml:space="preserve"> and provided</w:delText>
        </w:r>
      </w:del>
      <w:del w:id="1089" w:author="Ruijie Xu" w:date="2022-02-27T10:52:00Z">
        <w:r w:rsidR="00BB21F0" w:rsidRPr="003A137D" w:rsidDel="000D0D38">
          <w:rPr>
            <w:color w:val="000000" w:themeColor="text1"/>
          </w:rPr>
          <w:delText xml:space="preserve"> by the science community without charge</w:delText>
        </w:r>
      </w:del>
      <w:del w:id="1090" w:author="Ruijie Xu" w:date="2022-02-02T11:53:00Z">
        <w:r w:rsidR="00BB21F0" w:rsidRPr="003A137D" w:rsidDel="009D5FBE">
          <w:rPr>
            <w:color w:val="000000" w:themeColor="text1"/>
          </w:rPr>
          <w:delText xml:space="preserve"> (minikrakenV2, standard, maxikraken), while the c</w:delText>
        </w:r>
      </w:del>
      <w:del w:id="1091" w:author="Ruijie Xu" w:date="2022-02-27T10:52:00Z">
        <w:r w:rsidR="00BB21F0" w:rsidRPr="003A137D" w:rsidDel="000D0D38">
          <w:rPr>
            <w:color w:val="000000" w:themeColor="text1"/>
          </w:rPr>
          <w:delText xml:space="preserve">ustomized </w:delText>
        </w:r>
        <w:commentRangeEnd w:id="1080"/>
        <w:r w:rsidDel="000D0D38">
          <w:rPr>
            <w:rStyle w:val="CommentReference"/>
          </w:rPr>
          <w:commentReference w:id="1080"/>
        </w:r>
      </w:del>
      <w:ins w:id="1092" w:author="Ruijie Xu" w:date="2022-02-27T10:55:00Z">
        <w:r w:rsidR="00F30CE9">
          <w:rPr>
            <w:color w:val="000000" w:themeColor="text1"/>
          </w:rPr>
          <w:t>t</w:t>
        </w:r>
      </w:ins>
      <w:ins w:id="1093" w:author="Ruijie Xu" w:date="2022-02-02T12:07:00Z">
        <w:r w:rsidR="00711753">
          <w:rPr>
            <w:color w:val="000000" w:themeColor="text1"/>
          </w:rPr>
          <w:t xml:space="preserve">he </w:t>
        </w:r>
      </w:ins>
      <w:del w:id="1094" w:author="Ruijie Xu" w:date="2022-02-02T11:53:00Z">
        <w:r w:rsidR="00BB21F0" w:rsidRPr="003A137D" w:rsidDel="009D5FBE">
          <w:rPr>
            <w:color w:val="000000" w:themeColor="text1"/>
          </w:rPr>
          <w:delText xml:space="preserve">databases were </w:delText>
        </w:r>
      </w:del>
      <w:del w:id="1095" w:author="Ruijie Xu" w:date="2022-02-02T11:56:00Z">
        <w:r w:rsidR="00BB21F0" w:rsidRPr="003A137D" w:rsidDel="009D5FBE">
          <w:rPr>
            <w:color w:val="000000" w:themeColor="text1"/>
          </w:rPr>
          <w:delText xml:space="preserve">build following the protocols provided in the Kraken2 manual. </w:delText>
        </w:r>
      </w:del>
      <w:ins w:id="1096" w:author="Ruijie Xu" w:date="2022-02-02T12:07:00Z">
        <w:r w:rsidR="00711753">
          <w:rPr>
            <w:color w:val="000000" w:themeColor="text1"/>
          </w:rPr>
          <w:t>m</w:t>
        </w:r>
      </w:ins>
      <w:del w:id="1097" w:author="Ruijie Xu" w:date="2022-02-02T12:07:00Z">
        <w:r w:rsidR="00BB21F0" w:rsidRPr="003A137D" w:rsidDel="00711753">
          <w:rPr>
            <w:color w:val="000000" w:themeColor="text1"/>
          </w:rPr>
          <w:delText>M</w:delText>
        </w:r>
      </w:del>
      <w:r w:rsidR="00BB21F0" w:rsidRPr="003A137D">
        <w:rPr>
          <w:color w:val="000000" w:themeColor="text1"/>
        </w:rPr>
        <w:t xml:space="preserve">axikraken2 DBs, </w:t>
      </w:r>
      <w:ins w:id="1098" w:author="Ruijie Xu" w:date="2022-02-02T12:05:00Z">
        <w:r w:rsidR="00711753">
          <w:rPr>
            <w:color w:val="000000" w:themeColor="text1"/>
          </w:rPr>
          <w:t xml:space="preserve">includes both </w:t>
        </w:r>
      </w:ins>
      <w:ins w:id="1099" w:author="Ruijie Xu" w:date="2022-02-02T12:06:00Z">
        <w:r w:rsidR="00711753">
          <w:rPr>
            <w:color w:val="000000" w:themeColor="text1"/>
          </w:rPr>
          <w:t xml:space="preserve">complete and draft genomes of the microbe, </w:t>
        </w:r>
      </w:ins>
      <w:del w:id="1100" w:author="Ruijie Xu" w:date="2022-02-02T12:06:00Z">
        <w:r w:rsidR="00BB21F0" w:rsidRPr="003A137D" w:rsidDel="00711753">
          <w:rPr>
            <w:color w:val="000000" w:themeColor="text1"/>
          </w:rPr>
          <w:delText>a</w:delText>
        </w:r>
        <w:r w:rsidR="00B5341A" w:rsidRPr="003A137D" w:rsidDel="00711753">
          <w:rPr>
            <w:color w:val="000000" w:themeColor="text1"/>
          </w:rPr>
          <w:delText>lthough</w:delText>
        </w:r>
        <w:r w:rsidR="00C719C0" w:rsidRPr="003A137D" w:rsidDel="00711753">
          <w:rPr>
            <w:color w:val="000000" w:themeColor="text1"/>
          </w:rPr>
          <w:delText xml:space="preserve"> </w:delText>
        </w:r>
      </w:del>
      <w:del w:id="1101" w:author="Ruijie Xu" w:date="2022-02-02T11:56:00Z">
        <w:r w:rsidR="00BB21F0" w:rsidRPr="003A137D" w:rsidDel="009D5FBE">
          <w:rPr>
            <w:color w:val="000000" w:themeColor="text1"/>
          </w:rPr>
          <w:delText>could be</w:delText>
        </w:r>
      </w:del>
      <w:del w:id="1102" w:author="Ruijie Xu" w:date="2022-02-02T12:06:00Z">
        <w:r w:rsidR="00BB21F0" w:rsidRPr="003A137D" w:rsidDel="00711753">
          <w:rPr>
            <w:color w:val="000000" w:themeColor="text1"/>
          </w:rPr>
          <w:delText xml:space="preserve"> downloaded directly</w:delText>
        </w:r>
      </w:del>
      <w:del w:id="1103" w:author="Ruijie Xu" w:date="2022-02-02T12:07:00Z">
        <w:r w:rsidR="00BB21F0" w:rsidRPr="003A137D" w:rsidDel="00711753">
          <w:rPr>
            <w:color w:val="000000" w:themeColor="text1"/>
          </w:rPr>
          <w:delText>,</w:delText>
        </w:r>
      </w:del>
      <w:r w:rsidR="00BB21F0" w:rsidRPr="003A137D">
        <w:rPr>
          <w:color w:val="000000" w:themeColor="text1"/>
        </w:rPr>
        <w:t xml:space="preserve"> </w:t>
      </w:r>
      <w:del w:id="1104" w:author="Ruijie Xu" w:date="2022-02-02T11:57:00Z">
        <w:r w:rsidR="00BB21F0" w:rsidRPr="003A137D" w:rsidDel="009D5FBE">
          <w:rPr>
            <w:color w:val="000000" w:themeColor="text1"/>
          </w:rPr>
          <w:delText xml:space="preserve">requires </w:delText>
        </w:r>
      </w:del>
      <w:ins w:id="1105" w:author="Ruijie Xu" w:date="2022-02-02T11:57:00Z">
        <w:r w:rsidR="009D5FBE">
          <w:rPr>
            <w:color w:val="000000" w:themeColor="text1"/>
          </w:rPr>
          <w:t xml:space="preserve">requires </w:t>
        </w:r>
      </w:ins>
      <w:r w:rsidR="003C7FC9" w:rsidRPr="003A137D">
        <w:rPr>
          <w:color w:val="000000" w:themeColor="text1"/>
        </w:rPr>
        <w:t xml:space="preserve">over 150 </w:t>
      </w:r>
      <w:r w:rsidR="00BB21F0" w:rsidRPr="003A137D">
        <w:rPr>
          <w:color w:val="000000" w:themeColor="text1"/>
        </w:rPr>
        <w:t xml:space="preserve">GB </w:t>
      </w:r>
      <w:ins w:id="1106" w:author="Ruijie Xu" w:date="2022-02-27T10:54:00Z">
        <w:r w:rsidR="000D0D38">
          <w:rPr>
            <w:color w:val="000000" w:themeColor="text1"/>
          </w:rPr>
          <w:t xml:space="preserve">of </w:t>
        </w:r>
      </w:ins>
      <w:r w:rsidR="00B5341A" w:rsidRPr="003A137D">
        <w:rPr>
          <w:color w:val="000000" w:themeColor="text1"/>
        </w:rPr>
        <w:t>memory</w:t>
      </w:r>
      <w:r w:rsidR="003C7FC9" w:rsidRPr="003A137D">
        <w:rPr>
          <w:color w:val="000000" w:themeColor="text1"/>
        </w:rPr>
        <w:t xml:space="preserve"> </w:t>
      </w:r>
      <w:ins w:id="1107" w:author="Ruijie Xu" w:date="2022-02-02T11:57:00Z">
        <w:r w:rsidR="00547C20">
          <w:rPr>
            <w:color w:val="000000" w:themeColor="text1"/>
          </w:rPr>
          <w:t xml:space="preserve">available on </w:t>
        </w:r>
      </w:ins>
      <w:r w:rsidR="003C7FC9" w:rsidRPr="003A137D">
        <w:rPr>
          <w:color w:val="000000" w:themeColor="text1"/>
        </w:rPr>
        <w:t xml:space="preserve">the workstation </w:t>
      </w:r>
      <w:del w:id="1108" w:author="Ruijie Xu" w:date="2022-02-02T11:57:00Z">
        <w:r w:rsidR="003C7FC9" w:rsidRPr="003A137D" w:rsidDel="00547C20">
          <w:rPr>
            <w:color w:val="000000" w:themeColor="text1"/>
          </w:rPr>
          <w:delText>used for analysis</w:delText>
        </w:r>
      </w:del>
      <w:ins w:id="1109" w:author="Ruijie Xu" w:date="2022-02-02T11:57:00Z">
        <w:r w:rsidR="00547C20">
          <w:rPr>
            <w:color w:val="000000" w:themeColor="text1"/>
          </w:rPr>
          <w:t xml:space="preserve">for </w:t>
        </w:r>
      </w:ins>
      <w:ins w:id="1110" w:author="Ruijie Xu" w:date="2022-02-27T10:54:00Z">
        <w:r w:rsidR="000D0D38">
          <w:rPr>
            <w:color w:val="000000" w:themeColor="text1"/>
          </w:rPr>
          <w:t xml:space="preserve">the </w:t>
        </w:r>
      </w:ins>
      <w:ins w:id="1111" w:author="Ruijie Xu" w:date="2022-02-02T11:57:00Z">
        <w:r w:rsidR="00547C20">
          <w:rPr>
            <w:color w:val="000000" w:themeColor="text1"/>
          </w:rPr>
          <w:t>downstream analys</w:t>
        </w:r>
      </w:ins>
      <w:ins w:id="1112" w:author="Ruijie Xu" w:date="2022-02-27T10:54:00Z">
        <w:r w:rsidR="000D0D38">
          <w:rPr>
            <w:color w:val="000000" w:themeColor="text1"/>
          </w:rPr>
          <w:t>es</w:t>
        </w:r>
      </w:ins>
      <w:ins w:id="1113" w:author="Ruijie Xu" w:date="2022-02-02T11:58:00Z">
        <w:r w:rsidR="00547C20">
          <w:rPr>
            <w:color w:val="000000" w:themeColor="text1"/>
          </w:rPr>
          <w:t>,</w:t>
        </w:r>
      </w:ins>
      <w:del w:id="1114" w:author="Ruijie Xu" w:date="2022-02-02T11:58:00Z">
        <w:r w:rsidR="003C7FC9" w:rsidRPr="003A137D" w:rsidDel="00547C20">
          <w:rPr>
            <w:color w:val="000000" w:themeColor="text1"/>
          </w:rPr>
          <w:delText>.</w:delText>
        </w:r>
      </w:del>
      <w:r w:rsidR="003C7FC9" w:rsidRPr="003A137D">
        <w:rPr>
          <w:color w:val="000000" w:themeColor="text1"/>
        </w:rPr>
        <w:t xml:space="preserve"> </w:t>
      </w:r>
      <w:ins w:id="1115" w:author="Ruijie Xu" w:date="2022-02-02T11:58:00Z">
        <w:r w:rsidR="00547C20">
          <w:rPr>
            <w:color w:val="000000" w:themeColor="text1"/>
          </w:rPr>
          <w:t>w</w:t>
        </w:r>
      </w:ins>
      <w:del w:id="1116" w:author="Ruijie Xu" w:date="2022-02-02T11:58:00Z">
        <w:r w:rsidR="003C7FC9" w:rsidRPr="003A137D" w:rsidDel="00547C20">
          <w:rPr>
            <w:color w:val="000000" w:themeColor="text1"/>
          </w:rPr>
          <w:delText>W</w:delText>
        </w:r>
      </w:del>
      <w:r w:rsidR="003C7FC9" w:rsidRPr="003A137D">
        <w:rPr>
          <w:color w:val="000000" w:themeColor="text1"/>
        </w:rPr>
        <w:t xml:space="preserve">hile </w:t>
      </w:r>
      <w:ins w:id="1117" w:author="Ruijie Xu" w:date="2022-02-02T12:06:00Z">
        <w:r w:rsidR="00711753">
          <w:rPr>
            <w:color w:val="000000" w:themeColor="text1"/>
          </w:rPr>
          <w:t xml:space="preserve">the standard </w:t>
        </w:r>
      </w:ins>
      <w:ins w:id="1118" w:author="Ruijie Xu" w:date="2022-02-27T10:54:00Z">
        <w:r w:rsidR="000D0D38">
          <w:rPr>
            <w:color w:val="000000" w:themeColor="text1"/>
          </w:rPr>
          <w:t xml:space="preserve">DB </w:t>
        </w:r>
      </w:ins>
      <w:ins w:id="1119" w:author="Ruijie Xu" w:date="2022-02-02T12:06:00Z">
        <w:r w:rsidR="00711753">
          <w:rPr>
            <w:color w:val="000000" w:themeColor="text1"/>
          </w:rPr>
          <w:t xml:space="preserve">requires only 53 GB and </w:t>
        </w:r>
      </w:ins>
      <w:proofErr w:type="spellStart"/>
      <w:r w:rsidR="003C7FC9" w:rsidRPr="003A137D">
        <w:rPr>
          <w:color w:val="000000" w:themeColor="text1"/>
        </w:rPr>
        <w:t>minikraken</w:t>
      </w:r>
      <w:proofErr w:type="spellEnd"/>
      <w:ins w:id="1120" w:author="Ruijie Xu" w:date="2022-02-27T10:54:00Z">
        <w:r w:rsidR="000D0D38">
          <w:rPr>
            <w:color w:val="000000" w:themeColor="text1"/>
          </w:rPr>
          <w:t xml:space="preserve"> DB</w:t>
        </w:r>
      </w:ins>
      <w:del w:id="1121" w:author="Ruijie Xu" w:date="2022-02-27T10:54:00Z">
        <w:r w:rsidR="003C7FC9" w:rsidRPr="003A137D" w:rsidDel="000D0D38">
          <w:rPr>
            <w:color w:val="000000" w:themeColor="text1"/>
          </w:rPr>
          <w:delText>V2</w:delText>
        </w:r>
      </w:del>
      <w:ins w:id="1122" w:author="Ruijie Xu" w:date="2022-02-02T11:58:00Z">
        <w:r w:rsidR="00547C20">
          <w:rPr>
            <w:color w:val="000000" w:themeColor="text1"/>
          </w:rPr>
          <w:t xml:space="preserve"> </w:t>
        </w:r>
      </w:ins>
      <w:del w:id="1123" w:author="Ruijie Xu" w:date="2022-02-02T11:58:00Z">
        <w:r w:rsidR="003C7FC9" w:rsidRPr="003A137D" w:rsidDel="00547C20">
          <w:rPr>
            <w:color w:val="000000" w:themeColor="text1"/>
          </w:rPr>
          <w:delText xml:space="preserve">, distributed by the developer of Kraken2, </w:delText>
        </w:r>
      </w:del>
      <w:ins w:id="1124" w:author="Ruijie Xu" w:date="2022-02-02T12:06:00Z">
        <w:r w:rsidR="00711753">
          <w:rPr>
            <w:color w:val="000000" w:themeColor="text1"/>
          </w:rPr>
          <w:t xml:space="preserve">requires </w:t>
        </w:r>
      </w:ins>
      <w:del w:id="1125" w:author="Ruijie Xu" w:date="2022-02-02T12:06:00Z">
        <w:r w:rsidR="003C7FC9" w:rsidRPr="003A137D" w:rsidDel="00711753">
          <w:rPr>
            <w:color w:val="000000" w:themeColor="text1"/>
          </w:rPr>
          <w:delText xml:space="preserve">only requires less than </w:delText>
        </w:r>
      </w:del>
      <w:r w:rsidR="003C7FC9" w:rsidRPr="003A137D">
        <w:rPr>
          <w:color w:val="000000" w:themeColor="text1"/>
        </w:rPr>
        <w:t xml:space="preserve">8GB. Customized </w:t>
      </w:r>
      <w:del w:id="1126" w:author="Ruijie Xu" w:date="2022-02-27T10:55:00Z">
        <w:r w:rsidR="003C7FC9" w:rsidRPr="003A137D" w:rsidDel="00F30CE9">
          <w:rPr>
            <w:color w:val="000000" w:themeColor="text1"/>
          </w:rPr>
          <w:delText xml:space="preserve">database </w:delText>
        </w:r>
      </w:del>
      <w:ins w:id="1127" w:author="Ruijie Xu" w:date="2022-02-27T10:55:00Z">
        <w:r w:rsidR="00F30CE9">
          <w:rPr>
            <w:color w:val="000000" w:themeColor="text1"/>
          </w:rPr>
          <w:t>DB</w:t>
        </w:r>
        <w:r w:rsidR="00F30CE9" w:rsidRPr="003A137D">
          <w:rPr>
            <w:color w:val="000000" w:themeColor="text1"/>
          </w:rPr>
          <w:t xml:space="preserve"> </w:t>
        </w:r>
      </w:ins>
      <w:r w:rsidR="00C719C0" w:rsidRPr="003A137D">
        <w:rPr>
          <w:color w:val="000000" w:themeColor="text1"/>
        </w:rPr>
        <w:t xml:space="preserve">(60 GB) </w:t>
      </w:r>
      <w:bookmarkStart w:id="1128" w:name="OLE_LINK221"/>
      <w:bookmarkStart w:id="1129" w:name="OLE_LINK222"/>
      <w:r w:rsidR="003C7FC9" w:rsidRPr="003A137D">
        <w:rPr>
          <w:color w:val="000000" w:themeColor="text1"/>
        </w:rPr>
        <w:t xml:space="preserve">was built with the same composition of the standard </w:t>
      </w:r>
      <w:del w:id="1130" w:author="Ruijie Xu" w:date="2022-02-27T10:55:00Z">
        <w:r w:rsidR="003C7FC9" w:rsidRPr="003A137D" w:rsidDel="00F30CE9">
          <w:rPr>
            <w:color w:val="000000" w:themeColor="text1"/>
          </w:rPr>
          <w:delText>database</w:delText>
        </w:r>
      </w:del>
      <w:ins w:id="1131" w:author="Ruijie Xu" w:date="2022-02-27T10:55:00Z">
        <w:r w:rsidR="00F30CE9">
          <w:rPr>
            <w:color w:val="000000" w:themeColor="text1"/>
          </w:rPr>
          <w:t>DB</w:t>
        </w:r>
      </w:ins>
      <w:del w:id="1132" w:author="Ruijie Xu" w:date="2022-02-02T12:09:00Z">
        <w:r w:rsidR="00C719C0" w:rsidRPr="003A137D" w:rsidDel="0054202F">
          <w:rPr>
            <w:color w:val="000000" w:themeColor="text1"/>
          </w:rPr>
          <w:delText xml:space="preserve"> (53 GB)</w:delText>
        </w:r>
      </w:del>
      <w:r w:rsidR="003C7FC9" w:rsidRPr="003A137D">
        <w:rPr>
          <w:color w:val="000000" w:themeColor="text1"/>
        </w:rPr>
        <w:t xml:space="preserve">, with the addition of the </w:t>
      </w:r>
      <w:del w:id="1133" w:author="Ruijie Xu" w:date="2022-02-02T12:09:00Z">
        <w:r w:rsidR="003C7FC9" w:rsidRPr="003A137D" w:rsidDel="0054202F">
          <w:rPr>
            <w:color w:val="000000" w:themeColor="text1"/>
          </w:rPr>
          <w:delText xml:space="preserve">two </w:delText>
        </w:r>
      </w:del>
      <w:ins w:id="1134" w:author="Ruijie Xu" w:date="2022-02-02T12:09:00Z">
        <w:r w:rsidR="0054202F">
          <w:rPr>
            <w:color w:val="000000" w:themeColor="text1"/>
          </w:rPr>
          <w:t>genomes of two</w:t>
        </w:r>
        <w:r w:rsidR="0054202F" w:rsidRPr="003A137D">
          <w:rPr>
            <w:color w:val="000000" w:themeColor="text1"/>
          </w:rPr>
          <w:t xml:space="preserve"> </w:t>
        </w:r>
      </w:ins>
      <w:r w:rsidR="003C7FC9" w:rsidRPr="003A137D">
        <w:rPr>
          <w:color w:val="000000" w:themeColor="text1"/>
        </w:rPr>
        <w:t xml:space="preserve">Rattus </w:t>
      </w:r>
      <w:del w:id="1135" w:author="Ruijie Xu" w:date="2022-02-02T12:09:00Z">
        <w:r w:rsidR="003C7FC9" w:rsidRPr="003A137D" w:rsidDel="0054202F">
          <w:rPr>
            <w:color w:val="000000" w:themeColor="text1"/>
          </w:rPr>
          <w:lastRenderedPageBreak/>
          <w:delText xml:space="preserve">genomes, which is the host </w:delText>
        </w:r>
      </w:del>
      <w:r w:rsidR="003C7FC9" w:rsidRPr="003A137D">
        <w:rPr>
          <w:color w:val="000000" w:themeColor="text1"/>
        </w:rPr>
        <w:t>sp</w:t>
      </w:r>
      <w:ins w:id="1136" w:author="Ruijie Xu" w:date="2022-02-02T12:10:00Z">
        <w:del w:id="1137" w:author="Liliana Salvador" w:date="2022-02-23T19:34:00Z">
          <w:r w:rsidR="0054202F" w:rsidDel="00EE5D21">
            <w:rPr>
              <w:color w:val="000000" w:themeColor="text1"/>
            </w:rPr>
            <w:delText>a</w:delText>
          </w:r>
        </w:del>
      </w:ins>
      <w:r w:rsidR="003C7FC9" w:rsidRPr="003A137D">
        <w:rPr>
          <w:color w:val="000000" w:themeColor="text1"/>
        </w:rPr>
        <w:t xml:space="preserve">ecies </w:t>
      </w:r>
      <w:del w:id="1138" w:author="Ruijie Xu" w:date="2022-02-02T12:09:00Z">
        <w:r w:rsidR="003C7FC9" w:rsidRPr="003A137D" w:rsidDel="0054202F">
          <w:rPr>
            <w:color w:val="000000" w:themeColor="text1"/>
          </w:rPr>
          <w:delText xml:space="preserve">of </w:delText>
        </w:r>
      </w:del>
      <w:r w:rsidR="003C7FC9" w:rsidRPr="003A137D">
        <w:rPr>
          <w:color w:val="000000" w:themeColor="text1"/>
        </w:rPr>
        <w:t>the dataset</w:t>
      </w:r>
      <w:bookmarkEnd w:id="1128"/>
      <w:bookmarkEnd w:id="1129"/>
      <w:ins w:id="1139" w:author="Ruijie Xu" w:date="2022-02-02T12:10:00Z">
        <w:r w:rsidR="0054202F">
          <w:rPr>
            <w:color w:val="000000" w:themeColor="text1"/>
          </w:rPr>
          <w:t xml:space="preserve"> was collected from</w:t>
        </w:r>
      </w:ins>
      <w:r w:rsidR="003C7FC9" w:rsidRPr="003A137D">
        <w:rPr>
          <w:color w:val="000000" w:themeColor="text1"/>
        </w:rPr>
        <w:t xml:space="preserve">. With 12 threads of CPU used on UGA’s high memory </w:t>
      </w:r>
      <w:r w:rsidR="00A636DD" w:rsidRPr="003A137D">
        <w:rPr>
          <w:color w:val="000000" w:themeColor="text1"/>
        </w:rPr>
        <w:t xml:space="preserve">computing node, the building of the customized database took ~15 </w:t>
      </w:r>
      <w:proofErr w:type="spellStart"/>
      <w:r w:rsidR="00A636DD" w:rsidRPr="003A137D">
        <w:rPr>
          <w:color w:val="000000" w:themeColor="text1"/>
        </w:rPr>
        <w:t>hrs</w:t>
      </w:r>
      <w:proofErr w:type="spellEnd"/>
      <w:r w:rsidR="00A636DD" w:rsidRPr="003A137D">
        <w:rPr>
          <w:color w:val="000000" w:themeColor="text1"/>
        </w:rPr>
        <w:t xml:space="preserve"> (Table I) to complete the building process. </w:t>
      </w:r>
      <w:del w:id="1140" w:author="Ruijie Xu" w:date="2022-02-02T11:59:00Z">
        <w:r w:rsidR="00C719C0" w:rsidRPr="003A137D" w:rsidDel="00547C20">
          <w:rPr>
            <w:color w:val="000000" w:themeColor="text1"/>
          </w:rPr>
          <w:delText xml:space="preserve">Kraken2 </w:delText>
        </w:r>
      </w:del>
      <w:del w:id="1141" w:author="Ruijie Xu" w:date="2022-02-02T11:58:00Z">
        <w:r w:rsidR="00C719C0" w:rsidRPr="003A137D" w:rsidDel="00547C20">
          <w:rPr>
            <w:color w:val="000000" w:themeColor="text1"/>
          </w:rPr>
          <w:delText xml:space="preserve">will </w:delText>
        </w:r>
      </w:del>
      <w:del w:id="1142" w:author="Ruijie Xu" w:date="2022-02-02T11:59:00Z">
        <w:r w:rsidR="00C719C0" w:rsidRPr="003A137D" w:rsidDel="00547C20">
          <w:rPr>
            <w:color w:val="000000" w:themeColor="text1"/>
          </w:rPr>
          <w:delText>load</w:delText>
        </w:r>
      </w:del>
      <w:del w:id="1143" w:author="Ruijie Xu" w:date="2022-02-02T11:58:00Z">
        <w:r w:rsidR="00C719C0" w:rsidRPr="003A137D" w:rsidDel="00547C20">
          <w:rPr>
            <w:color w:val="000000" w:themeColor="text1"/>
          </w:rPr>
          <w:delText>ed</w:delText>
        </w:r>
      </w:del>
      <w:del w:id="1144" w:author="Ruijie Xu" w:date="2022-02-02T11:59:00Z">
        <w:r w:rsidR="00C719C0" w:rsidRPr="003A137D" w:rsidDel="00547C20">
          <w:rPr>
            <w:color w:val="000000" w:themeColor="text1"/>
          </w:rPr>
          <w:delText xml:space="preserve"> </w:delText>
        </w:r>
      </w:del>
      <w:del w:id="1145" w:author="Ruijie Xu" w:date="2022-02-02T11:58:00Z">
        <w:r w:rsidR="00C719C0" w:rsidRPr="003A137D" w:rsidDel="00547C20">
          <w:rPr>
            <w:color w:val="000000" w:themeColor="text1"/>
          </w:rPr>
          <w:delText xml:space="preserve">database </w:delText>
        </w:r>
      </w:del>
      <w:del w:id="1146" w:author="Ruijie Xu" w:date="2022-02-02T11:59:00Z">
        <w:r w:rsidR="00C719C0" w:rsidRPr="003A137D" w:rsidDel="00547C20">
          <w:rPr>
            <w:color w:val="000000" w:themeColor="text1"/>
          </w:rPr>
          <w:delText xml:space="preserve">selected into the </w:delText>
        </w:r>
        <w:r w:rsidR="00937EFC" w:rsidRPr="003A137D" w:rsidDel="00547C20">
          <w:rPr>
            <w:color w:val="000000" w:themeColor="text1"/>
          </w:rPr>
          <w:delText>workstation</w:delText>
        </w:r>
        <w:r w:rsidR="00C719C0" w:rsidRPr="003A137D" w:rsidDel="00547C20">
          <w:rPr>
            <w:color w:val="000000" w:themeColor="text1"/>
          </w:rPr>
          <w:delText xml:space="preserve"> for every analysis</w:delText>
        </w:r>
        <w:r w:rsidR="00937EFC" w:rsidRPr="003A137D" w:rsidDel="00547C20">
          <w:rPr>
            <w:color w:val="000000" w:themeColor="text1"/>
          </w:rPr>
          <w:delText xml:space="preserve"> the software perform, thus the memory resources utilized during Kraken2’s analyses are directly correlated with the choice of the databases. </w:delText>
        </w:r>
      </w:del>
      <w:r w:rsidR="00937EFC" w:rsidRPr="003A137D">
        <w:rPr>
          <w:color w:val="000000" w:themeColor="text1"/>
        </w:rPr>
        <w:t xml:space="preserve">Time of the analyses also changes </w:t>
      </w:r>
      <w:r w:rsidR="00F00266" w:rsidRPr="003A137D">
        <w:rPr>
          <w:color w:val="000000" w:themeColor="text1"/>
        </w:rPr>
        <w:t xml:space="preserve">with the selection of the databases, but the differences is only in the range of </w:t>
      </w:r>
      <w:ins w:id="1147" w:author="Ruijie Xu" w:date="2022-02-02T12:10:00Z">
        <w:r w:rsidR="0054202F">
          <w:rPr>
            <w:color w:val="000000" w:themeColor="text1"/>
          </w:rPr>
          <w:t>minutes</w:t>
        </w:r>
      </w:ins>
      <w:del w:id="1148" w:author="Ruijie Xu" w:date="2022-02-02T12:10:00Z">
        <w:r w:rsidR="00F00266" w:rsidRPr="003A137D" w:rsidDel="0054202F">
          <w:rPr>
            <w:color w:val="000000" w:themeColor="text1"/>
          </w:rPr>
          <w:delText>seconds</w:delText>
        </w:r>
      </w:del>
      <w:r w:rsidR="00F00266" w:rsidRPr="003A137D">
        <w:rPr>
          <w:color w:val="000000" w:themeColor="text1"/>
        </w:rPr>
        <w:t>.</w:t>
      </w:r>
      <w:r w:rsidR="00C719C0" w:rsidRPr="003A137D">
        <w:rPr>
          <w:color w:val="000000" w:themeColor="text1"/>
        </w:rPr>
        <w:t xml:space="preserve"> </w:t>
      </w:r>
    </w:p>
    <w:p w14:paraId="637798B8" w14:textId="0C207028" w:rsidR="0052454F" w:rsidRPr="0052454F" w:rsidRDefault="0052454F" w:rsidP="000D0D38">
      <w:pPr>
        <w:spacing w:line="480" w:lineRule="auto"/>
        <w:rPr>
          <w:ins w:id="1149" w:author="Ruijie Xu" w:date="2022-02-02T12:11:00Z"/>
          <w:bCs/>
          <w:i/>
          <w:color w:val="000000" w:themeColor="text1"/>
          <w:rPrChange w:id="1150" w:author="Ruijie Xu" w:date="2022-02-27T13:39:00Z">
            <w:rPr>
              <w:ins w:id="1151" w:author="Ruijie Xu" w:date="2022-02-02T12:11:00Z"/>
              <w:color w:val="000000" w:themeColor="text1"/>
            </w:rPr>
          </w:rPrChange>
        </w:rPr>
      </w:pPr>
      <w:ins w:id="1152" w:author="Ruijie Xu" w:date="2022-02-27T13:39:00Z">
        <w:r>
          <w:rPr>
            <w:bCs/>
            <w:i/>
            <w:color w:val="000000" w:themeColor="text1"/>
          </w:rPr>
          <w:t>DB s</w:t>
        </w:r>
      </w:ins>
      <w:ins w:id="1153" w:author="Ruijie Xu" w:date="2022-02-27T13:40:00Z">
        <w:r>
          <w:rPr>
            <w:bCs/>
            <w:i/>
            <w:color w:val="000000" w:themeColor="text1"/>
          </w:rPr>
          <w:t>et</w:t>
        </w:r>
      </w:ins>
      <w:ins w:id="1154" w:author="Ruijie Xu" w:date="2022-02-27T13:42:00Z">
        <w:r w:rsidR="00C20546">
          <w:rPr>
            <w:bCs/>
            <w:i/>
            <w:color w:val="000000" w:themeColor="text1"/>
          </w:rPr>
          <w:t>up - Software</w:t>
        </w:r>
      </w:ins>
    </w:p>
    <w:p w14:paraId="50BA131F" w14:textId="7EA35294" w:rsidR="00E27F2F" w:rsidRDefault="00E27F2F" w:rsidP="005912FB">
      <w:pPr>
        <w:spacing w:line="480" w:lineRule="auto"/>
        <w:rPr>
          <w:ins w:id="1155" w:author="Ruijie Xu" w:date="2022-02-02T12:15:00Z"/>
          <w:color w:val="000000" w:themeColor="text1"/>
        </w:rPr>
      </w:pPr>
      <w:ins w:id="1156" w:author="Ruijie Xu" w:date="2022-02-02T12:11:00Z">
        <w:r>
          <w:rPr>
            <w:color w:val="000000" w:themeColor="text1"/>
          </w:rPr>
          <w:t xml:space="preserve">For rest of the software, </w:t>
        </w:r>
      </w:ins>
      <w:ins w:id="1157" w:author="Ruijie Xu" w:date="2022-02-02T12:12:00Z">
        <w:r>
          <w:rPr>
            <w:color w:val="000000" w:themeColor="text1"/>
          </w:rPr>
          <w:t>pre-built DBs were chosen to perform the profiling</w:t>
        </w:r>
      </w:ins>
      <w:ins w:id="1158" w:author="Liliana Salvador" w:date="2022-02-23T19:34:00Z">
        <w:r w:rsidR="00EE5D21">
          <w:rPr>
            <w:color w:val="000000" w:themeColor="text1"/>
          </w:rPr>
          <w:t>,</w:t>
        </w:r>
      </w:ins>
      <w:ins w:id="1159" w:author="Ruijie Xu" w:date="2022-02-02T12:12:00Z">
        <w:r>
          <w:rPr>
            <w:color w:val="000000" w:themeColor="text1"/>
          </w:rPr>
          <w:t xml:space="preserve"> if </w:t>
        </w:r>
      </w:ins>
      <w:ins w:id="1160" w:author="Liliana Salvador" w:date="2022-02-23T19:34:00Z">
        <w:r w:rsidR="00EE5D21">
          <w:rPr>
            <w:color w:val="000000" w:themeColor="text1"/>
          </w:rPr>
          <w:t>these</w:t>
        </w:r>
      </w:ins>
      <w:ins w:id="1161" w:author="Liliana Salvador" w:date="2022-02-23T19:35:00Z">
        <w:r w:rsidR="00EE5D21">
          <w:rPr>
            <w:color w:val="000000" w:themeColor="text1"/>
          </w:rPr>
          <w:t xml:space="preserve"> were</w:t>
        </w:r>
      </w:ins>
      <w:ins w:id="1162" w:author="Ruijie Xu" w:date="2022-02-02T12:12:00Z">
        <w:del w:id="1163" w:author="Liliana Salvador" w:date="2022-02-23T19:34:00Z">
          <w:r w:rsidDel="00EE5D21">
            <w:rPr>
              <w:color w:val="000000" w:themeColor="text1"/>
            </w:rPr>
            <w:delText>it is</w:delText>
          </w:r>
        </w:del>
        <w:r>
          <w:rPr>
            <w:color w:val="000000" w:themeColor="text1"/>
          </w:rPr>
          <w:t xml:space="preserve"> provided by the </w:t>
        </w:r>
        <w:del w:id="1164" w:author="Liliana Salvador" w:date="2022-02-23T19:35:00Z">
          <w:r w:rsidDel="00EE5D21">
            <w:rPr>
              <w:color w:val="000000" w:themeColor="text1"/>
            </w:rPr>
            <w:delText>developers</w:delText>
          </w:r>
        </w:del>
      </w:ins>
      <w:ins w:id="1165" w:author="Liliana Salvador" w:date="2022-02-23T19:35:00Z">
        <w:r w:rsidR="00EE5D21">
          <w:rPr>
            <w:color w:val="000000" w:themeColor="text1"/>
          </w:rPr>
          <w:t>software</w:t>
        </w:r>
      </w:ins>
      <w:ins w:id="1166" w:author="Ruijie Xu" w:date="2022-02-02T12:12:00Z">
        <w:r>
          <w:rPr>
            <w:color w:val="000000" w:themeColor="text1"/>
          </w:rPr>
          <w:t xml:space="preserve"> </w:t>
        </w:r>
        <w:del w:id="1167" w:author="Liliana Salvador" w:date="2022-02-23T19:35:00Z">
          <w:r w:rsidDel="00EE5D21">
            <w:rPr>
              <w:color w:val="000000" w:themeColor="text1"/>
            </w:rPr>
            <w:delText>of these software</w:delText>
          </w:r>
        </w:del>
      </w:ins>
      <w:ins w:id="1168" w:author="Ruijie Xu" w:date="2022-02-02T12:14:00Z">
        <w:del w:id="1169" w:author="Liliana Salvador" w:date="2022-02-23T19:35:00Z">
          <w:r w:rsidR="001329B6" w:rsidDel="00EE5D21">
            <w:rPr>
              <w:color w:val="000000" w:themeColor="text1"/>
            </w:rPr>
            <w:delText xml:space="preserve"> </w:delText>
          </w:r>
        </w:del>
        <w:r w:rsidR="001329B6">
          <w:rPr>
            <w:color w:val="000000" w:themeColor="text1"/>
          </w:rPr>
          <w:t>(Table I)</w:t>
        </w:r>
      </w:ins>
      <w:ins w:id="1170" w:author="Ruijie Xu" w:date="2022-02-02T12:12:00Z">
        <w:r>
          <w:rPr>
            <w:color w:val="000000" w:themeColor="text1"/>
          </w:rPr>
          <w:t xml:space="preserve">. </w:t>
        </w:r>
      </w:ins>
      <w:ins w:id="1171" w:author="Ruijie Xu" w:date="2022-02-02T12:11:00Z">
        <w:r w:rsidRPr="003A137D">
          <w:rPr>
            <w:color w:val="000000" w:themeColor="text1"/>
          </w:rPr>
          <w:t>CLARK, CLARK-s, Diamond, and Kaiju</w:t>
        </w:r>
      </w:ins>
      <w:ins w:id="1172" w:author="Ruijie Xu" w:date="2022-02-02T12:13:00Z">
        <w:r>
          <w:rPr>
            <w:color w:val="000000" w:themeColor="text1"/>
          </w:rPr>
          <w:t xml:space="preserve"> were the only four software in our study without a </w:t>
        </w:r>
        <w:r w:rsidR="001329B6">
          <w:rPr>
            <w:color w:val="000000" w:themeColor="text1"/>
          </w:rPr>
          <w:t>pre-built software provided.</w:t>
        </w:r>
      </w:ins>
      <w:ins w:id="1173" w:author="Ruijie Xu" w:date="2022-02-02T12:11:00Z">
        <w:r w:rsidRPr="003A137D">
          <w:rPr>
            <w:color w:val="000000" w:themeColor="text1"/>
          </w:rPr>
          <w:t xml:space="preserve"> With 12 threads of CPU used on UGA’s high memory computing node, building of CLARK’s database took over 42 hours to complete, with over 400 GB memory utilized (Table I). CLARK-s database, required to build on top of the CLARK’s database, took around 40 additional </w:t>
        </w:r>
        <w:proofErr w:type="gramStart"/>
        <w:r w:rsidRPr="003A137D">
          <w:rPr>
            <w:color w:val="000000" w:themeColor="text1"/>
          </w:rPr>
          <w:t>hour</w:t>
        </w:r>
        <w:proofErr w:type="gramEnd"/>
        <w:r w:rsidRPr="003A137D">
          <w:rPr>
            <w:color w:val="000000" w:themeColor="text1"/>
          </w:rPr>
          <w:t xml:space="preserve">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w:t>
        </w:r>
        <w:r>
          <w:rPr>
            <w:color w:val="000000" w:themeColor="text1"/>
          </w:rPr>
          <w:t>BLASTN</w:t>
        </w:r>
        <w:r w:rsidRPr="003A137D">
          <w:rPr>
            <w:color w:val="000000" w:themeColor="text1"/>
          </w:rPr>
          <w:t xml:space="preserve"> used ~2 </w:t>
        </w:r>
        <w:proofErr w:type="spellStart"/>
        <w:r w:rsidRPr="003A137D">
          <w:rPr>
            <w:color w:val="000000" w:themeColor="text1"/>
          </w:rPr>
          <w:t>hr</w:t>
        </w:r>
        <w:proofErr w:type="spellEnd"/>
        <w:r w:rsidRPr="003A137D">
          <w:rPr>
            <w:color w:val="000000" w:themeColor="text1"/>
          </w:rPr>
          <w:t xml:space="preserve"> to classify one sample. Rest of the software could finish classifying one sample within </w:t>
        </w:r>
      </w:ins>
      <w:ins w:id="1174" w:author="Ruijie Xu" w:date="2022-02-02T12:15:00Z">
        <w:r w:rsidR="001329B6">
          <w:rPr>
            <w:color w:val="000000" w:themeColor="text1"/>
          </w:rPr>
          <w:t>5</w:t>
        </w:r>
      </w:ins>
      <w:ins w:id="1175" w:author="Ruijie Xu" w:date="2022-02-02T12:11:00Z">
        <w:r w:rsidRPr="003A137D">
          <w:rPr>
            <w:color w:val="000000" w:themeColor="text1"/>
          </w:rPr>
          <w:t xml:space="preserve"> minute</w:t>
        </w:r>
      </w:ins>
      <w:ins w:id="1176" w:author="Ruijie Xu" w:date="2022-02-27T10:58:00Z">
        <w:r w:rsidR="00F30CE9">
          <w:rPr>
            <w:color w:val="000000" w:themeColor="text1"/>
          </w:rPr>
          <w:t>s</w:t>
        </w:r>
      </w:ins>
      <w:ins w:id="1177" w:author="Ruijie Xu" w:date="2022-02-02T12:11:00Z">
        <w:r w:rsidRPr="003A137D">
          <w:rPr>
            <w:color w:val="000000" w:themeColor="text1"/>
          </w:rPr>
          <w:t xml:space="preserve"> </w:t>
        </w:r>
      </w:ins>
      <w:ins w:id="1178" w:author="Ruijie Xu" w:date="2022-02-02T12:15:00Z">
        <w:r w:rsidR="001329B6">
          <w:rPr>
            <w:color w:val="000000" w:themeColor="text1"/>
          </w:rPr>
          <w:t xml:space="preserve">at most </w:t>
        </w:r>
      </w:ins>
      <w:ins w:id="1179" w:author="Ruijie Xu" w:date="2022-02-02T12:11:00Z">
        <w:r w:rsidRPr="003A137D">
          <w:rPr>
            <w:color w:val="000000" w:themeColor="text1"/>
          </w:rPr>
          <w:t xml:space="preserve">(Table I).  </w:t>
        </w:r>
      </w:ins>
    </w:p>
    <w:p w14:paraId="624EC42A" w14:textId="77777777" w:rsidR="00A87C25" w:rsidRDefault="00A87C25" w:rsidP="005912FB">
      <w:pPr>
        <w:spacing w:line="480" w:lineRule="auto"/>
        <w:rPr>
          <w:ins w:id="1180" w:author="Liliana Salvador" w:date="2022-02-23T11:32:00Z"/>
          <w:b/>
          <w:bCs/>
          <w:color w:val="000000" w:themeColor="text1"/>
        </w:rPr>
      </w:pPr>
    </w:p>
    <w:p w14:paraId="620DCC35" w14:textId="457EE632" w:rsidR="001329B6" w:rsidRDefault="00D73618" w:rsidP="005912FB">
      <w:pPr>
        <w:spacing w:line="480" w:lineRule="auto"/>
        <w:rPr>
          <w:ins w:id="1181" w:author="Ruijie Xu" w:date="2022-02-27T13:40:00Z"/>
          <w:b/>
          <w:bCs/>
          <w:color w:val="000000" w:themeColor="text1"/>
        </w:rPr>
      </w:pPr>
      <w:ins w:id="1182" w:author="Ruijie Xu" w:date="2022-02-02T12:18:00Z">
        <w:r w:rsidRPr="003D5D8B">
          <w:rPr>
            <w:b/>
            <w:bCs/>
            <w:color w:val="000000" w:themeColor="text1"/>
            <w:rPrChange w:id="1183" w:author="Ruijie Xu" w:date="2022-02-02T12:20:00Z">
              <w:rPr>
                <w:color w:val="000000" w:themeColor="text1"/>
              </w:rPr>
            </w:rPrChange>
          </w:rPr>
          <w:t>Differences in Microbial Profiles Classified Using Different DBs and Software</w:t>
        </w:r>
      </w:ins>
    </w:p>
    <w:p w14:paraId="3051D752" w14:textId="0261D9FF" w:rsidR="0052454F" w:rsidRPr="0052454F" w:rsidRDefault="0052454F" w:rsidP="005912FB">
      <w:pPr>
        <w:spacing w:line="480" w:lineRule="auto"/>
        <w:rPr>
          <w:bCs/>
          <w:i/>
          <w:color w:val="000000" w:themeColor="text1"/>
          <w:rPrChange w:id="1184" w:author="Ruijie Xu" w:date="2022-02-27T13:40:00Z">
            <w:rPr>
              <w:color w:val="000000" w:themeColor="text1"/>
            </w:rPr>
          </w:rPrChange>
        </w:rPr>
      </w:pPr>
      <w:ins w:id="1185" w:author="Ruijie Xu" w:date="2022-02-27T13:40:00Z">
        <w:r>
          <w:rPr>
            <w:bCs/>
            <w:i/>
            <w:color w:val="000000" w:themeColor="text1"/>
          </w:rPr>
          <w:t>Microbial profile comparison - DBs</w:t>
        </w:r>
      </w:ins>
    </w:p>
    <w:p w14:paraId="262DFADA" w14:textId="4F9ED32E" w:rsidR="00F5051E" w:rsidRDefault="003D5D8B" w:rsidP="005912FB">
      <w:pPr>
        <w:spacing w:line="480" w:lineRule="auto"/>
        <w:rPr>
          <w:ins w:id="1186" w:author="Ruijie Xu" w:date="2022-02-27T13:40:00Z"/>
          <w:color w:val="000000" w:themeColor="text1"/>
        </w:rPr>
      </w:pPr>
      <w:ins w:id="1187" w:author="Ruijie Xu" w:date="2022-02-02T12:22:00Z">
        <w:r>
          <w:rPr>
            <w:color w:val="000000" w:themeColor="text1"/>
          </w:rPr>
          <w:t>Significant differences were identified between the microb</w:t>
        </w:r>
      </w:ins>
      <w:ins w:id="1188" w:author="Ruijie Xu" w:date="2022-02-02T12:23:00Z">
        <w:r>
          <w:rPr>
            <w:color w:val="000000" w:themeColor="text1"/>
          </w:rPr>
          <w:t>ial profiles of the rat samples when different DB</w:t>
        </w:r>
      </w:ins>
      <w:ins w:id="1189" w:author="Liliana Salvador" w:date="2022-02-23T19:36:00Z">
        <w:r w:rsidR="00EE5D21">
          <w:rPr>
            <w:color w:val="000000" w:themeColor="text1"/>
          </w:rPr>
          <w:t>s</w:t>
        </w:r>
      </w:ins>
      <w:ins w:id="1190" w:author="Ruijie Xu" w:date="2022-02-02T12:23:00Z">
        <w:r>
          <w:rPr>
            <w:color w:val="000000" w:themeColor="text1"/>
          </w:rPr>
          <w:t xml:space="preserve"> w</w:t>
        </w:r>
      </w:ins>
      <w:ins w:id="1191" w:author="Liliana Salvador" w:date="2022-02-23T19:36:00Z">
        <w:r w:rsidR="00EE5D21">
          <w:rPr>
            <w:color w:val="000000" w:themeColor="text1"/>
          </w:rPr>
          <w:t>ere</w:t>
        </w:r>
      </w:ins>
      <w:ins w:id="1192" w:author="Ruijie Xu" w:date="2022-02-02T12:23:00Z">
        <w:del w:id="1193" w:author="Liliana Salvador" w:date="2022-02-23T19:36:00Z">
          <w:r w:rsidDel="00EE5D21">
            <w:rPr>
              <w:color w:val="000000" w:themeColor="text1"/>
            </w:rPr>
            <w:delText>as</w:delText>
          </w:r>
        </w:del>
        <w:r>
          <w:rPr>
            <w:color w:val="000000" w:themeColor="text1"/>
          </w:rPr>
          <w:t xml:space="preserve"> used for classification</w:t>
        </w:r>
      </w:ins>
      <w:ins w:id="1194" w:author="Ruijie Xu" w:date="2022-02-03T12:05:00Z">
        <w:r w:rsidR="00971368">
          <w:rPr>
            <w:color w:val="000000" w:themeColor="text1"/>
          </w:rPr>
          <w:t xml:space="preserve"> (Table SI.1)</w:t>
        </w:r>
      </w:ins>
      <w:ins w:id="1195"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196" w:author="Ruijie Xu" w:date="2022-02-02T12:24:00Z">
        <w:del w:id="1197"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r w:rsidR="00A310EF" w:rsidRPr="003A137D">
        <w:rPr>
          <w:color w:val="000000" w:themeColor="text1"/>
        </w:rPr>
        <w:t>using the</w:t>
      </w:r>
      <w:del w:id="1198" w:author="Liliana Salvador" w:date="2022-02-23T19:37:00Z">
        <w:r w:rsidR="00A310EF" w:rsidRPr="003A137D" w:rsidDel="00EE5D21">
          <w:rPr>
            <w:color w:val="000000" w:themeColor="text1"/>
          </w:rPr>
          <w:delText>se</w:delText>
        </w:r>
      </w:del>
      <w:r w:rsidR="00A310EF" w:rsidRPr="003A137D">
        <w:rPr>
          <w:color w:val="000000" w:themeColor="text1"/>
        </w:rPr>
        <w:t xml:space="preserve"> </w:t>
      </w:r>
      <w:ins w:id="1199" w:author="Ruijie Xu" w:date="2022-02-02T12:24:00Z">
        <w:r w:rsidR="00CF1D3A">
          <w:rPr>
            <w:color w:val="000000" w:themeColor="text1"/>
          </w:rPr>
          <w:t xml:space="preserve">kraken2 </w:t>
        </w:r>
      </w:ins>
      <w:r w:rsidR="00A310EF" w:rsidRPr="003A137D">
        <w:rPr>
          <w:color w:val="000000" w:themeColor="text1"/>
        </w:rPr>
        <w:t>DBs</w:t>
      </w:r>
      <w:r w:rsidR="00F440CF" w:rsidRPr="003A137D">
        <w:rPr>
          <w:color w:val="000000" w:themeColor="text1"/>
        </w:rPr>
        <w:t xml:space="preserve"> range from 10</w:t>
      </w:r>
      <w:r w:rsidR="00F046AE" w:rsidRPr="003A137D">
        <w:rPr>
          <w:color w:val="000000" w:themeColor="text1"/>
        </w:rPr>
        <w:t>,</w:t>
      </w:r>
      <w:r w:rsidR="00F440CF" w:rsidRPr="003A137D">
        <w:rPr>
          <w:color w:val="000000" w:themeColor="text1"/>
        </w:rPr>
        <w:t xml:space="preserve">755 </w:t>
      </w:r>
      <w:r w:rsidR="009A41D3" w:rsidRPr="003A137D">
        <w:rPr>
          <w:color w:val="000000" w:themeColor="text1"/>
        </w:rPr>
        <w:t>(SD: 20</w:t>
      </w:r>
      <w:r w:rsidR="00F046AE" w:rsidRPr="003A137D">
        <w:rPr>
          <w:color w:val="000000" w:themeColor="text1"/>
        </w:rPr>
        <w:t>,</w:t>
      </w:r>
      <w:r w:rsidR="009A41D3" w:rsidRPr="003A137D">
        <w:rPr>
          <w:color w:val="000000" w:themeColor="text1"/>
        </w:rPr>
        <w:t xml:space="preserve">651) </w:t>
      </w:r>
      <w:r w:rsidR="00F440CF" w:rsidRPr="003A137D">
        <w:rPr>
          <w:color w:val="000000" w:themeColor="text1"/>
        </w:rPr>
        <w:t xml:space="preserve">using the </w:t>
      </w:r>
      <w:proofErr w:type="spellStart"/>
      <w:r w:rsidR="00F440CF" w:rsidRPr="003A137D">
        <w:rPr>
          <w:color w:val="000000" w:themeColor="text1"/>
        </w:rPr>
        <w:t>minikraken</w:t>
      </w:r>
      <w:proofErr w:type="spellEnd"/>
      <w:r w:rsidR="00F440CF" w:rsidRPr="003A137D">
        <w:rPr>
          <w:color w:val="000000" w:themeColor="text1"/>
        </w:rPr>
        <w:t xml:space="preserve"> DB to 21</w:t>
      </w:r>
      <w:r w:rsidR="00F046AE" w:rsidRPr="003A137D">
        <w:rPr>
          <w:color w:val="000000" w:themeColor="text1"/>
        </w:rPr>
        <w:t>,</w:t>
      </w:r>
      <w:r w:rsidR="00F440CF" w:rsidRPr="003A137D">
        <w:rPr>
          <w:color w:val="000000" w:themeColor="text1"/>
        </w:rPr>
        <w:t>402</w:t>
      </w:r>
      <w:r w:rsidR="009A41D3" w:rsidRPr="003A137D">
        <w:rPr>
          <w:color w:val="000000" w:themeColor="text1"/>
        </w:rPr>
        <w:t xml:space="preserve"> (SD: 27</w:t>
      </w:r>
      <w:r w:rsidR="00F046AE" w:rsidRPr="003A137D">
        <w:rPr>
          <w:color w:val="000000" w:themeColor="text1"/>
        </w:rPr>
        <w:t>,</w:t>
      </w:r>
      <w:r w:rsidR="009A41D3" w:rsidRPr="003A137D">
        <w:rPr>
          <w:color w:val="000000" w:themeColor="text1"/>
        </w:rPr>
        <w:t>043)</w:t>
      </w:r>
      <w:r w:rsidR="00A310EF" w:rsidRPr="003A137D">
        <w:rPr>
          <w:color w:val="000000" w:themeColor="text1"/>
        </w:rPr>
        <w:t xml:space="preserve"> </w:t>
      </w:r>
      <w:r w:rsidR="00F440CF" w:rsidRPr="003A137D">
        <w:rPr>
          <w:color w:val="000000" w:themeColor="text1"/>
        </w:rPr>
        <w:t xml:space="preserve">using the </w:t>
      </w:r>
      <w:proofErr w:type="spellStart"/>
      <w:r w:rsidR="00F440CF" w:rsidRPr="003A137D">
        <w:rPr>
          <w:color w:val="000000" w:themeColor="text1"/>
        </w:rPr>
        <w:t>maxikraken</w:t>
      </w:r>
      <w:proofErr w:type="spellEnd"/>
      <w:r w:rsidR="00F440CF" w:rsidRPr="003A137D">
        <w:rPr>
          <w:color w:val="000000" w:themeColor="text1"/>
        </w:rPr>
        <w:t xml:space="preserve"> DB</w:t>
      </w:r>
      <w:r w:rsidR="009A41D3" w:rsidRPr="003A137D">
        <w:rPr>
          <w:color w:val="000000" w:themeColor="text1"/>
        </w:rPr>
        <w:t xml:space="preserve"> </w:t>
      </w:r>
      <w:r w:rsidR="00C0014F" w:rsidRPr="003A137D">
        <w:rPr>
          <w:color w:val="000000" w:themeColor="text1"/>
        </w:rPr>
        <w:t xml:space="preserve">(Table </w:t>
      </w:r>
      <w:ins w:id="1200" w:author="Ruijie Xu" w:date="2022-02-02T12:25:00Z">
        <w:r w:rsidR="00CF1D3A">
          <w:rPr>
            <w:color w:val="000000" w:themeColor="text1"/>
          </w:rPr>
          <w:t>S</w:t>
        </w:r>
      </w:ins>
      <w:r w:rsidR="009A41D3" w:rsidRPr="003A137D">
        <w:rPr>
          <w:color w:val="000000" w:themeColor="text1"/>
        </w:rPr>
        <w:t>I.</w:t>
      </w:r>
      <w:ins w:id="1201" w:author="Ruijie Xu" w:date="2022-02-03T12:05:00Z">
        <w:r w:rsidR="00971368">
          <w:rPr>
            <w:color w:val="000000" w:themeColor="text1"/>
          </w:rPr>
          <w:t>2</w:t>
        </w:r>
      </w:ins>
      <w:del w:id="1202" w:author="Ruijie Xu" w:date="2022-02-03T12:05:00Z">
        <w:r w:rsidR="009A41D3" w:rsidRPr="003A137D" w:rsidDel="00971368">
          <w:rPr>
            <w:color w:val="000000" w:themeColor="text1"/>
          </w:rPr>
          <w:delText>1</w:delText>
        </w:r>
      </w:del>
      <w:r w:rsidR="00C0014F" w:rsidRPr="003A137D">
        <w:rPr>
          <w:color w:val="000000" w:themeColor="text1"/>
        </w:rPr>
        <w:t xml:space="preserve">). </w:t>
      </w:r>
      <w:r w:rsidR="009A41D3" w:rsidRPr="003A137D">
        <w:rPr>
          <w:color w:val="000000" w:themeColor="text1"/>
        </w:rPr>
        <w:t>The number</w:t>
      </w:r>
      <w:del w:id="1203" w:author="Liliana Salvador" w:date="2022-02-23T19:38:00Z">
        <w:r w:rsidR="009A41D3" w:rsidRPr="003A137D" w:rsidDel="00EE5D21">
          <w:rPr>
            <w:color w:val="000000" w:themeColor="text1"/>
          </w:rPr>
          <w:delText>s</w:delText>
        </w:r>
      </w:del>
      <w:r w:rsidR="009A41D3" w:rsidRPr="003A137D">
        <w:rPr>
          <w:color w:val="000000" w:themeColor="text1"/>
        </w:rPr>
        <w:t xml:space="preserve"> of reads </w:t>
      </w:r>
      <w:r w:rsidR="009A41D3" w:rsidRPr="003A137D">
        <w:rPr>
          <w:color w:val="000000" w:themeColor="text1"/>
        </w:rPr>
        <w:lastRenderedPageBreak/>
        <w:t>classified under the</w:t>
      </w:r>
      <w:del w:id="1204"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w:t>
      </w:r>
      <w:proofErr w:type="spellStart"/>
      <w:r w:rsidR="00F046AE" w:rsidRPr="003A137D">
        <w:rPr>
          <w:color w:val="000000" w:themeColor="text1"/>
        </w:rPr>
        <w:t>taxnomy</w:t>
      </w:r>
      <w:proofErr w:type="spellEnd"/>
      <w:r w:rsidR="00F046AE" w:rsidRPr="003A137D">
        <w:rPr>
          <w:color w:val="000000" w:themeColor="text1"/>
        </w:rPr>
        <w:t xml:space="preserve"> level (Domain), </w:t>
      </w:r>
      <w:proofErr w:type="spellStart"/>
      <w:r w:rsidR="009A41D3" w:rsidRPr="003A137D">
        <w:rPr>
          <w:color w:val="000000" w:themeColor="text1"/>
        </w:rPr>
        <w:t>Eukaryota</w:t>
      </w:r>
      <w:proofErr w:type="spellEnd"/>
      <w:r w:rsidR="009A41D3" w:rsidRPr="003A137D">
        <w:rPr>
          <w:color w:val="000000" w:themeColor="text1"/>
        </w:rPr>
        <w:t>, Bacteria, Viruses and Archaea taxa</w:t>
      </w:r>
      <w:r w:rsidR="00F046AE" w:rsidRPr="003A137D">
        <w:rPr>
          <w:color w:val="000000" w:themeColor="text1"/>
        </w:rPr>
        <w:t>,</w:t>
      </w:r>
      <w:r w:rsidR="009A41D3" w:rsidRPr="003A137D">
        <w:rPr>
          <w:color w:val="000000" w:themeColor="text1"/>
        </w:rPr>
        <w:t xml:space="preserve"> by each </w:t>
      </w:r>
      <w:ins w:id="1205" w:author="Liliana Salvador" w:date="2022-02-23T19:38:00Z">
        <w:r w:rsidR="00EE5D21">
          <w:rPr>
            <w:color w:val="000000" w:themeColor="text1"/>
          </w:rPr>
          <w:t>DB,</w:t>
        </w:r>
      </w:ins>
      <w:del w:id="1206"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207"/>
      <w:del w:id="1208"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207"/>
        <w:r w:rsidR="00EE5D21" w:rsidDel="0078145E">
          <w:rPr>
            <w:rStyle w:val="CommentReference"/>
          </w:rPr>
          <w:commentReference w:id="1207"/>
        </w:r>
      </w:del>
      <w:del w:id="1209"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210"/>
      <w:proofErr w:type="spellStart"/>
      <w:ins w:id="1211" w:author="Ruijie Xu" w:date="2022-02-02T12:32:00Z">
        <w:r w:rsidR="00EF2BE5">
          <w:rPr>
            <w:color w:val="000000" w:themeColor="text1"/>
          </w:rPr>
          <w:t>padj</w:t>
        </w:r>
      </w:ins>
      <w:commentRangeEnd w:id="1210"/>
      <w:proofErr w:type="spellEnd"/>
      <w:r w:rsidR="00EE5D21">
        <w:rPr>
          <w:rStyle w:val="CommentReference"/>
        </w:rPr>
        <w:commentReference w:id="1210"/>
      </w:r>
      <w:ins w:id="1212" w:author="Ruijie Xu" w:date="2022-02-02T12:32:00Z">
        <w:r w:rsidR="00EF2BE5">
          <w:rPr>
            <w:color w:val="000000" w:themeColor="text1"/>
          </w:rPr>
          <w:t xml:space="preserve"> </w:t>
        </w:r>
      </w:ins>
      <w:del w:id="1213"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214"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215" w:author="Ruijie Xu" w:date="2022-02-02T12:25:00Z">
        <w:r w:rsidR="00CF1D3A">
          <w:rPr>
            <w:color w:val="000000" w:themeColor="text1"/>
          </w:rPr>
          <w:t>S</w:t>
        </w:r>
      </w:ins>
      <w:r w:rsidR="00C86E04" w:rsidRPr="003A137D">
        <w:rPr>
          <w:color w:val="000000" w:themeColor="text1"/>
        </w:rPr>
        <w:t>I.</w:t>
      </w:r>
      <w:ins w:id="1216" w:author="Ruijie Xu" w:date="2022-02-03T12:06:00Z">
        <w:r w:rsidR="00971368">
          <w:rPr>
            <w:color w:val="000000" w:themeColor="text1"/>
          </w:rPr>
          <w:t>3</w:t>
        </w:r>
      </w:ins>
      <w:del w:id="1217" w:author="Ruijie Xu" w:date="2022-02-03T12:06:00Z">
        <w:r w:rsidR="00C86E04" w:rsidRPr="003A137D" w:rsidDel="00971368">
          <w:rPr>
            <w:color w:val="000000" w:themeColor="text1"/>
          </w:rPr>
          <w:delText>2</w:delText>
        </w:r>
      </w:del>
      <w:r w:rsidR="00C86E04" w:rsidRPr="003A137D">
        <w:rPr>
          <w:color w:val="000000" w:themeColor="text1"/>
        </w:rPr>
        <w:t xml:space="preserve">. </w:t>
      </w:r>
      <w:commentRangeStart w:id="1218"/>
      <w:del w:id="1219" w:author="Ruijie Xu" w:date="2022-02-02T12:26:00Z">
        <w:r w:rsidR="00C86E04" w:rsidRPr="003A137D" w:rsidDel="00CF1D3A">
          <w:rPr>
            <w:color w:val="000000" w:themeColor="text1"/>
          </w:rPr>
          <w:delText xml:space="preserve">Most of these pairwise comparisons between </w:delText>
        </w:r>
        <w:r w:rsidR="00374568" w:rsidRPr="003A137D" w:rsidDel="00CF1D3A">
          <w:rPr>
            <w:color w:val="000000" w:themeColor="text1"/>
          </w:rPr>
          <w:delText xml:space="preserve">the results of </w:delText>
        </w:r>
        <w:r w:rsidR="00C86E04" w:rsidRPr="003A137D" w:rsidDel="00CF1D3A">
          <w:rPr>
            <w:color w:val="000000" w:themeColor="text1"/>
          </w:rPr>
          <w:delText xml:space="preserve">DBs were significant. For example, </w:delText>
        </w:r>
      </w:del>
      <w:del w:id="1220" w:author="Ruijie Xu" w:date="2022-02-02T12:27:00Z">
        <w:r w:rsidR="00C86E04" w:rsidRPr="003A137D" w:rsidDel="00CF1D3A">
          <w:rPr>
            <w:color w:val="000000" w:themeColor="text1"/>
          </w:rPr>
          <w:delText xml:space="preserve">the </w:delText>
        </w:r>
      </w:del>
      <w:del w:id="1221" w:author="Ruijie Xu" w:date="2022-02-02T12:26:00Z">
        <w:r w:rsidR="00C86E04" w:rsidRPr="003A137D" w:rsidDel="00CF1D3A">
          <w:rPr>
            <w:color w:val="000000" w:themeColor="text1"/>
          </w:rPr>
          <w:delText xml:space="preserve">differences in </w:delText>
        </w:r>
      </w:del>
      <w:del w:id="1222" w:author="Ruijie Xu" w:date="2022-02-02T12:28:00Z">
        <w:r w:rsidR="00C86E04" w:rsidRPr="003A137D" w:rsidDel="00CF1D3A">
          <w:rPr>
            <w:color w:val="000000" w:themeColor="text1"/>
          </w:rPr>
          <w:delText>the number of reads classified</w:delText>
        </w:r>
      </w:del>
      <w:del w:id="1223" w:author="Ruijie Xu" w:date="2022-02-02T12:27:00Z">
        <w:r w:rsidR="00C86E04" w:rsidRPr="003A137D" w:rsidDel="00CF1D3A">
          <w:rPr>
            <w:color w:val="000000" w:themeColor="text1"/>
          </w:rPr>
          <w:delText xml:space="preserve"> under the Bacteria taxon </w:delText>
        </w:r>
      </w:del>
      <w:del w:id="1224" w:author="Ruijie Xu" w:date="2022-02-02T12:28:00Z">
        <w:r w:rsidR="00C86E04" w:rsidRPr="003A137D" w:rsidDel="00CF1D3A">
          <w:rPr>
            <w:color w:val="000000" w:themeColor="text1"/>
          </w:rPr>
          <w:delText>were significant</w:delText>
        </w:r>
        <w:r w:rsidR="00374568" w:rsidRPr="003A137D" w:rsidDel="00CF1D3A">
          <w:rPr>
            <w:color w:val="000000" w:themeColor="text1"/>
          </w:rPr>
          <w:delText>ly different</w:delText>
        </w:r>
        <w:r w:rsidR="00C86E04" w:rsidRPr="003A137D" w:rsidDel="00CF1D3A">
          <w:rPr>
            <w:color w:val="000000" w:themeColor="text1"/>
          </w:rPr>
          <w:delText xml:space="preserve"> </w:delText>
        </w:r>
      </w:del>
      <w:del w:id="1225" w:author="Ruijie Xu" w:date="2022-02-02T12:27:00Z">
        <w:r w:rsidR="00C86E04" w:rsidRPr="003A137D" w:rsidDel="00CF1D3A">
          <w:rPr>
            <w:color w:val="000000" w:themeColor="text1"/>
          </w:rPr>
          <w:delText xml:space="preserve">for </w:delText>
        </w:r>
      </w:del>
      <w:del w:id="1226" w:author="Ruijie Xu" w:date="2022-02-02T12:28:00Z">
        <w:r w:rsidR="00C86E04" w:rsidRPr="003A137D" w:rsidDel="00CF1D3A">
          <w:rPr>
            <w:color w:val="000000" w:themeColor="text1"/>
          </w:rPr>
          <w:delText>all</w:delText>
        </w:r>
      </w:del>
      <w:del w:id="1227" w:author="Ruijie Xu" w:date="2022-02-02T12:27:00Z">
        <w:r w:rsidR="00C86E04" w:rsidRPr="003A137D" w:rsidDel="00CF1D3A">
          <w:rPr>
            <w:color w:val="000000" w:themeColor="text1"/>
          </w:rPr>
          <w:delText xml:space="preserve"> pairwise </w:delText>
        </w:r>
      </w:del>
      <w:del w:id="1228" w:author="Ruijie Xu" w:date="2022-02-02T12:28:00Z">
        <w:r w:rsidR="00374568" w:rsidRPr="003A137D" w:rsidDel="00CF1D3A">
          <w:rPr>
            <w:color w:val="000000" w:themeColor="text1"/>
          </w:rPr>
          <w:delText xml:space="preserve">DB </w:delText>
        </w:r>
        <w:r w:rsidR="00C86E04" w:rsidRPr="003A137D" w:rsidDel="00CF1D3A">
          <w:rPr>
            <w:color w:val="000000" w:themeColor="text1"/>
          </w:rPr>
          <w:delText>compa</w:delText>
        </w:r>
      </w:del>
      <w:del w:id="1229" w:author="Ruijie Xu" w:date="2022-02-02T12:27:00Z">
        <w:r w:rsidR="00C86E04" w:rsidRPr="003A137D" w:rsidDel="00CF1D3A">
          <w:rPr>
            <w:color w:val="000000" w:themeColor="text1"/>
          </w:rPr>
          <w:delText>risons</w:delText>
        </w:r>
      </w:del>
      <w:del w:id="1230" w:author="Ruijie Xu" w:date="2022-02-02T12:28:00Z">
        <w:r w:rsidR="00C86E04" w:rsidRPr="003A137D" w:rsidDel="00CF1D3A">
          <w:rPr>
            <w:color w:val="000000" w:themeColor="text1"/>
          </w:rPr>
          <w:delText xml:space="preserve"> (Figure 1b).  </w:delText>
        </w:r>
      </w:del>
      <w:r w:rsidR="00C86E04" w:rsidRPr="003A137D">
        <w:rPr>
          <w:color w:val="000000" w:themeColor="text1"/>
        </w:rPr>
        <w:t xml:space="preserve">For </w:t>
      </w:r>
      <w:ins w:id="1231" w:author="Liliana Salvador" w:date="2022-02-23T19:41:00Z">
        <w:r w:rsidR="00EE5D21">
          <w:rPr>
            <w:color w:val="000000" w:themeColor="text1"/>
          </w:rPr>
          <w:t xml:space="preserve">the </w:t>
        </w:r>
      </w:ins>
      <w:proofErr w:type="spellStart"/>
      <w:r w:rsidR="0023783D" w:rsidRPr="003A137D">
        <w:rPr>
          <w:color w:val="000000" w:themeColor="text1"/>
        </w:rPr>
        <w:t>Eukaryota</w:t>
      </w:r>
      <w:proofErr w:type="spellEnd"/>
      <w:r w:rsidR="0023783D" w:rsidRPr="003A137D">
        <w:rPr>
          <w:color w:val="000000" w:themeColor="text1"/>
        </w:rPr>
        <w:t xml:space="preserve"> taxon, </w:t>
      </w:r>
      <w:ins w:id="1232" w:author="Ruijie Xu" w:date="2022-02-02T12:32:00Z">
        <w:r w:rsidR="00EF2BE5">
          <w:rPr>
            <w:color w:val="000000" w:themeColor="text1"/>
          </w:rPr>
          <w:t>all but</w:t>
        </w:r>
      </w:ins>
      <w:del w:id="1233" w:author="Ruijie Xu" w:date="2022-02-02T12:32:00Z">
        <w:r w:rsidR="0023783D" w:rsidRPr="003A137D" w:rsidDel="00EF2BE5">
          <w:rPr>
            <w:color w:val="000000" w:themeColor="text1"/>
          </w:rPr>
          <w:delText>only</w:delText>
        </w:r>
      </w:del>
      <w:r w:rsidR="0023783D" w:rsidRPr="003A137D">
        <w:rPr>
          <w:color w:val="000000" w:themeColor="text1"/>
        </w:rPr>
        <w:t xml:space="preserve"> the number of reads classified by the standard and customized DBs were foun</w:t>
      </w:r>
      <w:ins w:id="1234" w:author="Ruijie Xu" w:date="2022-02-27T11:03:00Z">
        <w:r w:rsidR="0078145E">
          <w:rPr>
            <w:color w:val="000000" w:themeColor="text1"/>
          </w:rPr>
          <w:t>d</w:t>
        </w:r>
      </w:ins>
      <w:del w:id="1235" w:author="Ruijie Xu" w:date="2022-02-27T11:03:00Z">
        <w:r w:rsidR="0023783D" w:rsidRPr="003A137D" w:rsidDel="0078145E">
          <w:rPr>
            <w:color w:val="000000" w:themeColor="text1"/>
          </w:rPr>
          <w:delText>d not</w:delText>
        </w:r>
      </w:del>
      <w:r w:rsidR="0023783D" w:rsidRPr="003A137D">
        <w:rPr>
          <w:color w:val="000000" w:themeColor="text1"/>
        </w:rPr>
        <w:t xml:space="preserve"> significantly different </w:t>
      </w:r>
      <w:r w:rsidR="00C86E04" w:rsidRPr="003A137D">
        <w:rPr>
          <w:color w:val="000000" w:themeColor="text1"/>
        </w:rPr>
        <w:t xml:space="preserve">in </w:t>
      </w:r>
      <w:proofErr w:type="spellStart"/>
      <w:r w:rsidR="00C86E04" w:rsidRPr="003A137D">
        <w:rPr>
          <w:color w:val="000000" w:themeColor="text1"/>
        </w:rPr>
        <w:t>comparion</w:t>
      </w:r>
      <w:proofErr w:type="spellEnd"/>
      <w:r w:rsidR="0023783D" w:rsidRPr="003A137D">
        <w:rPr>
          <w:color w:val="000000" w:themeColor="text1"/>
        </w:rPr>
        <w:t xml:space="preserve"> (Figure 1a</w:t>
      </w:r>
      <w:commentRangeEnd w:id="1218"/>
      <w:r w:rsidR="00E31DF6">
        <w:rPr>
          <w:rStyle w:val="CommentReference"/>
        </w:rPr>
        <w:commentReference w:id="1218"/>
      </w:r>
      <w:r w:rsidR="0023783D" w:rsidRPr="003A137D">
        <w:rPr>
          <w:color w:val="000000" w:themeColor="text1"/>
        </w:rPr>
        <w:t>).</w:t>
      </w:r>
      <w:ins w:id="1236" w:author="Liliana Salvador" w:date="2022-02-23T20:08:00Z">
        <w:r w:rsidR="00E837FA">
          <w:rPr>
            <w:color w:val="000000" w:themeColor="text1"/>
          </w:rPr>
          <w:t xml:space="preserve"> For the Bacteria taxon, all the </w:t>
        </w:r>
      </w:ins>
      <w:ins w:id="1237" w:author="Liliana Salvador" w:date="2022-02-23T20:09:00Z">
        <w:r w:rsidR="00E837FA">
          <w:rPr>
            <w:color w:val="000000" w:themeColor="text1"/>
          </w:rPr>
          <w:t xml:space="preserve">pairwise </w:t>
        </w:r>
      </w:ins>
      <w:ins w:id="1238" w:author="Liliana Salvador" w:date="2022-02-23T20:08:00Z">
        <w:r w:rsidR="00E837FA">
          <w:rPr>
            <w:color w:val="000000" w:themeColor="text1"/>
          </w:rPr>
          <w:t>comparisons of the number of reads classified by the different DB</w:t>
        </w:r>
      </w:ins>
      <w:ins w:id="1239" w:author="Liliana Salvador" w:date="2022-02-23T20:09:00Z">
        <w:r w:rsidR="00E837FA">
          <w:rPr>
            <w:color w:val="000000" w:themeColor="text1"/>
          </w:rPr>
          <w:t>s</w:t>
        </w:r>
      </w:ins>
      <w:del w:id="1240" w:author="Liliana Salvador" w:date="2022-02-23T20:09:00Z">
        <w:r w:rsidR="0023783D" w:rsidRPr="003A137D" w:rsidDel="00E837FA">
          <w:rPr>
            <w:color w:val="000000" w:themeColor="text1"/>
          </w:rPr>
          <w:delText xml:space="preserve"> </w:delText>
        </w:r>
      </w:del>
      <w:ins w:id="1241" w:author="Ruijie Xu" w:date="2022-02-02T12:28:00Z">
        <w:del w:id="1242" w:author="Liliana Salvador" w:date="2022-02-23T20:09:00Z">
          <w:r w:rsidR="00CF1D3A" w:rsidDel="00E837FA">
            <w:rPr>
              <w:color w:val="000000" w:themeColor="text1"/>
            </w:rPr>
            <w:delText>I</w:delText>
          </w:r>
        </w:del>
      </w:ins>
      <w:ins w:id="1243" w:author="Ruijie Xu" w:date="2022-02-02T12:29:00Z">
        <w:del w:id="1244" w:author="Liliana Salvador" w:date="2022-02-23T20:09:00Z">
          <w:r w:rsidR="00CF1D3A" w:rsidDel="00E837FA">
            <w:rPr>
              <w:color w:val="000000" w:themeColor="text1"/>
            </w:rPr>
            <w:delText>n addition, the number</w:delText>
          </w:r>
        </w:del>
        <w:del w:id="1245" w:author="Liliana Salvador" w:date="2022-02-23T19:45:00Z">
          <w:r w:rsidR="00CF1D3A" w:rsidDel="00E31DF6">
            <w:rPr>
              <w:color w:val="000000" w:themeColor="text1"/>
            </w:rPr>
            <w:delText>s</w:delText>
          </w:r>
        </w:del>
        <w:del w:id="1246" w:author="Liliana Salvador" w:date="2022-02-23T20:09:00Z">
          <w:r w:rsidR="00CF1D3A" w:rsidDel="00E837FA">
            <w:rPr>
              <w:color w:val="000000" w:themeColor="text1"/>
            </w:rPr>
            <w:delText xml:space="preserve"> of </w:delText>
          </w:r>
        </w:del>
      </w:ins>
      <w:ins w:id="1247" w:author="Ruijie Xu" w:date="2022-02-02T12:28:00Z">
        <w:del w:id="1248"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249" w:author="Ruijie Xu" w:date="2022-02-02T12:29:00Z">
        <w:r w:rsidR="00CF1D3A">
          <w:rPr>
            <w:color w:val="000000" w:themeColor="text1"/>
          </w:rPr>
          <w:t xml:space="preserve"> found</w:t>
        </w:r>
      </w:ins>
      <w:ins w:id="1250" w:author="Liliana Salvador" w:date="2022-02-23T20:09:00Z">
        <w:r w:rsidR="00E837FA">
          <w:rPr>
            <w:color w:val="000000" w:themeColor="text1"/>
          </w:rPr>
          <w:t xml:space="preserve"> to be</w:t>
        </w:r>
      </w:ins>
      <w:ins w:id="1251" w:author="Ruijie Xu" w:date="2022-02-02T12:28:00Z">
        <w:r w:rsidR="00CF1D3A" w:rsidRPr="003A137D">
          <w:rPr>
            <w:color w:val="000000" w:themeColor="text1"/>
          </w:rPr>
          <w:t xml:space="preserve"> significantly different </w:t>
        </w:r>
        <w:del w:id="1252"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253"/>
      <w:r w:rsidR="00C86E04" w:rsidRPr="003A137D">
        <w:rPr>
          <w:color w:val="000000" w:themeColor="text1"/>
        </w:rPr>
        <w:t xml:space="preserve">Classification results for Viruses are more similar across DBs </w:t>
      </w:r>
      <w:ins w:id="1254" w:author="Liliana Salvador" w:date="2022-02-23T19:46:00Z">
        <w:r w:rsidR="00E31DF6">
          <w:rPr>
            <w:color w:val="000000" w:themeColor="text1"/>
          </w:rPr>
          <w:t>than</w:t>
        </w:r>
      </w:ins>
      <w:del w:id="1255"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256" w:author="Liliana Salvador" w:date="2022-02-23T19:45:00Z">
        <w:r w:rsidR="00E31DF6">
          <w:rPr>
            <w:color w:val="000000" w:themeColor="text1"/>
          </w:rPr>
          <w:t xml:space="preserve">e </w:t>
        </w:r>
      </w:ins>
      <w:ins w:id="1257" w:author="Liliana Salvador" w:date="2022-02-23T19:47:00Z">
        <w:r w:rsidR="00E31DF6">
          <w:rPr>
            <w:color w:val="000000" w:themeColor="text1"/>
          </w:rPr>
          <w:t>results for</w:t>
        </w:r>
      </w:ins>
      <w:del w:id="1258" w:author="Liliana Salvador" w:date="2022-02-23T19:45:00Z">
        <w:r w:rsidR="00C86E04" w:rsidRPr="003A137D" w:rsidDel="00E31DF6">
          <w:rPr>
            <w:color w:val="000000" w:themeColor="text1"/>
          </w:rPr>
          <w:delText>at</w:delText>
        </w:r>
      </w:del>
      <w:del w:id="1259"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w:t>
      </w:r>
      <w:proofErr w:type="spellStart"/>
      <w:r w:rsidR="00C86E04" w:rsidRPr="003A137D">
        <w:rPr>
          <w:color w:val="000000" w:themeColor="text1"/>
        </w:rPr>
        <w:t>Eukaryota</w:t>
      </w:r>
      <w:proofErr w:type="spellEnd"/>
      <w:r w:rsidR="00C86E04" w:rsidRPr="003A137D">
        <w:rPr>
          <w:color w:val="000000" w:themeColor="text1"/>
        </w:rPr>
        <w:t xml:space="preserve"> and Bacteria, but still </w:t>
      </w:r>
      <w:ins w:id="1260" w:author="Ruijie Xu" w:date="2022-02-27T11:05:00Z">
        <w:r w:rsidR="009D7A07">
          <w:rPr>
            <w:color w:val="000000" w:themeColor="text1"/>
          </w:rPr>
          <w:t xml:space="preserve">only the </w:t>
        </w:r>
      </w:ins>
      <w:del w:id="1261"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262" w:author="Liliana Salvador" w:date="2022-02-23T19:49:00Z">
        <w:r w:rsidR="00E31DF6">
          <w:rPr>
            <w:color w:val="000000" w:themeColor="text1"/>
          </w:rPr>
          <w:t>s</w:t>
        </w:r>
      </w:ins>
      <w:ins w:id="1263" w:author="Ruijie Xu" w:date="2022-02-27T11:05:00Z">
        <w:r w:rsidR="009D7A07">
          <w:rPr>
            <w:color w:val="000000" w:themeColor="text1"/>
          </w:rPr>
          <w:t xml:space="preserve"> between </w:t>
        </w:r>
        <w:r w:rsidR="00D26360">
          <w:rPr>
            <w:color w:val="000000" w:themeColor="text1"/>
          </w:rPr>
          <w:t>standard and customized DB</w:t>
        </w:r>
      </w:ins>
      <w:ins w:id="1264" w:author="Ruijie Xu" w:date="2022-02-27T11:06:00Z">
        <w:r w:rsidR="00D26360">
          <w:rPr>
            <w:color w:val="000000" w:themeColor="text1"/>
          </w:rPr>
          <w:t xml:space="preserve">s, and between </w:t>
        </w:r>
        <w:proofErr w:type="spellStart"/>
        <w:r w:rsidR="00D26360">
          <w:rPr>
            <w:color w:val="000000" w:themeColor="text1"/>
          </w:rPr>
          <w:t>minikraken</w:t>
        </w:r>
        <w:proofErr w:type="spellEnd"/>
        <w:r w:rsidR="00D26360">
          <w:rPr>
            <w:color w:val="000000" w:themeColor="text1"/>
          </w:rPr>
          <w:t xml:space="preserve"> and </w:t>
        </w:r>
        <w:proofErr w:type="spellStart"/>
        <w:r w:rsidR="00D26360">
          <w:rPr>
            <w:color w:val="000000" w:themeColor="text1"/>
          </w:rPr>
          <w:t>maxikraken</w:t>
        </w:r>
        <w:proofErr w:type="spellEnd"/>
        <w:r w:rsidR="00D26360">
          <w:rPr>
            <w:color w:val="000000" w:themeColor="text1"/>
          </w:rPr>
          <w:t xml:space="preserve"> DBs</w:t>
        </w:r>
      </w:ins>
      <w:ins w:id="1265" w:author="Liliana Salvador" w:date="2022-02-23T19:49:00Z">
        <w:r w:rsidR="00E31DF6">
          <w:rPr>
            <w:color w:val="000000" w:themeColor="text1"/>
          </w:rPr>
          <w:t xml:space="preserve"> were</w:t>
        </w:r>
      </w:ins>
      <w:ins w:id="1266" w:author="Ruijie Xu" w:date="2022-02-27T11:06:00Z">
        <w:r w:rsidR="00D26360">
          <w:rPr>
            <w:color w:val="000000" w:themeColor="text1"/>
          </w:rPr>
          <w:t xml:space="preserve"> not diffe</w:t>
        </w:r>
      </w:ins>
      <w:ins w:id="1267" w:author="Ruijie Xu" w:date="2022-02-27T11:07:00Z">
        <w:r w:rsidR="00D26360">
          <w:rPr>
            <w:color w:val="000000" w:themeColor="text1"/>
          </w:rPr>
          <w:t>rent</w:t>
        </w:r>
      </w:ins>
      <w:r w:rsidR="00C86E04" w:rsidRPr="003A137D">
        <w:rPr>
          <w:color w:val="000000" w:themeColor="text1"/>
        </w:rPr>
        <w:t xml:space="preserve"> </w:t>
      </w:r>
      <w:ins w:id="1268" w:author="Liliana Salvador" w:date="2022-02-23T19:49:00Z">
        <w:r w:rsidR="00E31DF6">
          <w:rPr>
            <w:color w:val="000000" w:themeColor="text1"/>
          </w:rPr>
          <w:t>significantly</w:t>
        </w:r>
      </w:ins>
      <w:ins w:id="1269" w:author="Ruijie Xu" w:date="2022-02-27T11:07:00Z">
        <w:r w:rsidR="00D26360">
          <w:rPr>
            <w:color w:val="000000" w:themeColor="text1"/>
          </w:rPr>
          <w:t>.</w:t>
        </w:r>
      </w:ins>
      <w:ins w:id="1270" w:author="Liliana Salvador" w:date="2022-02-23T19:49:00Z">
        <w:del w:id="1271" w:author="Ruijie Xu" w:date="2022-02-27T11:07:00Z">
          <w:r w:rsidR="00E31DF6" w:rsidDel="00D26360">
            <w:rPr>
              <w:color w:val="000000" w:themeColor="text1"/>
            </w:rPr>
            <w:delText xml:space="preserve"> </w:delText>
          </w:r>
        </w:del>
      </w:ins>
      <w:del w:id="1272" w:author="Ruijie Xu" w:date="2022-02-27T11:07:00Z">
        <w:r w:rsidR="00374568" w:rsidRPr="003A137D" w:rsidDel="00D26360">
          <w:rPr>
            <w:color w:val="000000" w:themeColor="text1"/>
          </w:rPr>
          <w:delText>different</w:delText>
        </w:r>
        <w:commentRangeEnd w:id="1253"/>
        <w:r w:rsidR="00E837FA" w:rsidDel="00D26360">
          <w:rPr>
            <w:rStyle w:val="CommentReference"/>
          </w:rPr>
          <w:commentReference w:id="1253"/>
        </w:r>
        <w:r w:rsidR="00C86E04" w:rsidRPr="003A137D" w:rsidDel="00D26360">
          <w:rPr>
            <w:color w:val="000000" w:themeColor="text1"/>
          </w:rPr>
          <w:delText xml:space="preserve"> significantly.</w:delText>
        </w:r>
      </w:del>
      <w:r w:rsidR="00C86E04" w:rsidRPr="003A137D">
        <w:rPr>
          <w:color w:val="000000" w:themeColor="text1"/>
        </w:rPr>
        <w:t xml:space="preserve"> </w:t>
      </w:r>
      <w:del w:id="1273" w:author="Liliana Salvador" w:date="2022-02-23T19:50:00Z">
        <w:r w:rsidR="00C86E04" w:rsidRPr="003A137D" w:rsidDel="00E31DF6">
          <w:rPr>
            <w:color w:val="000000" w:themeColor="text1"/>
          </w:rPr>
          <w:delText>In the end,  for</w:delText>
        </w:r>
      </w:del>
      <w:ins w:id="1274" w:author="Liliana Salvador" w:date="2022-02-23T19:50:00Z">
        <w:r w:rsidR="00E31DF6">
          <w:rPr>
            <w:color w:val="000000" w:themeColor="text1"/>
          </w:rPr>
          <w:t>In the case of</w:t>
        </w:r>
      </w:ins>
      <w:r w:rsidR="00C86E04" w:rsidRPr="003A137D">
        <w:rPr>
          <w:color w:val="000000" w:themeColor="text1"/>
        </w:rPr>
        <w:t xml:space="preserve"> Archaea</w:t>
      </w:r>
      <w:del w:id="1275"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w:t>
      </w:r>
      <w:ins w:id="1276" w:author="Liliana Salvador" w:date="2022-02-23T19:52:00Z">
        <w:r w:rsidR="00A9746D">
          <w:rPr>
            <w:color w:val="000000" w:themeColor="text1"/>
          </w:rPr>
          <w:t>and</w:t>
        </w:r>
      </w:ins>
      <w:ins w:id="1277" w:author="Liliana Salvador" w:date="2022-02-23T19:51:00Z">
        <w:r w:rsidR="00E31DF6">
          <w:rPr>
            <w:color w:val="000000" w:themeColor="text1"/>
          </w:rPr>
          <w:t xml:space="preserve"> </w:t>
        </w:r>
      </w:ins>
      <w:r w:rsidR="00C86E04" w:rsidRPr="003A137D">
        <w:rPr>
          <w:color w:val="000000" w:themeColor="text1"/>
        </w:rPr>
        <w:t xml:space="preserve">the classification results </w:t>
      </w:r>
      <w:r w:rsidR="00374568" w:rsidRPr="003A137D">
        <w:rPr>
          <w:color w:val="000000" w:themeColor="text1"/>
        </w:rPr>
        <w:t xml:space="preserve">of </w:t>
      </w:r>
      <w:ins w:id="1278"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279"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280"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49795598" w:rsidR="0052454F" w:rsidRPr="003A137D" w:rsidRDefault="0052454F" w:rsidP="005912FB">
      <w:pPr>
        <w:spacing w:line="480" w:lineRule="auto"/>
        <w:rPr>
          <w:color w:val="000000" w:themeColor="text1"/>
        </w:rPr>
      </w:pPr>
      <w:ins w:id="1281" w:author="Ruijie Xu" w:date="2022-02-27T13:41:00Z">
        <w:r>
          <w:rPr>
            <w:bCs/>
            <w:i/>
            <w:color w:val="000000" w:themeColor="text1"/>
          </w:rPr>
          <w:t xml:space="preserve">Microbial profile comparisons - </w:t>
        </w:r>
      </w:ins>
      <w:ins w:id="1282" w:author="Ruijie Xu" w:date="2022-02-27T13:42:00Z">
        <w:r w:rsidR="00C20546">
          <w:rPr>
            <w:bCs/>
            <w:i/>
            <w:color w:val="000000" w:themeColor="text1"/>
          </w:rPr>
          <w:t>S</w:t>
        </w:r>
      </w:ins>
      <w:ins w:id="1283" w:author="Ruijie Xu" w:date="2022-02-27T13:41:00Z">
        <w:r>
          <w:rPr>
            <w:bCs/>
            <w:i/>
            <w:color w:val="000000" w:themeColor="text1"/>
          </w:rPr>
          <w:t>oftware</w:t>
        </w:r>
      </w:ins>
    </w:p>
    <w:p w14:paraId="3135F7F9" w14:textId="7BD3AA8F" w:rsidR="003D5D8B" w:rsidRDefault="003D5D8B">
      <w:pPr>
        <w:spacing w:line="480" w:lineRule="auto"/>
        <w:ind w:firstLine="720"/>
        <w:rPr>
          <w:ins w:id="1284" w:author="Ruijie Xu" w:date="2022-02-27T13:44:00Z"/>
          <w:color w:val="000000" w:themeColor="text1"/>
        </w:rPr>
      </w:pPr>
      <w:commentRangeStart w:id="1285"/>
      <w:ins w:id="1286" w:author="Ruijie Xu" w:date="2022-02-02T12:20:00Z">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classified reads for each sample and determined these samples’ profiling compositions at </w:t>
        </w:r>
      </w:ins>
      <w:ins w:id="1287" w:author="Ruijie Xu" w:date="2022-02-03T12:07:00Z">
        <w:r w:rsidR="00971368">
          <w:rPr>
            <w:color w:val="000000" w:themeColor="text1"/>
          </w:rPr>
          <w:t>multiple</w:t>
        </w:r>
      </w:ins>
      <w:ins w:id="1288" w:author="Ruijie Xu" w:date="2022-02-02T12:20:00Z">
        <w:r w:rsidRPr="003A137D">
          <w:rPr>
            <w:color w:val="000000" w:themeColor="text1"/>
          </w:rPr>
          <w:t xml:space="preserve"> levels</w:t>
        </w:r>
      </w:ins>
      <w:ins w:id="1289" w:author="Ruijie Xu" w:date="2022-02-03T12:08:00Z">
        <w:r w:rsidR="00971368">
          <w:rPr>
            <w:color w:val="000000" w:themeColor="text1"/>
          </w:rPr>
          <w:t xml:space="preserve"> (Table SII.1)</w:t>
        </w:r>
      </w:ins>
      <w:ins w:id="1290" w:author="Ruijie Xu" w:date="2022-02-02T12:20:00Z">
        <w:r w:rsidRPr="003A137D">
          <w:rPr>
            <w:color w:val="000000" w:themeColor="text1"/>
          </w:rPr>
          <w:t xml:space="preserve">. The average number of total reads classified by each software ranges from 10,955 using CLARK-s to 77,499 using Diamond (Table </w:t>
        </w:r>
      </w:ins>
      <w:ins w:id="1291" w:author="Ruijie Xu" w:date="2022-02-03T12:07:00Z">
        <w:r w:rsidR="00971368">
          <w:rPr>
            <w:color w:val="000000" w:themeColor="text1"/>
          </w:rPr>
          <w:t>S</w:t>
        </w:r>
      </w:ins>
      <w:ins w:id="1292" w:author="Ruijie Xu" w:date="2022-02-02T12:20:00Z">
        <w:r w:rsidRPr="003A137D">
          <w:rPr>
            <w:color w:val="000000" w:themeColor="text1"/>
          </w:rPr>
          <w:t>II.</w:t>
        </w:r>
      </w:ins>
      <w:ins w:id="1293" w:author="Ruijie Xu" w:date="2022-02-03T12:08:00Z">
        <w:r w:rsidR="00971368">
          <w:rPr>
            <w:color w:val="000000" w:themeColor="text1"/>
          </w:rPr>
          <w:t>2</w:t>
        </w:r>
      </w:ins>
      <w:ins w:id="1294" w:author="Ruijie Xu" w:date="2022-02-02T12:20:00Z">
        <w:r w:rsidRPr="003A137D">
          <w:rPr>
            <w:color w:val="000000" w:themeColor="text1"/>
          </w:rPr>
          <w:t xml:space="preserve">). The number of unique taxa classified by each software </w:t>
        </w:r>
        <w:del w:id="1295" w:author="Liliana Salvador" w:date="2022-02-23T19:53:00Z">
          <w:r w:rsidRPr="003A137D" w:rsidDel="00A9746D">
            <w:rPr>
              <w:color w:val="000000" w:themeColor="text1"/>
            </w:rPr>
            <w:delText xml:space="preserve">also </w:delText>
          </w:r>
        </w:del>
        <w:r w:rsidRPr="003A137D">
          <w:rPr>
            <w:color w:val="000000" w:themeColor="text1"/>
          </w:rPr>
          <w:t xml:space="preserve">ranges from 18 </w:t>
        </w:r>
        <w:del w:id="1296"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297" w:author="Ruijie Xu" w:date="2022-02-27T11:13:00Z">
        <w:r w:rsidR="00D26360">
          <w:rPr>
            <w:color w:val="000000" w:themeColor="text1"/>
          </w:rPr>
          <w:t>,</w:t>
        </w:r>
      </w:ins>
      <w:ins w:id="1298" w:author="Ruijie Xu" w:date="2022-02-02T12:20:00Z">
        <w:r w:rsidRPr="003A137D">
          <w:rPr>
            <w:color w:val="000000" w:themeColor="text1"/>
          </w:rPr>
          <w:t xml:space="preserve">816 taxa by Kaiju (Table </w:t>
        </w:r>
        <w:proofErr w:type="gramStart"/>
        <w:r w:rsidRPr="003A137D">
          <w:rPr>
            <w:color w:val="000000" w:themeColor="text1"/>
          </w:rPr>
          <w:t>II.</w:t>
        </w:r>
      </w:ins>
      <w:ins w:id="1299" w:author="Ruijie Xu" w:date="2022-02-03T12:08:00Z">
        <w:r w:rsidR="00971368">
          <w:rPr>
            <w:color w:val="000000" w:themeColor="text1"/>
          </w:rPr>
          <w:t>S</w:t>
        </w:r>
        <w:proofErr w:type="gramEnd"/>
        <w:r w:rsidR="00971368">
          <w:rPr>
            <w:color w:val="000000" w:themeColor="text1"/>
          </w:rPr>
          <w:t>2</w:t>
        </w:r>
      </w:ins>
      <w:ins w:id="1300" w:author="Ruijie Xu" w:date="2022-02-02T12:20:00Z">
        <w:r w:rsidRPr="003A137D">
          <w:rPr>
            <w:color w:val="000000" w:themeColor="text1"/>
          </w:rPr>
          <w:t>).  Furthermore, we have found that Metaphlan3 has not classified any reads in samples of Rattus R26 (R26.K, R26.L. and R26.S) and sample R22.L and R27.K, while other software ha</w:t>
        </w:r>
      </w:ins>
      <w:ins w:id="1301" w:author="Liliana Salvador" w:date="2022-02-23T19:53:00Z">
        <w:r w:rsidR="00A9746D">
          <w:rPr>
            <w:color w:val="000000" w:themeColor="text1"/>
          </w:rPr>
          <w:t>ve</w:t>
        </w:r>
      </w:ins>
      <w:ins w:id="1302" w:author="Ruijie Xu" w:date="2022-02-02T12:20:00Z">
        <w:del w:id="1303"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304" w:author="Ruijie Xu" w:date="2022-02-27T11:13:00Z">
        <w:r w:rsidR="00D26360">
          <w:rPr>
            <w:color w:val="000000" w:themeColor="text1"/>
          </w:rPr>
          <w:t>,</w:t>
        </w:r>
      </w:ins>
      <w:ins w:id="1305" w:author="Ruijie Xu" w:date="2022-02-02T12:20:00Z">
        <w:r w:rsidRPr="003A137D">
          <w:rPr>
            <w:color w:val="000000" w:themeColor="text1"/>
          </w:rPr>
          <w:t>252 (SD: 1408), 32</w:t>
        </w:r>
      </w:ins>
      <w:ins w:id="1306" w:author="Ruijie Xu" w:date="2022-02-27T11:13:00Z">
        <w:r w:rsidR="00D26360">
          <w:rPr>
            <w:color w:val="000000" w:themeColor="text1"/>
          </w:rPr>
          <w:t>,</w:t>
        </w:r>
      </w:ins>
      <w:ins w:id="1307" w:author="Ruijie Xu" w:date="2022-02-02T12:20:00Z">
        <w:r w:rsidRPr="003A137D">
          <w:rPr>
            <w:color w:val="000000" w:themeColor="text1"/>
          </w:rPr>
          <w:t>748 (SD: 32</w:t>
        </w:r>
      </w:ins>
      <w:ins w:id="1308" w:author="Ruijie Xu" w:date="2022-02-27T11:13:00Z">
        <w:r w:rsidR="00D26360">
          <w:rPr>
            <w:color w:val="000000" w:themeColor="text1"/>
          </w:rPr>
          <w:t>,</w:t>
        </w:r>
      </w:ins>
      <w:ins w:id="1309" w:author="Ruijie Xu" w:date="2022-02-02T12:20:00Z">
        <w:r w:rsidRPr="003A137D">
          <w:rPr>
            <w:color w:val="000000" w:themeColor="text1"/>
          </w:rPr>
          <w:t>178), 133 (SD: 112), 111068 (SD: 113</w:t>
        </w:r>
      </w:ins>
      <w:ins w:id="1310" w:author="Ruijie Xu" w:date="2022-02-27T11:13:00Z">
        <w:r w:rsidR="00D26360">
          <w:rPr>
            <w:color w:val="000000" w:themeColor="text1"/>
          </w:rPr>
          <w:t>,</w:t>
        </w:r>
      </w:ins>
      <w:ins w:id="1311" w:author="Ruijie Xu" w:date="2022-02-02T12:20:00Z">
        <w:r w:rsidRPr="003A137D">
          <w:rPr>
            <w:color w:val="000000" w:themeColor="text1"/>
          </w:rPr>
          <w:t>203), and 4011 (SD: 4</w:t>
        </w:r>
      </w:ins>
      <w:ins w:id="1312" w:author="Ruijie Xu" w:date="2022-02-27T11:13:00Z">
        <w:r w:rsidR="00D26360">
          <w:rPr>
            <w:color w:val="000000" w:themeColor="text1"/>
          </w:rPr>
          <w:t>,</w:t>
        </w:r>
      </w:ins>
      <w:ins w:id="1313" w:author="Ruijie Xu" w:date="2022-02-02T12:20:00Z">
        <w:r w:rsidRPr="003A137D">
          <w:rPr>
            <w:color w:val="000000" w:themeColor="text1"/>
          </w:rPr>
          <w:t xml:space="preserve">325) reads with these five samples respectively (Table </w:t>
        </w:r>
      </w:ins>
      <w:ins w:id="1314" w:author="Ruijie Xu" w:date="2022-02-03T12:09:00Z">
        <w:r w:rsidR="00971368">
          <w:rPr>
            <w:color w:val="000000" w:themeColor="text1"/>
          </w:rPr>
          <w:t>S</w:t>
        </w:r>
      </w:ins>
      <w:ins w:id="1315" w:author="Ruijie Xu" w:date="2022-02-02T12:20:00Z">
        <w:r w:rsidRPr="003A137D">
          <w:rPr>
            <w:color w:val="000000" w:themeColor="text1"/>
          </w:rPr>
          <w:t>II.2).</w:t>
        </w:r>
      </w:ins>
      <w:commentRangeEnd w:id="1285"/>
      <w:r w:rsidR="00A9746D">
        <w:rPr>
          <w:rStyle w:val="CommentReference"/>
        </w:rPr>
        <w:commentReference w:id="1285"/>
      </w:r>
    </w:p>
    <w:p w14:paraId="02431CD3" w14:textId="7BF8D4FB" w:rsidR="00C20546" w:rsidRPr="00C20546" w:rsidRDefault="00C20546" w:rsidP="00C20546">
      <w:pPr>
        <w:spacing w:line="480" w:lineRule="auto"/>
        <w:rPr>
          <w:ins w:id="1316" w:author="Ruijie Xu" w:date="2022-02-02T12:20:00Z"/>
          <w:color w:val="000000" w:themeColor="text1"/>
          <w:u w:val="single"/>
          <w:rPrChange w:id="1317" w:author="Ruijie Xu" w:date="2022-02-27T13:44:00Z">
            <w:rPr>
              <w:ins w:id="1318" w:author="Ruijie Xu" w:date="2022-02-02T12:20:00Z"/>
              <w:color w:val="000000" w:themeColor="text1"/>
            </w:rPr>
          </w:rPrChange>
        </w:rPr>
      </w:pPr>
      <w:ins w:id="1319" w:author="Ruijie Xu" w:date="2022-02-27T13:44:00Z">
        <w:r w:rsidRPr="00C20546">
          <w:rPr>
            <w:color w:val="000000" w:themeColor="text1"/>
            <w:u w:val="single"/>
            <w:rPrChange w:id="1320" w:author="Ruijie Xu" w:date="2022-02-27T13:44:00Z">
              <w:rPr>
                <w:color w:val="000000" w:themeColor="text1"/>
              </w:rPr>
            </w:rPrChange>
          </w:rPr>
          <w:t>Domain-level</w:t>
        </w:r>
      </w:ins>
    </w:p>
    <w:p w14:paraId="7E76D58F" w14:textId="4F84A544" w:rsidR="003D5D8B" w:rsidRPr="003A137D" w:rsidRDefault="003D5D8B" w:rsidP="003D5D8B">
      <w:pPr>
        <w:spacing w:line="480" w:lineRule="auto"/>
        <w:ind w:firstLine="720"/>
        <w:rPr>
          <w:ins w:id="1321" w:author="Ruijie Xu" w:date="2022-02-02T12:20:00Z"/>
          <w:color w:val="000000" w:themeColor="text1"/>
        </w:rPr>
      </w:pPr>
      <w:ins w:id="1322" w:author="Ruijie Xu" w:date="2022-02-02T12:20:00Z">
        <w:r w:rsidRPr="003A137D">
          <w:rPr>
            <w:color w:val="000000" w:themeColor="text1"/>
          </w:rPr>
          <w:lastRenderedPageBreak/>
          <w:t xml:space="preserve">The number of classified reads were </w:t>
        </w:r>
        <w:del w:id="1323" w:author="Liliana Salvador" w:date="2022-02-23T19:54:00Z">
          <w:r w:rsidRPr="003A137D" w:rsidDel="00A9746D">
            <w:rPr>
              <w:color w:val="000000" w:themeColor="text1"/>
            </w:rPr>
            <w:delText>break down</w:delText>
          </w:r>
        </w:del>
      </w:ins>
      <w:ins w:id="1324" w:author="Liliana Salvador" w:date="2022-02-23T19:54:00Z">
        <w:r w:rsidR="00A9746D">
          <w:rPr>
            <w:color w:val="000000" w:themeColor="text1"/>
          </w:rPr>
          <w:t>identified</w:t>
        </w:r>
      </w:ins>
      <w:ins w:id="1325" w:author="Ruijie Xu" w:date="2022-02-02T12:20:00Z">
        <w:r w:rsidRPr="003A137D">
          <w:rPr>
            <w:color w:val="000000" w:themeColor="text1"/>
          </w:rPr>
          <w:t xml:space="preserve"> at the domain level taxa, where we closely examined the number of reads classified</w:t>
        </w:r>
      </w:ins>
      <w:ins w:id="1326" w:author="Liliana Salvador" w:date="2022-02-23T19:55:00Z">
        <w:r w:rsidR="00A9746D">
          <w:rPr>
            <w:color w:val="000000" w:themeColor="text1"/>
          </w:rPr>
          <w:t xml:space="preserve"> </w:t>
        </w:r>
        <w:r w:rsidR="00A9746D" w:rsidRPr="003A137D">
          <w:rPr>
            <w:color w:val="000000" w:themeColor="text1"/>
          </w:rPr>
          <w:t>by each software</w:t>
        </w:r>
      </w:ins>
      <w:ins w:id="1327" w:author="Ruijie Xu" w:date="2022-02-02T12:20:00Z">
        <w:r w:rsidRPr="003A137D">
          <w:rPr>
            <w:color w:val="000000" w:themeColor="text1"/>
          </w:rPr>
          <w:t xml:space="preserve"> into </w:t>
        </w:r>
        <w:proofErr w:type="spellStart"/>
        <w:r w:rsidRPr="003A137D">
          <w:rPr>
            <w:color w:val="000000" w:themeColor="text1"/>
          </w:rPr>
          <w:t>Eukaryota</w:t>
        </w:r>
        <w:proofErr w:type="spellEnd"/>
        <w:r w:rsidRPr="003A137D">
          <w:rPr>
            <w:color w:val="000000" w:themeColor="text1"/>
          </w:rPr>
          <w:t>, Bacteria, Vir</w:t>
        </w:r>
      </w:ins>
      <w:ins w:id="1328" w:author="Liliana Salvador" w:date="2022-02-23T19:54:00Z">
        <w:r w:rsidR="00A9746D">
          <w:rPr>
            <w:color w:val="000000" w:themeColor="text1"/>
          </w:rPr>
          <w:t>u</w:t>
        </w:r>
      </w:ins>
      <w:ins w:id="1329" w:author="Ruijie Xu" w:date="2022-02-02T12:20:00Z">
        <w:del w:id="1330" w:author="Liliana Salvador" w:date="2022-02-23T19:54:00Z">
          <w:r w:rsidRPr="003A137D" w:rsidDel="00A9746D">
            <w:rPr>
              <w:color w:val="000000" w:themeColor="text1"/>
            </w:rPr>
            <w:delText>s</w:delText>
          </w:r>
        </w:del>
      </w:ins>
      <w:ins w:id="1331" w:author="Liliana Salvador" w:date="2022-02-23T19:54:00Z">
        <w:r w:rsidR="00A9746D">
          <w:rPr>
            <w:color w:val="000000" w:themeColor="text1"/>
          </w:rPr>
          <w:t>s</w:t>
        </w:r>
      </w:ins>
      <w:ins w:id="1332" w:author="Ruijie Xu" w:date="2022-02-02T12:20:00Z">
        <w:del w:id="1333" w:author="Liliana Salvador" w:date="2022-02-23T19:54:00Z">
          <w:r w:rsidRPr="003A137D" w:rsidDel="00A9746D">
            <w:rPr>
              <w:color w:val="000000" w:themeColor="text1"/>
            </w:rPr>
            <w:delText>u</w:delText>
          </w:r>
        </w:del>
        <w:r w:rsidRPr="003A137D">
          <w:rPr>
            <w:color w:val="000000" w:themeColor="text1"/>
          </w:rPr>
          <w:t xml:space="preserve">es, and Archaea </w:t>
        </w:r>
        <w:del w:id="1334"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proofErr w:type="spellStart"/>
      <w:ins w:id="1335" w:author="Ruijie Xu" w:date="2022-02-03T12:10:00Z">
        <w:r w:rsidR="002E6F22">
          <w:rPr>
            <w:color w:val="000000" w:themeColor="text1"/>
          </w:rPr>
          <w:t>Ie</w:t>
        </w:r>
        <w:proofErr w:type="spellEnd"/>
        <w:r w:rsidR="002E6F22">
          <w:rPr>
            <w:color w:val="000000" w:themeColor="text1"/>
          </w:rPr>
          <w:t>-h</w:t>
        </w:r>
      </w:ins>
      <w:ins w:id="1336" w:author="Ruijie Xu" w:date="2022-02-03T12:09:00Z">
        <w:r w:rsidR="00971368">
          <w:rPr>
            <w:color w:val="000000" w:themeColor="text1"/>
          </w:rPr>
          <w:t>, Table SII</w:t>
        </w:r>
      </w:ins>
      <w:ins w:id="1337" w:author="Ruijie Xu" w:date="2022-02-03T12:11:00Z">
        <w:r w:rsidR="002E6F22">
          <w:rPr>
            <w:color w:val="000000" w:themeColor="text1"/>
          </w:rPr>
          <w:t>.</w:t>
        </w:r>
      </w:ins>
      <w:ins w:id="1338" w:author="Ruijie Xu" w:date="2022-02-03T12:09:00Z">
        <w:r w:rsidR="00971368">
          <w:rPr>
            <w:color w:val="000000" w:themeColor="text1"/>
          </w:rPr>
          <w:t>3</w:t>
        </w:r>
      </w:ins>
      <w:ins w:id="1339" w:author="Ruijie Xu" w:date="2022-02-02T12:20:00Z">
        <w:r w:rsidRPr="003A137D">
          <w:rPr>
            <w:color w:val="000000" w:themeColor="text1"/>
          </w:rPr>
          <w:t xml:space="preserve">). The number of reads classified into the </w:t>
        </w:r>
        <w:proofErr w:type="spellStart"/>
        <w:r w:rsidRPr="003A137D">
          <w:rPr>
            <w:color w:val="000000" w:themeColor="text1"/>
          </w:rPr>
          <w:t>Eukaryota</w:t>
        </w:r>
        <w:proofErr w:type="spellEnd"/>
        <w:r w:rsidRPr="003A137D">
          <w:rPr>
            <w:color w:val="000000" w:themeColor="text1"/>
          </w:rPr>
          <w:t xml:space="preserve"> taxon has the largest difference</w:t>
        </w:r>
        <w:del w:id="1340" w:author="Liliana Salvador" w:date="2022-02-23T19:55:00Z">
          <w:r w:rsidRPr="003A137D" w:rsidDel="00A9746D">
            <w:rPr>
              <w:color w:val="000000" w:themeColor="text1"/>
            </w:rPr>
            <w:delText>s</w:delText>
          </w:r>
        </w:del>
        <w:r w:rsidRPr="003A137D">
          <w:rPr>
            <w:color w:val="000000" w:themeColor="text1"/>
          </w:rPr>
          <w:t xml:space="preserve"> across </w:t>
        </w:r>
      </w:ins>
      <w:ins w:id="1341" w:author="Liliana Salvador" w:date="2022-02-23T19:55:00Z">
        <w:r w:rsidR="00A9746D">
          <w:rPr>
            <w:color w:val="000000" w:themeColor="text1"/>
          </w:rPr>
          <w:t>different software</w:t>
        </w:r>
      </w:ins>
      <w:ins w:id="1342" w:author="Ruijie Xu" w:date="2022-02-27T11:15:00Z">
        <w:r w:rsidR="000874C0">
          <w:rPr>
            <w:color w:val="000000" w:themeColor="text1"/>
          </w:rPr>
          <w:t>’s</w:t>
        </w:r>
      </w:ins>
      <w:ins w:id="1343" w:author="Liliana Salvador" w:date="2022-02-23T19:55:00Z">
        <w:r w:rsidR="00A9746D">
          <w:rPr>
            <w:color w:val="000000" w:themeColor="text1"/>
          </w:rPr>
          <w:t xml:space="preserve"> </w:t>
        </w:r>
      </w:ins>
      <w:ins w:id="1344" w:author="Ruijie Xu" w:date="2022-02-02T12:20:00Z">
        <w:r w:rsidRPr="003A137D">
          <w:rPr>
            <w:color w:val="000000" w:themeColor="text1"/>
          </w:rPr>
          <w:t>classification results</w:t>
        </w:r>
        <w:del w:id="1345" w:author="Liliana Salvador" w:date="2022-02-23T19:55:00Z">
          <w:r w:rsidRPr="003A137D" w:rsidDel="00A9746D">
            <w:rPr>
              <w:color w:val="000000" w:themeColor="text1"/>
            </w:rPr>
            <w:delText xml:space="preserve"> of different software</w:delText>
          </w:r>
        </w:del>
        <w:r w:rsidRPr="003A137D">
          <w:rPr>
            <w:color w:val="000000" w:themeColor="text1"/>
          </w:rPr>
          <w:t xml:space="preserve">, where only the number of reads classified by Centrifuge and Diamond were found </w:t>
        </w:r>
      </w:ins>
      <w:ins w:id="1346" w:author="Liliana Salvador" w:date="2022-02-23T19:56:00Z">
        <w:r w:rsidR="00A9746D">
          <w:rPr>
            <w:color w:val="000000" w:themeColor="text1"/>
          </w:rPr>
          <w:t xml:space="preserve">to be </w:t>
        </w:r>
      </w:ins>
      <w:ins w:id="1347" w:author="Ruijie Xu" w:date="2022-02-02T12:20:00Z">
        <w:r w:rsidRPr="003A137D">
          <w:rPr>
            <w:color w:val="000000" w:themeColor="text1"/>
          </w:rPr>
          <w:t>not significantly different</w:t>
        </w:r>
        <w:del w:id="1348" w:author="Liliana Salvador" w:date="2022-02-23T19:56:00Z">
          <w:r w:rsidRPr="003A137D" w:rsidDel="00A9746D">
            <w:rPr>
              <w:color w:val="000000" w:themeColor="text1"/>
            </w:rPr>
            <w:delText xml:space="preserve"> in this taxon</w:delText>
          </w:r>
        </w:del>
        <w:r w:rsidRPr="003A137D">
          <w:rPr>
            <w:color w:val="000000" w:themeColor="text1"/>
          </w:rPr>
          <w:t>. Furthermore, due to the limitation of their DB composition, Metaphlan3, CLARK-s, and Kaiju did not report</w:t>
        </w:r>
        <w:del w:id="1349" w:author="Liliana Salvador" w:date="2022-02-23T19:56:00Z">
          <w:r w:rsidRPr="003A137D" w:rsidDel="00A9746D">
            <w:rPr>
              <w:color w:val="000000" w:themeColor="text1"/>
            </w:rPr>
            <w:delText>ed</w:delText>
          </w:r>
        </w:del>
        <w:r w:rsidRPr="003A137D">
          <w:rPr>
            <w:color w:val="000000" w:themeColor="text1"/>
          </w:rPr>
          <w:t xml:space="preserve"> reads classified into the </w:t>
        </w:r>
        <w:proofErr w:type="spellStart"/>
        <w:r w:rsidRPr="003A137D">
          <w:rPr>
            <w:color w:val="000000" w:themeColor="text1"/>
          </w:rPr>
          <w:t>Eukaryota</w:t>
        </w:r>
        <w:proofErr w:type="spellEnd"/>
        <w:r w:rsidRPr="003A137D">
          <w:rPr>
            <w:color w:val="000000" w:themeColor="text1"/>
          </w:rPr>
          <w:t xml:space="preserve"> taxon</w:t>
        </w:r>
      </w:ins>
      <w:ins w:id="1350" w:author="Ruijie Xu" w:date="2022-02-03T12:10:00Z">
        <w:r w:rsidR="002E6F22">
          <w:rPr>
            <w:color w:val="000000" w:themeColor="text1"/>
          </w:rPr>
          <w:t xml:space="preserve"> (Figure 1e)</w:t>
        </w:r>
      </w:ins>
      <w:ins w:id="1351" w:author="Ruijie Xu" w:date="2022-02-02T12:20:00Z">
        <w:r w:rsidRPr="003A137D">
          <w:rPr>
            <w:color w:val="000000" w:themeColor="text1"/>
          </w:rPr>
          <w:t xml:space="preserve">. </w:t>
        </w:r>
        <w:commentRangeStart w:id="1352"/>
        <w:r w:rsidRPr="003A137D">
          <w:rPr>
            <w:color w:val="000000" w:themeColor="text1"/>
          </w:rPr>
          <w:t>Compare</w:t>
        </w:r>
      </w:ins>
      <w:ins w:id="1353" w:author="Liliana Salvador" w:date="2022-02-23T19:56:00Z">
        <w:r w:rsidR="00A9746D">
          <w:rPr>
            <w:color w:val="000000" w:themeColor="text1"/>
          </w:rPr>
          <w:t>d</w:t>
        </w:r>
      </w:ins>
      <w:ins w:id="1354" w:author="Ruijie Xu" w:date="2022-02-02T12:20:00Z">
        <w:r w:rsidRPr="003A137D">
          <w:rPr>
            <w:color w:val="000000" w:themeColor="text1"/>
          </w:rPr>
          <w:t xml:space="preserve"> to reads classified into the </w:t>
        </w:r>
        <w:proofErr w:type="spellStart"/>
        <w:r w:rsidRPr="003A137D">
          <w:rPr>
            <w:color w:val="000000" w:themeColor="text1"/>
          </w:rPr>
          <w:t>Eukaryota</w:t>
        </w:r>
        <w:proofErr w:type="spellEnd"/>
        <w:r w:rsidRPr="003A137D">
          <w:rPr>
            <w:color w:val="000000" w:themeColor="text1"/>
          </w:rPr>
          <w:t xml:space="preserve"> taxon, the number of reads classified into the Bacteria taxon were </w:t>
        </w:r>
      </w:ins>
      <w:ins w:id="1355" w:author="Ruijie Xu" w:date="2022-02-27T11:31:00Z">
        <w:r w:rsidR="00FE3C3A">
          <w:rPr>
            <w:color w:val="000000" w:themeColor="text1"/>
          </w:rPr>
          <w:t>more</w:t>
        </w:r>
      </w:ins>
      <w:ins w:id="1356" w:author="Ruijie Xu" w:date="2022-02-02T12:20:00Z">
        <w:r w:rsidRPr="003A137D">
          <w:rPr>
            <w:color w:val="000000" w:themeColor="text1"/>
          </w:rPr>
          <w:t xml:space="preserve"> similar </w:t>
        </w:r>
      </w:ins>
      <w:ins w:id="1357" w:author="Ruijie Xu" w:date="2022-02-27T11:31:00Z">
        <w:r w:rsidR="00FE3C3A">
          <w:rPr>
            <w:color w:val="000000" w:themeColor="text1"/>
          </w:rPr>
          <w:t>between</w:t>
        </w:r>
      </w:ins>
      <w:ins w:id="1358" w:author="Ruijie Xu" w:date="2022-02-02T12:20:00Z">
        <w:r w:rsidRPr="003A137D">
          <w:rPr>
            <w:color w:val="000000" w:themeColor="text1"/>
          </w:rPr>
          <w:t xml:space="preserve"> software</w:t>
        </w:r>
      </w:ins>
      <w:ins w:id="1359" w:author="Ruijie Xu" w:date="2022-02-03T12:10:00Z">
        <w:r w:rsidR="002E6F22">
          <w:rPr>
            <w:color w:val="000000" w:themeColor="text1"/>
          </w:rPr>
          <w:t xml:space="preserve"> </w:t>
        </w:r>
      </w:ins>
      <w:commentRangeEnd w:id="1352"/>
      <w:r w:rsidR="00A9746D">
        <w:rPr>
          <w:rStyle w:val="CommentReference"/>
        </w:rPr>
        <w:commentReference w:id="1352"/>
      </w:r>
      <w:ins w:id="1360" w:author="Ruijie Xu" w:date="2022-02-03T12:10:00Z">
        <w:r w:rsidR="002E6F22">
          <w:rPr>
            <w:color w:val="000000" w:themeColor="text1"/>
          </w:rPr>
          <w:t>(Figure 1f)</w:t>
        </w:r>
      </w:ins>
      <w:ins w:id="1361" w:author="Ruijie Xu" w:date="2022-02-02T12:20:00Z">
        <w:r w:rsidRPr="003A137D">
          <w:rPr>
            <w:color w:val="000000" w:themeColor="text1"/>
          </w:rPr>
          <w:t xml:space="preserve">. Only reads classified by CLARK and CLARK-s were found significantly different in Bacteria </w:t>
        </w:r>
        <w:del w:id="1362" w:author="Liliana Salvador" w:date="2022-02-23T20:12:00Z">
          <w:r w:rsidRPr="003A137D" w:rsidDel="00E837FA">
            <w:rPr>
              <w:color w:val="000000" w:themeColor="text1"/>
            </w:rPr>
            <w:delText xml:space="preserve">classifications </w:delText>
          </w:r>
        </w:del>
        <w:r w:rsidRPr="003A137D">
          <w:rPr>
            <w:color w:val="000000" w:themeColor="text1"/>
          </w:rPr>
          <w:t>with most other software (except for when compared with Metaphlan3 and Kaiju)</w:t>
        </w:r>
      </w:ins>
      <w:ins w:id="1363" w:author="Ruijie Xu" w:date="2022-02-03T12:11:00Z">
        <w:r w:rsidR="002E6F22">
          <w:rPr>
            <w:color w:val="000000" w:themeColor="text1"/>
          </w:rPr>
          <w:t xml:space="preserve"> (Table SII.3)</w:t>
        </w:r>
      </w:ins>
      <w:ins w:id="1364" w:author="Ruijie Xu" w:date="2022-02-02T12:20:00Z">
        <w:r w:rsidRPr="003A137D">
          <w:rPr>
            <w:color w:val="000000" w:themeColor="text1"/>
          </w:rPr>
          <w:t xml:space="preserve">. </w:t>
        </w:r>
        <w:commentRangeStart w:id="1365"/>
        <w:r w:rsidRPr="003A137D">
          <w:rPr>
            <w:color w:val="000000" w:themeColor="text1"/>
          </w:rPr>
          <w:t xml:space="preserve">The classifications of </w:t>
        </w:r>
      </w:ins>
      <w:ins w:id="1366" w:author="Ruijie Xu" w:date="2022-02-27T11:32:00Z">
        <w:r w:rsidR="00FE3C3A">
          <w:rPr>
            <w:color w:val="000000" w:themeColor="text1"/>
          </w:rPr>
          <w:t>reads classified into Viruses</w:t>
        </w:r>
      </w:ins>
      <w:ins w:id="1367" w:author="Ruijie Xu" w:date="2022-02-02T12:20:00Z">
        <w:r w:rsidRPr="003A137D">
          <w:rPr>
            <w:color w:val="000000" w:themeColor="text1"/>
          </w:rPr>
          <w:t xml:space="preserve"> by different software, on the other hand, were divided into two groups</w:t>
        </w:r>
      </w:ins>
      <w:ins w:id="1368" w:author="Ruijie Xu" w:date="2022-02-27T11:33:00Z">
        <w:r w:rsidR="00FE3C3A">
          <w:rPr>
            <w:color w:val="000000" w:themeColor="text1"/>
          </w:rPr>
          <w:t>. The first</w:t>
        </w:r>
      </w:ins>
      <w:ins w:id="1369" w:author="Ruijie Xu" w:date="2022-02-02T12:20:00Z">
        <w:r w:rsidRPr="003A137D">
          <w:rPr>
            <w:color w:val="000000" w:themeColor="text1"/>
          </w:rPr>
          <w:t xml:space="preserve"> group </w:t>
        </w:r>
      </w:ins>
      <w:ins w:id="1370"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371"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372"/>
        <w:commentRangeEnd w:id="1372"/>
        <w:r w:rsidR="00FE3C3A">
          <w:rPr>
            <w:rStyle w:val="CommentReference"/>
          </w:rPr>
          <w:commentReference w:id="1372"/>
        </w:r>
        <w:r w:rsidR="00FE3C3A">
          <w:rPr>
            <w:color w:val="000000" w:themeColor="text1"/>
          </w:rPr>
          <w:t xml:space="preserve">Classification results </w:t>
        </w:r>
      </w:ins>
      <w:ins w:id="1373" w:author="Ruijie Xu" w:date="2022-02-02T12:20:00Z">
        <w:r w:rsidRPr="003A137D">
          <w:rPr>
            <w:color w:val="000000" w:themeColor="text1"/>
          </w:rPr>
          <w:t xml:space="preserve">are not significantly different within each </w:t>
        </w:r>
      </w:ins>
      <w:ins w:id="1374" w:author="Ruijie Xu" w:date="2022-02-27T11:34:00Z">
        <w:r w:rsidR="00FE3C3A">
          <w:rPr>
            <w:color w:val="000000" w:themeColor="text1"/>
          </w:rPr>
          <w:t>group</w:t>
        </w:r>
      </w:ins>
      <w:ins w:id="1375" w:author="Ruijie Xu" w:date="2022-02-02T12:20:00Z">
        <w:r w:rsidRPr="003A137D">
          <w:rPr>
            <w:color w:val="000000" w:themeColor="text1"/>
          </w:rPr>
          <w:t>, but different with the results classified by the software in the other group</w:t>
        </w:r>
      </w:ins>
      <w:commentRangeEnd w:id="1365"/>
      <w:ins w:id="1376" w:author="Ruijie Xu" w:date="2022-02-27T11:35:00Z">
        <w:r w:rsidR="00FE3C3A">
          <w:rPr>
            <w:rStyle w:val="CommentReference"/>
          </w:rPr>
          <w:t xml:space="preserve"> </w:t>
        </w:r>
        <w:r w:rsidR="00FE3C3A" w:rsidRPr="00FE3C3A">
          <w:rPr>
            <w:rStyle w:val="CommentReference"/>
            <w:sz w:val="24"/>
            <w:szCs w:val="24"/>
            <w:rPrChange w:id="1377" w:author="Ruijie Xu" w:date="2022-02-27T11:35:00Z">
              <w:rPr>
                <w:rStyle w:val="CommentReference"/>
              </w:rPr>
            </w:rPrChange>
          </w:rPr>
          <w:t>(</w:t>
        </w:r>
      </w:ins>
      <w:del w:id="1378" w:author="Ruijie Xu" w:date="2022-02-27T11:35:00Z">
        <w:r w:rsidR="00E837FA" w:rsidRPr="00FE3C3A" w:rsidDel="00FE3C3A">
          <w:rPr>
            <w:rStyle w:val="CommentReference"/>
            <w:sz w:val="24"/>
            <w:szCs w:val="24"/>
            <w:rPrChange w:id="1379" w:author="Ruijie Xu" w:date="2022-02-27T11:35:00Z">
              <w:rPr>
                <w:rStyle w:val="CommentReference"/>
              </w:rPr>
            </w:rPrChange>
          </w:rPr>
          <w:commentReference w:id="1365"/>
        </w:r>
      </w:del>
      <w:ins w:id="1380" w:author="Ruijie Xu" w:date="2022-02-03T12:11:00Z">
        <w:r w:rsidR="002E6F22" w:rsidRPr="00FE3C3A">
          <w:rPr>
            <w:color w:val="000000" w:themeColor="text1"/>
          </w:rPr>
          <w:t>Figure</w:t>
        </w:r>
        <w:r w:rsidR="002E6F22">
          <w:rPr>
            <w:color w:val="000000" w:themeColor="text1"/>
          </w:rPr>
          <w:t xml:space="preserve"> 1g</w:t>
        </w:r>
      </w:ins>
      <w:ins w:id="1381" w:author="Ruijie Xu" w:date="2022-02-03T12:12:00Z">
        <w:r w:rsidR="002E6F22">
          <w:rPr>
            <w:color w:val="000000" w:themeColor="text1"/>
          </w:rPr>
          <w:t>,</w:t>
        </w:r>
      </w:ins>
      <w:ins w:id="1382" w:author="Ruijie Xu" w:date="2022-02-03T12:11:00Z">
        <w:r w:rsidR="002E6F22">
          <w:rPr>
            <w:color w:val="000000" w:themeColor="text1"/>
          </w:rPr>
          <w:t xml:space="preserve"> Table S</w:t>
        </w:r>
      </w:ins>
      <w:ins w:id="1383" w:author="Ruijie Xu" w:date="2022-02-03T12:12:00Z">
        <w:r w:rsidR="002E6F22">
          <w:rPr>
            <w:color w:val="000000" w:themeColor="text1"/>
          </w:rPr>
          <w:t>II.4</w:t>
        </w:r>
      </w:ins>
      <w:ins w:id="1384" w:author="Ruijie Xu" w:date="2022-02-03T12:11:00Z">
        <w:r w:rsidR="002E6F22">
          <w:rPr>
            <w:color w:val="000000" w:themeColor="text1"/>
          </w:rPr>
          <w:t>)</w:t>
        </w:r>
      </w:ins>
      <w:ins w:id="1385" w:author="Ruijie Xu" w:date="2022-02-02T12:20:00Z">
        <w:r w:rsidRPr="003A137D">
          <w:rPr>
            <w:color w:val="000000" w:themeColor="text1"/>
          </w:rPr>
          <w:t xml:space="preserve">. </w:t>
        </w:r>
      </w:ins>
      <w:bookmarkStart w:id="1386" w:name="OLE_LINK108"/>
      <w:bookmarkStart w:id="1387" w:name="OLE_LINK109"/>
      <w:commentRangeStart w:id="1388"/>
      <w:commentRangeEnd w:id="1388"/>
      <w:del w:id="1389" w:author="Ruijie Xu" w:date="2022-02-27T11:35:00Z">
        <w:r w:rsidR="00E837FA" w:rsidDel="00FE3C3A">
          <w:rPr>
            <w:rStyle w:val="CommentReference"/>
          </w:rPr>
          <w:commentReference w:id="1388"/>
        </w:r>
      </w:del>
      <w:bookmarkEnd w:id="1386"/>
      <w:bookmarkEnd w:id="1387"/>
      <w:ins w:id="1390" w:author="Ruijie Xu" w:date="2022-02-02T12:20:00Z">
        <w:r w:rsidRPr="003A137D">
          <w:rPr>
            <w:color w:val="000000" w:themeColor="text1"/>
          </w:rPr>
          <w:t>Diamond</w:t>
        </w:r>
      </w:ins>
      <w:ins w:id="1391" w:author="Ruijie Xu" w:date="2022-02-27T11:35:00Z">
        <w:r w:rsidR="00FE3C3A">
          <w:rPr>
            <w:color w:val="000000" w:themeColor="text1"/>
          </w:rPr>
          <w:t>’s</w:t>
        </w:r>
      </w:ins>
      <w:ins w:id="1392" w:author="Ruijie Xu" w:date="2022-02-02T12:20:00Z">
        <w:r w:rsidRPr="003A137D">
          <w:rPr>
            <w:color w:val="000000" w:themeColor="text1"/>
          </w:rPr>
          <w:t xml:space="preserve"> classification didn’t identify any reads as Viruses in the Rattus samples. Archaea’s </w:t>
        </w:r>
      </w:ins>
      <w:ins w:id="1393" w:author="Liliana Salvador" w:date="2022-02-23T20:17:00Z">
        <w:r w:rsidR="0050101D">
          <w:rPr>
            <w:color w:val="000000" w:themeColor="text1"/>
          </w:rPr>
          <w:t xml:space="preserve">read </w:t>
        </w:r>
      </w:ins>
      <w:ins w:id="1394" w:author="Ruijie Xu" w:date="2022-02-02T12:20:00Z">
        <w:r w:rsidRPr="003A137D">
          <w:rPr>
            <w:color w:val="000000" w:themeColor="text1"/>
          </w:rPr>
          <w:t xml:space="preserve">classification </w:t>
        </w:r>
      </w:ins>
      <w:ins w:id="1395" w:author="Liliana Salvador" w:date="2022-02-23T20:17:00Z">
        <w:r w:rsidR="0050101D">
          <w:rPr>
            <w:color w:val="000000" w:themeColor="text1"/>
          </w:rPr>
          <w:t xml:space="preserve">was </w:t>
        </w:r>
      </w:ins>
      <w:ins w:id="1396" w:author="Ruijie Xu" w:date="2022-02-02T12:20:00Z">
        <w:del w:id="1397"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398" w:author="Ruijie Xu" w:date="2022-02-03T12:12:00Z">
        <w:r w:rsidR="002E6F22">
          <w:rPr>
            <w:color w:val="000000" w:themeColor="text1"/>
          </w:rPr>
          <w:t xml:space="preserve"> </w:t>
        </w:r>
      </w:ins>
      <w:ins w:id="1399" w:author="Liliana Salvador" w:date="2022-02-23T20:17:00Z">
        <w:r w:rsidR="0050101D">
          <w:rPr>
            <w:color w:val="000000" w:themeColor="text1"/>
          </w:rPr>
          <w:t>across software</w:t>
        </w:r>
      </w:ins>
      <w:ins w:id="1400" w:author="Ruijie Xu" w:date="2022-02-27T11:35:00Z">
        <w:r w:rsidR="00FE3C3A">
          <w:rPr>
            <w:color w:val="000000" w:themeColor="text1"/>
          </w:rPr>
          <w:t xml:space="preserve"> </w:t>
        </w:r>
      </w:ins>
      <w:ins w:id="1401" w:author="Ruijie Xu" w:date="2022-02-03T12:12:00Z">
        <w:r w:rsidR="002E6F22">
          <w:rPr>
            <w:color w:val="000000" w:themeColor="text1"/>
          </w:rPr>
          <w:t>(Figure 1h, Table II.3)</w:t>
        </w:r>
      </w:ins>
      <w:ins w:id="1402" w:author="Ruijie Xu" w:date="2022-02-02T12:20:00Z">
        <w:r w:rsidRPr="003A137D">
          <w:rPr>
            <w:color w:val="000000" w:themeColor="text1"/>
          </w:rPr>
          <w:t xml:space="preserve">, </w:t>
        </w:r>
        <w:del w:id="1403" w:author="Liliana Salvador" w:date="2022-02-23T20:17:00Z">
          <w:r w:rsidRPr="003A137D" w:rsidDel="0050101D">
            <w:rPr>
              <w:color w:val="000000" w:themeColor="text1"/>
            </w:rPr>
            <w:delText>only the</w:delText>
          </w:r>
        </w:del>
      </w:ins>
      <w:ins w:id="1404" w:author="Liliana Salvador" w:date="2022-02-23T20:17:00Z">
        <w:r w:rsidR="0050101D">
          <w:rPr>
            <w:color w:val="000000" w:themeColor="text1"/>
          </w:rPr>
          <w:t>with the excep</w:t>
        </w:r>
      </w:ins>
      <w:ins w:id="1405" w:author="Liliana Salvador" w:date="2022-02-23T20:18:00Z">
        <w:r w:rsidR="0050101D">
          <w:rPr>
            <w:color w:val="000000" w:themeColor="text1"/>
          </w:rPr>
          <w:t>tion of the</w:t>
        </w:r>
      </w:ins>
      <w:ins w:id="1406" w:author="Ruijie Xu" w:date="2022-02-02T12:20:00Z">
        <w:r w:rsidRPr="003A137D">
          <w:rPr>
            <w:color w:val="000000" w:themeColor="text1"/>
          </w:rPr>
          <w:t xml:space="preserve"> classification results using Centrifuge </w:t>
        </w:r>
      </w:ins>
      <w:ins w:id="1407" w:author="Liliana Salvador" w:date="2022-02-23T20:18:00Z">
        <w:r w:rsidR="0050101D">
          <w:rPr>
            <w:color w:val="000000" w:themeColor="text1"/>
          </w:rPr>
          <w:t xml:space="preserve">that </w:t>
        </w:r>
      </w:ins>
      <w:ins w:id="1408" w:author="Ruijie Xu" w:date="2022-02-02T12:20:00Z">
        <w:r w:rsidRPr="003A137D">
          <w:rPr>
            <w:color w:val="000000" w:themeColor="text1"/>
          </w:rPr>
          <w:t xml:space="preserve">were found </w:t>
        </w:r>
      </w:ins>
      <w:ins w:id="1409" w:author="Liliana Salvador" w:date="2022-02-23T20:18:00Z">
        <w:r w:rsidR="0050101D">
          <w:rPr>
            <w:color w:val="000000" w:themeColor="text1"/>
          </w:rPr>
          <w:t xml:space="preserve">to be </w:t>
        </w:r>
      </w:ins>
      <w:ins w:id="1410" w:author="Ruijie Xu" w:date="2022-02-02T12:20:00Z">
        <w:r w:rsidRPr="003A137D">
          <w:rPr>
            <w:color w:val="000000" w:themeColor="text1"/>
          </w:rPr>
          <w:t xml:space="preserve">significantly different </w:t>
        </w:r>
        <w:del w:id="1411" w:author="Liliana Salvador" w:date="2022-02-23T20:18:00Z">
          <w:r w:rsidRPr="003A137D" w:rsidDel="0050101D">
            <w:rPr>
              <w:color w:val="000000" w:themeColor="text1"/>
            </w:rPr>
            <w:delText>with the classification results of most</w:delText>
          </w:r>
        </w:del>
      </w:ins>
      <w:ins w:id="1412" w:author="Liliana Salvador" w:date="2022-02-23T20:18:00Z">
        <w:r w:rsidR="0050101D">
          <w:rPr>
            <w:color w:val="000000" w:themeColor="text1"/>
          </w:rPr>
          <w:t>from the</w:t>
        </w:r>
      </w:ins>
      <w:ins w:id="1413" w:author="Ruijie Xu" w:date="2022-02-02T12:20:00Z">
        <w:r w:rsidRPr="003A137D">
          <w:rPr>
            <w:color w:val="000000" w:themeColor="text1"/>
          </w:rPr>
          <w:t xml:space="preserve"> other software (</w:t>
        </w:r>
        <w:r>
          <w:rPr>
            <w:color w:val="000000" w:themeColor="text1"/>
          </w:rPr>
          <w:t>BLASTN</w:t>
        </w:r>
        <w:r w:rsidRPr="003A137D">
          <w:rPr>
            <w:color w:val="000000" w:themeColor="text1"/>
          </w:rPr>
          <w:t>, Diamond, Kraken2, CLARK, and CLARK-s). In addition, Bracken and Metaphlan3 didn’t classify any reads into the Archaea taxon</w:t>
        </w:r>
      </w:ins>
      <w:ins w:id="1414" w:author="Ruijie Xu" w:date="2022-02-03T12:12:00Z">
        <w:r w:rsidR="002E6F22">
          <w:rPr>
            <w:color w:val="000000" w:themeColor="text1"/>
          </w:rPr>
          <w:t xml:space="preserve"> (</w:t>
        </w:r>
      </w:ins>
      <w:ins w:id="1415" w:author="Liliana Salvador" w:date="2022-02-23T20:18:00Z">
        <w:r w:rsidR="0050101D">
          <w:rPr>
            <w:color w:val="000000" w:themeColor="text1"/>
          </w:rPr>
          <w:t>F</w:t>
        </w:r>
      </w:ins>
      <w:ins w:id="1416" w:author="Ruijie Xu" w:date="2022-02-03T12:12:00Z">
        <w:del w:id="1417" w:author="Liliana Salvador" w:date="2022-02-23T20:18:00Z">
          <w:r w:rsidR="002E6F22" w:rsidDel="0050101D">
            <w:rPr>
              <w:color w:val="000000" w:themeColor="text1"/>
            </w:rPr>
            <w:delText>f</w:delText>
          </w:r>
        </w:del>
        <w:r w:rsidR="002E6F22">
          <w:rPr>
            <w:color w:val="000000" w:themeColor="text1"/>
          </w:rPr>
          <w:t>igure 1h)</w:t>
        </w:r>
      </w:ins>
      <w:ins w:id="1418" w:author="Ruijie Xu" w:date="2022-02-02T12:20:00Z">
        <w:r w:rsidRPr="003A137D">
          <w:rPr>
            <w:color w:val="000000" w:themeColor="text1"/>
          </w:rPr>
          <w:t xml:space="preserve">. </w:t>
        </w:r>
      </w:ins>
    </w:p>
    <w:p w14:paraId="04610674" w14:textId="3CE3479A" w:rsidR="00C20546" w:rsidRPr="00C20546" w:rsidRDefault="00C20546">
      <w:pPr>
        <w:spacing w:line="480" w:lineRule="auto"/>
        <w:rPr>
          <w:ins w:id="1419" w:author="Ruijie Xu" w:date="2022-02-27T13:44:00Z"/>
          <w:color w:val="000000" w:themeColor="text1"/>
          <w:u w:val="single"/>
          <w:rPrChange w:id="1420" w:author="Ruijie Xu" w:date="2022-02-27T13:44:00Z">
            <w:rPr>
              <w:ins w:id="1421" w:author="Ruijie Xu" w:date="2022-02-27T13:44:00Z"/>
              <w:color w:val="000000" w:themeColor="text1"/>
            </w:rPr>
          </w:rPrChange>
        </w:rPr>
        <w:pPrChange w:id="1422" w:author="Ruijie Xu" w:date="2022-02-27T13:44:00Z">
          <w:pPr>
            <w:spacing w:line="480" w:lineRule="auto"/>
            <w:ind w:firstLine="720"/>
          </w:pPr>
        </w:pPrChange>
      </w:pPr>
      <w:ins w:id="1423" w:author="Ruijie Xu" w:date="2022-02-27T13:44:00Z">
        <w:r w:rsidRPr="00C20546">
          <w:rPr>
            <w:color w:val="000000" w:themeColor="text1"/>
            <w:u w:val="single"/>
            <w:rPrChange w:id="1424" w:author="Ruijie Xu" w:date="2022-02-27T13:44:00Z">
              <w:rPr>
                <w:color w:val="000000" w:themeColor="text1"/>
              </w:rPr>
            </w:rPrChange>
          </w:rPr>
          <w:t>Phylum-level</w:t>
        </w:r>
      </w:ins>
    </w:p>
    <w:p w14:paraId="2FEBC171" w14:textId="478C88A1" w:rsidR="003D5D8B" w:rsidRDefault="003D5D8B" w:rsidP="003D5D8B">
      <w:pPr>
        <w:spacing w:line="480" w:lineRule="auto"/>
        <w:ind w:firstLine="720"/>
        <w:rPr>
          <w:ins w:id="1425" w:author="Ruijie Xu" w:date="2022-02-27T13:45:00Z"/>
          <w:color w:val="000000" w:themeColor="text1"/>
        </w:rPr>
      </w:pPr>
      <w:ins w:id="1426" w:author="Ruijie Xu" w:date="2022-02-02T12:20:00Z">
        <w:r w:rsidRPr="003A137D">
          <w:rPr>
            <w:color w:val="000000" w:themeColor="text1"/>
          </w:rPr>
          <w:lastRenderedPageBreak/>
          <w:t>The read distribution at the Phylum level w</w:t>
        </w:r>
      </w:ins>
      <w:ins w:id="1427" w:author="Liliana Salvador" w:date="2022-02-23T20:19:00Z">
        <w:r w:rsidR="0050101D">
          <w:rPr>
            <w:color w:val="000000" w:themeColor="text1"/>
          </w:rPr>
          <w:t>as</w:t>
        </w:r>
      </w:ins>
      <w:ins w:id="1428" w:author="Ruijie Xu" w:date="2022-02-02T12:20:00Z">
        <w:del w:id="1429" w:author="Liliana Salvador" w:date="2022-02-23T20:19:00Z">
          <w:r w:rsidRPr="003A137D" w:rsidDel="0050101D">
            <w:rPr>
              <w:color w:val="000000" w:themeColor="text1"/>
            </w:rPr>
            <w:delText>ere</w:delText>
          </w:r>
        </w:del>
        <w:r w:rsidRPr="003A137D">
          <w:rPr>
            <w:color w:val="000000" w:themeColor="text1"/>
          </w:rPr>
          <w:t xml:space="preserve"> also examined to increase the resolution of comparisons between </w:t>
        </w:r>
      </w:ins>
      <w:ins w:id="1430" w:author="Liliana Salvador" w:date="2022-02-23T20:19:00Z">
        <w:r w:rsidR="0050101D">
          <w:rPr>
            <w:color w:val="000000" w:themeColor="text1"/>
          </w:rPr>
          <w:t xml:space="preserve">the different </w:t>
        </w:r>
      </w:ins>
      <w:ins w:id="1431" w:author="Ruijie Xu" w:date="2022-02-02T12:20:00Z">
        <w:r w:rsidRPr="003A137D">
          <w:rPr>
            <w:color w:val="000000" w:themeColor="text1"/>
          </w:rPr>
          <w:t xml:space="preserve">software.  At the Phylum level, the number of unique phyla taxa identified by each software ranges from 5 using Metaphlan3 to </w:t>
        </w:r>
        <w:proofErr w:type="spellStart"/>
        <w:r w:rsidRPr="003A137D">
          <w:rPr>
            <w:color w:val="000000" w:themeColor="text1"/>
          </w:rPr>
          <w:t>to</w:t>
        </w:r>
        <w:proofErr w:type="spellEnd"/>
        <w:r w:rsidRPr="003A137D">
          <w:rPr>
            <w:color w:val="000000" w:themeColor="text1"/>
          </w:rPr>
          <w:t xml:space="preserve"> 59 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xml:space="preserve">” </w:t>
        </w:r>
      </w:ins>
      <w:ins w:id="1432" w:author="Ruijie Xu" w:date="2022-02-27T11:37:00Z">
        <w:r w:rsidR="00FE3C3A">
          <w:rPr>
            <w:color w:val="000000" w:themeColor="text1"/>
          </w:rPr>
          <w:t xml:space="preserve">taxon </w:t>
        </w:r>
      </w:ins>
      <w:ins w:id="1433" w:author="Ruijie Xu" w:date="2022-02-02T12:20:00Z">
        <w:r w:rsidRPr="003A137D">
          <w:rPr>
            <w:color w:val="000000" w:themeColor="text1"/>
          </w:rPr>
          <w:t xml:space="preserve">(Figure </w:t>
        </w:r>
      </w:ins>
      <w:ins w:id="1434" w:author="Ruijie Xu" w:date="2022-02-03T12:13:00Z">
        <w:r w:rsidR="002E6F22">
          <w:rPr>
            <w:color w:val="000000" w:themeColor="text1"/>
          </w:rPr>
          <w:t>2</w:t>
        </w:r>
      </w:ins>
      <w:ins w:id="1435" w:author="Ruijie Xu" w:date="2022-02-02T12:20:00Z">
        <w:r w:rsidRPr="003A137D">
          <w:rPr>
            <w:color w:val="000000" w:themeColor="text1"/>
          </w:rPr>
          <w:t>). T</w:t>
        </w:r>
      </w:ins>
      <w:ins w:id="1436" w:author="Liliana Salvador" w:date="2022-02-23T20:19:00Z">
        <w:r w:rsidR="0050101D">
          <w:rPr>
            <w:color w:val="000000" w:themeColor="text1"/>
          </w:rPr>
          <w:t>he t</w:t>
        </w:r>
      </w:ins>
      <w:ins w:id="1437" w:author="Ruijie Xu" w:date="2022-02-02T12:20:00Z">
        <w:r w:rsidRPr="003A137D">
          <w:rPr>
            <w:color w:val="000000" w:themeColor="text1"/>
          </w:rPr>
          <w:t xml:space="preserve">op 5 Phyla </w:t>
        </w:r>
        <w:del w:id="1438"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1439" w:author="Liliana Salvador" w:date="2022-02-23T20:20:00Z">
          <w:r w:rsidRPr="003A137D" w:rsidDel="0050101D">
            <w:rPr>
              <w:color w:val="000000" w:themeColor="text1"/>
            </w:rPr>
            <w:delText>’s classifications</w:delText>
          </w:r>
        </w:del>
        <w:r w:rsidRPr="003A137D">
          <w:rPr>
            <w:color w:val="000000" w:themeColor="text1"/>
          </w:rPr>
          <w:t>. However, the distribution of reads classified into different phyla taxa are different across software. For example, Virus taxon, “</w:t>
        </w:r>
        <w:proofErr w:type="spellStart"/>
        <w:r w:rsidRPr="003A137D">
          <w:rPr>
            <w:color w:val="000000" w:themeColor="text1"/>
          </w:rPr>
          <w:t>p_Pisuviricota</w:t>
        </w:r>
        <w:proofErr w:type="spellEnd"/>
        <w:r w:rsidRPr="003A137D">
          <w:rPr>
            <w:color w:val="000000" w:themeColor="text1"/>
          </w:rPr>
          <w:t xml:space="preserve">”, has contributed to over 85% (569/665) of the reads classified in sample R22.K using </w:t>
        </w:r>
        <w:r>
          <w:rPr>
            <w:color w:val="000000" w:themeColor="text1"/>
          </w:rPr>
          <w:t>BLASTN</w:t>
        </w:r>
      </w:ins>
      <w:ins w:id="1440" w:author="Ruijie Xu" w:date="2022-02-03T12:14:00Z">
        <w:r w:rsidR="002E6F22">
          <w:rPr>
            <w:color w:val="000000" w:themeColor="text1"/>
          </w:rPr>
          <w:t xml:space="preserve"> (Figure 2a),</w:t>
        </w:r>
      </w:ins>
      <w:ins w:id="1441" w:author="Ruijie Xu" w:date="2022-02-02T12:20:00Z">
        <w:r w:rsidRPr="003A137D">
          <w:rPr>
            <w:color w:val="000000" w:themeColor="text1"/>
          </w:rPr>
          <w:t xml:space="preserve"> while this taxon was not identified by any other software</w:t>
        </w:r>
        <w:del w:id="1442" w:author="Liliana Salvador" w:date="2022-02-23T20:20:00Z">
          <w:r w:rsidRPr="003A137D" w:rsidDel="0050101D">
            <w:rPr>
              <w:color w:val="000000" w:themeColor="text1"/>
            </w:rPr>
            <w:delText>’s</w:delText>
          </w:r>
        </w:del>
        <w:r w:rsidRPr="003A137D">
          <w:rPr>
            <w:color w:val="000000" w:themeColor="text1"/>
          </w:rPr>
          <w:t xml:space="preserve"> classification. Nevertheless, Metaphlan3 </w:t>
        </w:r>
        <w:del w:id="1443" w:author="Liliana Salvador" w:date="2022-02-23T20:21:00Z">
          <w:r w:rsidRPr="003A137D" w:rsidDel="0050101D">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all of</w:t>
        </w:r>
        <w:proofErr w:type="gramEnd"/>
        <w:r w:rsidRPr="003A137D">
          <w:rPr>
            <w:color w:val="000000" w:themeColor="text1"/>
          </w:rPr>
          <w:t xml:space="preserve"> its reads in sample R22.K into “p__</w:t>
        </w:r>
        <w:proofErr w:type="spellStart"/>
        <w:r w:rsidRPr="003A137D">
          <w:rPr>
            <w:color w:val="000000" w:themeColor="text1"/>
          </w:rPr>
          <w:t>Viruses_unclassified</w:t>
        </w:r>
        <w:proofErr w:type="spellEnd"/>
        <w:r w:rsidRPr="003A137D">
          <w:rPr>
            <w:color w:val="000000" w:themeColor="text1"/>
          </w:rPr>
          <w:t>”</w:t>
        </w:r>
      </w:ins>
      <w:ins w:id="1444" w:author="Ruijie Xu" w:date="2022-02-03T12:14:00Z">
        <w:r w:rsidR="002E6F22">
          <w:rPr>
            <w:color w:val="000000" w:themeColor="text1"/>
          </w:rPr>
          <w:t xml:space="preserve"> (Figure 2</w:t>
        </w:r>
      </w:ins>
      <w:ins w:id="1445" w:author="Ruijie Xu" w:date="2022-02-03T12:15:00Z">
        <w:r w:rsidR="002E6F22">
          <w:rPr>
            <w:color w:val="000000" w:themeColor="text1"/>
          </w:rPr>
          <w:t>h)</w:t>
        </w:r>
      </w:ins>
      <w:ins w:id="1446" w:author="Ruijie Xu" w:date="2022-02-02T12:20:00Z">
        <w:r w:rsidRPr="003A137D">
          <w:rPr>
            <w:color w:val="000000" w:themeColor="text1"/>
          </w:rPr>
          <w:t xml:space="preserve">, and CLARK and CLARK-s </w:t>
        </w:r>
        <w:del w:id="1447" w:author="Liliana Salvador" w:date="2022-02-23T20:21:00Z">
          <w:r w:rsidRPr="003A137D" w:rsidDel="0050101D">
            <w:rPr>
              <w:color w:val="000000" w:themeColor="text1"/>
            </w:rPr>
            <w:delText xml:space="preserve">has </w:delText>
          </w:r>
        </w:del>
        <w:r w:rsidRPr="003A137D">
          <w:rPr>
            <w:color w:val="000000" w:themeColor="text1"/>
          </w:rPr>
          <w:t xml:space="preserve">classified 63% (120/190) and 57% (95/166) of sample R22.K’s read </w:t>
        </w:r>
      </w:ins>
      <w:ins w:id="1448" w:author="Liliana Salvador" w:date="2022-02-23T20:21:00Z">
        <w:r w:rsidR="0050101D">
          <w:rPr>
            <w:color w:val="000000" w:themeColor="text1"/>
          </w:rPr>
          <w:t>in</w:t>
        </w:r>
      </w:ins>
      <w:ins w:id="1449" w:author="Ruijie Xu" w:date="2022-02-02T12:20:00Z">
        <w:r w:rsidRPr="003A137D">
          <w:rPr>
            <w:color w:val="000000" w:themeColor="text1"/>
          </w:rPr>
          <w:t>to two different Virus taxa, “p__</w:t>
        </w:r>
        <w:proofErr w:type="spellStart"/>
        <w:r w:rsidRPr="003A137D">
          <w:rPr>
            <w:color w:val="000000" w:themeColor="text1"/>
          </w:rPr>
          <w:t>Uroviricota</w:t>
        </w:r>
        <w:proofErr w:type="spellEnd"/>
        <w:r w:rsidRPr="003A137D">
          <w:rPr>
            <w:color w:val="000000" w:themeColor="text1"/>
          </w:rPr>
          <w:t>” and “p__</w:t>
        </w:r>
        <w:proofErr w:type="spellStart"/>
        <w:r w:rsidRPr="003A137D">
          <w:rPr>
            <w:color w:val="000000" w:themeColor="text1"/>
          </w:rPr>
          <w:t>Artverviricota</w:t>
        </w:r>
        <w:proofErr w:type="spellEnd"/>
        <w:r w:rsidRPr="003A137D">
          <w:rPr>
            <w:color w:val="000000" w:themeColor="text1"/>
          </w:rPr>
          <w:t>”</w:t>
        </w:r>
      </w:ins>
      <w:ins w:id="1450"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1451" w:author="Ruijie Xu" w:date="2022-02-02T12:20:00Z">
        <w:r w:rsidRPr="003A137D">
          <w:rPr>
            <w:color w:val="000000" w:themeColor="text1"/>
          </w:rPr>
          <w:t xml:space="preserve">. Kaiju </w:t>
        </w:r>
        <w:del w:id="1452"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w:t>
        </w:r>
        <w:proofErr w:type="spellStart"/>
        <w:r w:rsidRPr="003A137D">
          <w:rPr>
            <w:color w:val="000000" w:themeColor="text1"/>
          </w:rPr>
          <w:t>Artverviricota</w:t>
        </w:r>
        <w:proofErr w:type="spellEnd"/>
        <w:r w:rsidRPr="003A137D">
          <w:rPr>
            <w:color w:val="000000" w:themeColor="text1"/>
          </w:rPr>
          <w:t>” (34/157)</w:t>
        </w:r>
      </w:ins>
      <w:ins w:id="1453" w:author="Ruijie Xu" w:date="2022-02-03T12:15:00Z">
        <w:r w:rsidR="00CE788B">
          <w:rPr>
            <w:color w:val="000000" w:themeColor="text1"/>
          </w:rPr>
          <w:t xml:space="preserve"> (Figure 2i)</w:t>
        </w:r>
      </w:ins>
      <w:ins w:id="1454" w:author="Ruijie Xu" w:date="2022-02-02T12:20:00Z">
        <w:r w:rsidRPr="003A137D">
          <w:rPr>
            <w:color w:val="000000" w:themeColor="text1"/>
          </w:rPr>
          <w:t>. Similar</w:t>
        </w:r>
      </w:ins>
      <w:ins w:id="1455" w:author="Liliana Salvador" w:date="2022-02-23T20:21:00Z">
        <w:r w:rsidR="0050101D">
          <w:rPr>
            <w:color w:val="000000" w:themeColor="text1"/>
          </w:rPr>
          <w:t xml:space="preserve"> read</w:t>
        </w:r>
      </w:ins>
      <w:ins w:id="1456" w:author="Ruijie Xu" w:date="2022-02-02T12:20:00Z">
        <w:r w:rsidRPr="003A137D">
          <w:rPr>
            <w:color w:val="000000" w:themeColor="text1"/>
          </w:rPr>
          <w:t xml:space="preserve"> distributions </w:t>
        </w:r>
      </w:ins>
      <w:ins w:id="1457" w:author="Liliana Salvador" w:date="2022-02-23T20:22:00Z">
        <w:r w:rsidR="0050101D">
          <w:rPr>
            <w:color w:val="000000" w:themeColor="text1"/>
          </w:rPr>
          <w:t>i</w:t>
        </w:r>
      </w:ins>
      <w:ins w:id="1458" w:author="Ruijie Xu" w:date="2022-02-02T12:20:00Z">
        <w:del w:id="1459" w:author="Liliana Salvador" w:date="2022-02-23T20:22:00Z">
          <w:r w:rsidRPr="003A137D" w:rsidDel="0050101D">
            <w:rPr>
              <w:color w:val="000000" w:themeColor="text1"/>
            </w:rPr>
            <w:delText>in reads i</w:delText>
          </w:r>
        </w:del>
        <w:r w:rsidRPr="003A137D">
          <w:rPr>
            <w:color w:val="000000" w:themeColor="text1"/>
          </w:rPr>
          <w:t>nvolving Virus taxa classification w</w:t>
        </w:r>
        <w:del w:id="1460" w:author="Liliana Salvador" w:date="2022-02-23T20:22:00Z">
          <w:r w:rsidRPr="003A137D" w:rsidDel="0050101D">
            <w:rPr>
              <w:color w:val="000000" w:themeColor="text1"/>
            </w:rPr>
            <w:delText>ere</w:delText>
          </w:r>
        </w:del>
      </w:ins>
      <w:ins w:id="1461" w:author="Liliana Salvador" w:date="2022-02-23T20:22:00Z">
        <w:r w:rsidR="0050101D">
          <w:rPr>
            <w:color w:val="000000" w:themeColor="text1"/>
          </w:rPr>
          <w:t>as</w:t>
        </w:r>
      </w:ins>
      <w:ins w:id="1462" w:author="Ruijie Xu" w:date="2022-02-02T12:20:00Z">
        <w:r w:rsidRPr="003A137D">
          <w:rPr>
            <w:color w:val="000000" w:themeColor="text1"/>
          </w:rPr>
          <w:t xml:space="preserve"> also observed in sample R26.K, R26.S, and R27.K, where </w:t>
        </w:r>
        <w:r>
          <w:rPr>
            <w:color w:val="000000" w:themeColor="text1"/>
          </w:rPr>
          <w:t>BLASTN</w:t>
        </w:r>
        <w:r w:rsidRPr="003A137D">
          <w:rPr>
            <w:color w:val="000000" w:themeColor="text1"/>
          </w:rPr>
          <w:t xml:space="preserve"> classified 54% (657/1207), 20% (28/140), and 11% (422/3794) of  reads into “</w:t>
        </w:r>
        <w:proofErr w:type="spellStart"/>
        <w:r w:rsidRPr="003A137D">
          <w:rPr>
            <w:color w:val="000000" w:themeColor="text1"/>
          </w:rPr>
          <w:t>p_Pisuviricota</w:t>
        </w:r>
        <w:proofErr w:type="spellEnd"/>
        <w:r w:rsidRPr="003A137D">
          <w:rPr>
            <w:color w:val="000000" w:themeColor="text1"/>
          </w:rPr>
          <w:t>”</w:t>
        </w:r>
      </w:ins>
      <w:ins w:id="1463" w:author="Ruijie Xu" w:date="2022-02-03T12:15:00Z">
        <w:r w:rsidR="00CE788B">
          <w:rPr>
            <w:color w:val="000000" w:themeColor="text1"/>
          </w:rPr>
          <w:t xml:space="preserve"> (Figure 2a)</w:t>
        </w:r>
      </w:ins>
      <w:ins w:id="1464" w:author="Ruijie Xu" w:date="2022-02-02T12:20:00Z">
        <w:r w:rsidRPr="003A137D">
          <w:rPr>
            <w:color w:val="000000" w:themeColor="text1"/>
          </w:rPr>
          <w:t>, respectively, CLARK and CLARK-s classified a large percentage of reads into Virus taxon “p__</w:t>
        </w:r>
        <w:proofErr w:type="spellStart"/>
        <w:r w:rsidRPr="003A137D">
          <w:rPr>
            <w:color w:val="000000" w:themeColor="text1"/>
          </w:rPr>
          <w:t>Uroviricota</w:t>
        </w:r>
        <w:proofErr w:type="spellEnd"/>
        <w:r w:rsidRPr="003A137D">
          <w:rPr>
            <w:color w:val="000000" w:themeColor="text1"/>
          </w:rPr>
          <w:t>” (CLARK: 71% (636/900), 31/76 (41%), and 18% (201/1099); CLARK-s: 18% (50/271), 18% (7/67), 10% (83/1334), respectively)</w:t>
        </w:r>
      </w:ins>
      <w:ins w:id="1465" w:author="Ruijie Xu" w:date="2022-02-03T12:16:00Z">
        <w:r w:rsidR="00CE788B">
          <w:rPr>
            <w:color w:val="000000" w:themeColor="text1"/>
          </w:rPr>
          <w:t xml:space="preserve"> (Figure 2f-g)</w:t>
        </w:r>
      </w:ins>
      <w:ins w:id="1466" w:author="Ruijie Xu" w:date="2022-02-02T12:20:00Z">
        <w:r w:rsidRPr="003A137D">
          <w:rPr>
            <w:color w:val="000000" w:themeColor="text1"/>
          </w:rPr>
          <w:t xml:space="preserve">, but other software </w:t>
        </w:r>
        <w:del w:id="1467"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1468" w:author="Liliana Salvador" w:date="2022-02-23T20:23:00Z">
        <w:r w:rsidR="0050101D">
          <w:rPr>
            <w:color w:val="000000" w:themeColor="text1"/>
          </w:rPr>
          <w:t>zero or</w:t>
        </w:r>
      </w:ins>
      <w:ins w:id="1469" w:author="Ruijie Xu" w:date="2022-02-02T12:20:00Z">
        <w:r w:rsidRPr="003A137D">
          <w:rPr>
            <w:color w:val="000000" w:themeColor="text1"/>
          </w:rPr>
          <w:t xml:space="preserve"> a small number </w:t>
        </w:r>
        <w:del w:id="1470"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1471" w:author="Ruijie Xu" w:date="2022-02-27T11:38:00Z">
        <w:r w:rsidR="00FE3C3A">
          <w:rPr>
            <w:color w:val="000000" w:themeColor="text1"/>
          </w:rPr>
          <w:t>in these sa</w:t>
        </w:r>
      </w:ins>
      <w:ins w:id="1472" w:author="Ruijie Xu" w:date="2022-02-27T11:39:00Z">
        <w:r w:rsidR="00FE3C3A">
          <w:rPr>
            <w:color w:val="000000" w:themeColor="text1"/>
          </w:rPr>
          <w:t xml:space="preserve">mples </w:t>
        </w:r>
      </w:ins>
      <w:ins w:id="1473" w:author="Ruijie Xu" w:date="2022-02-02T12:20:00Z">
        <w:r w:rsidRPr="003A137D">
          <w:rPr>
            <w:color w:val="000000" w:themeColor="text1"/>
          </w:rPr>
          <w:t>(Kraken2 has classified 4 reads into taxon “p__</w:t>
        </w:r>
        <w:proofErr w:type="spellStart"/>
        <w:r w:rsidRPr="003A137D">
          <w:rPr>
            <w:color w:val="000000" w:themeColor="text1"/>
          </w:rPr>
          <w:t>Uroviricota</w:t>
        </w:r>
        <w:proofErr w:type="spellEnd"/>
        <w:r w:rsidRPr="003A137D">
          <w:rPr>
            <w:color w:val="000000" w:themeColor="text1"/>
          </w:rPr>
          <w:t>”</w:t>
        </w:r>
      </w:ins>
      <w:ins w:id="1474" w:author="Ruijie Xu" w:date="2022-02-03T12:16:00Z">
        <w:r w:rsidR="00CE788B">
          <w:rPr>
            <w:color w:val="000000" w:themeColor="text1"/>
          </w:rPr>
          <w:t>, Figure 2c</w:t>
        </w:r>
      </w:ins>
      <w:ins w:id="1475" w:author="Ruijie Xu" w:date="2022-02-02T12:20:00Z">
        <w:r w:rsidRPr="003A137D">
          <w:rPr>
            <w:color w:val="000000" w:themeColor="text1"/>
          </w:rPr>
          <w:t xml:space="preserve">). Except for differences in Virus taxa identification, the distribution of </w:t>
        </w:r>
        <w:del w:id="1476" w:author="Liliana Salvador" w:date="2022-02-23T20:23:00Z">
          <w:r w:rsidRPr="003A137D" w:rsidDel="0050101D">
            <w:rPr>
              <w:color w:val="000000" w:themeColor="text1"/>
            </w:rPr>
            <w:delText xml:space="preserve">the </w:delText>
          </w:r>
        </w:del>
        <w:r w:rsidRPr="003A137D">
          <w:rPr>
            <w:color w:val="000000" w:themeColor="text1"/>
          </w:rPr>
          <w:t xml:space="preserve">Bacteria reads classified by </w:t>
        </w:r>
        <w:proofErr w:type="spellStart"/>
        <w:r w:rsidRPr="003A137D">
          <w:rPr>
            <w:color w:val="000000" w:themeColor="text1"/>
          </w:rPr>
          <w:t>BLASTn</w:t>
        </w:r>
        <w:proofErr w:type="spellEnd"/>
        <w:r w:rsidRPr="003A137D">
          <w:rPr>
            <w:color w:val="000000" w:themeColor="text1"/>
          </w:rPr>
          <w:t>, Kraken2, Bracken, Centrifuge, CLARK, CLARK-s, and Kaiju are relatively consistent across samples</w:t>
        </w:r>
        <w:del w:id="1477"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1478" w:author="Liliana Salvador" w:date="2022-02-23T20:24:00Z">
          <w:r w:rsidRPr="003A137D" w:rsidDel="00015F44">
            <w:rPr>
              <w:color w:val="000000" w:themeColor="text1"/>
            </w:rPr>
            <w:delText>are</w:delText>
          </w:r>
        </w:del>
      </w:ins>
      <w:ins w:id="1479" w:author="Liliana Salvador" w:date="2022-02-23T20:24:00Z">
        <w:r w:rsidR="00015F44">
          <w:rPr>
            <w:color w:val="000000" w:themeColor="text1"/>
          </w:rPr>
          <w:t>is</w:t>
        </w:r>
      </w:ins>
      <w:ins w:id="1480" w:author="Ruijie Xu" w:date="2022-02-02T12:20:00Z">
        <w:r w:rsidRPr="003A137D">
          <w:rPr>
            <w:color w:val="000000" w:themeColor="text1"/>
          </w:rPr>
          <w:t xml:space="preserve"> significantly less than </w:t>
        </w:r>
        <w:del w:id="1481" w:author="Liliana Salvador" w:date="2022-02-23T20:24:00Z">
          <w:r w:rsidRPr="003A137D" w:rsidDel="00015F44">
            <w:rPr>
              <w:color w:val="000000" w:themeColor="text1"/>
            </w:rPr>
            <w:delText xml:space="preserve">that </w:delText>
          </w:r>
        </w:del>
      </w:ins>
      <w:ins w:id="1482" w:author="Liliana Salvador" w:date="2022-02-23T20:24:00Z">
        <w:r w:rsidR="00015F44">
          <w:rPr>
            <w:color w:val="000000" w:themeColor="text1"/>
          </w:rPr>
          <w:t xml:space="preserve">the </w:t>
        </w:r>
        <w:r w:rsidR="00015F44">
          <w:rPr>
            <w:color w:val="000000" w:themeColor="text1"/>
          </w:rPr>
          <w:lastRenderedPageBreak/>
          <w:t xml:space="preserve">one </w:t>
        </w:r>
      </w:ins>
      <w:ins w:id="1483" w:author="Ruijie Xu" w:date="2022-02-02T12:20:00Z">
        <w:del w:id="1484" w:author="Liliana Salvador" w:date="2022-02-23T20:25:00Z">
          <w:r w:rsidRPr="003A137D" w:rsidDel="00015F44">
            <w:rPr>
              <w:color w:val="000000" w:themeColor="text1"/>
            </w:rPr>
            <w:delText>of</w:delText>
          </w:r>
        </w:del>
      </w:ins>
      <w:ins w:id="1485" w:author="Liliana Salvador" w:date="2022-02-23T20:25:00Z">
        <w:r w:rsidR="00015F44">
          <w:rPr>
            <w:color w:val="000000" w:themeColor="text1"/>
          </w:rPr>
          <w:t>identified by</w:t>
        </w:r>
      </w:ins>
      <w:ins w:id="1486" w:author="Ruijie Xu" w:date="2022-02-02T12:20:00Z">
        <w:r w:rsidRPr="003A137D">
          <w:rPr>
            <w:color w:val="000000" w:themeColor="text1"/>
          </w:rPr>
          <w:t xml:space="preserve"> other software</w:t>
        </w:r>
      </w:ins>
      <w:ins w:id="1487" w:author="Liliana Salvador" w:date="2022-02-23T20:24:00Z">
        <w:r w:rsidR="00015F44">
          <w:rPr>
            <w:color w:val="000000" w:themeColor="text1"/>
          </w:rPr>
          <w:t xml:space="preserve"> </w:t>
        </w:r>
      </w:ins>
      <w:ins w:id="1488" w:author="Ruijie Xu" w:date="2022-02-02T12:20:00Z">
        <w:del w:id="1489" w:author="Liliana Salvador" w:date="2022-02-23T20:24:00Z">
          <w:r w:rsidRPr="003A137D" w:rsidDel="00015F44">
            <w:rPr>
              <w:color w:val="000000" w:themeColor="text1"/>
            </w:rPr>
            <w:delText xml:space="preserve">’s </w:delText>
          </w:r>
        </w:del>
        <w:r w:rsidRPr="003A137D">
          <w:rPr>
            <w:color w:val="000000" w:themeColor="text1"/>
          </w:rPr>
          <w:t>classification</w:t>
        </w:r>
      </w:ins>
      <w:ins w:id="1490" w:author="Ruijie Xu" w:date="2022-02-27T11:39:00Z">
        <w:r w:rsidR="00D8370E">
          <w:rPr>
            <w:color w:val="000000" w:themeColor="text1"/>
          </w:rPr>
          <w:t xml:space="preserve"> </w:t>
        </w:r>
      </w:ins>
      <w:ins w:id="1491" w:author="Ruijie Xu" w:date="2022-02-27T11:40:00Z">
        <w:r w:rsidR="00D8370E">
          <w:rPr>
            <w:color w:val="000000" w:themeColor="text1"/>
          </w:rPr>
          <w:t>(Figure 2h)</w:t>
        </w:r>
      </w:ins>
      <w:ins w:id="1492" w:author="Liliana Salvador" w:date="2022-02-23T20:25:00Z">
        <w:r w:rsidR="00015F44">
          <w:rPr>
            <w:color w:val="000000" w:themeColor="text1"/>
          </w:rPr>
          <w:t xml:space="preserve">. </w:t>
        </w:r>
      </w:ins>
      <w:ins w:id="1493" w:author="Ruijie Xu" w:date="2022-02-02T12:20:00Z">
        <w:del w:id="1494" w:author="Liliana Salvador" w:date="2022-02-23T20:25:00Z">
          <w:r w:rsidRPr="003A137D" w:rsidDel="00015F44">
            <w:rPr>
              <w:color w:val="000000" w:themeColor="text1"/>
            </w:rPr>
            <w:delText>,</w:delText>
          </w:r>
        </w:del>
      </w:ins>
      <w:commentRangeStart w:id="1495"/>
      <w:ins w:id="1496" w:author="Liliana Salvador" w:date="2022-02-23T20:25:00Z">
        <w:del w:id="1497" w:author="Ruijie Xu" w:date="2022-02-27T11:40:00Z">
          <w:r w:rsidR="00015F44" w:rsidDel="00D8370E">
            <w:rPr>
              <w:color w:val="000000" w:themeColor="text1"/>
            </w:rPr>
            <w:delText>O</w:delText>
          </w:r>
        </w:del>
      </w:ins>
      <w:commentRangeEnd w:id="1495"/>
      <w:del w:id="1498" w:author="Ruijie Xu" w:date="2022-02-27T11:40:00Z">
        <w:r w:rsidR="00015F44" w:rsidDel="00D8370E">
          <w:rPr>
            <w:rStyle w:val="CommentReference"/>
          </w:rPr>
          <w:commentReference w:id="1495"/>
        </w:r>
      </w:del>
      <w:ins w:id="1499" w:author="Ruijie Xu" w:date="2022-02-02T12:20:00Z">
        <w:r w:rsidRPr="003A137D">
          <w:rPr>
            <w:color w:val="000000" w:themeColor="text1"/>
          </w:rPr>
          <w:t>For example, Metaphlan3 has identified 100% of sample R</w:t>
        </w:r>
      </w:ins>
      <w:ins w:id="1500" w:author="Ruijie Xu" w:date="2022-02-27T11:40:00Z">
        <w:r w:rsidR="00D8370E">
          <w:rPr>
            <w:color w:val="000000" w:themeColor="text1"/>
          </w:rPr>
          <w:t>2</w:t>
        </w:r>
      </w:ins>
      <w:ins w:id="1501" w:author="Ruijie Xu" w:date="2022-02-02T12:20:00Z">
        <w:r w:rsidRPr="003A137D">
          <w:rPr>
            <w:color w:val="000000" w:themeColor="text1"/>
          </w:rPr>
          <w:t xml:space="preserve">7.L’s reads </w:t>
        </w:r>
        <w:proofErr w:type="gramStart"/>
        <w:r w:rsidRPr="003A137D">
          <w:rPr>
            <w:color w:val="000000" w:themeColor="text1"/>
          </w:rPr>
          <w:t>as  “</w:t>
        </w:r>
        <w:proofErr w:type="spellStart"/>
        <w:proofErr w:type="gramEnd"/>
        <w:r w:rsidRPr="003A137D">
          <w:rPr>
            <w:color w:val="000000" w:themeColor="text1"/>
          </w:rPr>
          <w:t>p__Proteobacteria</w:t>
        </w:r>
        <w:proofErr w:type="spellEnd"/>
        <w:r w:rsidRPr="003A137D">
          <w:rPr>
            <w:color w:val="000000" w:themeColor="text1"/>
          </w:rPr>
          <w:t>, while other software ha</w:t>
        </w:r>
      </w:ins>
      <w:ins w:id="1502" w:author="Liliana Salvador" w:date="2022-02-23T20:27:00Z">
        <w:r w:rsidR="00015F44">
          <w:rPr>
            <w:color w:val="000000" w:themeColor="text1"/>
          </w:rPr>
          <w:t>ve</w:t>
        </w:r>
      </w:ins>
      <w:ins w:id="1503" w:author="Ruijie Xu" w:date="2022-02-02T12:20:00Z">
        <w:del w:id="1504" w:author="Liliana Salvador" w:date="2022-02-23T20:27:00Z">
          <w:r w:rsidRPr="003A137D" w:rsidDel="00015F44">
            <w:rPr>
              <w:color w:val="000000" w:themeColor="text1"/>
            </w:rPr>
            <w:delText>s</w:delText>
          </w:r>
        </w:del>
        <w:r w:rsidRPr="003A137D">
          <w:rPr>
            <w:color w:val="000000" w:themeColor="text1"/>
          </w:rPr>
          <w:t xml:space="preserve"> identified 29% (SD: 12%) of R27.L’s reads as “</w:t>
        </w:r>
        <w:proofErr w:type="spellStart"/>
        <w:r w:rsidRPr="003A137D">
          <w:rPr>
            <w:color w:val="000000" w:themeColor="text1"/>
          </w:rPr>
          <w:t>p__Proteobacteria</w:t>
        </w:r>
        <w:proofErr w:type="spellEnd"/>
        <w:r w:rsidRPr="003A137D">
          <w:rPr>
            <w:color w:val="000000" w:themeColor="text1"/>
          </w:rPr>
          <w:t>” on average</w:t>
        </w:r>
      </w:ins>
      <w:ins w:id="1505" w:author="Liliana Salvador" w:date="2022-02-23T20:27:00Z">
        <w:r w:rsidR="00015F44">
          <w:rPr>
            <w:color w:val="000000" w:themeColor="text1"/>
          </w:rPr>
          <w:t>,</w:t>
        </w:r>
      </w:ins>
      <w:ins w:id="1506" w:author="Ruijie Xu" w:date="2022-02-02T12:20:00Z">
        <w:r w:rsidRPr="003A137D">
          <w:rPr>
            <w:color w:val="000000" w:themeColor="text1"/>
          </w:rPr>
          <w:t xml:space="preserve"> with </w:t>
        </w:r>
      </w:ins>
      <w:ins w:id="1507" w:author="Ruijie Xu" w:date="2022-02-27T11:41:00Z">
        <w:r w:rsidR="00D8370E">
          <w:rPr>
            <w:color w:val="000000" w:themeColor="text1"/>
          </w:rPr>
          <w:t>the</w:t>
        </w:r>
      </w:ins>
      <w:ins w:id="1508" w:author="Liliana Salvador" w:date="2022-02-23T20:27:00Z">
        <w:del w:id="1509" w:author="Ruijie Xu" w:date="2022-02-27T11:41:00Z">
          <w:r w:rsidR="00015F44" w:rsidDel="00D8370E">
            <w:rPr>
              <w:color w:val="000000" w:themeColor="text1"/>
            </w:rPr>
            <w:delText>a</w:delText>
          </w:r>
        </w:del>
        <w:r w:rsidR="00015F44">
          <w:rPr>
            <w:color w:val="000000" w:themeColor="text1"/>
          </w:rPr>
          <w:t xml:space="preserve"> </w:t>
        </w:r>
      </w:ins>
      <w:ins w:id="1510" w:author="Ruijie Xu" w:date="2022-02-02T12:20:00Z">
        <w:r w:rsidRPr="003A137D">
          <w:rPr>
            <w:color w:val="000000" w:themeColor="text1"/>
          </w:rPr>
          <w:t>unique number of Phylum taxa identified rang</w:t>
        </w:r>
      </w:ins>
      <w:ins w:id="1511" w:author="Liliana Salvador" w:date="2022-02-23T20:27:00Z">
        <w:r w:rsidR="00015F44">
          <w:rPr>
            <w:color w:val="000000" w:themeColor="text1"/>
          </w:rPr>
          <w:t>ing</w:t>
        </w:r>
      </w:ins>
      <w:ins w:id="1512" w:author="Ruijie Xu" w:date="2022-02-02T12:20:00Z">
        <w:del w:id="1513"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w:t>
        </w:r>
        <w:proofErr w:type="spellStart"/>
        <w:r w:rsidRPr="003A137D">
          <w:rPr>
            <w:color w:val="000000" w:themeColor="text1"/>
          </w:rPr>
          <w:t>Tenericutes</w:t>
        </w:r>
        <w:proofErr w:type="spellEnd"/>
        <w:r w:rsidRPr="003A137D">
          <w:rPr>
            <w:color w:val="000000" w:themeColor="text1"/>
          </w:rPr>
          <w:t xml:space="preserve">”) to 50 by Kaiju. Diamond’s classification </w:t>
        </w:r>
      </w:ins>
      <w:ins w:id="1514" w:author="Ruijie Xu" w:date="2022-02-27T11:41:00Z">
        <w:r w:rsidR="00D8370E">
          <w:rPr>
            <w:color w:val="000000" w:themeColor="text1"/>
          </w:rPr>
          <w:t xml:space="preserve">also </w:t>
        </w:r>
      </w:ins>
      <w:ins w:id="1515" w:author="Ruijie Xu" w:date="2022-02-02T12:20:00Z">
        <w:del w:id="1516" w:author="Liliana Salvador" w:date="2022-02-23T20:27:00Z">
          <w:r w:rsidRPr="003A137D" w:rsidDel="00015F44">
            <w:rPr>
              <w:color w:val="000000" w:themeColor="text1"/>
            </w:rPr>
            <w:delText>is also showing</w:delText>
          </w:r>
        </w:del>
      </w:ins>
      <w:ins w:id="1517" w:author="Liliana Salvador" w:date="2022-02-23T20:27:00Z">
        <w:r w:rsidR="00015F44">
          <w:rPr>
            <w:color w:val="000000" w:themeColor="text1"/>
          </w:rPr>
          <w:t>showed</w:t>
        </w:r>
      </w:ins>
      <w:ins w:id="1518" w:author="Ruijie Xu" w:date="2022-02-02T12:20:00Z">
        <w:r w:rsidRPr="003A137D">
          <w:rPr>
            <w:color w:val="000000" w:themeColor="text1"/>
          </w:rPr>
          <w:t xml:space="preserve"> differences in read classification when compar</w:t>
        </w:r>
      </w:ins>
      <w:ins w:id="1519" w:author="Liliana Salvador" w:date="2022-02-23T20:27:00Z">
        <w:r w:rsidR="00015F44">
          <w:rPr>
            <w:color w:val="000000" w:themeColor="text1"/>
          </w:rPr>
          <w:t>ed</w:t>
        </w:r>
      </w:ins>
      <w:ins w:id="1520" w:author="Ruijie Xu" w:date="2022-02-02T12:20:00Z">
        <w:del w:id="1521" w:author="Liliana Salvador" w:date="2022-02-23T20:27:00Z">
          <w:r w:rsidRPr="003A137D" w:rsidDel="00015F44">
            <w:rPr>
              <w:color w:val="000000" w:themeColor="text1"/>
            </w:rPr>
            <w:delText>ing</w:delText>
          </w:r>
        </w:del>
        <w:r w:rsidRPr="003A137D">
          <w:rPr>
            <w:color w:val="000000" w:themeColor="text1"/>
          </w:rPr>
          <w:t xml:space="preserve"> </w:t>
        </w:r>
        <w:del w:id="1522" w:author="Liliana Salvador" w:date="2022-02-23T20:28:00Z">
          <w:r w:rsidRPr="003A137D" w:rsidDel="00015F44">
            <w:rPr>
              <w:color w:val="000000" w:themeColor="text1"/>
            </w:rPr>
            <w:delText>with results of</w:delText>
          </w:r>
        </w:del>
      </w:ins>
      <w:ins w:id="1523" w:author="Liliana Salvador" w:date="2022-02-23T20:28:00Z">
        <w:r w:rsidR="00015F44">
          <w:rPr>
            <w:color w:val="000000" w:themeColor="text1"/>
          </w:rPr>
          <w:t>to</w:t>
        </w:r>
      </w:ins>
      <w:ins w:id="1524" w:author="Ruijie Xu" w:date="2022-02-02T12:20:00Z">
        <w:r w:rsidRPr="003A137D">
          <w:rPr>
            <w:color w:val="000000" w:themeColor="text1"/>
          </w:rPr>
          <w:t xml:space="preserve"> other software</w:t>
        </w:r>
      </w:ins>
      <w:ins w:id="1525" w:author="Ruijie Xu" w:date="2022-02-03T12:17:00Z">
        <w:r w:rsidR="00CE788B">
          <w:rPr>
            <w:color w:val="000000" w:themeColor="text1"/>
          </w:rPr>
          <w:t xml:space="preserve"> (Figure </w:t>
        </w:r>
      </w:ins>
      <w:ins w:id="1526" w:author="Ruijie Xu" w:date="2022-02-03T12:18:00Z">
        <w:r w:rsidR="00CE788B">
          <w:rPr>
            <w:color w:val="000000" w:themeColor="text1"/>
          </w:rPr>
          <w:t>2b)</w:t>
        </w:r>
      </w:ins>
      <w:ins w:id="1527" w:author="Ruijie Xu" w:date="2022-02-02T12:20:00Z">
        <w:r w:rsidRPr="003A137D">
          <w:rPr>
            <w:color w:val="000000" w:themeColor="text1"/>
          </w:rPr>
          <w:t xml:space="preserve">. The most </w:t>
        </w:r>
        <w:proofErr w:type="spellStart"/>
        <w:r w:rsidRPr="003A137D">
          <w:rPr>
            <w:color w:val="000000" w:themeColor="text1"/>
          </w:rPr>
          <w:t>notiable</w:t>
        </w:r>
        <w:proofErr w:type="spellEnd"/>
        <w:r w:rsidRPr="003A137D">
          <w:rPr>
            <w:color w:val="000000" w:themeColor="text1"/>
          </w:rPr>
          <w:t xml:space="preserve"> difference is the relative </w:t>
        </w:r>
        <w:proofErr w:type="spellStart"/>
        <w:r w:rsidRPr="003A137D">
          <w:rPr>
            <w:color w:val="000000" w:themeColor="text1"/>
          </w:rPr>
          <w:t>abudance</w:t>
        </w:r>
        <w:proofErr w:type="spellEnd"/>
        <w:r w:rsidRPr="003A137D">
          <w:rPr>
            <w:color w:val="000000" w:themeColor="text1"/>
          </w:rPr>
          <w:t xml:space="preserve"> of taxon “</w:t>
        </w:r>
        <w:proofErr w:type="spellStart"/>
        <w:r w:rsidRPr="003A137D">
          <w:rPr>
            <w:color w:val="000000" w:themeColor="text1"/>
          </w:rPr>
          <w:t>p__Firmicutes</w:t>
        </w:r>
        <w:proofErr w:type="spellEnd"/>
        <w:r w:rsidRPr="003A137D">
          <w:rPr>
            <w:color w:val="000000" w:themeColor="text1"/>
          </w:rPr>
          <w:t xml:space="preserve">” </w:t>
        </w:r>
      </w:ins>
      <w:ins w:id="1528" w:author="Liliana Salvador" w:date="2022-02-23T20:28:00Z">
        <w:r w:rsidR="00015F44" w:rsidRPr="003A137D">
          <w:rPr>
            <w:color w:val="000000" w:themeColor="text1"/>
          </w:rPr>
          <w:t xml:space="preserve">across samples </w:t>
        </w:r>
      </w:ins>
      <w:ins w:id="1529" w:author="Ruijie Xu" w:date="2022-02-02T12:20:00Z">
        <w:r w:rsidRPr="003A137D">
          <w:rPr>
            <w:color w:val="000000" w:themeColor="text1"/>
          </w:rPr>
          <w:t>classified by Diamond</w:t>
        </w:r>
        <w:del w:id="1530" w:author="Liliana Salvador" w:date="2022-02-23T20:28:00Z">
          <w:r w:rsidRPr="003A137D" w:rsidDel="00015F44">
            <w:rPr>
              <w:color w:val="000000" w:themeColor="text1"/>
            </w:rPr>
            <w:delText xml:space="preserve"> across samples</w:delText>
          </w:r>
        </w:del>
        <w:r w:rsidRPr="003A137D">
          <w:rPr>
            <w:color w:val="000000" w:themeColor="text1"/>
          </w:rPr>
          <w:t>. In the lung samples, “</w:t>
        </w:r>
        <w:proofErr w:type="spellStart"/>
        <w:r w:rsidRPr="003A137D">
          <w:rPr>
            <w:color w:val="000000" w:themeColor="text1"/>
          </w:rPr>
          <w:t>p__Firmicutes</w:t>
        </w:r>
        <w:proofErr w:type="spellEnd"/>
        <w:r w:rsidRPr="003A137D">
          <w:rPr>
            <w:color w:val="000000" w:themeColor="text1"/>
          </w:rPr>
          <w:t>” was classified in 17% of R22.L (SD: 9%), 20% of R26.L (SD: 9%), and 14% of R27.L (SD: 8%)</w:t>
        </w:r>
      </w:ins>
      <w:ins w:id="1531" w:author="Ruijie Xu" w:date="2022-02-27T11:42:00Z">
        <w:r w:rsidR="00D8370E">
          <w:rPr>
            <w:color w:val="000000" w:themeColor="text1"/>
          </w:rPr>
          <w:t xml:space="preserve"> on average by other software</w:t>
        </w:r>
      </w:ins>
      <w:ins w:id="1532" w:author="Ruijie Xu" w:date="2022-02-02T12:20:00Z">
        <w:r w:rsidRPr="003A137D">
          <w:rPr>
            <w:color w:val="000000" w:themeColor="text1"/>
          </w:rPr>
          <w:t xml:space="preserve">, but Diamond </w:t>
        </w:r>
        <w:del w:id="1533" w:author="Liliana Salvador" w:date="2022-02-23T20:28:00Z">
          <w:r w:rsidRPr="003A137D" w:rsidDel="00015F44">
            <w:rPr>
              <w:color w:val="000000" w:themeColor="text1"/>
            </w:rPr>
            <w:delText xml:space="preserve">has </w:delText>
          </w:r>
        </w:del>
        <w:r w:rsidRPr="003A137D">
          <w:rPr>
            <w:color w:val="000000" w:themeColor="text1"/>
          </w:rPr>
          <w:t>only classified 2% (133/4900) of reads as “</w:t>
        </w:r>
        <w:proofErr w:type="spellStart"/>
        <w:r w:rsidRPr="003A137D">
          <w:rPr>
            <w:color w:val="000000" w:themeColor="text1"/>
          </w:rPr>
          <w:t>p__Firmicutes</w:t>
        </w:r>
        <w:proofErr w:type="spellEnd"/>
        <w:r w:rsidRPr="003A137D">
          <w:rPr>
            <w:color w:val="000000" w:themeColor="text1"/>
          </w:rPr>
          <w:t>” in sample R26.L, while “</w:t>
        </w:r>
        <w:proofErr w:type="spellStart"/>
        <w:r w:rsidRPr="003A137D">
          <w:rPr>
            <w:color w:val="000000" w:themeColor="text1"/>
          </w:rPr>
          <w:t>p__Firmicutes</w:t>
        </w:r>
        <w:proofErr w:type="spellEnd"/>
        <w:r w:rsidRPr="003A137D">
          <w:rPr>
            <w:color w:val="000000" w:themeColor="text1"/>
          </w:rPr>
          <w:t xml:space="preserve">” taxon was not identified in R22.L and R27.L by Diamond. On the other hand, Diamond </w:t>
        </w:r>
        <w:del w:id="1534"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w:t>
        </w:r>
        <w:proofErr w:type="spellStart"/>
        <w:r w:rsidRPr="003A137D">
          <w:rPr>
            <w:color w:val="000000" w:themeColor="text1"/>
          </w:rPr>
          <w:t>p__Firmicutes</w:t>
        </w:r>
        <w:proofErr w:type="spellEnd"/>
        <w:r w:rsidRPr="003A137D">
          <w:rPr>
            <w:color w:val="000000" w:themeColor="text1"/>
          </w:rPr>
          <w:t>” in samples R27.S (24%) and R28.L (19%) compare</w:t>
        </w:r>
      </w:ins>
      <w:ins w:id="1535" w:author="Liliana Salvador" w:date="2022-02-23T20:28:00Z">
        <w:r w:rsidR="00015F44">
          <w:rPr>
            <w:color w:val="000000" w:themeColor="text1"/>
          </w:rPr>
          <w:t>d</w:t>
        </w:r>
      </w:ins>
      <w:ins w:id="1536" w:author="Ruijie Xu" w:date="2022-02-02T12:20:00Z">
        <w:r w:rsidRPr="003A137D">
          <w:rPr>
            <w:color w:val="000000" w:themeColor="text1"/>
          </w:rPr>
          <w:t xml:space="preserve"> to </w:t>
        </w:r>
        <w:proofErr w:type="gramStart"/>
        <w:r w:rsidRPr="003A137D">
          <w:rPr>
            <w:color w:val="000000" w:themeColor="text1"/>
          </w:rPr>
          <w:t>that  of</w:t>
        </w:r>
        <w:proofErr w:type="gramEnd"/>
        <w:r w:rsidRPr="003A137D">
          <w:rPr>
            <w:color w:val="000000" w:themeColor="text1"/>
          </w:rPr>
          <w:t xml:space="preserve"> most other software (R27.S: mean: 2%, SD: 2%; R28.L: mean: 3%, SD: 3%), except for the Centrifuge classification (R27.S: 24%, R28.L: 9%). </w:t>
        </w:r>
      </w:ins>
    </w:p>
    <w:p w14:paraId="75626BC4" w14:textId="68FAB52B" w:rsidR="00C20546" w:rsidRPr="00A15B7A" w:rsidRDefault="00A15B7A">
      <w:pPr>
        <w:spacing w:line="480" w:lineRule="auto"/>
        <w:rPr>
          <w:ins w:id="1537" w:author="Ruijie Xu" w:date="2022-02-02T12:20:00Z"/>
          <w:color w:val="000000" w:themeColor="text1"/>
          <w:u w:val="single"/>
          <w:rPrChange w:id="1538" w:author="Ruijie Xu" w:date="2022-02-27T13:45:00Z">
            <w:rPr>
              <w:ins w:id="1539" w:author="Ruijie Xu" w:date="2022-02-02T12:20:00Z"/>
              <w:color w:val="000000" w:themeColor="text1"/>
            </w:rPr>
          </w:rPrChange>
        </w:rPr>
        <w:pPrChange w:id="1540" w:author="Ruijie Xu" w:date="2022-02-27T13:45:00Z">
          <w:pPr>
            <w:spacing w:line="480" w:lineRule="auto"/>
            <w:ind w:firstLine="720"/>
          </w:pPr>
        </w:pPrChange>
      </w:pPr>
      <w:ins w:id="1541" w:author="Ruijie Xu" w:date="2022-02-27T13:45:00Z">
        <w:r w:rsidRPr="00A15B7A">
          <w:rPr>
            <w:color w:val="000000" w:themeColor="text1"/>
            <w:u w:val="single"/>
            <w:rPrChange w:id="1542" w:author="Ruijie Xu" w:date="2022-02-27T13:45:00Z">
              <w:rPr>
                <w:color w:val="000000" w:themeColor="text1"/>
              </w:rPr>
            </w:rPrChange>
          </w:rPr>
          <w:t>Species</w:t>
        </w:r>
      </w:ins>
    </w:p>
    <w:p w14:paraId="477AE8BD" w14:textId="73BD8902" w:rsidR="003D5D8B" w:rsidRDefault="003D5D8B" w:rsidP="003D5D8B">
      <w:pPr>
        <w:spacing w:line="480" w:lineRule="auto"/>
        <w:ind w:firstLine="720"/>
        <w:rPr>
          <w:ins w:id="1543" w:author="Ruijie Xu" w:date="2022-02-02T13:04:00Z"/>
          <w:color w:val="000000" w:themeColor="text1"/>
        </w:rPr>
      </w:pPr>
      <w:ins w:id="1544" w:author="Ruijie Xu" w:date="2022-02-02T12:20:00Z">
        <w:del w:id="1545" w:author="Liliana Salvador" w:date="2022-02-23T20:29:00Z">
          <w:r w:rsidRPr="003A137D" w:rsidDel="00015F44">
            <w:rPr>
              <w:color w:val="000000" w:themeColor="text1"/>
            </w:rPr>
            <w:delText>Moving down to</w:delText>
          </w:r>
        </w:del>
      </w:ins>
      <w:ins w:id="1546" w:author="Liliana Salvador" w:date="2022-02-23T20:29:00Z">
        <w:r w:rsidR="00015F44">
          <w:rPr>
            <w:color w:val="000000" w:themeColor="text1"/>
          </w:rPr>
          <w:t>Regarding</w:t>
        </w:r>
      </w:ins>
      <w:ins w:id="1547" w:author="Ruijie Xu" w:date="2022-02-02T12:20:00Z">
        <w:r w:rsidRPr="003A137D">
          <w:rPr>
            <w:color w:val="000000" w:themeColor="text1"/>
          </w:rPr>
          <w:t xml:space="preserve"> the Species level classification, the number of reads classified under taxa (strains) with the same species was aggregated together to obtain </w:t>
        </w:r>
        <w:del w:id="1548" w:author="Liliana Salvador" w:date="2022-02-23T20:29:00Z">
          <w:r w:rsidRPr="003A137D" w:rsidDel="00015F44">
            <w:rPr>
              <w:color w:val="000000" w:themeColor="text1"/>
            </w:rPr>
            <w:delText xml:space="preserve">the </w:delText>
          </w:r>
        </w:del>
      </w:ins>
      <w:ins w:id="1549" w:author="Liliana Salvador" w:date="2022-02-23T20:29:00Z">
        <w:r w:rsidR="00015F44">
          <w:rPr>
            <w:color w:val="000000" w:themeColor="text1"/>
          </w:rPr>
          <w:t xml:space="preserve">a </w:t>
        </w:r>
      </w:ins>
      <w:ins w:id="1550" w:author="Ruijie Xu" w:date="2022-02-02T12:20:00Z">
        <w:r w:rsidRPr="003A137D">
          <w:rPr>
            <w:color w:val="000000" w:themeColor="text1"/>
          </w:rPr>
          <w:t>unique number of species classified by each software</w:t>
        </w:r>
      </w:ins>
      <w:ins w:id="1551" w:author="Ruijie Xu" w:date="2022-02-03T12:18:00Z">
        <w:r w:rsidR="00CE788B">
          <w:rPr>
            <w:color w:val="000000" w:themeColor="text1"/>
          </w:rPr>
          <w:t xml:space="preserve"> (Table </w:t>
        </w:r>
      </w:ins>
      <w:ins w:id="1552" w:author="Ruijie Xu" w:date="2022-02-03T12:19:00Z">
        <w:r w:rsidR="00CE788B">
          <w:rPr>
            <w:color w:val="000000" w:themeColor="text1"/>
          </w:rPr>
          <w:t>SII.1)</w:t>
        </w:r>
      </w:ins>
      <w:ins w:id="1553" w:author="Ruijie Xu" w:date="2022-02-02T12:20:00Z">
        <w:r w:rsidRPr="003A137D">
          <w:rPr>
            <w:color w:val="000000" w:themeColor="text1"/>
          </w:rPr>
          <w:t xml:space="preserve">. Out of all software, </w:t>
        </w:r>
      </w:ins>
      <w:ins w:id="1554" w:author="Ruijie Xu" w:date="2022-02-27T11:43:00Z">
        <w:r w:rsidR="00D8370E">
          <w:rPr>
            <w:color w:val="000000" w:themeColor="text1"/>
          </w:rPr>
          <w:t>M</w:t>
        </w:r>
      </w:ins>
      <w:ins w:id="1555" w:author="Ruijie Xu" w:date="2022-02-02T12:20:00Z">
        <w:r w:rsidRPr="003A137D">
          <w:rPr>
            <w:color w:val="000000" w:themeColor="text1"/>
          </w:rPr>
          <w:t xml:space="preserve">etaphlan3 </w:t>
        </w:r>
        <w:del w:id="1556"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1557" w:author="Liliana Salvador" w:date="2022-02-23T20:29:00Z">
        <w:r w:rsidR="00015F44">
          <w:rPr>
            <w:color w:val="000000" w:themeColor="text1"/>
          </w:rPr>
          <w:t xml:space="preserve">, </w:t>
        </w:r>
      </w:ins>
      <w:ins w:id="1558" w:author="Ruijie Xu" w:date="2022-02-02T12:20:00Z">
        <w:del w:id="1559" w:author="Liliana Salvador" w:date="2022-02-23T20:29:00Z">
          <w:r w:rsidRPr="003A137D" w:rsidDel="00015F44">
            <w:rPr>
              <w:color w:val="000000" w:themeColor="text1"/>
            </w:rPr>
            <w:delText xml:space="preserve"> </w:delText>
          </w:r>
        </w:del>
        <w:r w:rsidRPr="003A137D">
          <w:rPr>
            <w:color w:val="000000" w:themeColor="text1"/>
          </w:rPr>
          <w:t>with only 18 species</w:t>
        </w:r>
      </w:ins>
      <w:ins w:id="1560" w:author="Ruijie Xu" w:date="2022-02-03T12:19:00Z">
        <w:r w:rsidR="00CE788B">
          <w:rPr>
            <w:color w:val="000000" w:themeColor="text1"/>
          </w:rPr>
          <w:t xml:space="preserve"> (Table SII.4)</w:t>
        </w:r>
      </w:ins>
      <w:ins w:id="1561" w:author="Ruijie Xu" w:date="2022-02-02T12:20:00Z">
        <w:r w:rsidRPr="003A137D">
          <w:rPr>
            <w:color w:val="000000" w:themeColor="text1"/>
          </w:rPr>
          <w:t xml:space="preserve">. On the other hand, Kaiju </w:t>
        </w:r>
        <w:del w:id="1562" w:author="Liliana Salvador" w:date="2022-02-23T20:29:00Z">
          <w:r w:rsidRPr="003A137D" w:rsidDel="00015F44">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the most</w:t>
        </w:r>
        <w:proofErr w:type="gramEnd"/>
        <w:r w:rsidRPr="003A137D">
          <w:rPr>
            <w:color w:val="000000" w:themeColor="text1"/>
          </w:rPr>
          <w:t xml:space="preserve"> number of distinct Species taxa</w:t>
        </w:r>
      </w:ins>
      <w:ins w:id="1563" w:author="Liliana Salvador" w:date="2022-02-23T20:30:00Z">
        <w:r w:rsidR="00015F44">
          <w:rPr>
            <w:color w:val="000000" w:themeColor="text1"/>
          </w:rPr>
          <w:t>,</w:t>
        </w:r>
      </w:ins>
      <w:ins w:id="1564" w:author="Ruijie Xu" w:date="2022-02-02T12:20:00Z">
        <w:r w:rsidRPr="003A137D">
          <w:rPr>
            <w:color w:val="000000" w:themeColor="text1"/>
          </w:rPr>
          <w:t xml:space="preserve"> 4128 species (Table </w:t>
        </w:r>
      </w:ins>
      <w:ins w:id="1565" w:author="Ruijie Xu" w:date="2022-02-03T12:19:00Z">
        <w:r w:rsidR="00CE788B">
          <w:rPr>
            <w:color w:val="000000" w:themeColor="text1"/>
          </w:rPr>
          <w:t>S</w:t>
        </w:r>
      </w:ins>
      <w:ins w:id="1566" w:author="Ruijie Xu" w:date="2022-02-02T12:20:00Z">
        <w:r w:rsidRPr="003A137D">
          <w:rPr>
            <w:color w:val="000000" w:themeColor="text1"/>
          </w:rPr>
          <w:t xml:space="preserve">II.4). From the species level classifications, 9 species </w:t>
        </w:r>
        <w:commentRangeStart w:id="1567"/>
        <w:r w:rsidRPr="003A137D">
          <w:rPr>
            <w:color w:val="000000" w:themeColor="text1"/>
          </w:rPr>
          <w:t>tax</w:t>
        </w:r>
      </w:ins>
      <w:commentRangeEnd w:id="1567"/>
      <w:ins w:id="1568" w:author="Ruijie Xu" w:date="2022-02-27T11:44:00Z">
        <w:r w:rsidR="001D06C9">
          <w:rPr>
            <w:color w:val="000000" w:themeColor="text1"/>
          </w:rPr>
          <w:t xml:space="preserve">a </w:t>
        </w:r>
      </w:ins>
      <w:ins w:id="1569" w:author="Ruijie Xu" w:date="2022-02-27T11:45:00Z">
        <w:r w:rsidR="001D06C9">
          <w:rPr>
            <w:color w:val="000000" w:themeColor="text1"/>
          </w:rPr>
          <w:t>w</w:t>
        </w:r>
      </w:ins>
      <w:del w:id="1570" w:author="Ruijie Xu" w:date="2022-02-27T11:44:00Z">
        <w:r w:rsidR="00015F44" w:rsidDel="001D06C9">
          <w:rPr>
            <w:rStyle w:val="CommentReference"/>
          </w:rPr>
          <w:commentReference w:id="1567"/>
        </w:r>
      </w:del>
      <w:ins w:id="1571" w:author="Ruijie Xu" w:date="2022-02-02T12:20:00Z">
        <w:r w:rsidRPr="003A137D">
          <w:rPr>
            <w:color w:val="000000" w:themeColor="text1"/>
          </w:rPr>
          <w:t>ere identified by all nine software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borgpetersenii</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Faecalibacterium</w:t>
        </w:r>
        <w:proofErr w:type="spellEnd"/>
        <w:r w:rsidRPr="003A137D">
          <w:rPr>
            <w:i/>
            <w:iCs/>
            <w:color w:val="000000" w:themeColor="text1"/>
          </w:rPr>
          <w:t xml:space="preserve"> </w:t>
        </w:r>
        <w:proofErr w:type="spellStart"/>
        <w:r w:rsidRPr="003A137D">
          <w:rPr>
            <w:i/>
            <w:iCs/>
            <w:color w:val="000000" w:themeColor="text1"/>
          </w:rPr>
          <w:t>prausnitzii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pseudohinzii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bronchiseptica</w:t>
        </w:r>
        <w:proofErr w:type="spellEnd"/>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w:t>
        </w:r>
        <w:proofErr w:type="spellStart"/>
        <w:r w:rsidRPr="003A137D">
          <w:rPr>
            <w:i/>
            <w:iCs/>
            <w:color w:val="000000" w:themeColor="text1"/>
          </w:rPr>
          <w:t>uniformis</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Phocaeicola</w:t>
        </w:r>
        <w:proofErr w:type="spellEnd"/>
        <w:r w:rsidRPr="003A137D">
          <w:rPr>
            <w:i/>
            <w:iCs/>
            <w:color w:val="000000" w:themeColor="text1"/>
          </w:rPr>
          <w:t xml:space="preserve"> </w:t>
        </w:r>
        <w:proofErr w:type="spellStart"/>
        <w:r w:rsidRPr="003A137D">
          <w:rPr>
            <w:i/>
            <w:iCs/>
            <w:color w:val="000000" w:themeColor="text1"/>
          </w:rPr>
          <w:t>vulgatus</w:t>
        </w:r>
        <w:proofErr w:type="spellEnd"/>
        <w:r w:rsidRPr="003A137D">
          <w:rPr>
            <w:color w:val="000000" w:themeColor="text1"/>
          </w:rPr>
          <w:t xml:space="preserve">, </w:t>
        </w:r>
        <w:r w:rsidRPr="003A137D">
          <w:rPr>
            <w:color w:val="000000" w:themeColor="text1"/>
          </w:rPr>
          <w:lastRenderedPageBreak/>
          <w:t>and</w:t>
        </w:r>
        <w:r w:rsidRPr="003A137D">
          <w:rPr>
            <w:i/>
            <w:iCs/>
            <w:color w:val="000000" w:themeColor="text1"/>
          </w:rPr>
          <w:t xml:space="preserve"> Bartonella </w:t>
        </w:r>
        <w:proofErr w:type="spellStart"/>
        <w:r w:rsidRPr="003A137D">
          <w:rPr>
            <w:i/>
            <w:iCs/>
            <w:color w:val="000000" w:themeColor="text1"/>
          </w:rPr>
          <w:t>elizabethae</w:t>
        </w:r>
        <w:proofErr w:type="spellEnd"/>
        <w:r w:rsidRPr="003A137D">
          <w:rPr>
            <w:color w:val="000000" w:themeColor="text1"/>
          </w:rPr>
          <w:t>)</w:t>
        </w:r>
      </w:ins>
      <w:ins w:id="1572" w:author="Ruijie Xu" w:date="2022-02-03T12:21:00Z">
        <w:r w:rsidR="00E93552">
          <w:rPr>
            <w:color w:val="000000" w:themeColor="text1"/>
          </w:rPr>
          <w:t xml:space="preserve"> (Table SII.1)</w:t>
        </w:r>
      </w:ins>
      <w:ins w:id="1573" w:author="Ruijie Xu" w:date="2022-02-02T12:20:00Z">
        <w:r w:rsidRPr="003A137D">
          <w:rPr>
            <w:color w:val="000000" w:themeColor="text1"/>
          </w:rPr>
          <w:t xml:space="preserve">. Centrifuge </w:t>
        </w:r>
        <w:del w:id="1574" w:author="Liliana Salvador" w:date="2022-02-23T20:34:00Z">
          <w:r w:rsidRPr="003A137D" w:rsidDel="0088072A">
            <w:rPr>
              <w:color w:val="000000" w:themeColor="text1"/>
            </w:rPr>
            <w:delText>and</w:delText>
          </w:r>
        </w:del>
      </w:ins>
      <w:ins w:id="1575" w:author="Liliana Salvador" w:date="2022-02-23T20:34:00Z">
        <w:r w:rsidR="0088072A">
          <w:rPr>
            <w:color w:val="000000" w:themeColor="text1"/>
          </w:rPr>
          <w:t>vs</w:t>
        </w:r>
      </w:ins>
      <w:ins w:id="1576" w:author="Ruijie Xu" w:date="2022-02-02T12:20:00Z">
        <w:r w:rsidRPr="003A137D">
          <w:rPr>
            <w:color w:val="000000" w:themeColor="text1"/>
          </w:rPr>
          <w:t xml:space="preserve"> Kaiju ha</w:t>
        </w:r>
      </w:ins>
      <w:ins w:id="1577" w:author="Liliana Salvador" w:date="2022-02-23T20:30:00Z">
        <w:r w:rsidR="00015F44">
          <w:rPr>
            <w:color w:val="000000" w:themeColor="text1"/>
          </w:rPr>
          <w:t>ve</w:t>
        </w:r>
      </w:ins>
      <w:ins w:id="1578" w:author="Ruijie Xu" w:date="2022-02-02T12:20:00Z">
        <w:del w:id="1579" w:author="Liliana Salvador" w:date="2022-02-23T20:30:00Z">
          <w:r w:rsidRPr="003A137D" w:rsidDel="00015F44">
            <w:rPr>
              <w:color w:val="000000" w:themeColor="text1"/>
            </w:rPr>
            <w:delText>s</w:delText>
          </w:r>
        </w:del>
        <w:r w:rsidRPr="003A137D">
          <w:rPr>
            <w:color w:val="000000" w:themeColor="text1"/>
          </w:rPr>
          <w:t xml:space="preserve"> the largest overlapping in the</w:t>
        </w:r>
      </w:ins>
      <w:ins w:id="1580" w:author="Liliana Salvador" w:date="2022-02-23T20:31:00Z">
        <w:r w:rsidR="00015F44">
          <w:rPr>
            <w:color w:val="000000" w:themeColor="text1"/>
          </w:rPr>
          <w:t xml:space="preserve"> number of</w:t>
        </w:r>
      </w:ins>
      <w:ins w:id="1581" w:author="Ruijie Xu" w:date="2022-02-02T12:20:00Z">
        <w:r w:rsidRPr="003A137D">
          <w:rPr>
            <w:color w:val="000000" w:themeColor="text1"/>
          </w:rPr>
          <w:t xml:space="preserve"> species taxa identified (2285 taxa), followed by Kraken2 vs</w:t>
        </w:r>
      </w:ins>
      <w:ins w:id="1582" w:author="Liliana Salvador" w:date="2022-02-23T20:34:00Z">
        <w:r w:rsidR="0088072A">
          <w:rPr>
            <w:color w:val="000000" w:themeColor="text1"/>
          </w:rPr>
          <w:t xml:space="preserve"> </w:t>
        </w:r>
      </w:ins>
      <w:ins w:id="1583" w:author="Ruijie Xu" w:date="2022-02-02T12:20:00Z">
        <w:del w:id="1584" w:author="Liliana Salvador" w:date="2022-02-23T20:34:00Z">
          <w:r w:rsidRPr="003A137D" w:rsidDel="0088072A">
            <w:rPr>
              <w:color w:val="000000" w:themeColor="text1"/>
            </w:rPr>
            <w:delText xml:space="preserve">. </w:delText>
          </w:r>
        </w:del>
        <w:r w:rsidRPr="003A137D">
          <w:rPr>
            <w:color w:val="000000" w:themeColor="text1"/>
          </w:rPr>
          <w:t xml:space="preserve">Centrifuge (1737 taxa) and </w:t>
        </w:r>
        <w:commentRangeStart w:id="1585"/>
        <w:r w:rsidRPr="003A137D">
          <w:rPr>
            <w:color w:val="000000" w:themeColor="text1"/>
          </w:rPr>
          <w:t xml:space="preserve">vs. Kaiju </w:t>
        </w:r>
      </w:ins>
      <w:commentRangeEnd w:id="1585"/>
      <w:r w:rsidR="00015F44">
        <w:rPr>
          <w:rStyle w:val="CommentReference"/>
        </w:rPr>
        <w:commentReference w:id="1585"/>
      </w:r>
      <w:ins w:id="1586" w:author="Ruijie Xu" w:date="2022-02-02T12:20:00Z">
        <w:r w:rsidRPr="003A137D">
          <w:rPr>
            <w:color w:val="000000" w:themeColor="text1"/>
          </w:rPr>
          <w:t>(1723 taxa)</w:t>
        </w:r>
      </w:ins>
      <w:ins w:id="1587" w:author="Ruijie Xu" w:date="2022-02-03T12:21:00Z">
        <w:r w:rsidR="00E93552">
          <w:rPr>
            <w:color w:val="000000" w:themeColor="text1"/>
          </w:rPr>
          <w:t xml:space="preserve"> (Table S</w:t>
        </w:r>
      </w:ins>
      <w:ins w:id="1588" w:author="Ruijie Xu" w:date="2022-02-27T11:45:00Z">
        <w:r w:rsidR="001D06C9">
          <w:rPr>
            <w:color w:val="000000" w:themeColor="text1"/>
          </w:rPr>
          <w:t>II</w:t>
        </w:r>
      </w:ins>
      <w:ins w:id="1589" w:author="Ruijie Xu" w:date="2022-02-03T12:21:00Z">
        <w:r w:rsidR="00E93552">
          <w:rPr>
            <w:color w:val="000000" w:themeColor="text1"/>
          </w:rPr>
          <w:t>.4)</w:t>
        </w:r>
      </w:ins>
      <w:ins w:id="1590" w:author="Ruijie Xu" w:date="2022-02-02T12:20:00Z">
        <w:r w:rsidRPr="003A137D">
          <w:rPr>
            <w:color w:val="000000" w:themeColor="text1"/>
          </w:rPr>
          <w:t xml:space="preserve">. The species-level classification of the </w:t>
        </w:r>
        <w:proofErr w:type="gramStart"/>
        <w:r w:rsidRPr="003A137D">
          <w:rPr>
            <w:color w:val="000000" w:themeColor="text1"/>
          </w:rPr>
          <w:t>three software</w:t>
        </w:r>
        <w:proofErr w:type="gramEnd"/>
        <w:r w:rsidRPr="003A137D">
          <w:rPr>
            <w:color w:val="000000" w:themeColor="text1"/>
          </w:rPr>
          <w:t xml:space="preserve"> </w:t>
        </w:r>
      </w:ins>
      <w:ins w:id="1591" w:author="Ruijie Xu" w:date="2022-02-27T11:46:00Z">
        <w:r w:rsidR="001D06C9">
          <w:rPr>
            <w:color w:val="000000" w:themeColor="text1"/>
          </w:rPr>
          <w:t xml:space="preserve">mentioned above </w:t>
        </w:r>
      </w:ins>
      <w:ins w:id="1592" w:author="Ruijie Xu" w:date="2022-02-02T12:20:00Z">
        <w:del w:id="1593"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1594" w:author="Liliana Salvador" w:date="2022-02-23T20:32:00Z">
        <w:r w:rsidR="00015F44">
          <w:rPr>
            <w:color w:val="000000" w:themeColor="text1"/>
          </w:rPr>
          <w:t xml:space="preserve">a total of </w:t>
        </w:r>
      </w:ins>
      <w:ins w:id="1595" w:author="Ruijie Xu" w:date="2022-02-02T12:20:00Z">
        <w:r w:rsidRPr="003A137D">
          <w:rPr>
            <w:color w:val="000000" w:themeColor="text1"/>
          </w:rPr>
          <w:t>1</w:t>
        </w:r>
        <w:del w:id="1596" w:author="Liliana Salvador" w:date="2022-02-23T21:04:00Z">
          <w:r w:rsidRPr="003A137D" w:rsidDel="00A503F5">
            <w:rPr>
              <w:color w:val="000000" w:themeColor="text1"/>
            </w:rPr>
            <w:delText>,</w:delText>
          </w:r>
        </w:del>
        <w:r w:rsidRPr="003A137D">
          <w:rPr>
            <w:color w:val="000000" w:themeColor="text1"/>
          </w:rPr>
          <w:t>379 species taxa</w:t>
        </w:r>
        <w:del w:id="1597"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1598"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level taxa with Centrifuge, 1207 taxa with Kaiju, and 1126 taxa with Kraken2. CLARK and CLARK-s’s classification </w:t>
        </w:r>
        <w:del w:id="1599" w:author="Liliana Salvador" w:date="2022-02-23T20:32:00Z">
          <w:r w:rsidRPr="003A137D" w:rsidDel="00015F44">
            <w:rPr>
              <w:color w:val="000000" w:themeColor="text1"/>
            </w:rPr>
            <w:delText xml:space="preserve">has also </w:delText>
          </w:r>
        </w:del>
        <w:r w:rsidRPr="003A137D">
          <w:rPr>
            <w:color w:val="000000" w:themeColor="text1"/>
          </w:rPr>
          <w:t xml:space="preserve">shared 1219 and 1059 species taxa </w:t>
        </w:r>
        <w:proofErr w:type="spellStart"/>
        <w:r w:rsidRPr="003A137D">
          <w:rPr>
            <w:color w:val="000000" w:themeColor="text1"/>
          </w:rPr>
          <w:t>wtith</w:t>
        </w:r>
        <w:proofErr w:type="spellEnd"/>
        <w:r w:rsidRPr="003A137D">
          <w:rPr>
            <w:color w:val="000000" w:themeColor="text1"/>
          </w:rPr>
          <w:t xml:space="preserve"> Kaiju</w:t>
        </w:r>
      </w:ins>
      <w:ins w:id="1600" w:author="Liliana Salvador" w:date="2022-02-23T20:32:00Z">
        <w:r w:rsidR="00015F44">
          <w:rPr>
            <w:color w:val="000000" w:themeColor="text1"/>
          </w:rPr>
          <w:t>, respectively</w:t>
        </w:r>
      </w:ins>
      <w:ins w:id="1601" w:author="Ruijie Xu" w:date="2022-02-02T12:20:00Z">
        <w:del w:id="1602"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1603" w:author="Liliana Salvador" w:date="2022-02-23T20:32:00Z">
          <w:r w:rsidRPr="003A137D" w:rsidDel="00015F44">
            <w:rPr>
              <w:color w:val="000000" w:themeColor="text1"/>
            </w:rPr>
            <w:delText xml:space="preserve">has </w:delText>
          </w:r>
        </w:del>
      </w:ins>
      <w:ins w:id="1604" w:author="Liliana Salvador" w:date="2022-02-23T20:32:00Z">
        <w:r w:rsidR="00015F44">
          <w:rPr>
            <w:color w:val="000000" w:themeColor="text1"/>
          </w:rPr>
          <w:t xml:space="preserve">have </w:t>
        </w:r>
      </w:ins>
      <w:ins w:id="1605" w:author="Ruijie Xu" w:date="2022-02-02T12:20:00Z">
        <w:r w:rsidRPr="003A137D">
          <w:rPr>
            <w:color w:val="000000" w:themeColor="text1"/>
          </w:rPr>
          <w:t xml:space="preserve">identified </w:t>
        </w:r>
      </w:ins>
      <w:ins w:id="1606" w:author="Liliana Salvador" w:date="2022-02-23T20:32:00Z">
        <w:r w:rsidR="00015F44">
          <w:rPr>
            <w:color w:val="000000" w:themeColor="text1"/>
          </w:rPr>
          <w:t xml:space="preserve">the </w:t>
        </w:r>
      </w:ins>
      <w:ins w:id="1607" w:author="Ruijie Xu" w:date="2022-02-02T12:20:00Z">
        <w:r w:rsidRPr="003A137D">
          <w:rPr>
            <w:color w:val="000000" w:themeColor="text1"/>
          </w:rPr>
          <w:t>same species taxa as the most abundant taxa, species taxa with at least 10% of the reads from each sample were identified from each software’</w:t>
        </w:r>
        <w:del w:id="1608"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1609"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1610" w:author="Liliana Salvador" w:date="2022-02-23T20:33:00Z">
        <w:r w:rsidR="00015F44">
          <w:rPr>
            <w:color w:val="000000" w:themeColor="text1"/>
          </w:rPr>
          <w:t xml:space="preserve">of the </w:t>
        </w:r>
      </w:ins>
      <w:ins w:id="1611" w:author="Ruijie Xu" w:date="2022-02-02T12:20:00Z">
        <w:r w:rsidRPr="003A137D">
          <w:rPr>
            <w:color w:val="000000" w:themeColor="text1"/>
          </w:rPr>
          <w:t xml:space="preserve">number of unique species taxa (18 taxa), while </w:t>
        </w:r>
        <w:r>
          <w:rPr>
            <w:color w:val="000000" w:themeColor="text1"/>
          </w:rPr>
          <w:t>BLASTN</w:t>
        </w:r>
        <w:r w:rsidRPr="003A137D">
          <w:rPr>
            <w:color w:val="000000" w:themeColor="text1"/>
          </w:rPr>
          <w:t xml:space="preserve"> and Kaiju </w:t>
        </w:r>
        <w:del w:id="1612" w:author="Liliana Salvador" w:date="2022-02-23T20:33:00Z">
          <w:r w:rsidRPr="003A137D" w:rsidDel="00015F44">
            <w:rPr>
              <w:color w:val="000000" w:themeColor="text1"/>
            </w:rPr>
            <w:delText>has</w:delText>
          </w:r>
        </w:del>
      </w:ins>
      <w:ins w:id="1613" w:author="Liliana Salvador" w:date="2022-02-23T20:33:00Z">
        <w:r w:rsidR="00015F44">
          <w:rPr>
            <w:color w:val="000000" w:themeColor="text1"/>
          </w:rPr>
          <w:t>identified</w:t>
        </w:r>
      </w:ins>
      <w:ins w:id="1614" w:author="Ruijie Xu" w:date="2022-02-02T12:20:00Z">
        <w:r w:rsidRPr="003A137D">
          <w:rPr>
            <w:color w:val="000000" w:themeColor="text1"/>
          </w:rPr>
          <w:t xml:space="preserve"> the least (7 taxa). CLARK vs. CLARK-s and Kraken vs. Bracken shared most </w:t>
        </w:r>
      </w:ins>
      <w:ins w:id="1615" w:author="Liliana Salvador" w:date="2022-02-23T20:33:00Z">
        <w:r w:rsidR="00015F44">
          <w:rPr>
            <w:color w:val="000000" w:themeColor="text1"/>
          </w:rPr>
          <w:t xml:space="preserve">of the </w:t>
        </w:r>
      </w:ins>
      <w:ins w:id="1616" w:author="Ruijie Xu" w:date="2022-02-02T12:20:00Z">
        <w:r w:rsidRPr="003A137D">
          <w:rPr>
            <w:color w:val="000000" w:themeColor="text1"/>
          </w:rPr>
          <w:t>number of taxa in this category (9 and 8 taxa, respectively). Two species taxa were identified by all software as the top ten percent most abundant species taxa</w:t>
        </w:r>
      </w:ins>
      <w:ins w:id="1617" w:author="Liliana Salvador" w:date="2022-02-23T20:34:00Z">
        <w:r w:rsidR="0088072A">
          <w:rPr>
            <w:color w:val="000000" w:themeColor="text1"/>
          </w:rPr>
          <w:t>,</w:t>
        </w:r>
      </w:ins>
      <w:ins w:id="1618" w:author="Ruijie Xu" w:date="2022-02-02T12:20:00Z">
        <w:r w:rsidRPr="003A137D">
          <w:rPr>
            <w:color w:val="000000" w:themeColor="text1"/>
          </w:rPr>
          <w:t xml:space="preserve"> which </w:t>
        </w:r>
      </w:ins>
      <w:ins w:id="1619" w:author="Liliana Salvador" w:date="2022-02-23T20:34:00Z">
        <w:r w:rsidR="0088072A">
          <w:rPr>
            <w:color w:val="000000" w:themeColor="text1"/>
          </w:rPr>
          <w:t>were</w:t>
        </w:r>
      </w:ins>
      <w:ins w:id="1620" w:author="Ruijie Xu" w:date="2022-02-02T12:20:00Z">
        <w:del w:id="1621"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 xml:space="preserve">L. </w:t>
        </w:r>
        <w:proofErr w:type="spellStart"/>
        <w:r w:rsidRPr="003A137D">
          <w:rPr>
            <w:i/>
            <w:iCs/>
            <w:color w:val="000000" w:themeColor="text1"/>
          </w:rPr>
          <w:t>interrogans</w:t>
        </w:r>
        <w:proofErr w:type="spellEnd"/>
        <w:r w:rsidRPr="003A137D">
          <w:rPr>
            <w:color w:val="000000" w:themeColor="text1"/>
          </w:rPr>
          <w:t xml:space="preserve"> and </w:t>
        </w:r>
        <w:r w:rsidRPr="003A137D">
          <w:rPr>
            <w:i/>
            <w:iCs/>
            <w:color w:val="000000" w:themeColor="text1"/>
          </w:rPr>
          <w:t xml:space="preserve">Bartonella </w:t>
        </w:r>
        <w:proofErr w:type="spellStart"/>
        <w:r w:rsidRPr="003A137D">
          <w:rPr>
            <w:i/>
            <w:iCs/>
            <w:color w:val="000000" w:themeColor="text1"/>
          </w:rPr>
          <w:t>elizabethae</w:t>
        </w:r>
      </w:ins>
      <w:proofErr w:type="spellEnd"/>
      <w:ins w:id="1622" w:author="Ruijie Xu" w:date="2022-02-03T12:21:00Z">
        <w:r w:rsidR="00E93552">
          <w:rPr>
            <w:i/>
            <w:iCs/>
            <w:color w:val="000000" w:themeColor="text1"/>
          </w:rPr>
          <w:t xml:space="preserve"> </w:t>
        </w:r>
        <w:r w:rsidR="00E93552">
          <w:rPr>
            <w:color w:val="000000" w:themeColor="text1"/>
          </w:rPr>
          <w:t>(Table SII.1)</w:t>
        </w:r>
      </w:ins>
      <w:ins w:id="1623" w:author="Ruijie Xu" w:date="2022-02-02T12:20:00Z">
        <w:r w:rsidRPr="003A137D">
          <w:rPr>
            <w:color w:val="000000" w:themeColor="text1"/>
          </w:rPr>
          <w:t>.</w:t>
        </w:r>
      </w:ins>
    </w:p>
    <w:p w14:paraId="49303CF4" w14:textId="77777777" w:rsidR="0088072A" w:rsidRDefault="0088072A">
      <w:pPr>
        <w:spacing w:line="480" w:lineRule="auto"/>
        <w:rPr>
          <w:ins w:id="1624" w:author="Liliana Salvador" w:date="2022-02-23T20:35:00Z"/>
          <w:b/>
          <w:bCs/>
          <w:color w:val="000000" w:themeColor="text1"/>
        </w:rPr>
      </w:pPr>
    </w:p>
    <w:p w14:paraId="77A43993" w14:textId="7D36E4FE" w:rsidR="00C355C5" w:rsidRDefault="00C355C5">
      <w:pPr>
        <w:spacing w:line="480" w:lineRule="auto"/>
        <w:rPr>
          <w:ins w:id="1625" w:author="Liliana Salvador" w:date="2022-02-26T15:17:00Z"/>
          <w:b/>
          <w:bCs/>
          <w:color w:val="000000" w:themeColor="text1"/>
        </w:rPr>
      </w:pPr>
      <w:ins w:id="1626" w:author="Ruijie Xu" w:date="2022-02-02T13:04:00Z">
        <w:r w:rsidRPr="003A137D">
          <w:rPr>
            <w:b/>
            <w:bCs/>
            <w:color w:val="000000" w:themeColor="text1"/>
          </w:rPr>
          <w:t>Downstream analyses for microbial community characterization</w:t>
        </w:r>
      </w:ins>
    </w:p>
    <w:p w14:paraId="3DFBD0FF" w14:textId="2151CF98" w:rsidR="001D64AA" w:rsidRPr="001D64AA" w:rsidRDefault="0007796B">
      <w:pPr>
        <w:spacing w:line="480" w:lineRule="auto"/>
        <w:rPr>
          <w:ins w:id="1627" w:author="Ruijie Xu" w:date="2022-02-02T12:20:00Z"/>
          <w:bCs/>
          <w:i/>
          <w:color w:val="000000" w:themeColor="text1"/>
          <w:rPrChange w:id="1628" w:author="Liliana Salvador" w:date="2022-02-26T15:17:00Z">
            <w:rPr>
              <w:ins w:id="1629" w:author="Ruijie Xu" w:date="2022-02-02T12:20:00Z"/>
              <w:bCs/>
              <w:color w:val="000000" w:themeColor="text1"/>
            </w:rPr>
          </w:rPrChange>
        </w:rPr>
        <w:pPrChange w:id="1630" w:author="Ruijie Xu" w:date="2022-02-02T13:04:00Z">
          <w:pPr>
            <w:keepNext/>
            <w:spacing w:line="480" w:lineRule="auto"/>
            <w:ind w:firstLine="720"/>
          </w:pPr>
        </w:pPrChange>
      </w:pPr>
      <w:bookmarkStart w:id="1631" w:name="OLE_LINK166"/>
      <w:bookmarkStart w:id="1632" w:name="OLE_LINK167"/>
      <w:ins w:id="1633" w:author="Liliana Salvador" w:date="2022-02-26T16:13:00Z">
        <w:r>
          <w:rPr>
            <w:bCs/>
            <w:i/>
            <w:color w:val="000000" w:themeColor="text1"/>
          </w:rPr>
          <w:t>W</w:t>
        </w:r>
      </w:ins>
      <w:ins w:id="1634" w:author="Liliana Salvador" w:date="2022-02-26T16:03:00Z">
        <w:r w:rsidR="00E33A4D">
          <w:rPr>
            <w:bCs/>
            <w:i/>
            <w:color w:val="000000" w:themeColor="text1"/>
          </w:rPr>
          <w:t>ithin-sample diversity</w:t>
        </w:r>
      </w:ins>
      <w:ins w:id="1635" w:author="Liliana Salvador" w:date="2022-02-26T16:13:00Z">
        <w:r>
          <w:rPr>
            <w:bCs/>
            <w:i/>
            <w:color w:val="000000" w:themeColor="text1"/>
          </w:rPr>
          <w:t xml:space="preserve"> (</w:t>
        </w:r>
        <w:r>
          <w:rPr>
            <w:bCs/>
            <w:i/>
            <w:color w:val="000000" w:themeColor="text1"/>
          </w:rPr>
          <w:sym w:font="Symbol" w:char="F061"/>
        </w:r>
        <w:r>
          <w:rPr>
            <w:bCs/>
            <w:i/>
            <w:color w:val="000000" w:themeColor="text1"/>
          </w:rPr>
          <w:t xml:space="preserve">-diversity) </w:t>
        </w:r>
      </w:ins>
      <w:ins w:id="1636" w:author="Liliana Salvador" w:date="2022-02-26T15:35:00Z">
        <w:r w:rsidR="00505A57">
          <w:rPr>
            <w:bCs/>
            <w:i/>
            <w:color w:val="000000" w:themeColor="text1"/>
          </w:rPr>
          <w:t xml:space="preserve">- </w:t>
        </w:r>
      </w:ins>
      <w:ins w:id="1637" w:author="Liliana Salvador" w:date="2022-02-26T15:36:00Z">
        <w:r w:rsidR="00505A57">
          <w:rPr>
            <w:bCs/>
            <w:i/>
            <w:color w:val="000000" w:themeColor="text1"/>
          </w:rPr>
          <w:t>DBs</w:t>
        </w:r>
      </w:ins>
    </w:p>
    <w:bookmarkEnd w:id="1631"/>
    <w:bookmarkEnd w:id="1632"/>
    <w:p w14:paraId="0CD7AB28" w14:textId="47E6C9CD" w:rsidR="00D0036D" w:rsidDel="0052454F" w:rsidRDefault="00C86E04" w:rsidP="001D64AA">
      <w:pPr>
        <w:keepNext/>
        <w:spacing w:line="480" w:lineRule="auto"/>
        <w:ind w:firstLine="720"/>
        <w:rPr>
          <w:ins w:id="1638" w:author="Liliana Salvador" w:date="2022-02-26T15:36:00Z"/>
          <w:del w:id="1639" w:author="Ruijie Xu" w:date="2022-02-27T13:37:00Z"/>
          <w:color w:val="000000" w:themeColor="text1"/>
        </w:rPr>
      </w:pPr>
      <w:r w:rsidRPr="003A137D">
        <w:rPr>
          <w:color w:val="000000" w:themeColor="text1"/>
        </w:rPr>
        <w:t xml:space="preserve">To understand how differences in </w:t>
      </w:r>
      <w:ins w:id="1640" w:author="Liliana Salvador" w:date="2022-02-25T16:27:00Z">
        <w:r w:rsidR="00477F6D">
          <w:rPr>
            <w:color w:val="000000" w:themeColor="text1"/>
          </w:rPr>
          <w:t xml:space="preserve">the </w:t>
        </w:r>
      </w:ins>
      <w:r w:rsidRPr="003A137D">
        <w:rPr>
          <w:color w:val="000000" w:themeColor="text1"/>
        </w:rPr>
        <w:t xml:space="preserve">classification results can directly impact the characterization of the microbial communities in each sample, we calculated two </w:t>
      </w:r>
      <w:proofErr w:type="gramStart"/>
      <w:r w:rsidRPr="003A137D">
        <w:rPr>
          <w:color w:val="000000" w:themeColor="text1"/>
        </w:rPr>
        <w:t>alpha  indices</w:t>
      </w:r>
      <w:proofErr w:type="gramEnd"/>
      <w:r w:rsidRPr="003A137D">
        <w:rPr>
          <w:color w:val="000000" w:themeColor="text1"/>
        </w:rPr>
        <w:t xml:space="preserve"> (Shannon and Simpson) at the species level, </w:t>
      </w:r>
      <w:ins w:id="1641" w:author="Liliana Salvador" w:date="2022-02-26T15:11:00Z">
        <w:r w:rsidR="001D64AA">
          <w:rPr>
            <w:color w:val="000000" w:themeColor="text1"/>
          </w:rPr>
          <w:t xml:space="preserve">and </w:t>
        </w:r>
      </w:ins>
      <w:r w:rsidRPr="003A137D">
        <w:rPr>
          <w:color w:val="000000" w:themeColor="text1"/>
        </w:rPr>
        <w:t>characteriz</w:t>
      </w:r>
      <w:ins w:id="1642" w:author="Liliana Salvador" w:date="2022-02-26T15:11:00Z">
        <w:r w:rsidR="001D64AA">
          <w:rPr>
            <w:color w:val="000000" w:themeColor="text1"/>
          </w:rPr>
          <w:t>ed</w:t>
        </w:r>
      </w:ins>
      <w:del w:id="1643" w:author="Liliana Salvador" w:date="2022-02-26T15:11:00Z">
        <w:r w:rsidRPr="003A137D" w:rsidDel="001D64AA">
          <w:rPr>
            <w:color w:val="000000" w:themeColor="text1"/>
          </w:rPr>
          <w:delText>ing</w:delText>
        </w:r>
      </w:del>
      <w:r w:rsidRPr="003A137D">
        <w:rPr>
          <w:color w:val="000000" w:themeColor="text1"/>
        </w:rPr>
        <w:t xml:space="preserve"> the </w:t>
      </w:r>
      <w:r w:rsidR="00374568" w:rsidRPr="003A137D">
        <w:rPr>
          <w:color w:val="000000" w:themeColor="text1"/>
        </w:rPr>
        <w:t>species richness (diversity)</w:t>
      </w:r>
      <w:r w:rsidRPr="003A137D">
        <w:rPr>
          <w:color w:val="000000" w:themeColor="text1"/>
        </w:rPr>
        <w:t xml:space="preserve"> and </w:t>
      </w:r>
      <w:ins w:id="1644" w:author="Ruijie Xu" w:date="2022-02-11T09:20:00Z">
        <w:r w:rsidR="00922231">
          <w:rPr>
            <w:color w:val="000000" w:themeColor="text1"/>
          </w:rPr>
          <w:t>evenness (</w:t>
        </w:r>
      </w:ins>
      <w:del w:id="1645" w:author="Ruijie Xu" w:date="2022-02-11T09:19:00Z">
        <w:r w:rsidRPr="003A137D" w:rsidDel="00922231">
          <w:rPr>
            <w:color w:val="000000" w:themeColor="text1"/>
          </w:rPr>
          <w:delText xml:space="preserve">the </w:delText>
        </w:r>
      </w:del>
      <w:ins w:id="1646" w:author="Ruijie Xu" w:date="2022-02-11T09:39:00Z">
        <w:r w:rsidR="007D333F">
          <w:rPr>
            <w:color w:val="000000" w:themeColor="text1"/>
          </w:rPr>
          <w:t>abundance</w:t>
        </w:r>
        <w:r w:rsidR="00D0335C">
          <w:rPr>
            <w:color w:val="000000" w:themeColor="text1"/>
          </w:rPr>
          <w:t>)</w:t>
        </w:r>
      </w:ins>
      <w:del w:id="1647"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1648" w:author="Liliana Salvador" w:date="2022-02-23T20:35:00Z">
            <w:rPr>
              <w:color w:val="000000" w:themeColor="text1"/>
            </w:rPr>
          </w:rPrChange>
        </w:rPr>
        <w:t>Rattus</w:t>
      </w:r>
      <w:r w:rsidRPr="003A137D">
        <w:rPr>
          <w:color w:val="000000" w:themeColor="text1"/>
        </w:rPr>
        <w:t xml:space="preserve"> sample</w:t>
      </w:r>
      <w:ins w:id="1649" w:author="Liliana Salvador" w:date="2022-02-26T15:11:00Z">
        <w:r w:rsidR="001D64AA">
          <w:rPr>
            <w:color w:val="000000" w:themeColor="text1"/>
          </w:rPr>
          <w:t xml:space="preserve">. Then, we </w:t>
        </w:r>
      </w:ins>
      <w:del w:id="1650" w:author="Liliana Salvador" w:date="2022-02-26T15:11:00Z">
        <w:r w:rsidR="00374568" w:rsidRPr="003A137D" w:rsidDel="001D64AA">
          <w:rPr>
            <w:color w:val="000000" w:themeColor="text1"/>
          </w:rPr>
          <w:delText xml:space="preserve"> and </w:delText>
        </w:r>
      </w:del>
      <w:r w:rsidR="00374568" w:rsidRPr="003A137D">
        <w:rPr>
          <w:color w:val="000000" w:themeColor="text1"/>
        </w:rPr>
        <w:t>compared the</w:t>
      </w:r>
      <w:ins w:id="1651" w:author="Liliana Salvador" w:date="2022-02-26T15:11:00Z">
        <w:r w:rsidR="001D64AA">
          <w:rPr>
            <w:color w:val="000000" w:themeColor="text1"/>
          </w:rPr>
          <w:t>se</w:t>
        </w:r>
      </w:ins>
      <w:del w:id="1652"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1653" w:author="Ruijie Xu" w:date="2022-02-02T13:05:00Z">
        <w:r w:rsidR="00C355C5">
          <w:rPr>
            <w:color w:val="000000" w:themeColor="text1"/>
          </w:rPr>
          <w:t xml:space="preserve">and </w:t>
        </w:r>
      </w:ins>
      <w:ins w:id="1654" w:author="Liliana Salvador" w:date="2022-02-26T15:12:00Z">
        <w:r w:rsidR="001D64AA">
          <w:rPr>
            <w:color w:val="000000" w:themeColor="text1"/>
          </w:rPr>
          <w:t xml:space="preserve">by each </w:t>
        </w:r>
      </w:ins>
      <w:ins w:id="1655" w:author="Ruijie Xu" w:date="2022-02-02T13:05:00Z">
        <w:r w:rsidR="00C355C5">
          <w:rPr>
            <w:color w:val="000000" w:themeColor="text1"/>
          </w:rPr>
          <w:t xml:space="preserve">software </w:t>
        </w:r>
      </w:ins>
      <w:r w:rsidR="00374568" w:rsidRPr="003A137D">
        <w:rPr>
          <w:color w:val="000000" w:themeColor="text1"/>
        </w:rPr>
        <w:t>(Observed)</w:t>
      </w:r>
      <w:r w:rsidRPr="003A137D">
        <w:rPr>
          <w:color w:val="000000" w:themeColor="text1"/>
        </w:rPr>
        <w:t xml:space="preserve">. </w:t>
      </w:r>
      <w:ins w:id="1656" w:author="Liliana Salvador" w:date="2022-02-26T15:13:00Z">
        <w:r w:rsidR="001D64AA">
          <w:rPr>
            <w:color w:val="000000" w:themeColor="text1"/>
          </w:rPr>
          <w:t>W</w:t>
        </w:r>
      </w:ins>
      <w:del w:id="1657" w:author="Ruijie Xu" w:date="2022-02-02T13:05:00Z">
        <w:r w:rsidRPr="003A137D" w:rsidDel="00C355C5">
          <w:rPr>
            <w:color w:val="000000" w:themeColor="text1"/>
          </w:rPr>
          <w:delText>W</w:delText>
        </w:r>
      </w:del>
      <w:r w:rsidRPr="003A137D">
        <w:rPr>
          <w:color w:val="000000" w:themeColor="text1"/>
        </w:rPr>
        <w:t xml:space="preserve">e </w:t>
      </w:r>
      <w:del w:id="1658" w:author="Liliana Salvador" w:date="2022-02-23T20:36:00Z">
        <w:r w:rsidRPr="003A137D" w:rsidDel="0088072A">
          <w:rPr>
            <w:color w:val="000000" w:themeColor="text1"/>
          </w:rPr>
          <w:delText xml:space="preserve">have </w:delText>
        </w:r>
      </w:del>
      <w:r w:rsidRPr="003A137D">
        <w:rPr>
          <w:color w:val="000000" w:themeColor="text1"/>
        </w:rPr>
        <w:t xml:space="preserve">found that although the </w:t>
      </w:r>
      <w:r w:rsidR="00374568" w:rsidRPr="003A137D">
        <w:rPr>
          <w:color w:val="000000" w:themeColor="text1"/>
        </w:rPr>
        <w:t>observed</w:t>
      </w:r>
      <w:r w:rsidRPr="003A137D">
        <w:rPr>
          <w:color w:val="000000" w:themeColor="text1"/>
        </w:rPr>
        <w:t xml:space="preserve"> unique </w:t>
      </w:r>
      <w:del w:id="1659" w:author="Liliana Salvador" w:date="2022-02-26T15:13:00Z">
        <w:r w:rsidRPr="003A137D" w:rsidDel="001D64AA">
          <w:rPr>
            <w:color w:val="000000" w:themeColor="text1"/>
          </w:rPr>
          <w:delText xml:space="preserve">taxon </w:delText>
        </w:r>
      </w:del>
      <w:ins w:id="1660" w:author="Liliana Salvador" w:date="2022-02-26T15:13:00Z">
        <w:r w:rsidR="001D64AA" w:rsidRPr="003A137D">
          <w:rPr>
            <w:color w:val="000000" w:themeColor="text1"/>
          </w:rPr>
          <w:t>tax</w:t>
        </w:r>
        <w:r w:rsidR="001D64AA">
          <w:rPr>
            <w:color w:val="000000" w:themeColor="text1"/>
          </w:rPr>
          <w:t>a</w:t>
        </w:r>
        <w:r w:rsidR="001D64AA" w:rsidRPr="003A137D">
          <w:rPr>
            <w:color w:val="000000" w:themeColor="text1"/>
          </w:rPr>
          <w:t xml:space="preserve"> </w:t>
        </w:r>
      </w:ins>
      <w:ins w:id="1661" w:author="Liliana Salvador" w:date="2022-02-26T15:18:00Z">
        <w:r w:rsidR="001D64AA" w:rsidRPr="003A137D">
          <w:rPr>
            <w:color w:val="000000" w:themeColor="text1"/>
          </w:rPr>
          <w:t xml:space="preserve">classification results </w:t>
        </w:r>
      </w:ins>
      <w:ins w:id="1662" w:author="Liliana Salvador" w:date="2022-02-26T15:19:00Z">
        <w:r w:rsidR="001D64AA" w:rsidRPr="003A137D">
          <w:rPr>
            <w:color w:val="000000" w:themeColor="text1"/>
          </w:rPr>
          <w:t xml:space="preserve">across all four DBs </w:t>
        </w:r>
      </w:ins>
      <w:r w:rsidRPr="003A137D">
        <w:rPr>
          <w:color w:val="000000" w:themeColor="text1"/>
        </w:rPr>
        <w:t xml:space="preserve">were </w:t>
      </w:r>
      <w:proofErr w:type="spellStart"/>
      <w:r w:rsidRPr="003A137D">
        <w:rPr>
          <w:color w:val="000000" w:themeColor="text1"/>
        </w:rPr>
        <w:t>significanly</w:t>
      </w:r>
      <w:proofErr w:type="spellEnd"/>
      <w:r w:rsidRPr="003A137D">
        <w:rPr>
          <w:color w:val="000000" w:themeColor="text1"/>
        </w:rPr>
        <w:t xml:space="preserve"> different</w:t>
      </w:r>
      <w:ins w:id="1663" w:author="Liliana Salvador" w:date="2022-02-26T15:19:00Z">
        <w:r w:rsidR="001D64AA">
          <w:rPr>
            <w:color w:val="000000" w:themeColor="text1"/>
          </w:rPr>
          <w:t xml:space="preserve"> from each other</w:t>
        </w:r>
      </w:ins>
      <w:r w:rsidRPr="003A137D">
        <w:rPr>
          <w:color w:val="000000" w:themeColor="text1"/>
        </w:rPr>
        <w:t xml:space="preserve"> </w:t>
      </w:r>
      <w:commentRangeStart w:id="1664"/>
      <w:del w:id="1665" w:author="Liliana Salvador" w:date="2022-02-26T15:19:00Z">
        <w:r w:rsidRPr="003A137D" w:rsidDel="001D64AA">
          <w:rPr>
            <w:color w:val="000000" w:themeColor="text1"/>
          </w:rPr>
          <w:lastRenderedPageBreak/>
          <w:delText xml:space="preserve">across the </w:delText>
        </w:r>
      </w:del>
      <w:del w:id="1666" w:author="Liliana Salvador" w:date="2022-02-26T15:18:00Z">
        <w:r w:rsidRPr="003A137D" w:rsidDel="001D64AA">
          <w:rPr>
            <w:color w:val="000000" w:themeColor="text1"/>
          </w:rPr>
          <w:delText xml:space="preserve">classification results </w:delText>
        </w:r>
      </w:del>
      <w:del w:id="1667" w:author="Liliana Salvador" w:date="2022-02-26T15:19:00Z">
        <w:r w:rsidRPr="003A137D" w:rsidDel="001D64AA">
          <w:rPr>
            <w:color w:val="000000" w:themeColor="text1"/>
          </w:rPr>
          <w:delText xml:space="preserve">of all four </w:delText>
        </w:r>
        <w:r w:rsidR="00374568" w:rsidRPr="003A137D" w:rsidDel="001D64AA">
          <w:rPr>
            <w:color w:val="000000" w:themeColor="text1"/>
          </w:rPr>
          <w:delText>DBs</w:delText>
        </w:r>
        <w:r w:rsidRPr="003A137D" w:rsidDel="001D64AA">
          <w:rPr>
            <w:color w:val="000000" w:themeColor="text1"/>
          </w:rPr>
          <w:delText xml:space="preserve"> </w:delText>
        </w:r>
      </w:del>
      <w:r w:rsidRPr="003A137D">
        <w:rPr>
          <w:color w:val="000000" w:themeColor="text1"/>
        </w:rPr>
        <w:t xml:space="preserve">(Figure </w:t>
      </w:r>
      <w:ins w:id="1668" w:author="Ruijie Xu" w:date="2022-02-27T11:50:00Z">
        <w:r w:rsidR="001D06C9">
          <w:rPr>
            <w:color w:val="000000" w:themeColor="text1"/>
          </w:rPr>
          <w:t>3</w:t>
        </w:r>
      </w:ins>
      <w:del w:id="1669" w:author="Ruijie Xu" w:date="2022-02-27T11:50:00Z">
        <w:r w:rsidRPr="003A137D" w:rsidDel="001D06C9">
          <w:rPr>
            <w:color w:val="000000" w:themeColor="text1"/>
          </w:rPr>
          <w:delText>2</w:delText>
        </w:r>
      </w:del>
      <w:r w:rsidRPr="003A137D">
        <w:rPr>
          <w:color w:val="000000" w:themeColor="text1"/>
        </w:rPr>
        <w:t>a</w:t>
      </w:r>
      <w:commentRangeEnd w:id="1664"/>
      <w:r w:rsidR="00505A57">
        <w:rPr>
          <w:rStyle w:val="CommentReference"/>
        </w:rPr>
        <w:commentReference w:id="1664"/>
      </w:r>
      <w:r w:rsidRPr="003A137D">
        <w:rPr>
          <w:color w:val="000000" w:themeColor="text1"/>
        </w:rPr>
        <w:t xml:space="preserve">), </w:t>
      </w:r>
      <w:ins w:id="1670" w:author="Ruijie Xu" w:date="2022-02-27T11:51:00Z">
        <w:r w:rsidR="001D06C9">
          <w:rPr>
            <w:color w:val="000000" w:themeColor="text1"/>
          </w:rPr>
          <w:t>only</w:t>
        </w:r>
        <w:r w:rsidR="000071DC">
          <w:rPr>
            <w:color w:val="000000" w:themeColor="text1"/>
          </w:rPr>
          <w:t xml:space="preserve"> </w:t>
        </w:r>
      </w:ins>
      <w:del w:id="1671" w:author="Ruijie Xu" w:date="2022-02-03T12:22:00Z">
        <w:r w:rsidR="00A310EF" w:rsidRPr="003A137D" w:rsidDel="00041F72">
          <w:rPr>
            <w:color w:val="000000" w:themeColor="text1"/>
          </w:rPr>
          <w:delText xml:space="preserve">only </w:delText>
        </w:r>
      </w:del>
      <w:r w:rsidRPr="003A137D">
        <w:rPr>
          <w:color w:val="000000" w:themeColor="text1"/>
        </w:rPr>
        <w:t>the Shannon ind</w:t>
      </w:r>
      <w:ins w:id="1672" w:author="Ruijie Xu" w:date="2022-02-27T11:50:00Z">
        <w:r w:rsidR="001D06C9">
          <w:rPr>
            <w:color w:val="000000" w:themeColor="text1"/>
          </w:rPr>
          <w:t>ices</w:t>
        </w:r>
      </w:ins>
      <w:del w:id="1673" w:author="Ruijie Xu" w:date="2022-02-27T11:50:00Z">
        <w:r w:rsidRPr="003A137D" w:rsidDel="001D06C9">
          <w:rPr>
            <w:color w:val="000000" w:themeColor="text1"/>
          </w:rPr>
          <w:delText>ex</w:delText>
        </w:r>
      </w:del>
      <w:ins w:id="1674" w:author="Liliana Salvador" w:date="2022-02-26T15:21:00Z">
        <w:del w:id="1675" w:author="Ruijie Xu" w:date="2022-02-27T11:50:00Z">
          <w:r w:rsidR="00311069" w:rsidDel="001D06C9">
            <w:rPr>
              <w:color w:val="000000" w:themeColor="text1"/>
            </w:rPr>
            <w:delText>es</w:delText>
          </w:r>
        </w:del>
      </w:ins>
      <w:r w:rsidRPr="003A137D">
        <w:rPr>
          <w:color w:val="000000" w:themeColor="text1"/>
        </w:rPr>
        <w:t xml:space="preserve">, which </w:t>
      </w:r>
      <w:del w:id="1676" w:author="Ruijie Xu" w:date="2022-02-11T09:23:00Z">
        <w:r w:rsidRPr="003A137D" w:rsidDel="002E56FD">
          <w:rPr>
            <w:color w:val="000000" w:themeColor="text1"/>
          </w:rPr>
          <w:delText>describes th</w:delText>
        </w:r>
      </w:del>
      <w:ins w:id="1677" w:author="Ruijie Xu" w:date="2022-02-11T09:23:00Z">
        <w:r w:rsidR="002E56FD">
          <w:rPr>
            <w:color w:val="000000" w:themeColor="text1"/>
          </w:rPr>
          <w:t>emphasize</w:t>
        </w:r>
        <w:del w:id="1678" w:author="Liliana Salvador" w:date="2022-02-26T15:21:00Z">
          <w:r w:rsidR="002E56FD" w:rsidDel="00EC4BBA">
            <w:rPr>
              <w:color w:val="000000" w:themeColor="text1"/>
            </w:rPr>
            <w:delText>s</w:delText>
          </w:r>
        </w:del>
      </w:ins>
      <w:del w:id="1679" w:author="Ruijie Xu" w:date="2022-02-11T09:23:00Z">
        <w:r w:rsidRPr="003A137D" w:rsidDel="002E56FD">
          <w:rPr>
            <w:color w:val="000000" w:themeColor="text1"/>
          </w:rPr>
          <w:delText>e</w:delText>
        </w:r>
      </w:del>
      <w:r w:rsidRPr="003A137D">
        <w:rPr>
          <w:color w:val="000000" w:themeColor="text1"/>
        </w:rPr>
        <w:t xml:space="preserve"> </w:t>
      </w:r>
      <w:ins w:id="1680" w:author="Ruijie Xu" w:date="2022-02-11T09:24:00Z">
        <w:r w:rsidR="002E56FD">
          <w:rPr>
            <w:color w:val="000000" w:themeColor="text1"/>
          </w:rPr>
          <w:t xml:space="preserve">the </w:t>
        </w:r>
      </w:ins>
      <w:r w:rsidR="00374568" w:rsidRPr="003A137D">
        <w:rPr>
          <w:color w:val="000000" w:themeColor="text1"/>
        </w:rPr>
        <w:t xml:space="preserve">species richness </w:t>
      </w:r>
      <w:del w:id="1681" w:author="Ruijie Xu" w:date="2022-02-11T09:23:00Z">
        <w:r w:rsidR="00374568" w:rsidRPr="003A137D" w:rsidDel="00184217">
          <w:rPr>
            <w:color w:val="000000" w:themeColor="text1"/>
          </w:rPr>
          <w:delText>and evenness</w:delText>
        </w:r>
        <w:r w:rsidRPr="003A137D" w:rsidDel="00184217">
          <w:rPr>
            <w:color w:val="000000" w:themeColor="text1"/>
          </w:rPr>
          <w:delText xml:space="preserve"> </w:delText>
        </w:r>
      </w:del>
      <w:r w:rsidR="00D0036D" w:rsidRPr="003A137D">
        <w:rPr>
          <w:color w:val="000000" w:themeColor="text1"/>
        </w:rPr>
        <w:t xml:space="preserve">within a </w:t>
      </w:r>
      <w:r w:rsidRPr="003A137D">
        <w:rPr>
          <w:color w:val="000000" w:themeColor="text1"/>
        </w:rPr>
        <w:t xml:space="preserve">community, </w:t>
      </w:r>
      <w:r w:rsidR="00374568" w:rsidRPr="003A137D">
        <w:rPr>
          <w:color w:val="000000" w:themeColor="text1"/>
        </w:rPr>
        <w:t>obtained fr</w:t>
      </w:r>
      <w:ins w:id="1682" w:author="Ruijie Xu" w:date="2022-02-02T13:08:00Z">
        <w:r w:rsidR="00C355C5">
          <w:rPr>
            <w:color w:val="000000" w:themeColor="text1"/>
          </w:rPr>
          <w:t>om</w:t>
        </w:r>
      </w:ins>
      <w:del w:id="1683" w:author="Ruijie Xu" w:date="2022-02-02T13:08:00Z">
        <w:r w:rsidR="00374568" w:rsidRPr="003A137D" w:rsidDel="00C355C5">
          <w:rPr>
            <w:color w:val="000000" w:themeColor="text1"/>
          </w:rPr>
          <w:delText>in</w:delText>
        </w:r>
      </w:del>
      <w:r w:rsidR="00A310EF" w:rsidRPr="003A137D">
        <w:rPr>
          <w:color w:val="000000" w:themeColor="text1"/>
        </w:rPr>
        <w:t xml:space="preserve"> </w:t>
      </w:r>
      <w:proofErr w:type="spellStart"/>
      <w:r w:rsidR="00A310EF" w:rsidRPr="003A137D">
        <w:rPr>
          <w:color w:val="000000" w:themeColor="text1"/>
        </w:rPr>
        <w:t>minikraken</w:t>
      </w:r>
      <w:proofErr w:type="spellEnd"/>
      <w:r w:rsidR="00A310EF" w:rsidRPr="003A137D">
        <w:rPr>
          <w:color w:val="000000" w:themeColor="text1"/>
        </w:rPr>
        <w:t xml:space="preserve"> DB</w:t>
      </w:r>
      <w:ins w:id="1684" w:author="Liliana Salvador" w:date="2022-02-26T15:21:00Z">
        <w:r w:rsidR="00EC4BBA">
          <w:rPr>
            <w:color w:val="000000" w:themeColor="text1"/>
          </w:rPr>
          <w:t xml:space="preserve">, </w:t>
        </w:r>
      </w:ins>
      <w:del w:id="1685" w:author="Liliana Salvador" w:date="2022-02-26T15:21:00Z">
        <w:r w:rsidR="00A310EF" w:rsidRPr="003A137D" w:rsidDel="00EC4BBA">
          <w:rPr>
            <w:color w:val="000000" w:themeColor="text1"/>
          </w:rPr>
          <w:delText xml:space="preserve"> </w:delText>
        </w:r>
      </w:del>
      <w:ins w:id="1686" w:author="Ruijie Xu" w:date="2022-02-03T12:22:00Z">
        <w:del w:id="1687" w:author="Liliana Salvador" w:date="2022-02-26T15:21:00Z">
          <w:r w:rsidR="00041F72" w:rsidDel="00EC4BBA">
            <w:rPr>
              <w:color w:val="000000" w:themeColor="text1"/>
            </w:rPr>
            <w:delText xml:space="preserve">only </w:delText>
          </w:r>
        </w:del>
      </w:ins>
      <w:r w:rsidRPr="003A137D">
        <w:rPr>
          <w:color w:val="000000" w:themeColor="text1"/>
        </w:rPr>
        <w:t xml:space="preserve">were found </w:t>
      </w:r>
      <w:ins w:id="1688" w:author="Liliana Salvador" w:date="2022-02-26T15:21:00Z">
        <w:r w:rsidR="00EC4BBA">
          <w:rPr>
            <w:color w:val="000000" w:themeColor="text1"/>
          </w:rPr>
          <w:t xml:space="preserve">to be </w:t>
        </w:r>
      </w:ins>
      <w:r w:rsidRPr="003A137D">
        <w:rPr>
          <w:color w:val="000000" w:themeColor="text1"/>
        </w:rPr>
        <w:t xml:space="preserve">significantly different </w:t>
      </w:r>
      <w:ins w:id="1689" w:author="Liliana Salvador" w:date="2022-02-26T15:22:00Z">
        <w:r w:rsidR="00EC4BBA">
          <w:rPr>
            <w:color w:val="000000" w:themeColor="text1"/>
          </w:rPr>
          <w:t xml:space="preserve">from </w:t>
        </w:r>
      </w:ins>
      <w:del w:id="1690" w:author="Liliana Salvador" w:date="2022-02-26T15:21:00Z">
        <w:r w:rsidRPr="003A137D" w:rsidDel="00EC4BBA">
          <w:rPr>
            <w:color w:val="000000" w:themeColor="text1"/>
          </w:rPr>
          <w:delText xml:space="preserve">when compared with </w:delText>
        </w:r>
      </w:del>
      <w:r w:rsidRPr="003A137D">
        <w:rPr>
          <w:color w:val="000000" w:themeColor="text1"/>
        </w:rPr>
        <w:t xml:space="preserve">the results </w:t>
      </w:r>
      <w:ins w:id="1691" w:author="Liliana Salvador" w:date="2022-02-26T15:22:00Z">
        <w:r w:rsidR="00EC4BBA">
          <w:rPr>
            <w:color w:val="000000" w:themeColor="text1"/>
          </w:rPr>
          <w:t>obtained with</w:t>
        </w:r>
      </w:ins>
      <w:del w:id="1692" w:author="Liliana Salvador" w:date="2022-02-26T15:22:00Z">
        <w:r w:rsidRPr="003A137D" w:rsidDel="00EC4BBA">
          <w:rPr>
            <w:color w:val="000000" w:themeColor="text1"/>
          </w:rPr>
          <w:delText>of</w:delText>
        </w:r>
      </w:del>
      <w:r w:rsidRPr="003A137D">
        <w:rPr>
          <w:color w:val="000000" w:themeColor="text1"/>
        </w:rPr>
        <w:t xml:space="preserve"> </w:t>
      </w:r>
      <w:ins w:id="1693" w:author="Liliana Salvador" w:date="2022-02-26T15:22:00Z">
        <w:r w:rsidR="00EC4BBA">
          <w:rPr>
            <w:color w:val="000000" w:themeColor="text1"/>
          </w:rPr>
          <w:t xml:space="preserve">the </w:t>
        </w:r>
      </w:ins>
      <w:r w:rsidR="00A310EF" w:rsidRPr="003A137D">
        <w:rPr>
          <w:color w:val="000000" w:themeColor="text1"/>
        </w:rPr>
        <w:t>other</w:t>
      </w:r>
      <w:r w:rsidRPr="003A137D">
        <w:rPr>
          <w:color w:val="000000" w:themeColor="text1"/>
        </w:rPr>
        <w:t xml:space="preserve"> DB</w:t>
      </w:r>
      <w:r w:rsidR="00A310EF" w:rsidRPr="003A137D">
        <w:rPr>
          <w:color w:val="000000" w:themeColor="text1"/>
        </w:rPr>
        <w:t>s</w:t>
      </w:r>
      <w:r w:rsidRPr="003A137D">
        <w:rPr>
          <w:color w:val="000000" w:themeColor="text1"/>
        </w:rPr>
        <w:t xml:space="preserve"> </w:t>
      </w:r>
      <w:bookmarkStart w:id="1694" w:name="OLE_LINK237"/>
      <w:bookmarkStart w:id="1695" w:name="OLE_LINK238"/>
      <w:r w:rsidRPr="003A137D">
        <w:rPr>
          <w:color w:val="000000" w:themeColor="text1"/>
        </w:rPr>
        <w:t>(</w:t>
      </w:r>
      <w:bookmarkStart w:id="1696" w:name="OLE_LINK48"/>
      <w:bookmarkStart w:id="1697" w:name="OLE_LINK49"/>
      <w:commentRangeStart w:id="1698"/>
      <w:r w:rsidR="008B1B63" w:rsidRPr="003A137D">
        <w:rPr>
          <w:color w:val="000000" w:themeColor="text1"/>
        </w:rPr>
        <w:t xml:space="preserve">Figure </w:t>
      </w:r>
      <w:ins w:id="1699" w:author="Ruijie Xu" w:date="2022-02-27T11:51:00Z">
        <w:r w:rsidR="000071DC">
          <w:rPr>
            <w:color w:val="000000" w:themeColor="text1"/>
          </w:rPr>
          <w:t>3</w:t>
        </w:r>
      </w:ins>
      <w:del w:id="1700" w:author="Ruijie Xu" w:date="2022-02-27T11:51:00Z">
        <w:r w:rsidR="008B1B63" w:rsidRPr="003A137D" w:rsidDel="000071DC">
          <w:rPr>
            <w:color w:val="000000" w:themeColor="text1"/>
          </w:rPr>
          <w:delText>2</w:delText>
        </w:r>
      </w:del>
      <w:r w:rsidR="008B1B63" w:rsidRPr="003A137D">
        <w:rPr>
          <w:color w:val="000000" w:themeColor="text1"/>
        </w:rPr>
        <w:t>b</w:t>
      </w:r>
      <w:commentRangeEnd w:id="1698"/>
      <w:r w:rsidR="00505A57">
        <w:rPr>
          <w:rStyle w:val="CommentReference"/>
        </w:rPr>
        <w:commentReference w:id="1698"/>
      </w:r>
      <w:r w:rsidR="008B1B63" w:rsidRPr="003A137D">
        <w:rPr>
          <w:color w:val="000000" w:themeColor="text1"/>
        </w:rPr>
        <w:t xml:space="preserve">, Table </w:t>
      </w:r>
      <w:ins w:id="1701" w:author="Ruijie Xu" w:date="2022-02-02T13:11:00Z">
        <w:r w:rsidR="00C92296">
          <w:rPr>
            <w:color w:val="000000" w:themeColor="text1"/>
          </w:rPr>
          <w:t>S</w:t>
        </w:r>
      </w:ins>
      <w:r w:rsidR="008B1B63" w:rsidRPr="003A137D">
        <w:rPr>
          <w:color w:val="000000" w:themeColor="text1"/>
        </w:rPr>
        <w:t>I.</w:t>
      </w:r>
      <w:ins w:id="1702" w:author="Ruijie Xu" w:date="2022-02-03T12:23:00Z">
        <w:r w:rsidR="00041F72">
          <w:rPr>
            <w:color w:val="000000" w:themeColor="text1"/>
          </w:rPr>
          <w:t>4</w:t>
        </w:r>
      </w:ins>
      <w:del w:id="1703" w:author="Ruijie Xu" w:date="2022-02-03T12:23:00Z">
        <w:r w:rsidR="008B1B63" w:rsidRPr="003A137D" w:rsidDel="00041F72">
          <w:rPr>
            <w:color w:val="000000" w:themeColor="text1"/>
          </w:rPr>
          <w:delText>3</w:delText>
        </w:r>
      </w:del>
      <w:bookmarkEnd w:id="1696"/>
      <w:bookmarkEnd w:id="1697"/>
      <w:r w:rsidRPr="003A137D">
        <w:rPr>
          <w:color w:val="000000" w:themeColor="text1"/>
        </w:rPr>
        <w:t xml:space="preserve">). </w:t>
      </w:r>
      <w:bookmarkEnd w:id="1694"/>
      <w:bookmarkEnd w:id="1695"/>
      <w:commentRangeStart w:id="1704"/>
      <w:proofErr w:type="spellStart"/>
      <w:r w:rsidR="00D0036D" w:rsidRPr="003A137D">
        <w:rPr>
          <w:color w:val="000000" w:themeColor="text1"/>
        </w:rPr>
        <w:t>Morever</w:t>
      </w:r>
      <w:proofErr w:type="spellEnd"/>
      <w:r w:rsidR="00D0036D" w:rsidRPr="003A137D">
        <w:rPr>
          <w:color w:val="000000" w:themeColor="text1"/>
        </w:rPr>
        <w:t>, the Simpson ind</w:t>
      </w:r>
      <w:ins w:id="1705" w:author="Ruijie Xu" w:date="2022-02-27T11:52:00Z">
        <w:r w:rsidR="000071DC">
          <w:rPr>
            <w:color w:val="000000" w:themeColor="text1"/>
          </w:rPr>
          <w:t>ices</w:t>
        </w:r>
      </w:ins>
      <w:del w:id="1706" w:author="Ruijie Xu" w:date="2022-02-27T11:52:00Z">
        <w:r w:rsidR="00D0036D" w:rsidRPr="003A137D" w:rsidDel="000071DC">
          <w:rPr>
            <w:color w:val="000000" w:themeColor="text1"/>
          </w:rPr>
          <w:delText>ex</w:delText>
        </w:r>
      </w:del>
      <w:ins w:id="1707" w:author="Liliana Salvador" w:date="2022-02-26T15:22:00Z">
        <w:del w:id="1708" w:author="Ruijie Xu" w:date="2022-02-27T11:52:00Z">
          <w:r w:rsidR="00EC4BBA" w:rsidDel="000071DC">
            <w:rPr>
              <w:color w:val="000000" w:themeColor="text1"/>
            </w:rPr>
            <w:delText>es</w:delText>
          </w:r>
        </w:del>
      </w:ins>
      <w:r w:rsidR="00D0036D" w:rsidRPr="003A137D">
        <w:rPr>
          <w:color w:val="000000" w:themeColor="text1"/>
        </w:rPr>
        <w:t xml:space="preserve">, </w:t>
      </w:r>
      <w:ins w:id="1709" w:author="Ruijie Xu" w:date="2022-02-11T09:34:00Z">
        <w:r w:rsidR="005636CA">
          <w:rPr>
            <w:color w:val="000000" w:themeColor="text1"/>
          </w:rPr>
          <w:t>which weigh</w:t>
        </w:r>
      </w:ins>
      <w:ins w:id="1710" w:author="Liliana Salvador" w:date="2022-02-26T15:22:00Z">
        <w:r w:rsidR="00EC4BBA">
          <w:rPr>
            <w:color w:val="000000" w:themeColor="text1"/>
          </w:rPr>
          <w:t xml:space="preserve"> the</w:t>
        </w:r>
      </w:ins>
      <w:ins w:id="1711" w:author="Ruijie Xu" w:date="2022-02-11T09:34:00Z">
        <w:del w:id="1712"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1713" w:author="Ruijie Xu" w:date="2022-02-27T11:52:00Z">
        <w:r w:rsidR="000071DC">
          <w:rPr>
            <w:color w:val="000000" w:themeColor="text1"/>
          </w:rPr>
          <w:t xml:space="preserve"> within</w:t>
        </w:r>
      </w:ins>
      <w:ins w:id="1714" w:author="Ruijie Xu" w:date="2022-02-11T09:34:00Z">
        <w:r w:rsidR="005636CA">
          <w:rPr>
            <w:color w:val="000000" w:themeColor="text1"/>
          </w:rPr>
          <w:t xml:space="preserve"> each sample</w:t>
        </w:r>
        <w:r w:rsidR="005636CA" w:rsidRPr="003A137D">
          <w:rPr>
            <w:color w:val="000000" w:themeColor="text1"/>
          </w:rPr>
          <w:t>,</w:t>
        </w:r>
      </w:ins>
      <w:del w:id="1715" w:author="Ruijie Xu" w:date="2022-02-11T09:22:00Z">
        <w:r w:rsidR="00D0036D" w:rsidRPr="003A137D" w:rsidDel="00184217">
          <w:rPr>
            <w:color w:val="000000" w:themeColor="text1"/>
          </w:rPr>
          <w:delText xml:space="preserve">which describes the evenness of the microbial communities </w:delText>
        </w:r>
      </w:del>
      <w:del w:id="1716" w:author="Ruijie Xu" w:date="2022-02-11T09:28:00Z">
        <w:r w:rsidR="00D0036D" w:rsidRPr="003A137D" w:rsidDel="00C24A9F">
          <w:rPr>
            <w:color w:val="000000" w:themeColor="text1"/>
          </w:rPr>
          <w:delText>within</w:delText>
        </w:r>
      </w:del>
      <w:del w:id="1717" w:author="Ruijie Xu" w:date="2022-02-11T09:34:00Z">
        <w:r w:rsidR="00D0036D" w:rsidRPr="003A137D" w:rsidDel="005636CA">
          <w:rPr>
            <w:color w:val="000000" w:themeColor="text1"/>
          </w:rPr>
          <w:delText xml:space="preserve"> each sample</w:delText>
        </w:r>
      </w:del>
      <w:ins w:id="1718" w:author="Ruijie Xu" w:date="2022-02-11T09:34:00Z">
        <w:r w:rsidR="00525C77">
          <w:rPr>
            <w:color w:val="000000" w:themeColor="text1"/>
          </w:rPr>
          <w:t xml:space="preserve"> </w:t>
        </w:r>
      </w:ins>
      <w:del w:id="1719" w:author="Ruijie Xu" w:date="2022-02-11T09:34:00Z">
        <w:r w:rsidR="00D0036D" w:rsidRPr="003A137D" w:rsidDel="00525C77">
          <w:rPr>
            <w:color w:val="000000" w:themeColor="text1"/>
          </w:rPr>
          <w:delText xml:space="preserve">, </w:delText>
        </w:r>
      </w:del>
      <w:r w:rsidR="00D0036D" w:rsidRPr="003A137D">
        <w:rPr>
          <w:color w:val="000000" w:themeColor="text1"/>
        </w:rPr>
        <w:t>w</w:t>
      </w:r>
      <w:del w:id="1720" w:author="Liliana Salvador" w:date="2022-02-23T20:39:00Z">
        <w:r w:rsidR="00D0036D" w:rsidRPr="003A137D" w:rsidDel="0088072A">
          <w:rPr>
            <w:color w:val="000000" w:themeColor="text1"/>
          </w:rPr>
          <w:delText>er</w:delText>
        </w:r>
      </w:del>
      <w:ins w:id="1721" w:author="Liliana Salvador" w:date="2022-02-26T15:24:00Z">
        <w:r w:rsidR="00EC4BBA">
          <w:rPr>
            <w:color w:val="000000" w:themeColor="text1"/>
          </w:rPr>
          <w:t>ere</w:t>
        </w:r>
      </w:ins>
      <w:del w:id="1722" w:author="Liliana Salvador" w:date="2022-02-23T20:39:00Z">
        <w:r w:rsidR="00D0036D" w:rsidRPr="003A137D" w:rsidDel="0088072A">
          <w:rPr>
            <w:color w:val="000000" w:themeColor="text1"/>
          </w:rPr>
          <w:delText>e</w:delText>
        </w:r>
      </w:del>
      <w:r w:rsidR="00D0036D" w:rsidRPr="003A137D">
        <w:rPr>
          <w:color w:val="000000" w:themeColor="text1"/>
        </w:rPr>
        <w:t xml:space="preserve"> also found </w:t>
      </w:r>
      <w:del w:id="1723"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1724"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1725" w:author="Ruijie Xu" w:date="2022-02-27T11:52:00Z">
        <w:r w:rsidR="000071DC">
          <w:rPr>
            <w:color w:val="000000" w:themeColor="text1"/>
          </w:rPr>
          <w:t>t</w:t>
        </w:r>
      </w:ins>
      <w:ins w:id="1726" w:author="Ruijie Xu" w:date="2022-02-27T11:53:00Z">
        <w:r w:rsidR="000071DC">
          <w:rPr>
            <w:color w:val="000000" w:themeColor="text1"/>
          </w:rPr>
          <w:t xml:space="preserve">he </w:t>
        </w:r>
      </w:ins>
      <w:r w:rsidR="00D0036D" w:rsidRPr="003A137D">
        <w:rPr>
          <w:color w:val="000000" w:themeColor="text1"/>
        </w:rPr>
        <w:t xml:space="preserve">results of </w:t>
      </w:r>
      <w:r w:rsidR="00A310EF" w:rsidRPr="003A137D">
        <w:rPr>
          <w:color w:val="000000" w:themeColor="text1"/>
        </w:rPr>
        <w:t xml:space="preserve">the four </w:t>
      </w:r>
      <w:r w:rsidR="00D0036D" w:rsidRPr="003A137D">
        <w:rPr>
          <w:color w:val="000000" w:themeColor="text1"/>
        </w:rPr>
        <w:t>DBs</w:t>
      </w:r>
      <w:ins w:id="1727" w:author="Ruijie Xu" w:date="2022-02-03T12:23:00Z">
        <w:r w:rsidR="00041F72">
          <w:rPr>
            <w:color w:val="000000" w:themeColor="text1"/>
          </w:rPr>
          <w:t xml:space="preserve"> </w:t>
        </w:r>
      </w:ins>
      <w:commentRangeEnd w:id="1704"/>
      <w:r w:rsidR="00EC4BBA">
        <w:rPr>
          <w:rStyle w:val="CommentReference"/>
        </w:rPr>
        <w:commentReference w:id="1704"/>
      </w:r>
      <w:ins w:id="1728" w:author="Ruijie Xu" w:date="2022-02-03T12:23:00Z">
        <w:r w:rsidR="00041F72" w:rsidRPr="003A137D">
          <w:rPr>
            <w:color w:val="000000" w:themeColor="text1"/>
          </w:rPr>
          <w:t>(</w:t>
        </w:r>
        <w:commentRangeStart w:id="1729"/>
        <w:r w:rsidR="00041F72" w:rsidRPr="003A137D">
          <w:rPr>
            <w:color w:val="000000" w:themeColor="text1"/>
          </w:rPr>
          <w:t>Figure 2</w:t>
        </w:r>
        <w:r w:rsidR="00041F72">
          <w:rPr>
            <w:color w:val="000000" w:themeColor="text1"/>
          </w:rPr>
          <w:t>c</w:t>
        </w:r>
      </w:ins>
      <w:commentRangeEnd w:id="1729"/>
      <w:r w:rsidR="00505A57">
        <w:rPr>
          <w:rStyle w:val="CommentReference"/>
        </w:rPr>
        <w:commentReference w:id="1729"/>
      </w:r>
      <w:ins w:id="1730"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1731"/>
      <w:r w:rsidR="00D0036D" w:rsidRPr="003A137D">
        <w:rPr>
          <w:color w:val="000000" w:themeColor="text1"/>
        </w:rPr>
        <w:t xml:space="preserve">Only the </w:t>
      </w:r>
      <w:ins w:id="1732" w:author="Ruijie Xu" w:date="2022-02-11T09:35:00Z">
        <w:r w:rsidR="00AE3AD8">
          <w:rPr>
            <w:color w:val="000000" w:themeColor="text1"/>
          </w:rPr>
          <w:t>Simpson</w:t>
        </w:r>
      </w:ins>
      <w:del w:id="1733"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t>
      </w:r>
      <w:ins w:id="1734" w:author="Liliana Salvador" w:date="2022-02-23T20:39:00Z">
        <w:r w:rsidR="0088072A">
          <w:rPr>
            <w:color w:val="000000" w:themeColor="text1"/>
          </w:rPr>
          <w:t xml:space="preserve">comparison </w:t>
        </w:r>
      </w:ins>
      <w:r w:rsidR="00D0036D" w:rsidRPr="003A137D">
        <w:rPr>
          <w:color w:val="000000" w:themeColor="text1"/>
        </w:rPr>
        <w:t xml:space="preserve">were found </w:t>
      </w:r>
      <w:ins w:id="1735" w:author="Liliana Salvador" w:date="2022-02-23T20:39:00Z">
        <w:r w:rsidR="0088072A">
          <w:rPr>
            <w:color w:val="000000" w:themeColor="text1"/>
          </w:rPr>
          <w:t xml:space="preserve">to be </w:t>
        </w:r>
      </w:ins>
      <w:r w:rsidR="00D0036D" w:rsidRPr="003A137D">
        <w:rPr>
          <w:color w:val="000000" w:themeColor="text1"/>
        </w:rPr>
        <w:t xml:space="preserve">significantly different </w:t>
      </w:r>
      <w:commentRangeEnd w:id="1731"/>
      <w:r w:rsidR="00EC4BBA">
        <w:rPr>
          <w:rStyle w:val="CommentReference"/>
        </w:rPr>
        <w:commentReference w:id="1731"/>
      </w:r>
      <w:del w:id="1736"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1737"/>
      <w:r w:rsidR="008B1B63" w:rsidRPr="003A137D">
        <w:rPr>
          <w:color w:val="000000" w:themeColor="text1"/>
        </w:rPr>
        <w:t>Figure 2</w:t>
      </w:r>
      <w:ins w:id="1738" w:author="Ruijie Xu" w:date="2022-02-03T12:23:00Z">
        <w:r w:rsidR="00041F72">
          <w:rPr>
            <w:color w:val="000000" w:themeColor="text1"/>
          </w:rPr>
          <w:t>c</w:t>
        </w:r>
      </w:ins>
      <w:commentRangeEnd w:id="1737"/>
      <w:r w:rsidR="00505A57">
        <w:rPr>
          <w:rStyle w:val="CommentReference"/>
        </w:rPr>
        <w:commentReference w:id="1737"/>
      </w:r>
      <w:del w:id="1739"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1740" w:author="Ruijie Xu" w:date="2022-02-02T13:11:00Z">
        <w:r w:rsidR="00C92296">
          <w:rPr>
            <w:color w:val="000000" w:themeColor="text1"/>
          </w:rPr>
          <w:t>S</w:t>
        </w:r>
      </w:ins>
      <w:r w:rsidR="008B1B63" w:rsidRPr="003A137D">
        <w:rPr>
          <w:color w:val="000000" w:themeColor="text1"/>
        </w:rPr>
        <w:t>I.</w:t>
      </w:r>
      <w:ins w:id="1741" w:author="Ruijie Xu" w:date="2022-02-03T12:23:00Z">
        <w:r w:rsidR="00041F72">
          <w:rPr>
            <w:color w:val="000000" w:themeColor="text1"/>
          </w:rPr>
          <w:t>4</w:t>
        </w:r>
      </w:ins>
      <w:del w:id="1742"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1743" w:author="Liliana Salvador" w:date="2022-02-26T15:36:00Z"/>
          <w:color w:val="000000" w:themeColor="text1"/>
        </w:rPr>
      </w:pPr>
    </w:p>
    <w:p w14:paraId="62DAE91D" w14:textId="5F6CE829" w:rsidR="00505A57" w:rsidRPr="00505A57" w:rsidRDefault="0007796B">
      <w:pPr>
        <w:spacing w:line="480" w:lineRule="auto"/>
        <w:rPr>
          <w:ins w:id="1744" w:author="Ruijie Xu" w:date="2022-02-02T13:06:00Z"/>
          <w:bCs/>
          <w:i/>
          <w:color w:val="000000" w:themeColor="text1"/>
          <w:rPrChange w:id="1745" w:author="Liliana Salvador" w:date="2022-02-26T15:36:00Z">
            <w:rPr>
              <w:ins w:id="1746" w:author="Ruijie Xu" w:date="2022-02-02T13:06:00Z"/>
              <w:color w:val="000000" w:themeColor="text1"/>
            </w:rPr>
          </w:rPrChange>
        </w:rPr>
        <w:pPrChange w:id="1747" w:author="Liliana Salvador" w:date="2022-02-26T15:36:00Z">
          <w:pPr>
            <w:keepNext/>
            <w:spacing w:line="480" w:lineRule="auto"/>
            <w:ind w:firstLine="720"/>
          </w:pPr>
        </w:pPrChange>
      </w:pPr>
      <w:ins w:id="1748" w:author="Liliana Salvador" w:date="2022-02-26T16:14:00Z">
        <w:r>
          <w:rPr>
            <w:bCs/>
            <w:i/>
            <w:color w:val="000000" w:themeColor="text1"/>
          </w:rPr>
          <w:t>Within-sample diversity (</w:t>
        </w:r>
        <w:r>
          <w:rPr>
            <w:bCs/>
            <w:i/>
            <w:color w:val="000000" w:themeColor="text1"/>
          </w:rPr>
          <w:sym w:font="Symbol" w:char="F061"/>
        </w:r>
        <w:r>
          <w:rPr>
            <w:bCs/>
            <w:i/>
            <w:color w:val="000000" w:themeColor="text1"/>
          </w:rPr>
          <w:t xml:space="preserve">-diversity) </w:t>
        </w:r>
      </w:ins>
      <w:ins w:id="1749" w:author="Liliana Salvador" w:date="2022-02-26T15:36:00Z">
        <w:r w:rsidR="00505A57">
          <w:rPr>
            <w:bCs/>
            <w:i/>
            <w:color w:val="000000" w:themeColor="text1"/>
          </w:rPr>
          <w:t>- Software</w:t>
        </w:r>
      </w:ins>
    </w:p>
    <w:p w14:paraId="29299B70" w14:textId="36F0CFD3" w:rsidR="00C355C5" w:rsidDel="0076730B" w:rsidRDefault="00C355C5">
      <w:pPr>
        <w:spacing w:line="480" w:lineRule="auto"/>
        <w:ind w:firstLine="720"/>
        <w:rPr>
          <w:ins w:id="1750" w:author="Liliana Salvador" w:date="2022-02-26T16:02:00Z"/>
          <w:del w:id="1751" w:author="Ruijie Xu" w:date="2022-02-27T12:04:00Z"/>
          <w:color w:val="000000" w:themeColor="text1"/>
        </w:rPr>
      </w:pPr>
      <w:ins w:id="1752" w:author="Ruijie Xu" w:date="2022-02-02T13:08:00Z">
        <w:del w:id="1753" w:author="Liliana Salvador" w:date="2022-02-26T15:38:00Z">
          <w:r w:rsidDel="00505A57">
            <w:rPr>
              <w:color w:val="000000" w:themeColor="text1"/>
            </w:rPr>
            <w:delText>In contrast, t</w:delText>
          </w:r>
        </w:del>
      </w:ins>
      <w:ins w:id="1754" w:author="Ruijie Xu" w:date="2022-02-02T13:07:00Z">
        <w:del w:id="1755" w:author="Liliana Salvador" w:date="2022-02-26T15:38:00Z">
          <w:r w:rsidDel="00505A57">
            <w:rPr>
              <w:color w:val="000000" w:themeColor="text1"/>
            </w:rPr>
            <w:delText>he within-sample characterizations using different software’</w:delText>
          </w:r>
        </w:del>
        <w:del w:id="1756" w:author="Liliana Salvador" w:date="2022-02-23T20:39:00Z">
          <w:r w:rsidDel="0088072A">
            <w:rPr>
              <w:color w:val="000000" w:themeColor="text1"/>
            </w:rPr>
            <w:delText>s</w:delText>
          </w:r>
        </w:del>
        <w:del w:id="1757" w:author="Liliana Salvador" w:date="2022-02-26T15:38:00Z">
          <w:r w:rsidDel="00505A57">
            <w:rPr>
              <w:color w:val="000000" w:themeColor="text1"/>
            </w:rPr>
            <w:delText xml:space="preserve"> classification results </w:delText>
          </w:r>
        </w:del>
        <w:del w:id="1758" w:author="Liliana Salvador" w:date="2022-02-23T21:06:00Z">
          <w:r w:rsidDel="00710CF0">
            <w:rPr>
              <w:color w:val="000000" w:themeColor="text1"/>
            </w:rPr>
            <w:delText>are</w:delText>
          </w:r>
        </w:del>
        <w:del w:id="1759" w:author="Liliana Salvador" w:date="2022-02-26T15:38:00Z">
          <w:r w:rsidDel="00505A57">
            <w:rPr>
              <w:color w:val="000000" w:themeColor="text1"/>
            </w:rPr>
            <w:delText xml:space="preserve"> more dis</w:delText>
          </w:r>
        </w:del>
      </w:ins>
      <w:ins w:id="1760" w:author="Ruijie Xu" w:date="2022-02-02T13:08:00Z">
        <w:del w:id="1761" w:author="Liliana Salvador" w:date="2022-02-26T15:38:00Z">
          <w:r w:rsidDel="00505A57">
            <w:rPr>
              <w:color w:val="000000" w:themeColor="text1"/>
            </w:rPr>
            <w:delText>crepant from each other</w:delText>
          </w:r>
        </w:del>
      </w:ins>
      <w:ins w:id="1762" w:author="Ruijie Xu" w:date="2022-02-03T12:24:00Z">
        <w:del w:id="1763" w:author="Liliana Salvador" w:date="2022-02-23T21:13:00Z">
          <w:r w:rsidR="008A2545" w:rsidDel="00710CF0">
            <w:rPr>
              <w:color w:val="000000" w:themeColor="text1"/>
            </w:rPr>
            <w:delText xml:space="preserve"> </w:delText>
          </w:r>
        </w:del>
        <w:del w:id="1764" w:author="Liliana Salvador" w:date="2022-02-26T15:38:00Z">
          <w:r w:rsidR="008A2545" w:rsidDel="00505A57">
            <w:rPr>
              <w:color w:val="000000" w:themeColor="text1"/>
            </w:rPr>
            <w:delText>(Table SII.5)</w:delText>
          </w:r>
        </w:del>
      </w:ins>
      <w:ins w:id="1765" w:author="Ruijie Xu" w:date="2022-02-02T13:08:00Z">
        <w:del w:id="1766" w:author="Liliana Salvador" w:date="2022-02-26T15:38:00Z">
          <w:r w:rsidDel="00505A57">
            <w:rPr>
              <w:color w:val="000000" w:themeColor="text1"/>
            </w:rPr>
            <w:delText xml:space="preserve">. </w:delText>
          </w:r>
        </w:del>
      </w:ins>
      <w:ins w:id="1767" w:author="Ruijie Xu" w:date="2022-02-02T13:12:00Z">
        <w:del w:id="1768" w:author="Liliana Salvador" w:date="2022-02-23T21:14:00Z">
          <w:r w:rsidR="00C92296" w:rsidDel="001A0C95">
            <w:rPr>
              <w:color w:val="000000" w:themeColor="text1"/>
            </w:rPr>
            <w:delText>Starting from t</w:delText>
          </w:r>
        </w:del>
      </w:ins>
      <w:ins w:id="1769" w:author="Liliana Salvador" w:date="2022-02-23T21:14:00Z">
        <w:r w:rsidR="001A0C95">
          <w:rPr>
            <w:color w:val="000000" w:themeColor="text1"/>
          </w:rPr>
          <w:t>T</w:t>
        </w:r>
      </w:ins>
      <w:ins w:id="1770" w:author="Ruijie Xu" w:date="2022-02-02T13:08:00Z">
        <w:r>
          <w:rPr>
            <w:color w:val="000000" w:themeColor="text1"/>
          </w:rPr>
          <w:t>he</w:t>
        </w:r>
      </w:ins>
      <w:ins w:id="1771" w:author="Ruijie Xu" w:date="2022-02-02T13:06:00Z">
        <w:r w:rsidRPr="003A137D">
          <w:rPr>
            <w:color w:val="000000" w:themeColor="text1"/>
          </w:rPr>
          <w:t xml:space="preserve"> number</w:t>
        </w:r>
        <w:del w:id="1772" w:author="Liliana Salvador" w:date="2022-02-23T21:07:00Z">
          <w:r w:rsidRPr="003A137D" w:rsidDel="00710CF0">
            <w:rPr>
              <w:color w:val="000000" w:themeColor="text1"/>
            </w:rPr>
            <w:delText>s</w:delText>
          </w:r>
        </w:del>
        <w:r w:rsidRPr="003A137D">
          <w:rPr>
            <w:color w:val="000000" w:themeColor="text1"/>
          </w:rPr>
          <w:t xml:space="preserve"> of unique </w:t>
        </w:r>
      </w:ins>
      <w:ins w:id="1773" w:author="Liliana Salvador" w:date="2022-02-26T15:48:00Z">
        <w:r w:rsidR="00EF098A">
          <w:rPr>
            <w:color w:val="000000" w:themeColor="text1"/>
          </w:rPr>
          <w:t xml:space="preserve">observed </w:t>
        </w:r>
      </w:ins>
      <w:ins w:id="1774" w:author="Ruijie Xu" w:date="2022-02-02T13:06:00Z">
        <w:r w:rsidRPr="003A137D">
          <w:rPr>
            <w:color w:val="000000" w:themeColor="text1"/>
          </w:rPr>
          <w:t xml:space="preserve">taxa </w:t>
        </w:r>
        <w:del w:id="1775" w:author="Liliana Salvador" w:date="2022-02-26T15:48:00Z">
          <w:r w:rsidRPr="003A137D" w:rsidDel="00EF098A">
            <w:rPr>
              <w:color w:val="000000" w:themeColor="text1"/>
            </w:rPr>
            <w:delText>observed</w:delText>
          </w:r>
        </w:del>
      </w:ins>
      <w:ins w:id="1776" w:author="Ruijie Xu" w:date="2022-02-03T12:24:00Z">
        <w:del w:id="1777" w:author="Liliana Salvador" w:date="2022-02-26T15:48:00Z">
          <w:r w:rsidR="008A2545" w:rsidDel="00EF098A">
            <w:rPr>
              <w:color w:val="000000" w:themeColor="text1"/>
            </w:rPr>
            <w:delText xml:space="preserve"> </w:delText>
          </w:r>
        </w:del>
        <w:r w:rsidR="008A2545">
          <w:rPr>
            <w:color w:val="000000" w:themeColor="text1"/>
          </w:rPr>
          <w:t xml:space="preserve">(Table </w:t>
        </w:r>
      </w:ins>
      <w:ins w:id="1778" w:author="Ruijie Xu" w:date="2022-02-03T12:25:00Z">
        <w:r w:rsidR="008A2545">
          <w:rPr>
            <w:color w:val="000000" w:themeColor="text1"/>
          </w:rPr>
          <w:t xml:space="preserve">SII.5, Figure </w:t>
        </w:r>
      </w:ins>
      <w:ins w:id="1779" w:author="Ruijie Xu" w:date="2022-02-03T12:54:00Z">
        <w:r w:rsidR="004A2C21">
          <w:rPr>
            <w:color w:val="000000" w:themeColor="text1"/>
          </w:rPr>
          <w:t>3</w:t>
        </w:r>
      </w:ins>
      <w:ins w:id="1780" w:author="Ruijie Xu" w:date="2022-02-03T12:25:00Z">
        <w:r w:rsidR="008A2545">
          <w:rPr>
            <w:color w:val="000000" w:themeColor="text1"/>
          </w:rPr>
          <w:t>d</w:t>
        </w:r>
      </w:ins>
      <w:ins w:id="1781" w:author="Ruijie Xu" w:date="2022-02-03T12:24:00Z">
        <w:r w:rsidR="008A2545">
          <w:rPr>
            <w:color w:val="000000" w:themeColor="text1"/>
          </w:rPr>
          <w:t>)</w:t>
        </w:r>
      </w:ins>
      <w:ins w:id="1782" w:author="Liliana Salvador" w:date="2022-02-23T21:14:00Z">
        <w:r w:rsidR="001A0C95">
          <w:rPr>
            <w:color w:val="000000" w:themeColor="text1"/>
          </w:rPr>
          <w:t xml:space="preserve"> </w:t>
        </w:r>
      </w:ins>
      <w:ins w:id="1783" w:author="Liliana Salvador" w:date="2022-02-26T15:40:00Z">
        <w:r w:rsidR="00505A57">
          <w:rPr>
            <w:color w:val="000000" w:themeColor="text1"/>
          </w:rPr>
          <w:t xml:space="preserve">across different software </w:t>
        </w:r>
      </w:ins>
      <w:ins w:id="1784" w:author="Ruijie Xu" w:date="2022-02-02T13:10:00Z">
        <w:del w:id="1785" w:author="Liliana Salvador" w:date="2022-02-23T21:14:00Z">
          <w:r w:rsidR="00C92296" w:rsidDel="001A0C95">
            <w:rPr>
              <w:color w:val="000000" w:themeColor="text1"/>
            </w:rPr>
            <w:delText xml:space="preserve">, which </w:delText>
          </w:r>
        </w:del>
      </w:ins>
      <w:ins w:id="1786" w:author="Ruijie Xu" w:date="2022-02-02T13:06:00Z">
        <w:r w:rsidRPr="003A137D">
          <w:rPr>
            <w:color w:val="000000" w:themeColor="text1"/>
          </w:rPr>
          <w:t xml:space="preserve">were largely </w:t>
        </w:r>
      </w:ins>
      <w:ins w:id="1787" w:author="Ruijie Xu" w:date="2022-02-02T13:25:00Z">
        <w:r w:rsidR="00785589">
          <w:rPr>
            <w:color w:val="000000" w:themeColor="text1"/>
          </w:rPr>
          <w:t>diverge</w:t>
        </w:r>
      </w:ins>
      <w:ins w:id="1788" w:author="Liliana Salvador" w:date="2022-02-23T21:14:00Z">
        <w:r w:rsidR="001A0C95">
          <w:rPr>
            <w:color w:val="000000" w:themeColor="text1"/>
          </w:rPr>
          <w:t>nt</w:t>
        </w:r>
      </w:ins>
      <w:ins w:id="1789" w:author="Liliana Salvador" w:date="2022-02-23T21:15:00Z">
        <w:r w:rsidR="001A0C95">
          <w:rPr>
            <w:color w:val="000000" w:themeColor="text1"/>
          </w:rPr>
          <w:t xml:space="preserve"> from each other</w:t>
        </w:r>
      </w:ins>
      <w:ins w:id="1790" w:author="Ruijie Xu" w:date="2022-02-02T13:25:00Z">
        <w:del w:id="1791" w:author="Liliana Salvador" w:date="2022-02-23T21:14:00Z">
          <w:r w:rsidR="00785589" w:rsidDel="001A0C95">
            <w:rPr>
              <w:color w:val="000000" w:themeColor="text1"/>
            </w:rPr>
            <w:delText>d</w:delText>
          </w:r>
        </w:del>
        <w:del w:id="1792" w:author="Liliana Salvador" w:date="2022-02-26T15:41:00Z">
          <w:r w:rsidR="00785589" w:rsidDel="00505A57">
            <w:rPr>
              <w:color w:val="000000" w:themeColor="text1"/>
            </w:rPr>
            <w:delText xml:space="preserve"> when</w:delText>
          </w:r>
        </w:del>
      </w:ins>
      <w:ins w:id="1793" w:author="Ruijie Xu" w:date="2022-02-02T13:06:00Z">
        <w:del w:id="1794" w:author="Liliana Salvador" w:date="2022-02-26T15:41:00Z">
          <w:r w:rsidRPr="003A137D" w:rsidDel="00505A57">
            <w:rPr>
              <w:color w:val="000000" w:themeColor="text1"/>
            </w:rPr>
            <w:delText xml:space="preserve"> using different sofware</w:delText>
          </w:r>
        </w:del>
        <w:del w:id="1795" w:author="Liliana Salvador" w:date="2022-02-23T21:15:00Z">
          <w:r w:rsidRPr="003A137D" w:rsidDel="001A0C95">
            <w:rPr>
              <w:color w:val="000000" w:themeColor="text1"/>
            </w:rPr>
            <w:delText>s</w:delText>
          </w:r>
        </w:del>
        <w:r w:rsidRPr="003A137D">
          <w:rPr>
            <w:color w:val="000000" w:themeColor="text1"/>
          </w:rPr>
          <w:t>. Out of the 36 pairwise comparison</w:t>
        </w:r>
      </w:ins>
      <w:ins w:id="1796" w:author="Liliana Salvador" w:date="2022-02-23T21:15:00Z">
        <w:r w:rsidR="001A0C95">
          <w:rPr>
            <w:color w:val="000000" w:themeColor="text1"/>
          </w:rPr>
          <w:t>s</w:t>
        </w:r>
      </w:ins>
      <w:ins w:id="1797" w:author="Ruijie Xu" w:date="2022-02-02T13:06:00Z">
        <w:r w:rsidRPr="003A137D">
          <w:rPr>
            <w:color w:val="000000" w:themeColor="text1"/>
          </w:rPr>
          <w:t xml:space="preserve"> between different software, only 6 comparisons were not significantly different (Table </w:t>
        </w:r>
      </w:ins>
      <w:ins w:id="1798" w:author="Ruijie Xu" w:date="2022-02-02T13:12:00Z">
        <w:r w:rsidR="00C92296">
          <w:rPr>
            <w:color w:val="000000" w:themeColor="text1"/>
          </w:rPr>
          <w:t>S</w:t>
        </w:r>
      </w:ins>
      <w:ins w:id="1799" w:author="Ruijie Xu" w:date="2022-02-02T13:06:00Z">
        <w:r w:rsidRPr="003A137D">
          <w:rPr>
            <w:color w:val="000000" w:themeColor="text1"/>
          </w:rPr>
          <w:t>II.</w:t>
        </w:r>
      </w:ins>
      <w:ins w:id="1800" w:author="Ruijie Xu" w:date="2022-02-03T12:25:00Z">
        <w:r w:rsidR="008A2545">
          <w:rPr>
            <w:color w:val="000000" w:themeColor="text1"/>
          </w:rPr>
          <w:t>5</w:t>
        </w:r>
      </w:ins>
      <w:ins w:id="1801" w:author="Ruijie Xu" w:date="2022-02-02T13:06:00Z">
        <w:r w:rsidRPr="003A137D">
          <w:rPr>
            <w:color w:val="000000" w:themeColor="text1"/>
          </w:rPr>
          <w:t xml:space="preserve">), which </w:t>
        </w:r>
      </w:ins>
      <w:ins w:id="1802" w:author="Liliana Salvador" w:date="2022-02-23T21:16:00Z">
        <w:r w:rsidR="001A0C95">
          <w:rPr>
            <w:color w:val="000000" w:themeColor="text1"/>
          </w:rPr>
          <w:t>we</w:t>
        </w:r>
      </w:ins>
      <w:ins w:id="1803" w:author="Ruijie Xu" w:date="2022-02-02T13:06:00Z">
        <w:del w:id="1804" w:author="Liliana Salvador" w:date="2022-02-23T21:15:00Z">
          <w:r w:rsidRPr="003A137D" w:rsidDel="001A0C95">
            <w:rPr>
              <w:color w:val="000000" w:themeColor="text1"/>
            </w:rPr>
            <w:delText>a</w:delText>
          </w:r>
        </w:del>
        <w:r w:rsidRPr="003A137D">
          <w:rPr>
            <w:color w:val="000000" w:themeColor="text1"/>
          </w:rPr>
          <w:t xml:space="preserve">re </w:t>
        </w:r>
        <w:r>
          <w:rPr>
            <w:color w:val="000000" w:themeColor="text1"/>
          </w:rPr>
          <w:t>BLASTN</w:t>
        </w:r>
        <w:r w:rsidRPr="003A137D">
          <w:rPr>
            <w:color w:val="000000" w:themeColor="text1"/>
          </w:rPr>
          <w:t xml:space="preserve">’s observed taxa with Kraken2, CLARK, and CLARK-s, comparison between CLARK and CLARK-s, and comparison between Centrifuge and Kaiju. </w:t>
        </w:r>
      </w:ins>
      <w:ins w:id="1805" w:author="Ruijie Xu" w:date="2022-02-02T13:19:00Z">
        <w:r w:rsidR="00CE1134">
          <w:rPr>
            <w:color w:val="000000" w:themeColor="text1"/>
          </w:rPr>
          <w:t>T</w:t>
        </w:r>
      </w:ins>
      <w:ins w:id="1806" w:author="Ruijie Xu" w:date="2022-02-02T13:06:00Z">
        <w:r w:rsidRPr="003A137D">
          <w:rPr>
            <w:color w:val="000000" w:themeColor="text1"/>
          </w:rPr>
          <w:t>he Shannon ind</w:t>
        </w:r>
      </w:ins>
      <w:ins w:id="1807" w:author="Ruijie Xu" w:date="2022-02-27T11:55:00Z">
        <w:r w:rsidR="000071DC">
          <w:rPr>
            <w:color w:val="000000" w:themeColor="text1"/>
          </w:rPr>
          <w:t>ices</w:t>
        </w:r>
      </w:ins>
      <w:ins w:id="1808" w:author="Liliana Salvador" w:date="2022-02-26T15:45:00Z">
        <w:del w:id="1809" w:author="Ruijie Xu" w:date="2022-02-27T11:55:00Z">
          <w:r w:rsidR="00EF098A" w:rsidDel="000071DC">
            <w:rPr>
              <w:color w:val="000000" w:themeColor="text1"/>
            </w:rPr>
            <w:delText>exes</w:delText>
          </w:r>
        </w:del>
      </w:ins>
      <w:ins w:id="1810" w:author="Ruijie Xu" w:date="2022-02-02T13:06:00Z">
        <w:del w:id="1811" w:author="Liliana Salvador" w:date="2022-02-26T15:44:00Z">
          <w:r w:rsidRPr="003A137D" w:rsidDel="00EF098A">
            <w:rPr>
              <w:color w:val="000000" w:themeColor="text1"/>
            </w:rPr>
            <w:delText>ex</w:delText>
          </w:r>
        </w:del>
        <w:del w:id="1812" w:author="Liliana Salvador" w:date="2022-02-26T15:45:00Z">
          <w:r w:rsidRPr="003A137D" w:rsidDel="00EF098A">
            <w:rPr>
              <w:color w:val="000000" w:themeColor="text1"/>
            </w:rPr>
            <w:delText>,</w:delText>
          </w:r>
        </w:del>
        <w:r w:rsidRPr="003A137D">
          <w:rPr>
            <w:color w:val="000000" w:themeColor="text1"/>
          </w:rPr>
          <w:t xml:space="preserve"> </w:t>
        </w:r>
      </w:ins>
      <w:ins w:id="1813" w:author="Ruijie Xu" w:date="2022-02-02T13:19:00Z">
        <w:del w:id="1814" w:author="Liliana Salvador" w:date="2022-02-23T21:23:00Z">
          <w:r w:rsidR="00CE1134" w:rsidDel="001A0C95">
            <w:rPr>
              <w:color w:val="000000" w:themeColor="text1"/>
            </w:rPr>
            <w:delText xml:space="preserve">although </w:delText>
          </w:r>
        </w:del>
        <w:r w:rsidR="00CE1134">
          <w:rPr>
            <w:color w:val="000000" w:themeColor="text1"/>
          </w:rPr>
          <w:t>show</w:t>
        </w:r>
      </w:ins>
      <w:ins w:id="1815" w:author="Liliana Salvador" w:date="2022-02-23T21:23:00Z">
        <w:r w:rsidR="001A0C95">
          <w:rPr>
            <w:color w:val="000000" w:themeColor="text1"/>
          </w:rPr>
          <w:t>ed</w:t>
        </w:r>
      </w:ins>
      <w:ins w:id="1816" w:author="Ruijie Xu" w:date="2022-02-02T13:19:00Z">
        <w:del w:id="1817"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1818" w:author="Liliana Salvador" w:date="2022-02-26T15:48:00Z">
        <w:r w:rsidR="00EF098A">
          <w:rPr>
            <w:color w:val="000000" w:themeColor="text1"/>
          </w:rPr>
          <w:t xml:space="preserve"> than the </w:t>
        </w:r>
      </w:ins>
      <w:ins w:id="1819" w:author="Liliana Salvador" w:date="2022-02-26T15:49:00Z">
        <w:r w:rsidR="00EF098A">
          <w:rPr>
            <w:color w:val="000000" w:themeColor="text1"/>
          </w:rPr>
          <w:t xml:space="preserve">unique </w:t>
        </w:r>
      </w:ins>
      <w:ins w:id="1820" w:author="Liliana Salvador" w:date="2022-02-26T15:48:00Z">
        <w:r w:rsidR="00EF098A">
          <w:rPr>
            <w:color w:val="000000" w:themeColor="text1"/>
          </w:rPr>
          <w:t>observed</w:t>
        </w:r>
      </w:ins>
      <w:ins w:id="1821" w:author="Liliana Salvador" w:date="2022-02-26T15:49:00Z">
        <w:r w:rsidR="00EF098A">
          <w:rPr>
            <w:color w:val="000000" w:themeColor="text1"/>
          </w:rPr>
          <w:t xml:space="preserve"> taxa</w:t>
        </w:r>
      </w:ins>
      <w:ins w:id="1822" w:author="Ruijie Xu" w:date="2022-02-02T13:19:00Z">
        <w:r w:rsidR="00CE1134">
          <w:rPr>
            <w:color w:val="000000" w:themeColor="text1"/>
          </w:rPr>
          <w:t xml:space="preserve">, </w:t>
        </w:r>
      </w:ins>
      <w:ins w:id="1823" w:author="Liliana Salvador" w:date="2022-02-23T21:24:00Z">
        <w:r w:rsidR="001A0C95">
          <w:rPr>
            <w:color w:val="000000" w:themeColor="text1"/>
          </w:rPr>
          <w:t xml:space="preserve">however, </w:t>
        </w:r>
      </w:ins>
      <w:ins w:id="1824" w:author="Liliana Salvador" w:date="2022-02-26T15:49:00Z">
        <w:r w:rsidR="00EF098A">
          <w:rPr>
            <w:color w:val="000000" w:themeColor="text1"/>
          </w:rPr>
          <w:t>they still</w:t>
        </w:r>
      </w:ins>
      <w:ins w:id="1825" w:author="Liliana Salvador" w:date="2022-02-23T21:24:00Z">
        <w:r w:rsidR="001A0C95">
          <w:rPr>
            <w:color w:val="000000" w:themeColor="text1"/>
          </w:rPr>
          <w:t xml:space="preserve"> </w:t>
        </w:r>
        <w:r w:rsidR="005D549A">
          <w:rPr>
            <w:color w:val="000000" w:themeColor="text1"/>
          </w:rPr>
          <w:t>had</w:t>
        </w:r>
      </w:ins>
      <w:ins w:id="1826" w:author="Ruijie Xu" w:date="2022-02-02T13:19:00Z">
        <w:del w:id="1827" w:author="Liliana Salvador" w:date="2022-02-23T21:24:00Z">
          <w:r w:rsidR="00CE1134" w:rsidDel="001A0C95">
            <w:rPr>
              <w:color w:val="000000" w:themeColor="text1"/>
            </w:rPr>
            <w:delText>also has</w:delText>
          </w:r>
        </w:del>
        <w:r w:rsidR="00CE1134">
          <w:rPr>
            <w:color w:val="000000" w:themeColor="text1"/>
          </w:rPr>
          <w:t xml:space="preserve"> 2</w:t>
        </w:r>
      </w:ins>
      <w:ins w:id="1828" w:author="Ruijie Xu" w:date="2022-02-02T13:06:00Z">
        <w:r w:rsidRPr="003A137D">
          <w:rPr>
            <w:color w:val="000000" w:themeColor="text1"/>
          </w:rPr>
          <w:t>3 out of 36 comparison</w:t>
        </w:r>
      </w:ins>
      <w:ins w:id="1829" w:author="Ruijie Xu" w:date="2022-02-02T13:19:00Z">
        <w:r w:rsidR="00CE1134">
          <w:rPr>
            <w:color w:val="000000" w:themeColor="text1"/>
          </w:rPr>
          <w:t xml:space="preserve">s </w:t>
        </w:r>
      </w:ins>
      <w:ins w:id="1830" w:author="Ruijie Xu" w:date="2022-02-02T13:20:00Z">
        <w:r w:rsidR="00CE1134">
          <w:rPr>
            <w:color w:val="000000" w:themeColor="text1"/>
          </w:rPr>
          <w:t>between software</w:t>
        </w:r>
      </w:ins>
      <w:ins w:id="1831" w:author="Ruijie Xu" w:date="2022-02-02T13:06:00Z">
        <w:r w:rsidRPr="003A137D">
          <w:rPr>
            <w:color w:val="000000" w:themeColor="text1"/>
          </w:rPr>
          <w:t xml:space="preserve"> </w:t>
        </w:r>
        <w:del w:id="1832" w:author="Liliana Salvador" w:date="2022-02-23T21:25:00Z">
          <w:r w:rsidRPr="003A137D" w:rsidDel="005D549A">
            <w:rPr>
              <w:color w:val="000000" w:themeColor="text1"/>
            </w:rPr>
            <w:delText xml:space="preserve">were </w:delText>
          </w:r>
        </w:del>
        <w:r w:rsidRPr="003A137D">
          <w:rPr>
            <w:color w:val="000000" w:themeColor="text1"/>
          </w:rPr>
          <w:t>significantly different</w:t>
        </w:r>
      </w:ins>
      <w:ins w:id="1833" w:author="Ruijie Xu" w:date="2022-02-03T12:25:00Z">
        <w:r w:rsidR="008A2545">
          <w:rPr>
            <w:color w:val="000000" w:themeColor="text1"/>
          </w:rPr>
          <w:t xml:space="preserve"> </w:t>
        </w:r>
      </w:ins>
      <w:ins w:id="1834" w:author="Ruijie Xu" w:date="2022-02-27T11:55:00Z">
        <w:r w:rsidR="000071DC">
          <w:rPr>
            <w:color w:val="000000" w:themeColor="text1"/>
          </w:rPr>
          <w:t xml:space="preserve">from each other </w:t>
        </w:r>
      </w:ins>
      <w:ins w:id="1835" w:author="Ruijie Xu" w:date="2022-02-03T12:25:00Z">
        <w:r w:rsidR="008A2545">
          <w:rPr>
            <w:color w:val="000000" w:themeColor="text1"/>
          </w:rPr>
          <w:t>(Table SII.</w:t>
        </w:r>
        <w:r w:rsidR="00F83C0B">
          <w:rPr>
            <w:color w:val="000000" w:themeColor="text1"/>
          </w:rPr>
          <w:t xml:space="preserve">5, Figure </w:t>
        </w:r>
      </w:ins>
      <w:ins w:id="1836" w:author="Ruijie Xu" w:date="2022-02-03T12:54:00Z">
        <w:r w:rsidR="004A2C21">
          <w:rPr>
            <w:color w:val="000000" w:themeColor="text1"/>
          </w:rPr>
          <w:t>3</w:t>
        </w:r>
      </w:ins>
      <w:ins w:id="1837" w:author="Ruijie Xu" w:date="2022-02-03T12:25:00Z">
        <w:r w:rsidR="00F83C0B">
          <w:rPr>
            <w:color w:val="000000" w:themeColor="text1"/>
          </w:rPr>
          <w:t>e)</w:t>
        </w:r>
      </w:ins>
      <w:ins w:id="1838" w:author="Ruijie Xu" w:date="2022-02-02T13:06:00Z">
        <w:r w:rsidRPr="003A137D">
          <w:rPr>
            <w:color w:val="000000" w:themeColor="text1"/>
          </w:rPr>
          <w:t xml:space="preserve">. </w:t>
        </w:r>
      </w:ins>
      <w:commentRangeStart w:id="1839"/>
      <w:ins w:id="1840" w:author="Liliana Salvador" w:date="2022-02-23T21:25:00Z">
        <w:del w:id="1841" w:author="Ruijie Xu" w:date="2022-02-27T12:02:00Z">
          <w:r w:rsidR="00977BCD" w:rsidDel="005043ED">
            <w:rPr>
              <w:color w:val="000000" w:themeColor="text1"/>
            </w:rPr>
            <w:delText xml:space="preserve">software </w:delText>
          </w:r>
        </w:del>
      </w:ins>
      <w:ins w:id="1842" w:author="Liliana Salvador" w:date="2022-02-23T21:26:00Z">
        <w:del w:id="1843" w:author="Ruijie Xu" w:date="2022-02-27T12:02:00Z">
          <w:r w:rsidR="00977BCD" w:rsidDel="005043ED">
            <w:rPr>
              <w:color w:val="000000" w:themeColor="text1"/>
            </w:rPr>
            <w:delText xml:space="preserve">that were  to be,ere to bely different </w:delText>
          </w:r>
        </w:del>
      </w:ins>
      <w:commentRangeEnd w:id="1839"/>
      <w:del w:id="1844" w:author="Ruijie Xu" w:date="2022-02-27T12:02:00Z">
        <w:r w:rsidR="00E33A4D" w:rsidDel="005043ED">
          <w:rPr>
            <w:rStyle w:val="CommentReference"/>
          </w:rPr>
          <w:commentReference w:id="1839"/>
        </w:r>
      </w:del>
      <w:ins w:id="1845" w:author="Ruijie Xu" w:date="2022-02-02T13:06:00Z">
        <w:del w:id="1846" w:author="Liliana Salvador" w:date="2022-02-26T15:57:00Z">
          <w:r w:rsidRPr="003A137D" w:rsidDel="00E33A4D">
            <w:rPr>
              <w:color w:val="000000" w:themeColor="text1"/>
            </w:rPr>
            <w:delText>Shannon indices obtained with</w:delText>
          </w:r>
        </w:del>
      </w:ins>
      <w:ins w:id="1847" w:author="Liliana Salvador" w:date="2022-02-23T21:26:00Z">
        <w:del w:id="1848" w:author="Ruijie Xu" w:date="2022-02-27T12:00:00Z">
          <w:r w:rsidR="00977BCD" w:rsidDel="005043ED">
            <w:rPr>
              <w:color w:val="000000" w:themeColor="text1"/>
            </w:rPr>
            <w:delText xml:space="preserve">wereto be </w:delText>
          </w:r>
        </w:del>
      </w:ins>
      <w:ins w:id="1849" w:author="Liliana Salvador" w:date="2022-02-26T15:57:00Z">
        <w:del w:id="1850" w:author="Ruijie Xu" w:date="2022-02-27T12:00:00Z">
          <w:r w:rsidR="00E33A4D" w:rsidDel="005043ED">
            <w:rPr>
              <w:color w:val="000000" w:themeColor="text1"/>
            </w:rPr>
            <w:delText>similar to the</w:delText>
          </w:r>
        </w:del>
      </w:ins>
      <w:ins w:id="1851" w:author="Liliana Salvador" w:date="2022-02-23T21:27:00Z">
        <w:del w:id="1852" w:author="Ruijie Xu" w:date="2022-02-27T12:00:00Z">
          <w:r w:rsidR="00977BCD" w:rsidDel="005043ED">
            <w:rPr>
              <w:color w:val="000000" w:themeColor="text1"/>
            </w:rPr>
            <w:delText>ones from</w:delText>
          </w:r>
        </w:del>
      </w:ins>
      <w:commentRangeStart w:id="1853"/>
      <w:commentRangeStart w:id="1854"/>
      <w:ins w:id="1855" w:author="Ruijie Xu" w:date="2022-02-02T13:06:00Z">
        <w:r w:rsidRPr="003A137D">
          <w:rPr>
            <w:color w:val="000000" w:themeColor="text1"/>
          </w:rPr>
          <w:t xml:space="preserve"> </w:t>
        </w:r>
      </w:ins>
      <w:ins w:id="1856" w:author="Ruijie Xu" w:date="2022-02-27T11:58:00Z">
        <w:r w:rsidR="005043ED">
          <w:rPr>
            <w:color w:val="000000" w:themeColor="text1"/>
          </w:rPr>
          <w:t>S</w:t>
        </w:r>
      </w:ins>
      <w:ins w:id="1857" w:author="Ruijie Xu" w:date="2022-02-02T13:06:00Z">
        <w:r w:rsidRPr="003A137D">
          <w:rPr>
            <w:color w:val="000000" w:themeColor="text1"/>
          </w:rPr>
          <w:t xml:space="preserve">oftware similar </w:t>
        </w:r>
      </w:ins>
      <w:ins w:id="1858" w:author="Ruijie Xu" w:date="2022-02-27T12:00:00Z">
        <w:r w:rsidR="005043ED">
          <w:rPr>
            <w:color w:val="000000" w:themeColor="text1"/>
          </w:rPr>
          <w:t xml:space="preserve">in </w:t>
        </w:r>
      </w:ins>
      <w:ins w:id="1859" w:author="Ruijie Xu" w:date="2022-02-02T13:06:00Z">
        <w:r w:rsidRPr="003A137D">
          <w:rPr>
            <w:color w:val="000000" w:themeColor="text1"/>
          </w:rPr>
          <w:t xml:space="preserve">Shannon indices </w:t>
        </w:r>
      </w:ins>
      <w:ins w:id="1860" w:author="Ruijie Xu" w:date="2022-02-27T12:00:00Z">
        <w:r w:rsidR="005043ED">
          <w:rPr>
            <w:color w:val="000000" w:themeColor="text1"/>
          </w:rPr>
          <w:t>reported by</w:t>
        </w:r>
      </w:ins>
      <w:ins w:id="1861" w:author="Ruijie Xu" w:date="2022-02-27T11:58:00Z">
        <w:r w:rsidR="005043ED">
          <w:rPr>
            <w:color w:val="000000" w:themeColor="text1"/>
          </w:rPr>
          <w:t xml:space="preserve"> </w:t>
        </w:r>
      </w:ins>
      <w:ins w:id="1862" w:author="Ruijie Xu" w:date="2022-02-02T13:06:00Z">
        <w:r>
          <w:rPr>
            <w:color w:val="000000" w:themeColor="text1"/>
          </w:rPr>
          <w:t>BLASTN</w:t>
        </w:r>
      </w:ins>
      <w:ins w:id="1863" w:author="Ruijie Xu" w:date="2022-02-27T12:02:00Z">
        <w:r w:rsidR="005043ED">
          <w:rPr>
            <w:color w:val="000000" w:themeColor="text1"/>
          </w:rPr>
          <w:t>’</w:t>
        </w:r>
      </w:ins>
      <w:ins w:id="1864" w:author="Ruijie Xu" w:date="2022-02-27T12:00:00Z">
        <w:r w:rsidR="005043ED">
          <w:rPr>
            <w:color w:val="000000" w:themeColor="text1"/>
          </w:rPr>
          <w:t>s classification (</w:t>
        </w:r>
      </w:ins>
      <w:ins w:id="1865" w:author="Ruijie Xu" w:date="2022-02-27T12:01:00Z">
        <w:r w:rsidR="005043ED">
          <w:rPr>
            <w:color w:val="000000" w:themeColor="text1"/>
          </w:rPr>
          <w:t>Diamond, Kraken2, Bracken, CLARK, and CLARK-s</w:t>
        </w:r>
      </w:ins>
      <w:ins w:id="1866" w:author="Ruijie Xu" w:date="2022-02-27T12:00:00Z">
        <w:r w:rsidR="005043ED">
          <w:rPr>
            <w:color w:val="000000" w:themeColor="text1"/>
          </w:rPr>
          <w:t xml:space="preserve">) </w:t>
        </w:r>
      </w:ins>
      <w:ins w:id="1867" w:author="Ruijie Xu" w:date="2022-02-02T13:06:00Z">
        <w:r w:rsidRPr="003A137D">
          <w:rPr>
            <w:color w:val="000000" w:themeColor="text1"/>
          </w:rPr>
          <w:t xml:space="preserve">was also found similar </w:t>
        </w:r>
      </w:ins>
      <w:ins w:id="1868" w:author="Ruijie Xu" w:date="2022-02-27T12:00:00Z">
        <w:r w:rsidR="005043ED">
          <w:rPr>
            <w:color w:val="000000" w:themeColor="text1"/>
          </w:rPr>
          <w:t>between</w:t>
        </w:r>
      </w:ins>
      <w:ins w:id="1869" w:author="Ruijie Xu" w:date="2022-02-02T13:06:00Z">
        <w:r w:rsidRPr="003A137D">
          <w:rPr>
            <w:color w:val="000000" w:themeColor="text1"/>
          </w:rPr>
          <w:t xml:space="preserve"> each other, ex. Bracken vs. Diamond, Bracken vs. CLARK and CLARK-s, and Diamond vs. CLARK and CLARK-s, </w:t>
        </w:r>
        <w:proofErr w:type="gramStart"/>
        <w:r w:rsidRPr="003A137D">
          <w:rPr>
            <w:color w:val="000000" w:themeColor="text1"/>
          </w:rPr>
          <w:t>and etc.</w:t>
        </w:r>
      </w:ins>
      <w:proofErr w:type="gramEnd"/>
      <w:ins w:id="1870" w:author="Ruijie Xu" w:date="2022-02-11T09:32:00Z">
        <w:r w:rsidR="00917A88">
          <w:rPr>
            <w:color w:val="000000" w:themeColor="text1"/>
          </w:rPr>
          <w:t xml:space="preserve"> </w:t>
        </w:r>
      </w:ins>
      <w:commentRangeEnd w:id="1853"/>
      <w:r w:rsidR="00E33A4D">
        <w:rPr>
          <w:rStyle w:val="CommentReference"/>
        </w:rPr>
        <w:commentReference w:id="1853"/>
      </w:r>
      <w:commentRangeEnd w:id="1854"/>
      <w:r w:rsidR="00E33A4D">
        <w:rPr>
          <w:rStyle w:val="CommentReference"/>
        </w:rPr>
        <w:commentReference w:id="1854"/>
      </w:r>
      <w:ins w:id="1878" w:author="Ruijie Xu" w:date="2022-02-11T09:33:00Z">
        <w:r w:rsidR="000A10AC">
          <w:rPr>
            <w:color w:val="000000" w:themeColor="text1"/>
          </w:rPr>
          <w:t>T</w:t>
        </w:r>
      </w:ins>
      <w:ins w:id="1879" w:author="Ruijie Xu" w:date="2022-02-11T09:32:00Z">
        <w:r w:rsidR="00917A88">
          <w:rPr>
            <w:color w:val="000000" w:themeColor="text1"/>
          </w:rPr>
          <w:t>he Simpso</w:t>
        </w:r>
      </w:ins>
      <w:ins w:id="1880" w:author="Ruijie Xu" w:date="2022-02-27T12:02:00Z">
        <w:r w:rsidR="005043ED">
          <w:rPr>
            <w:color w:val="000000" w:themeColor="text1"/>
          </w:rPr>
          <w:t>n</w:t>
        </w:r>
      </w:ins>
      <w:ins w:id="1881" w:author="Ruijie Xu" w:date="2022-02-11T09:32:00Z">
        <w:r w:rsidR="00917A88">
          <w:rPr>
            <w:color w:val="000000" w:themeColor="text1"/>
          </w:rPr>
          <w:t xml:space="preserve"> ind</w:t>
        </w:r>
      </w:ins>
      <w:ins w:id="1882" w:author="Ruijie Xu" w:date="2022-02-27T12:02:00Z">
        <w:r w:rsidR="005043ED">
          <w:rPr>
            <w:color w:val="000000" w:themeColor="text1"/>
          </w:rPr>
          <w:t>ices</w:t>
        </w:r>
      </w:ins>
      <w:ins w:id="1883" w:author="Liliana Salvador" w:date="2022-02-26T15:54:00Z">
        <w:del w:id="1884" w:author="Ruijie Xu" w:date="2022-02-27T12:02:00Z">
          <w:r w:rsidR="00EF098A" w:rsidDel="005043ED">
            <w:rPr>
              <w:color w:val="000000" w:themeColor="text1"/>
            </w:rPr>
            <w:delText>es</w:delText>
          </w:r>
        </w:del>
      </w:ins>
      <w:ins w:id="1885" w:author="Ruijie Xu" w:date="2022-02-11T09:34:00Z">
        <w:r w:rsidR="005636CA">
          <w:rPr>
            <w:color w:val="000000" w:themeColor="text1"/>
          </w:rPr>
          <w:t xml:space="preserve"> </w:t>
        </w:r>
      </w:ins>
      <w:ins w:id="1886" w:author="Ruijie Xu" w:date="2022-02-02T13:06:00Z">
        <w:r w:rsidRPr="003A137D">
          <w:rPr>
            <w:color w:val="000000" w:themeColor="text1"/>
          </w:rPr>
          <w:t xml:space="preserve">were </w:t>
        </w:r>
      </w:ins>
      <w:ins w:id="1887" w:author="Liliana Salvador" w:date="2022-02-23T21:28:00Z">
        <w:r w:rsidR="00977BCD">
          <w:rPr>
            <w:color w:val="000000" w:themeColor="text1"/>
          </w:rPr>
          <w:t xml:space="preserve">the ones </w:t>
        </w:r>
      </w:ins>
      <w:ins w:id="1888" w:author="Liliana Salvador" w:date="2022-02-26T15:54:00Z">
        <w:r w:rsidR="00EF098A">
          <w:rPr>
            <w:color w:val="000000" w:themeColor="text1"/>
          </w:rPr>
          <w:t xml:space="preserve">that </w:t>
        </w:r>
        <w:r w:rsidR="00E33A4D">
          <w:rPr>
            <w:color w:val="000000" w:themeColor="text1"/>
          </w:rPr>
          <w:t xml:space="preserve">were </w:t>
        </w:r>
      </w:ins>
      <w:ins w:id="1889" w:author="Ruijie Xu" w:date="2022-02-02T13:06:00Z">
        <w:r w:rsidRPr="003A137D">
          <w:rPr>
            <w:color w:val="000000" w:themeColor="text1"/>
          </w:rPr>
          <w:t xml:space="preserve">least impacted by the differences in classification results across software. Only 7 out of 36 </w:t>
        </w:r>
        <w:proofErr w:type="gramStart"/>
        <w:r w:rsidRPr="003A137D">
          <w:rPr>
            <w:color w:val="000000" w:themeColor="text1"/>
          </w:rPr>
          <w:t>comparison</w:t>
        </w:r>
        <w:proofErr w:type="gramEnd"/>
        <w:r w:rsidRPr="003A137D">
          <w:rPr>
            <w:color w:val="000000" w:themeColor="text1"/>
          </w:rPr>
          <w:t xml:space="preserve"> were found </w:t>
        </w:r>
      </w:ins>
      <w:ins w:id="1890" w:author="Liliana Salvador" w:date="2022-02-23T21:28:00Z">
        <w:r w:rsidR="00977BCD">
          <w:rPr>
            <w:color w:val="000000" w:themeColor="text1"/>
          </w:rPr>
          <w:t xml:space="preserve">to be </w:t>
        </w:r>
      </w:ins>
      <w:ins w:id="1891" w:author="Ruijie Xu" w:date="2022-02-02T13:06:00Z">
        <w:r w:rsidRPr="003A137D">
          <w:rPr>
            <w:color w:val="000000" w:themeColor="text1"/>
          </w:rPr>
          <w:t xml:space="preserve">significantly different </w:t>
        </w:r>
        <w:del w:id="1892" w:author="Liliana Salvador" w:date="2022-02-26T15:54:00Z">
          <w:r w:rsidRPr="003A137D" w:rsidDel="00E33A4D">
            <w:rPr>
              <w:color w:val="000000" w:themeColor="text1"/>
            </w:rPr>
            <w:delText>in Simpson indices</w:delText>
          </w:r>
        </w:del>
      </w:ins>
      <w:ins w:id="1893" w:author="Ruijie Xu" w:date="2022-02-03T12:26:00Z">
        <w:del w:id="1894"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1895" w:author="Ruijie Xu" w:date="2022-02-03T12:54:00Z">
        <w:r w:rsidR="004A2C21">
          <w:rPr>
            <w:color w:val="000000" w:themeColor="text1"/>
          </w:rPr>
          <w:t>3</w:t>
        </w:r>
      </w:ins>
      <w:ins w:id="1896" w:author="Ruijie Xu" w:date="2022-02-03T12:26:00Z">
        <w:r w:rsidR="00F83C0B">
          <w:rPr>
            <w:color w:val="000000" w:themeColor="text1"/>
          </w:rPr>
          <w:t>f)</w:t>
        </w:r>
      </w:ins>
      <w:ins w:id="1897" w:author="Ruijie Xu" w:date="2022-02-02T13:06:00Z">
        <w:r w:rsidRPr="003A137D">
          <w:rPr>
            <w:color w:val="000000" w:themeColor="text1"/>
          </w:rPr>
          <w:t xml:space="preserve">. Most of these significantly different comparisons were identified </w:t>
        </w:r>
      </w:ins>
      <w:ins w:id="1898" w:author="Liliana Salvador" w:date="2022-02-23T21:29:00Z">
        <w:r w:rsidR="00977BCD">
          <w:rPr>
            <w:color w:val="000000" w:themeColor="text1"/>
          </w:rPr>
          <w:t xml:space="preserve">to be </w:t>
        </w:r>
      </w:ins>
      <w:ins w:id="1899" w:author="Ruijie Xu" w:date="2022-02-02T13:06:00Z">
        <w:r w:rsidRPr="003A137D">
          <w:rPr>
            <w:color w:val="000000" w:themeColor="text1"/>
          </w:rPr>
          <w:t>between CLARK-s (3/7) and Centrifuge (4/7) with other software</w:t>
        </w:r>
        <w:del w:id="1900" w:author="Liliana Salvador" w:date="2022-02-23T21:29:00Z">
          <w:r w:rsidRPr="003A137D" w:rsidDel="00977BCD">
            <w:rPr>
              <w:color w:val="000000" w:themeColor="text1"/>
            </w:rPr>
            <w:delText>s</w:delText>
          </w:r>
        </w:del>
      </w:ins>
      <w:ins w:id="1901" w:author="Ruijie Xu" w:date="2022-02-27T12:03:00Z">
        <w:r w:rsidR="0076730B">
          <w:rPr>
            <w:color w:val="000000" w:themeColor="text1"/>
          </w:rPr>
          <w:t>. The Simpson index between CLARK-s and Centrifug</w:t>
        </w:r>
      </w:ins>
      <w:ins w:id="1902" w:author="Ruijie Xu" w:date="2022-02-27T12:04:00Z">
        <w:r w:rsidR="0076730B">
          <w:rPr>
            <w:color w:val="000000" w:themeColor="text1"/>
          </w:rPr>
          <w:t>e’s classification were also significantly different between ea</w:t>
        </w:r>
      </w:ins>
      <w:ins w:id="1903" w:author="Ruijie Xu" w:date="2022-02-27T12:05:00Z">
        <w:r w:rsidR="0076730B">
          <w:rPr>
            <w:color w:val="000000" w:themeColor="text1"/>
          </w:rPr>
          <w:t xml:space="preserve">ch other. </w:t>
        </w:r>
      </w:ins>
      <w:commentRangeStart w:id="1904"/>
      <w:commentRangeEnd w:id="1904"/>
      <w:del w:id="1905" w:author="Ruijie Xu" w:date="2022-02-27T12:03:00Z">
        <w:r w:rsidR="00977BCD" w:rsidDel="0076730B">
          <w:rPr>
            <w:rStyle w:val="CommentReference"/>
          </w:rPr>
          <w:commentReference w:id="1904"/>
        </w:r>
      </w:del>
    </w:p>
    <w:p w14:paraId="42BE87CF" w14:textId="77777777" w:rsidR="00E33A4D" w:rsidRDefault="00E33A4D" w:rsidP="00E33A4D">
      <w:pPr>
        <w:spacing w:line="480" w:lineRule="auto"/>
        <w:rPr>
          <w:ins w:id="1906" w:author="Liliana Salvador" w:date="2022-02-26T16:02:00Z"/>
          <w:color w:val="000000" w:themeColor="text1"/>
        </w:rPr>
      </w:pPr>
    </w:p>
    <w:p w14:paraId="28BF79FC" w14:textId="24247433" w:rsidR="00E33A4D" w:rsidRPr="00E33A4D" w:rsidRDefault="00E33A4D">
      <w:pPr>
        <w:spacing w:line="480" w:lineRule="auto"/>
        <w:rPr>
          <w:i/>
          <w:color w:val="000000" w:themeColor="text1"/>
          <w:rPrChange w:id="1907" w:author="Liliana Salvador" w:date="2022-02-26T16:05:00Z">
            <w:rPr>
              <w:color w:val="000000" w:themeColor="text1"/>
            </w:rPr>
          </w:rPrChange>
        </w:rPr>
        <w:pPrChange w:id="1908" w:author="Liliana Salvador" w:date="2022-02-26T16:02:00Z">
          <w:pPr>
            <w:keepNext/>
            <w:spacing w:line="480" w:lineRule="auto"/>
            <w:ind w:firstLine="720"/>
          </w:pPr>
        </w:pPrChange>
      </w:pPr>
      <w:ins w:id="1909" w:author="Liliana Salvador" w:date="2022-02-26T16:04:00Z">
        <w:r w:rsidRPr="00E33A4D">
          <w:rPr>
            <w:i/>
            <w:color w:val="000000" w:themeColor="text1"/>
            <w:rPrChange w:id="1910" w:author="Liliana Salvador" w:date="2022-02-26T16:05:00Z">
              <w:rPr>
                <w:color w:val="000000" w:themeColor="text1"/>
              </w:rPr>
            </w:rPrChange>
          </w:rPr>
          <w:lastRenderedPageBreak/>
          <w:t>Between-sample diversity</w:t>
        </w:r>
      </w:ins>
      <w:ins w:id="1911"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1912" w:author="Liliana Salvador" w:date="2022-02-26T16:11:00Z">
        <w:r w:rsidR="0007796B">
          <w:rPr>
            <w:i/>
            <w:color w:val="000000" w:themeColor="text1"/>
          </w:rPr>
          <w:t xml:space="preserve"> - </w:t>
        </w:r>
      </w:ins>
      <w:ins w:id="1913" w:author="Liliana Salvador" w:date="2022-02-26T16:14:00Z">
        <w:r w:rsidR="0007796B">
          <w:rPr>
            <w:i/>
            <w:color w:val="000000" w:themeColor="text1"/>
          </w:rPr>
          <w:t>DB</w:t>
        </w:r>
      </w:ins>
      <w:ins w:id="1914" w:author="Liliana Salvador" w:date="2022-02-26T16:11:00Z">
        <w:r w:rsidR="0007796B">
          <w:rPr>
            <w:i/>
            <w:color w:val="000000" w:themeColor="text1"/>
          </w:rPr>
          <w:t>s</w:t>
        </w:r>
      </w:ins>
    </w:p>
    <w:p w14:paraId="79137D15" w14:textId="7C2C32B9" w:rsidR="000C080D" w:rsidDel="00977BCD" w:rsidRDefault="00D0036D" w:rsidP="000C080D">
      <w:pPr>
        <w:keepNext/>
        <w:spacing w:line="480" w:lineRule="auto"/>
        <w:ind w:firstLine="720"/>
        <w:rPr>
          <w:ins w:id="1915" w:author="Ruijie Xu" w:date="2022-02-02T13:26:00Z"/>
          <w:del w:id="1916" w:author="Liliana Salvador" w:date="2022-02-23T21:30:00Z"/>
          <w:color w:val="000000" w:themeColor="text1"/>
        </w:rPr>
      </w:pPr>
      <w:commentRangeStart w:id="1917"/>
      <w:del w:id="1918"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1917"/>
        <w:r w:rsidR="0007796B" w:rsidDel="00224536">
          <w:rPr>
            <w:rStyle w:val="CommentReference"/>
          </w:rPr>
          <w:commentReference w:id="1917"/>
        </w:r>
      </w:del>
      <w:r w:rsidR="00714493" w:rsidRPr="003A137D">
        <w:rPr>
          <w:color w:val="000000" w:themeColor="text1"/>
        </w:rPr>
        <w:t xml:space="preserve">The pairwise relationships between every two </w:t>
      </w:r>
      <w:r w:rsidR="00714493" w:rsidRPr="00977BCD">
        <w:rPr>
          <w:i/>
          <w:color w:val="000000" w:themeColor="text1"/>
          <w:rPrChange w:id="1919" w:author="Liliana Salvador" w:date="2022-02-23T21:29:00Z">
            <w:rPr>
              <w:color w:val="000000" w:themeColor="text1"/>
            </w:rPr>
          </w:rPrChange>
        </w:rPr>
        <w:t>Rattus</w:t>
      </w:r>
      <w:r w:rsidR="00714493" w:rsidRPr="003A137D">
        <w:rPr>
          <w:color w:val="000000" w:themeColor="text1"/>
        </w:rPr>
        <w:t xml:space="preserve"> samples </w:t>
      </w:r>
      <w:del w:id="1920"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1921" w:author="Liliana Salvador" w:date="2022-02-26T16:09:00Z">
        <w:r w:rsidR="00714493" w:rsidRPr="003A137D" w:rsidDel="0007796B">
          <w:rPr>
            <w:color w:val="000000" w:themeColor="text1"/>
          </w:rPr>
          <w:delText xml:space="preserve">described </w:delText>
        </w:r>
      </w:del>
      <w:ins w:id="1922"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1923" w:author="Liliana Salvador" w:date="2022-02-26T16:08:00Z">
        <w:r w:rsidR="0007796B">
          <w:rPr>
            <w:color w:val="000000" w:themeColor="text1"/>
          </w:rPr>
          <w:t xml:space="preserve">(BC) </w:t>
        </w:r>
      </w:ins>
      <w:ins w:id="1924"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1925" w:author="Ruijie Xu" w:date="2022-02-02T13:21:00Z">
        <w:r w:rsidR="00714493" w:rsidRPr="003A137D" w:rsidDel="00785589">
          <w:rPr>
            <w:color w:val="000000" w:themeColor="text1"/>
          </w:rPr>
          <w:delText xml:space="preserve"> (Figur</w:delText>
        </w:r>
      </w:del>
      <w:del w:id="1926"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1E53E127" w:rsidR="00082DF4" w:rsidRDefault="00A310EF">
      <w:pPr>
        <w:keepNext/>
        <w:spacing w:line="480" w:lineRule="auto"/>
        <w:ind w:firstLine="720"/>
        <w:rPr>
          <w:ins w:id="1927" w:author="Liliana Salvador" w:date="2022-02-26T16:15:00Z"/>
          <w:color w:val="000000" w:themeColor="text1"/>
        </w:rPr>
      </w:pPr>
      <w:del w:id="1928"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1929" w:author="Ruijie Xu" w:date="2022-02-02T13:21:00Z">
        <w:r w:rsidRPr="003A137D" w:rsidDel="00785589">
          <w:rPr>
            <w:color w:val="000000" w:themeColor="text1"/>
          </w:rPr>
          <w:delText xml:space="preserve"> </w:delText>
        </w:r>
      </w:del>
      <w:del w:id="1930" w:author="Ruijie Xu" w:date="2022-02-02T13:26:00Z">
        <w:r w:rsidRPr="003A137D" w:rsidDel="000C080D">
          <w:rPr>
            <w:color w:val="000000" w:themeColor="text1"/>
          </w:rPr>
          <w:delText xml:space="preserve">were </w:delText>
        </w:r>
      </w:del>
      <w:del w:id="1931"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1932" w:author="Ruijie Xu" w:date="2022-02-02T13:26:00Z">
        <w:r w:rsidRPr="003A137D" w:rsidDel="000C080D">
          <w:rPr>
            <w:color w:val="000000" w:themeColor="text1"/>
          </w:rPr>
          <w:delText xml:space="preserve"> </w:delText>
        </w:r>
      </w:del>
      <w:del w:id="1933" w:author="Ruijie Xu" w:date="2022-02-02T13:21:00Z">
        <w:r w:rsidRPr="003A137D" w:rsidDel="00785589">
          <w:rPr>
            <w:color w:val="000000" w:themeColor="text1"/>
          </w:rPr>
          <w:delText>(</w:delText>
        </w:r>
      </w:del>
      <w:del w:id="1934" w:author="Ruijie Xu" w:date="2022-02-02T13:26:00Z">
        <w:r w:rsidRPr="003A137D" w:rsidDel="000C080D">
          <w:rPr>
            <w:color w:val="000000" w:themeColor="text1"/>
          </w:rPr>
          <w:delText>Table I.4</w:delText>
        </w:r>
      </w:del>
      <w:del w:id="1935" w:author="Ruijie Xu" w:date="2022-02-02T13:21:00Z">
        <w:r w:rsidRPr="003A137D" w:rsidDel="00785589">
          <w:rPr>
            <w:color w:val="000000" w:themeColor="text1"/>
          </w:rPr>
          <w:delText>)</w:delText>
        </w:r>
      </w:del>
      <w:del w:id="1936" w:author="Ruijie Xu" w:date="2022-02-02T13:26:00Z">
        <w:r w:rsidRPr="003A137D" w:rsidDel="000C080D">
          <w:rPr>
            <w:color w:val="000000" w:themeColor="text1"/>
          </w:rPr>
          <w:delText xml:space="preserve">. </w:delText>
        </w:r>
      </w:del>
      <w:r w:rsidRPr="003A137D">
        <w:rPr>
          <w:color w:val="000000" w:themeColor="text1"/>
        </w:rPr>
        <w:t>The</w:t>
      </w:r>
      <w:ins w:id="1937" w:author="Ruijie Xu" w:date="2022-02-02T13:27:00Z">
        <w:r w:rsidR="000C080D">
          <w:rPr>
            <w:color w:val="000000" w:themeColor="text1"/>
          </w:rPr>
          <w:t xml:space="preserve"> </w:t>
        </w:r>
        <w:del w:id="1938" w:author="Liliana Salvador" w:date="2022-02-26T16:08:00Z">
          <w:r w:rsidR="000C080D" w:rsidDel="0007796B">
            <w:rPr>
              <w:color w:val="000000" w:themeColor="text1"/>
            </w:rPr>
            <w:delText>Bray-Curtis</w:delText>
          </w:r>
        </w:del>
      </w:ins>
      <w:del w:id="1939" w:author="Liliana Salvador" w:date="2022-02-26T16:08:00Z">
        <w:r w:rsidR="00650B46" w:rsidRPr="003A137D" w:rsidDel="0007796B">
          <w:rPr>
            <w:color w:val="000000" w:themeColor="text1"/>
          </w:rPr>
          <w:delText>se</w:delText>
        </w:r>
      </w:del>
      <w:ins w:id="1940" w:author="Liliana Salvador" w:date="2022-02-26T16:08:00Z">
        <w:r w:rsidR="0007796B">
          <w:rPr>
            <w:color w:val="000000" w:themeColor="text1"/>
          </w:rPr>
          <w:t>BC</w:t>
        </w:r>
      </w:ins>
      <w:r w:rsidRPr="003A137D">
        <w:rPr>
          <w:color w:val="000000" w:themeColor="text1"/>
        </w:rPr>
        <w:t xml:space="preserve"> ind</w:t>
      </w:r>
      <w:ins w:id="1941" w:author="Ruijie Xu" w:date="2022-02-27T12:05:00Z">
        <w:r w:rsidR="00224536">
          <w:rPr>
            <w:color w:val="000000" w:themeColor="text1"/>
          </w:rPr>
          <w:t>ices</w:t>
        </w:r>
      </w:ins>
      <w:ins w:id="1942" w:author="Liliana Salvador" w:date="2022-02-26T16:08:00Z">
        <w:del w:id="1943" w:author="Ruijie Xu" w:date="2022-02-27T12:05:00Z">
          <w:r w:rsidR="0007796B" w:rsidDel="00224536">
            <w:rPr>
              <w:color w:val="000000" w:themeColor="text1"/>
            </w:rPr>
            <w:delText>exes</w:delText>
          </w:r>
        </w:del>
      </w:ins>
      <w:del w:id="1944" w:author="Liliana Salvador" w:date="2022-02-26T16:08:00Z">
        <w:r w:rsidRPr="003A137D" w:rsidDel="0007796B">
          <w:rPr>
            <w:color w:val="000000" w:themeColor="text1"/>
          </w:rPr>
          <w:delText>ic</w:delText>
        </w:r>
      </w:del>
      <w:del w:id="1945" w:author="Liliana Salvador" w:date="2022-02-23T21:30:00Z">
        <w:r w:rsidRPr="003A137D" w:rsidDel="00977BCD">
          <w:rPr>
            <w:color w:val="000000" w:themeColor="text1"/>
          </w:rPr>
          <w:delText>i</w:delText>
        </w:r>
      </w:del>
      <w:del w:id="1946" w:author="Liliana Salvador" w:date="2022-02-26T16:08:00Z">
        <w:r w:rsidRPr="003A137D" w:rsidDel="0007796B">
          <w:rPr>
            <w:color w:val="000000" w:themeColor="text1"/>
          </w:rPr>
          <w:delText>es</w:delText>
        </w:r>
      </w:del>
      <w:r w:rsidRPr="003A137D">
        <w:rPr>
          <w:color w:val="000000" w:themeColor="text1"/>
        </w:rPr>
        <w:t xml:space="preserve"> </w:t>
      </w:r>
      <w:del w:id="1947"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1948" w:author="Liliana Salvador" w:date="2022-02-23T21:29:00Z">
        <w:r w:rsidR="00977BCD">
          <w:rPr>
            <w:color w:val="000000" w:themeColor="text1"/>
          </w:rPr>
          <w:t xml:space="preserve">to be </w:t>
        </w:r>
      </w:ins>
      <w:r w:rsidRPr="003A137D">
        <w:rPr>
          <w:color w:val="000000" w:themeColor="text1"/>
        </w:rPr>
        <w:t xml:space="preserve">significantly different </w:t>
      </w:r>
      <w:del w:id="1949" w:author="Liliana Salvador" w:date="2022-02-26T16:16:00Z">
        <w:r w:rsidRPr="003A137D" w:rsidDel="0010052C">
          <w:rPr>
            <w:color w:val="000000" w:themeColor="text1"/>
          </w:rPr>
          <w:delText>when using different</w:delText>
        </w:r>
      </w:del>
      <w:ins w:id="1950" w:author="Liliana Salvador" w:date="2022-02-26T16:16:00Z">
        <w:r w:rsidR="0010052C">
          <w:rPr>
            <w:color w:val="000000" w:themeColor="text1"/>
          </w:rPr>
          <w:t>across all</w:t>
        </w:r>
      </w:ins>
      <w:r w:rsidRPr="003A137D">
        <w:rPr>
          <w:color w:val="000000" w:themeColor="text1"/>
        </w:rPr>
        <w:t xml:space="preserve"> DBs</w:t>
      </w:r>
      <w:ins w:id="1951" w:author="Ruijie Xu" w:date="2022-02-02T13:27:00Z">
        <w:del w:id="1952" w:author="Liliana Salvador" w:date="2022-02-26T16:17:00Z">
          <w:r w:rsidR="000C080D" w:rsidDel="0010052C">
            <w:rPr>
              <w:color w:val="000000" w:themeColor="text1"/>
            </w:rPr>
            <w:delText xml:space="preserve"> (Table SI.</w:delText>
          </w:r>
        </w:del>
      </w:ins>
      <w:ins w:id="1953" w:author="Ruijie Xu" w:date="2022-02-03T12:27:00Z">
        <w:del w:id="1954" w:author="Liliana Salvador" w:date="2022-02-26T16:17:00Z">
          <w:r w:rsidR="00F83C0B" w:rsidDel="0010052C">
            <w:rPr>
              <w:color w:val="000000" w:themeColor="text1"/>
            </w:rPr>
            <w:delText>5</w:delText>
          </w:r>
        </w:del>
      </w:ins>
      <w:ins w:id="1955" w:author="Ruijie Xu" w:date="2022-02-02T13:27:00Z">
        <w:del w:id="1956" w:author="Liliana Salvador" w:date="2022-02-26T16:17:00Z">
          <w:r w:rsidR="000C080D" w:rsidDel="0010052C">
            <w:rPr>
              <w:color w:val="000000" w:themeColor="text1"/>
            </w:rPr>
            <w:delText>)</w:delText>
          </w:r>
        </w:del>
      </w:ins>
      <w:del w:id="1957" w:author="Liliana Salvador" w:date="2022-02-26T16:19:00Z">
        <w:r w:rsidRPr="003A137D" w:rsidDel="0010052C">
          <w:rPr>
            <w:color w:val="000000" w:themeColor="text1"/>
          </w:rPr>
          <w:delText>. Only the Bray-Curtis indices obtained from the</w:delText>
        </w:r>
      </w:del>
      <w:ins w:id="1958" w:author="Liliana Salvador" w:date="2022-02-26T16:19:00Z">
        <w:r w:rsidR="0010052C">
          <w:rPr>
            <w:color w:val="000000" w:themeColor="text1"/>
          </w:rPr>
          <w:t>, except for</w:t>
        </w:r>
      </w:ins>
      <w:r w:rsidRPr="003A137D">
        <w:rPr>
          <w:color w:val="000000" w:themeColor="text1"/>
        </w:rPr>
        <w:t xml:space="preserve"> </w:t>
      </w:r>
      <w:ins w:id="1959" w:author="Ruijie Xu" w:date="2022-02-27T12:06:00Z">
        <w:r w:rsidR="00224536">
          <w:rPr>
            <w:color w:val="000000" w:themeColor="text1"/>
          </w:rPr>
          <w:t xml:space="preserve">those reported by the results of </w:t>
        </w:r>
      </w:ins>
      <w:del w:id="1960" w:author="Liliana Salvador" w:date="2022-02-26T16:19:00Z">
        <w:r w:rsidRPr="003A137D" w:rsidDel="0010052C">
          <w:rPr>
            <w:color w:val="000000" w:themeColor="text1"/>
          </w:rPr>
          <w:delText xml:space="preserve">results of </w:delText>
        </w:r>
      </w:del>
      <w:proofErr w:type="spellStart"/>
      <w:r w:rsidRPr="003A137D">
        <w:rPr>
          <w:color w:val="000000" w:themeColor="text1"/>
        </w:rPr>
        <w:t>maxikraken</w:t>
      </w:r>
      <w:proofErr w:type="spellEnd"/>
      <w:r w:rsidRPr="003A137D">
        <w:rPr>
          <w:color w:val="000000" w:themeColor="text1"/>
        </w:rPr>
        <w:t xml:space="preserve"> </w:t>
      </w:r>
      <w:del w:id="1961"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1962"/>
      <w:r w:rsidRPr="003A137D">
        <w:rPr>
          <w:color w:val="000000" w:themeColor="text1"/>
        </w:rPr>
        <w:t>DB</w:t>
      </w:r>
      <w:ins w:id="1963" w:author="Liliana Salvador" w:date="2022-02-26T16:19:00Z">
        <w:r w:rsidR="0010052C">
          <w:rPr>
            <w:color w:val="000000" w:themeColor="text1"/>
          </w:rPr>
          <w:t>s</w:t>
        </w:r>
      </w:ins>
      <w:commentRangeEnd w:id="1962"/>
      <w:ins w:id="1964" w:author="Liliana Salvador" w:date="2022-02-26T16:21:00Z">
        <w:r w:rsidR="0010052C">
          <w:rPr>
            <w:rStyle w:val="CommentReference"/>
          </w:rPr>
          <w:commentReference w:id="1962"/>
        </w:r>
      </w:ins>
      <w:ins w:id="1965" w:author="Ruijie Xu" w:date="2022-02-27T12:06:00Z">
        <w:r w:rsidR="00224536">
          <w:rPr>
            <w:color w:val="000000" w:themeColor="text1"/>
          </w:rPr>
          <w:t xml:space="preserve"> (Table SII.6)</w:t>
        </w:r>
      </w:ins>
      <w:del w:id="1966" w:author="Liliana Salvador" w:date="2022-02-26T16:19:00Z">
        <w:r w:rsidRPr="003A137D" w:rsidDel="0010052C">
          <w:rPr>
            <w:color w:val="000000" w:themeColor="text1"/>
          </w:rPr>
          <w:delText xml:space="preserve"> were found not different</w:delText>
        </w:r>
      </w:del>
      <w:del w:id="1967"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1968" w:author="Liliana Salvador" w:date="2022-02-26T16:20:00Z">
        <w:r w:rsidRPr="003A137D" w:rsidDel="0010052C">
          <w:rPr>
            <w:color w:val="000000" w:themeColor="text1"/>
          </w:rPr>
          <w:delText>Furthermore,</w:delText>
        </w:r>
      </w:del>
      <w:ins w:id="1969"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1970" w:author="Liliana Salvador" w:date="2022-02-26T16:21:00Z">
        <w:r w:rsidRPr="003A137D" w:rsidDel="0010052C">
          <w:rPr>
            <w:color w:val="000000" w:themeColor="text1"/>
          </w:rPr>
          <w:delText>of the samples</w:delText>
        </w:r>
      </w:del>
      <w:ins w:id="1971" w:author="Liliana Salvador" w:date="2022-02-26T16:21:00Z">
        <w:r w:rsidR="0010052C">
          <w:rPr>
            <w:color w:val="000000" w:themeColor="text1"/>
          </w:rPr>
          <w:t>analysis</w:t>
        </w:r>
      </w:ins>
      <w:ins w:id="1972" w:author="Ruijie Xu" w:date="2022-02-03T12:27:00Z">
        <w:del w:id="1973" w:author="Liliana Salvador" w:date="2022-02-26T16:21:00Z">
          <w:r w:rsidR="00F83C0B" w:rsidDel="0010052C">
            <w:rPr>
              <w:color w:val="000000" w:themeColor="text1"/>
            </w:rPr>
            <w:delText xml:space="preserve"> (Figure </w:delText>
          </w:r>
        </w:del>
      </w:ins>
      <w:ins w:id="1974" w:author="Ruijie Xu" w:date="2022-02-03T12:54:00Z">
        <w:del w:id="1975" w:author="Liliana Salvador" w:date="2022-02-26T16:21:00Z">
          <w:r w:rsidR="004A2C21" w:rsidDel="0010052C">
            <w:rPr>
              <w:color w:val="000000" w:themeColor="text1"/>
            </w:rPr>
            <w:delText>4</w:delText>
          </w:r>
        </w:del>
      </w:ins>
      <w:ins w:id="1976" w:author="Ruijie Xu" w:date="2022-02-03T12:27:00Z">
        <w:del w:id="1977" w:author="Liliana Salvador" w:date="2022-02-26T16:21:00Z">
          <w:r w:rsidR="00F83C0B" w:rsidDel="0010052C">
            <w:rPr>
              <w:color w:val="000000" w:themeColor="text1"/>
            </w:rPr>
            <w:delText>a)</w:delText>
          </w:r>
        </w:del>
      </w:ins>
      <w:del w:id="1978" w:author="Liliana Salvador" w:date="2022-02-26T16:23:00Z">
        <w:r w:rsidR="00216710" w:rsidRPr="003A137D" w:rsidDel="0010052C">
          <w:rPr>
            <w:color w:val="000000" w:themeColor="text1"/>
          </w:rPr>
          <w:delText>, which describes the relationship</w:delText>
        </w:r>
      </w:del>
      <w:del w:id="1979" w:author="Liliana Salvador" w:date="2022-02-23T21:35:00Z">
        <w:r w:rsidR="00216710" w:rsidRPr="003A137D" w:rsidDel="00FD66F0">
          <w:rPr>
            <w:color w:val="000000" w:themeColor="text1"/>
          </w:rPr>
          <w:delText>s</w:delText>
        </w:r>
      </w:del>
      <w:del w:id="1980"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1981" w:author="Liliana Salvador" w:date="2022-02-23T21:38:00Z">
        <w:r w:rsidR="00216710" w:rsidRPr="003A137D" w:rsidDel="00FD66F0">
          <w:rPr>
            <w:color w:val="000000" w:themeColor="text1"/>
          </w:rPr>
          <w:delText xml:space="preserve">has </w:delText>
        </w:r>
      </w:del>
      <w:del w:id="1982" w:author="Liliana Salvador" w:date="2022-02-26T16:23:00Z">
        <w:r w:rsidR="00216710" w:rsidRPr="003A137D" w:rsidDel="0010052C">
          <w:rPr>
            <w:color w:val="000000" w:themeColor="text1"/>
          </w:rPr>
          <w:delText>also impacted by the differences in profiling results using</w:delText>
        </w:r>
      </w:del>
      <w:ins w:id="1983" w:author="Liliana Salvador" w:date="2022-02-26T16:23:00Z">
        <w:r w:rsidR="0010052C">
          <w:rPr>
            <w:color w:val="000000" w:themeColor="text1"/>
          </w:rPr>
          <w:t xml:space="preserve"> also shows dissi</w:t>
        </w:r>
      </w:ins>
      <w:ins w:id="1984" w:author="Liliana Salvador" w:date="2022-02-26T16:24:00Z">
        <w:r w:rsidR="0010052C">
          <w:rPr>
            <w:color w:val="000000" w:themeColor="text1"/>
          </w:rPr>
          <w:t>milarities</w:t>
        </w:r>
      </w:ins>
      <w:ins w:id="1985" w:author="Liliana Salvador" w:date="2022-02-26T16:23:00Z">
        <w:r w:rsidR="0010052C">
          <w:rPr>
            <w:color w:val="000000" w:themeColor="text1"/>
          </w:rPr>
          <w:t xml:space="preserve"> across results </w:t>
        </w:r>
      </w:ins>
      <w:ins w:id="1986" w:author="Liliana Salvador" w:date="2022-02-26T16:24:00Z">
        <w:r w:rsidR="0010052C">
          <w:rPr>
            <w:color w:val="000000" w:themeColor="text1"/>
          </w:rPr>
          <w:t xml:space="preserve">when </w:t>
        </w:r>
      </w:ins>
      <w:ins w:id="1987" w:author="Liliana Salvador" w:date="2022-02-26T16:23:00Z">
        <w:r w:rsidR="0010052C">
          <w:rPr>
            <w:color w:val="000000" w:themeColor="text1"/>
          </w:rPr>
          <w:t xml:space="preserve">using </w:t>
        </w:r>
      </w:ins>
      <w:del w:id="1988"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1989" w:author="Liliana Salvador" w:date="2022-02-26T16:21:00Z">
        <w:r w:rsidR="0010052C">
          <w:rPr>
            <w:color w:val="000000" w:themeColor="text1"/>
          </w:rPr>
          <w:t xml:space="preserve"> (Figure 4a)</w:t>
        </w:r>
      </w:ins>
      <w:r w:rsidR="00216710" w:rsidRPr="003A137D">
        <w:rPr>
          <w:color w:val="000000" w:themeColor="text1"/>
        </w:rPr>
        <w:t xml:space="preserve">. </w:t>
      </w:r>
      <w:del w:id="1990" w:author="Liliana Salvador" w:date="2022-02-26T16:25:00Z">
        <w:r w:rsidR="00216710" w:rsidRPr="003A137D" w:rsidDel="0010052C">
          <w:rPr>
            <w:color w:val="000000" w:themeColor="text1"/>
          </w:rPr>
          <w:delText xml:space="preserve">We </w:delText>
        </w:r>
      </w:del>
      <w:del w:id="1991" w:author="Liliana Salvador" w:date="2022-02-23T21:38:00Z">
        <w:r w:rsidR="00216710" w:rsidRPr="003A137D" w:rsidDel="00FD66F0">
          <w:rPr>
            <w:color w:val="000000" w:themeColor="text1"/>
          </w:rPr>
          <w:delText xml:space="preserve">have </w:delText>
        </w:r>
      </w:del>
      <w:del w:id="1992"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1993"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1994" w:author="Liliana Salvador" w:date="2022-02-23T21:38:00Z">
        <w:r w:rsidR="00216710" w:rsidRPr="003A137D" w:rsidDel="00FD66F0">
          <w:rPr>
            <w:color w:val="000000" w:themeColor="text1"/>
          </w:rPr>
          <w:delText xml:space="preserve">always </w:delText>
        </w:r>
      </w:del>
      <w:ins w:id="1995"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1996" w:author="Liliana Salvador" w:date="2022-02-23T21:38:00Z">
        <w:r w:rsidR="00FD66F0">
          <w:rPr>
            <w:color w:val="000000" w:themeColor="text1"/>
          </w:rPr>
          <w:t>ed</w:t>
        </w:r>
      </w:ins>
      <w:del w:id="1997"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1998" w:author="Ruijie Xu" w:date="2022-02-02T13:28:00Z">
        <w:r w:rsidR="000C080D">
          <w:rPr>
            <w:color w:val="000000" w:themeColor="text1"/>
          </w:rPr>
          <w:t xml:space="preserve">of the </w:t>
        </w:r>
      </w:ins>
      <w:r w:rsidR="00216710" w:rsidRPr="003A137D">
        <w:rPr>
          <w:color w:val="000000" w:themeColor="text1"/>
        </w:rPr>
        <w:t>spleen sample</w:t>
      </w:r>
      <w:ins w:id="1999" w:author="Ruijie Xu" w:date="2022-02-02T13:28:00Z">
        <w:del w:id="2000"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ins w:id="2001" w:author="Ruijie Xu" w:date="2022-02-27T12:07:00Z">
        <w:r w:rsidR="00224536">
          <w:rPr>
            <w:color w:val="000000" w:themeColor="text1"/>
          </w:rPr>
          <w:t>s</w:t>
        </w:r>
      </w:ins>
      <w:ins w:id="2002" w:author="Ruijie Xu" w:date="2022-02-02T13:28:00Z">
        <w:r w:rsidR="000C080D">
          <w:rPr>
            <w:color w:val="000000" w:themeColor="text1"/>
          </w:rPr>
          <w:t>.</w:t>
        </w:r>
      </w:ins>
      <w:del w:id="2003" w:author="Ruijie Xu" w:date="2022-02-02T13:28:00Z">
        <w:r w:rsidR="00216710" w:rsidRPr="003A137D" w:rsidDel="000C080D">
          <w:rPr>
            <w:color w:val="000000" w:themeColor="text1"/>
          </w:rPr>
          <w:delText>,</w:delText>
        </w:r>
      </w:del>
      <w:r w:rsidR="00216710" w:rsidRPr="003A137D">
        <w:rPr>
          <w:color w:val="000000" w:themeColor="text1"/>
        </w:rPr>
        <w:t xml:space="preserve"> </w:t>
      </w:r>
      <w:ins w:id="2004" w:author="Ruijie Xu" w:date="2022-02-02T13:28:00Z">
        <w:r w:rsidR="000C080D">
          <w:rPr>
            <w:color w:val="000000" w:themeColor="text1"/>
          </w:rPr>
          <w:t>H</w:t>
        </w:r>
      </w:ins>
      <w:del w:id="2005"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006" w:author="Ruijie Xu" w:date="2022-02-02T13:29:00Z">
        <w:r w:rsidR="000C080D">
          <w:rPr>
            <w:color w:val="000000" w:themeColor="text1"/>
          </w:rPr>
          <w:t xml:space="preserve">another </w:t>
        </w:r>
      </w:ins>
      <w:r w:rsidR="00216710" w:rsidRPr="003A137D">
        <w:rPr>
          <w:color w:val="000000" w:themeColor="text1"/>
        </w:rPr>
        <w:t>spleen sample</w:t>
      </w:r>
      <w:ins w:id="2007" w:author="Liliana Salvador" w:date="2022-02-26T16:25:00Z">
        <w:r w:rsidR="0010052C">
          <w:rPr>
            <w:color w:val="000000" w:themeColor="text1"/>
          </w:rPr>
          <w:t xml:space="preserve"> (</w:t>
        </w:r>
      </w:ins>
      <w:ins w:id="2008" w:author="Ruijie Xu" w:date="2022-02-02T13:29:00Z">
        <w:del w:id="2009" w:author="Liliana Salvador" w:date="2022-02-26T16:25:00Z">
          <w:r w:rsidR="000C080D" w:rsidDel="0010052C">
            <w:rPr>
              <w:color w:val="000000" w:themeColor="text1"/>
            </w:rPr>
            <w:delText xml:space="preserve">, </w:delText>
          </w:r>
        </w:del>
      </w:ins>
      <w:del w:id="2010"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011" w:author="Liliana Salvador" w:date="2022-02-26T16:25:00Z">
        <w:r w:rsidR="0010052C">
          <w:rPr>
            <w:color w:val="000000" w:themeColor="text1"/>
          </w:rPr>
          <w:t>)</w:t>
        </w:r>
      </w:ins>
      <w:ins w:id="2012" w:author="Ruijie Xu" w:date="2022-02-02T13:29:00Z">
        <w:del w:id="2013"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014" w:author="Liliana Salvador" w:date="2022-02-23T21:39:00Z">
        <w:r w:rsidR="00216710" w:rsidRPr="003A137D" w:rsidDel="00FD66F0">
          <w:rPr>
            <w:color w:val="000000" w:themeColor="text1"/>
          </w:rPr>
          <w:delText>results of different</w:delText>
        </w:r>
      </w:del>
      <w:ins w:id="2015" w:author="Liliana Salvador" w:date="2022-02-23T21:39:00Z">
        <w:r w:rsidR="00FD66F0">
          <w:rPr>
            <w:color w:val="000000" w:themeColor="text1"/>
          </w:rPr>
          <w:t>type of</w:t>
        </w:r>
      </w:ins>
      <w:r w:rsidR="00216710" w:rsidRPr="003A137D">
        <w:rPr>
          <w:color w:val="000000" w:themeColor="text1"/>
        </w:rPr>
        <w:t xml:space="preserve"> DB</w:t>
      </w:r>
      <w:ins w:id="2016" w:author="Liliana Salvador" w:date="2022-02-23T21:39:00Z">
        <w:r w:rsidR="00FD66F0">
          <w:rPr>
            <w:color w:val="000000" w:themeColor="text1"/>
          </w:rPr>
          <w:t xml:space="preserve"> used</w:t>
        </w:r>
      </w:ins>
      <w:del w:id="2017" w:author="Liliana Salvador" w:date="2022-02-23T21:39:00Z">
        <w:r w:rsidR="00216710" w:rsidRPr="003A137D" w:rsidDel="00FD66F0">
          <w:rPr>
            <w:color w:val="000000" w:themeColor="text1"/>
          </w:rPr>
          <w:delText>s</w:delText>
        </w:r>
      </w:del>
      <w:r w:rsidR="00216710" w:rsidRPr="003A137D">
        <w:rPr>
          <w:color w:val="000000" w:themeColor="text1"/>
        </w:rPr>
        <w:t>.</w:t>
      </w:r>
      <w:ins w:id="2018" w:author="Ruijie Xu" w:date="2022-02-27T12:07:00Z">
        <w:r w:rsidR="00224536">
          <w:rPr>
            <w:color w:val="000000" w:themeColor="text1"/>
          </w:rPr>
          <w:t xml:space="preserve"> </w:t>
        </w:r>
      </w:ins>
      <w:del w:id="2019" w:author="Ruijie Xu" w:date="2022-02-27T12:07:00Z">
        <w:r w:rsidR="00216710" w:rsidRPr="003A137D" w:rsidDel="00224536">
          <w:rPr>
            <w:color w:val="000000" w:themeColor="text1"/>
          </w:rPr>
          <w:delText xml:space="preserve"> </w:delText>
        </w:r>
        <w:commentRangeStart w:id="2020"/>
        <w:r w:rsidR="00216710" w:rsidRPr="003A137D" w:rsidDel="00224536">
          <w:rPr>
            <w:color w:val="000000" w:themeColor="text1"/>
          </w:rPr>
          <w:delText>For example, in the clustering with</w:delText>
        </w:r>
      </w:del>
      <w:ins w:id="2021" w:author="Liliana Salvador" w:date="2022-02-23T21:40:00Z">
        <w:del w:id="2022" w:author="Ruijie Xu" w:date="2022-02-27T12:07:00Z">
          <w:r w:rsidR="00FD66F0" w:rsidDel="00224536">
            <w:rPr>
              <w:color w:val="000000" w:themeColor="text1"/>
            </w:rPr>
            <w:delText xml:space="preserve">using </w:delText>
          </w:r>
        </w:del>
      </w:ins>
      <w:del w:id="2023" w:author="Ruijie Xu" w:date="2022-02-27T12:07:00Z">
        <w:r w:rsidR="00216710" w:rsidRPr="003A137D" w:rsidDel="00224536">
          <w:rPr>
            <w:color w:val="000000" w:themeColor="text1"/>
          </w:rPr>
          <w:delText xml:space="preserve"> minikraken DB result, R27.S clustered more closely with </w:delText>
        </w:r>
      </w:del>
      <w:ins w:id="2024" w:author="Liliana Salvador" w:date="2022-02-23T21:40:00Z">
        <w:del w:id="2025" w:author="Ruijie Xu" w:date="2022-02-27T12:07:00Z">
          <w:r w:rsidR="00FD66F0" w:rsidDel="00224536">
            <w:rPr>
              <w:color w:val="000000" w:themeColor="text1"/>
            </w:rPr>
            <w:delText xml:space="preserve">the </w:delText>
          </w:r>
        </w:del>
      </w:ins>
      <w:del w:id="2026"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020"/>
        <w:r w:rsidR="00352C26" w:rsidDel="00224536">
          <w:rPr>
            <w:rStyle w:val="CommentReference"/>
          </w:rPr>
          <w:commentReference w:id="2020"/>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027" w:name="OLE_LINK231"/>
      <w:bookmarkStart w:id="2028" w:name="OLE_LINK232"/>
      <w:commentRangeStart w:id="2029"/>
      <w:r w:rsidR="00CD40FF" w:rsidRPr="003A137D">
        <w:rPr>
          <w:color w:val="000000" w:themeColor="text1"/>
        </w:rPr>
        <w:t>Despite th</w:t>
      </w:r>
      <w:ins w:id="2030" w:author="Ruijie Xu" w:date="2022-02-27T12:08:00Z">
        <w:r w:rsidR="00224536">
          <w:rPr>
            <w:color w:val="000000" w:themeColor="text1"/>
          </w:rPr>
          <w:t>e differences</w:t>
        </w:r>
      </w:ins>
      <w:del w:id="2031"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032" w:author="Ruijie Xu" w:date="2022-02-27T12:08:00Z">
        <w:r w:rsidR="003357A5">
          <w:rPr>
            <w:color w:val="000000" w:themeColor="text1"/>
          </w:rPr>
          <w:t xml:space="preserve">e </w:t>
        </w:r>
      </w:ins>
      <w:ins w:id="2033" w:author="Ruijie Xu" w:date="2022-02-27T12:09:00Z">
        <w:r w:rsidR="003357A5">
          <w:rPr>
            <w:color w:val="000000" w:themeColor="text1"/>
          </w:rPr>
          <w:t xml:space="preserve">more granular </w:t>
        </w:r>
      </w:ins>
      <w:del w:id="2034" w:author="Ruijie Xu" w:date="2022-02-27T12:08:00Z">
        <w:r w:rsidR="00CD40FF" w:rsidRPr="003A137D" w:rsidDel="003357A5">
          <w:rPr>
            <w:color w:val="000000" w:themeColor="text1"/>
          </w:rPr>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035" w:author="Ruijie Xu" w:date="2022-02-27T12:08:00Z">
        <w:r w:rsidR="003357A5">
          <w:rPr>
            <w:color w:val="000000" w:themeColor="text1"/>
          </w:rPr>
          <w:t>cluster</w:t>
        </w:r>
      </w:ins>
      <w:ins w:id="2036" w:author="Ruijie Xu" w:date="2022-02-27T12:10:00Z">
        <w:r w:rsidR="003357A5">
          <w:rPr>
            <w:color w:val="000000" w:themeColor="text1"/>
          </w:rPr>
          <w:t>s</w:t>
        </w:r>
      </w:ins>
      <w:ins w:id="2037" w:author="Ruijie Xu" w:date="2022-02-27T12:08:00Z">
        <w:r w:rsidR="003357A5">
          <w:rPr>
            <w:color w:val="000000" w:themeColor="text1"/>
          </w:rPr>
          <w:t>,</w:t>
        </w:r>
      </w:ins>
      <w:del w:id="2038" w:author="Ruijie Xu" w:date="2022-02-27T12:08:00Z">
        <w:r w:rsidR="00CD40FF" w:rsidRPr="003A137D" w:rsidDel="003357A5">
          <w:rPr>
            <w:color w:val="000000" w:themeColor="text1"/>
          </w:rPr>
          <w:delText>levels</w:delText>
        </w:r>
        <w:commentRangeEnd w:id="2029"/>
        <w:r w:rsidR="00352C26" w:rsidDel="003357A5">
          <w:rPr>
            <w:rStyle w:val="CommentReference"/>
          </w:rPr>
          <w:commentReference w:id="2029"/>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039" w:author="Liliana Salvador" w:date="2022-02-23T21:42:00Z">
        <w:r w:rsidR="00CD40FF" w:rsidRPr="003A137D" w:rsidDel="00FD66F0">
          <w:rPr>
            <w:color w:val="000000" w:themeColor="text1"/>
          </w:rPr>
          <w:delText xml:space="preserve">has </w:delText>
        </w:r>
      </w:del>
      <w:ins w:id="2040"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041" w:author="Liliana Salvador" w:date="2022-02-26T16:28:00Z">
        <w:r w:rsidR="00352C26">
          <w:rPr>
            <w:color w:val="000000" w:themeColor="text1"/>
          </w:rPr>
          <w:t>e</w:t>
        </w:r>
      </w:ins>
      <w:del w:id="2042"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043" w:author="Liliana Salvador" w:date="2022-02-23T21:42:00Z">
        <w:r w:rsidR="00650B46" w:rsidRPr="003A137D" w:rsidDel="00FD66F0">
          <w:rPr>
            <w:color w:val="000000" w:themeColor="text1"/>
          </w:rPr>
          <w:delText>by using</w:delText>
        </w:r>
      </w:del>
      <w:ins w:id="2044"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Lung samples (R22.L, R26.L, and R27.L) </w:t>
      </w:r>
      <w:del w:id="2045"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046" w:author="Liliana Salvador" w:date="2022-02-26T16:29:00Z">
        <w:r w:rsidR="00352C26">
          <w:rPr>
            <w:color w:val="000000" w:themeColor="text1"/>
          </w:rPr>
          <w:t xml:space="preserve">the </w:t>
        </w:r>
      </w:ins>
      <w:r w:rsidR="00CD40FF" w:rsidRPr="003A137D">
        <w:rPr>
          <w:color w:val="000000" w:themeColor="text1"/>
        </w:rPr>
        <w:t>other samples, while all Kidney and Spleen samples formed a separate cluster with</w:t>
      </w:r>
      <w:ins w:id="2047" w:author="Liliana Salvador" w:date="2022-02-26T16:32:00Z">
        <w:r w:rsidR="00352C26">
          <w:rPr>
            <w:color w:val="000000" w:themeColor="text1"/>
          </w:rPr>
          <w:t xml:space="preserve"> the other Lung sample (</w:t>
        </w:r>
      </w:ins>
      <w:del w:id="2048"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049" w:author="Liliana Salvador" w:date="2022-02-26T16:32:00Z">
        <w:r w:rsidR="00352C26">
          <w:rPr>
            <w:color w:val="000000" w:themeColor="text1"/>
          </w:rPr>
          <w:t>)</w:t>
        </w:r>
      </w:ins>
      <w:r w:rsidR="00CD40FF" w:rsidRPr="003A137D">
        <w:rPr>
          <w:color w:val="000000" w:themeColor="text1"/>
        </w:rPr>
        <w:t>.</w:t>
      </w:r>
      <w:bookmarkStart w:id="2050" w:name="OLE_LINK15"/>
      <w:bookmarkStart w:id="2051" w:name="OLE_LINK16"/>
    </w:p>
    <w:p w14:paraId="18E75425" w14:textId="77777777" w:rsidR="0007796B" w:rsidRDefault="0007796B" w:rsidP="0007796B">
      <w:pPr>
        <w:spacing w:line="480" w:lineRule="auto"/>
        <w:rPr>
          <w:ins w:id="2052" w:author="Liliana Salvador" w:date="2022-02-26T16:15:00Z"/>
          <w:i/>
          <w:color w:val="000000" w:themeColor="text1"/>
        </w:rPr>
      </w:pPr>
    </w:p>
    <w:p w14:paraId="35540E0B" w14:textId="34E4DD71" w:rsidR="0007796B" w:rsidRPr="00352C26" w:rsidRDefault="0007796B">
      <w:pPr>
        <w:spacing w:line="480" w:lineRule="auto"/>
        <w:rPr>
          <w:ins w:id="2053" w:author="Ruijie Xu" w:date="2022-02-02T13:29:00Z"/>
          <w:i/>
          <w:color w:val="000000" w:themeColor="text1"/>
          <w:rPrChange w:id="2054" w:author="Liliana Salvador" w:date="2022-02-26T16:31:00Z">
            <w:rPr>
              <w:ins w:id="2055" w:author="Ruijie Xu" w:date="2022-02-02T13:29:00Z"/>
              <w:color w:val="000000" w:themeColor="text1"/>
            </w:rPr>
          </w:rPrChange>
        </w:rPr>
        <w:pPrChange w:id="2056" w:author="Liliana Salvador" w:date="2022-02-26T16:31:00Z">
          <w:pPr>
            <w:keepNext/>
            <w:spacing w:line="480" w:lineRule="auto"/>
            <w:ind w:firstLine="720"/>
          </w:pPr>
        </w:pPrChange>
      </w:pPr>
      <w:ins w:id="2057" w:author="Liliana Salvador" w:date="2022-02-26T16:15:00Z">
        <w:r w:rsidRPr="0094704F">
          <w:rPr>
            <w:i/>
            <w:color w:val="000000" w:themeColor="text1"/>
          </w:rPr>
          <w:t>Between-sample diversity</w:t>
        </w:r>
        <w:r>
          <w:rPr>
            <w:i/>
            <w:color w:val="000000" w:themeColor="text1"/>
          </w:rPr>
          <w:t xml:space="preserve"> (</w:t>
        </w:r>
        <w:r>
          <w:rPr>
            <w:i/>
            <w:color w:val="000000" w:themeColor="text1"/>
          </w:rPr>
          <w:sym w:font="Symbol" w:char="F062"/>
        </w:r>
        <w:r>
          <w:rPr>
            <w:i/>
            <w:color w:val="000000" w:themeColor="text1"/>
          </w:rPr>
          <w:t>-diversity) - Software</w:t>
        </w:r>
      </w:ins>
    </w:p>
    <w:p w14:paraId="3133CAD3" w14:textId="6BF4F92B" w:rsidR="000C080D" w:rsidRPr="000C080D" w:rsidDel="00FB545E" w:rsidRDefault="000C080D">
      <w:pPr>
        <w:spacing w:line="480" w:lineRule="auto"/>
        <w:ind w:firstLine="720"/>
        <w:rPr>
          <w:del w:id="2058" w:author="Ruijie Xu" w:date="2022-02-27T12:21:00Z"/>
          <w:color w:val="000000" w:themeColor="text1"/>
          <w:rPrChange w:id="2059" w:author="Ruijie Xu" w:date="2022-02-02T13:26:00Z">
            <w:rPr>
              <w:del w:id="2060" w:author="Ruijie Xu" w:date="2022-02-27T12:21:00Z"/>
              <w:b/>
              <w:bCs/>
              <w:color w:val="000000" w:themeColor="text1"/>
            </w:rPr>
          </w:rPrChange>
        </w:rPr>
        <w:pPrChange w:id="2061" w:author="Ruijie Xu" w:date="2022-02-27T12:21:00Z">
          <w:pPr>
            <w:keepNext/>
            <w:spacing w:line="480" w:lineRule="auto"/>
            <w:ind w:firstLine="720"/>
          </w:pPr>
        </w:pPrChange>
      </w:pPr>
      <w:commentRangeStart w:id="2062"/>
      <w:ins w:id="2063" w:author="Ruijie Xu" w:date="2022-02-02T13:30:00Z">
        <w:r>
          <w:rPr>
            <w:color w:val="000000" w:themeColor="text1"/>
          </w:rPr>
          <w:t>Th</w:t>
        </w:r>
      </w:ins>
      <w:ins w:id="2064" w:author="Ruijie Xu" w:date="2022-02-27T12:21:00Z">
        <w:r w:rsidR="00FB545E">
          <w:rPr>
            <w:color w:val="000000" w:themeColor="text1"/>
          </w:rPr>
          <w:t xml:space="preserve">e hierarchical </w:t>
        </w:r>
      </w:ins>
      <w:ins w:id="2065" w:author="Ruijie Xu" w:date="2022-02-02T13:30:00Z">
        <w:r>
          <w:rPr>
            <w:color w:val="000000" w:themeColor="text1"/>
          </w:rPr>
          <w:t>cluster</w:t>
        </w:r>
      </w:ins>
      <w:ins w:id="2066" w:author="Ruijie Xu" w:date="2022-02-27T12:23:00Z">
        <w:r w:rsidR="00412083">
          <w:rPr>
            <w:color w:val="000000" w:themeColor="text1"/>
          </w:rPr>
          <w:t>s</w:t>
        </w:r>
      </w:ins>
      <w:ins w:id="2067" w:author="Ruijie Xu" w:date="2022-02-02T13:30:00Z">
        <w:r>
          <w:rPr>
            <w:color w:val="000000" w:themeColor="text1"/>
          </w:rPr>
          <w:t xml:space="preserve"> </w:t>
        </w:r>
      </w:ins>
      <w:commentRangeEnd w:id="2062"/>
      <w:ins w:id="2068" w:author="Ruijie Xu" w:date="2022-02-27T12:23:00Z">
        <w:r w:rsidR="00270DF5">
          <w:rPr>
            <w:color w:val="000000" w:themeColor="text1"/>
          </w:rPr>
          <w:t xml:space="preserve">describing the general relationships between samples </w:t>
        </w:r>
      </w:ins>
      <w:ins w:id="2069" w:author="Ruijie Xu" w:date="2022-02-27T12:12:00Z">
        <w:r w:rsidR="007439AC">
          <w:rPr>
            <w:color w:val="000000" w:themeColor="text1"/>
          </w:rPr>
          <w:t>remained consistent a</w:t>
        </w:r>
      </w:ins>
      <w:ins w:id="2070" w:author="Ruijie Xu" w:date="2022-02-27T12:13:00Z">
        <w:r w:rsidR="007439AC">
          <w:rPr>
            <w:color w:val="000000" w:themeColor="text1"/>
          </w:rPr>
          <w:t xml:space="preserve">cross all different software </w:t>
        </w:r>
      </w:ins>
      <w:del w:id="2071" w:author="Ruijie Xu" w:date="2022-02-27T12:12:00Z">
        <w:r w:rsidR="0080676F" w:rsidDel="007439AC">
          <w:rPr>
            <w:rStyle w:val="CommentReference"/>
          </w:rPr>
          <w:commentReference w:id="2062"/>
        </w:r>
      </w:del>
      <w:ins w:id="2072" w:author="Ruijie Xu" w:date="2022-02-03T12:28:00Z">
        <w:r w:rsidR="00F83C0B">
          <w:rPr>
            <w:color w:val="000000" w:themeColor="text1"/>
          </w:rPr>
          <w:t xml:space="preserve">(Figure </w:t>
        </w:r>
      </w:ins>
      <w:ins w:id="2073" w:author="Ruijie Xu" w:date="2022-02-03T12:54:00Z">
        <w:r w:rsidR="004A2C21">
          <w:rPr>
            <w:color w:val="000000" w:themeColor="text1"/>
          </w:rPr>
          <w:t>4</w:t>
        </w:r>
      </w:ins>
      <w:ins w:id="2074" w:author="Ruijie Xu" w:date="2022-02-03T12:28:00Z">
        <w:r w:rsidR="00F83C0B">
          <w:rPr>
            <w:color w:val="000000" w:themeColor="text1"/>
          </w:rPr>
          <w:t>b)</w:t>
        </w:r>
      </w:ins>
      <w:ins w:id="2075" w:author="Ruijie Xu" w:date="2022-02-02T13:31:00Z">
        <w:r w:rsidR="00F8395A">
          <w:rPr>
            <w:color w:val="000000" w:themeColor="text1"/>
          </w:rPr>
          <w:t xml:space="preserve">. </w:t>
        </w:r>
        <w:r w:rsidR="00F8395A" w:rsidRPr="003A137D">
          <w:rPr>
            <w:color w:val="000000" w:themeColor="text1"/>
          </w:rPr>
          <w:t xml:space="preserve">Except for </w:t>
        </w:r>
        <w:del w:id="2076"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077" w:author="Liliana Salvador" w:date="2022-02-25T17:01:00Z">
          <w:r w:rsidR="00F8395A" w:rsidRPr="003A137D" w:rsidDel="0080676F">
            <w:rPr>
              <w:color w:val="000000" w:themeColor="text1"/>
            </w:rPr>
            <w:delText xml:space="preserve"> </w:delText>
          </w:r>
        </w:del>
        <w:del w:id="2078"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079" w:author="Liliana Salvador" w:date="2022-02-25T17:01:00Z">
        <w:r w:rsidR="0080676F">
          <w:rPr>
            <w:color w:val="000000" w:themeColor="text1"/>
          </w:rPr>
          <w:t xml:space="preserve">all the other </w:t>
        </w:r>
      </w:ins>
      <w:ins w:id="2080" w:author="Ruijie Xu" w:date="2022-02-02T13:31:00Z">
        <w:del w:id="2081"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082" w:author="Liliana Salvador" w:date="2022-02-25T17:01:00Z">
          <w:r w:rsidR="00F8395A" w:rsidRPr="003A137D" w:rsidDel="0080676F">
            <w:rPr>
              <w:color w:val="000000" w:themeColor="text1"/>
            </w:rPr>
            <w:delText>has clustered</w:delText>
          </w:r>
        </w:del>
      </w:ins>
      <w:ins w:id="2083" w:author="Liliana Salvador" w:date="2022-02-25T17:01:00Z">
        <w:r w:rsidR="0080676F">
          <w:rPr>
            <w:color w:val="000000" w:themeColor="text1"/>
          </w:rPr>
          <w:t>aggregated</w:t>
        </w:r>
      </w:ins>
      <w:ins w:id="2084" w:author="Ruijie Xu" w:date="2022-02-02T13:31:00Z">
        <w:r w:rsidR="00F8395A" w:rsidRPr="003A137D">
          <w:rPr>
            <w:color w:val="000000" w:themeColor="text1"/>
          </w:rPr>
          <w:t xml:space="preserve"> the </w:t>
        </w:r>
        <w:r w:rsidR="00F8395A" w:rsidRPr="00352C26">
          <w:rPr>
            <w:i/>
            <w:color w:val="000000" w:themeColor="text1"/>
            <w:rPrChange w:id="2085" w:author="Liliana Salvador" w:date="2022-02-26T16:31:00Z">
              <w:rPr>
                <w:color w:val="000000" w:themeColor="text1"/>
              </w:rPr>
            </w:rPrChange>
          </w:rPr>
          <w:t>Rattus</w:t>
        </w:r>
        <w:r w:rsidR="00F8395A" w:rsidRPr="003A137D">
          <w:rPr>
            <w:color w:val="000000" w:themeColor="text1"/>
          </w:rPr>
          <w:t xml:space="preserve"> samples into two large clusters</w:t>
        </w:r>
      </w:ins>
      <w:ins w:id="2086" w:author="Liliana Salvador" w:date="2022-02-25T17:02:00Z">
        <w:r w:rsidR="0080676F">
          <w:rPr>
            <w:color w:val="000000" w:themeColor="text1"/>
          </w:rPr>
          <w:t>: the</w:t>
        </w:r>
      </w:ins>
      <w:ins w:id="2087" w:author="Ruijie Xu" w:date="2022-02-02T13:31:00Z">
        <w:del w:id="2088"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089" w:author="Liliana Salvador" w:date="2022-02-25T17:02:00Z">
          <w:r w:rsidR="00F8395A" w:rsidRPr="003A137D" w:rsidDel="0080676F">
            <w:rPr>
              <w:color w:val="000000" w:themeColor="text1"/>
            </w:rPr>
            <w:delText>cluster included</w:delText>
          </w:r>
        </w:del>
      </w:ins>
      <w:ins w:id="2090" w:author="Liliana Salvador" w:date="2022-02-25T17:02:00Z">
        <w:r w:rsidR="0080676F">
          <w:rPr>
            <w:color w:val="000000" w:themeColor="text1"/>
          </w:rPr>
          <w:t>w</w:t>
        </w:r>
        <w:r w:rsidR="00371C1D">
          <w:rPr>
            <w:color w:val="000000" w:themeColor="text1"/>
          </w:rPr>
          <w:t>ith</w:t>
        </w:r>
      </w:ins>
      <w:ins w:id="2091" w:author="Ruijie Xu" w:date="2022-02-02T13:31:00Z">
        <w:r w:rsidR="00F8395A" w:rsidRPr="003A137D">
          <w:rPr>
            <w:color w:val="000000" w:themeColor="text1"/>
          </w:rPr>
          <w:t xml:space="preserve"> three </w:t>
        </w:r>
      </w:ins>
      <w:ins w:id="2092" w:author="Liliana Salvador" w:date="2022-02-25T17:03:00Z">
        <w:r w:rsidR="00371C1D">
          <w:rPr>
            <w:color w:val="000000" w:themeColor="text1"/>
          </w:rPr>
          <w:t>L</w:t>
        </w:r>
      </w:ins>
      <w:ins w:id="2093" w:author="Ruijie Xu" w:date="2022-02-02T13:31:00Z">
        <w:del w:id="2094"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095" w:author="Liliana Salvador" w:date="2022-02-25T17:03:00Z">
        <w:r w:rsidR="00371C1D">
          <w:rPr>
            <w:color w:val="000000" w:themeColor="text1"/>
          </w:rPr>
          <w:t xml:space="preserve">the </w:t>
        </w:r>
      </w:ins>
      <w:ins w:id="2096" w:author="Ruijie Xu" w:date="2022-02-02T13:31:00Z">
        <w:r w:rsidR="00F8395A" w:rsidRPr="003A137D">
          <w:rPr>
            <w:color w:val="000000" w:themeColor="text1"/>
          </w:rPr>
          <w:t xml:space="preserve">second </w:t>
        </w:r>
        <w:del w:id="2097"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098" w:author="Liliana Salvador" w:date="2022-02-25T17:03:00Z">
        <w:r w:rsidR="00371C1D">
          <w:rPr>
            <w:color w:val="000000" w:themeColor="text1"/>
          </w:rPr>
          <w:t xml:space="preserve">a combination of </w:t>
        </w:r>
      </w:ins>
      <w:ins w:id="2099" w:author="Ruijie Xu" w:date="2022-02-02T13:31:00Z">
        <w:r w:rsidR="00F8395A" w:rsidRPr="003A137D">
          <w:rPr>
            <w:color w:val="000000" w:themeColor="text1"/>
          </w:rPr>
          <w:t>all the Kidney and Spleen samples</w:t>
        </w:r>
      </w:ins>
      <w:ins w:id="2100" w:author="Liliana Salvador" w:date="2022-02-26T16:37:00Z">
        <w:r w:rsidR="00197BBC">
          <w:rPr>
            <w:color w:val="000000" w:themeColor="text1"/>
          </w:rPr>
          <w:t>,</w:t>
        </w:r>
      </w:ins>
      <w:ins w:id="2101" w:author="Ruijie Xu" w:date="2022-02-02T13:31:00Z">
        <w:r w:rsidR="00F8395A" w:rsidRPr="003A137D">
          <w:rPr>
            <w:color w:val="000000" w:themeColor="text1"/>
          </w:rPr>
          <w:t xml:space="preserve"> </w:t>
        </w:r>
        <w:del w:id="2102" w:author="Liliana Salvador" w:date="2022-02-25T17:04:00Z">
          <w:r w:rsidR="00F8395A" w:rsidRPr="003A137D" w:rsidDel="00371C1D">
            <w:rPr>
              <w:color w:val="000000" w:themeColor="text1"/>
            </w:rPr>
            <w:delText>as well as</w:delText>
          </w:r>
        </w:del>
      </w:ins>
      <w:ins w:id="2103" w:author="Liliana Salvador" w:date="2022-02-26T16:37:00Z">
        <w:r w:rsidR="00053B7D">
          <w:rPr>
            <w:color w:val="000000" w:themeColor="text1"/>
          </w:rPr>
          <w:t>and</w:t>
        </w:r>
      </w:ins>
      <w:ins w:id="2104" w:author="Ruijie Xu" w:date="2022-02-02T13:31:00Z">
        <w:r w:rsidR="00F8395A" w:rsidRPr="003A137D">
          <w:rPr>
            <w:color w:val="000000" w:themeColor="text1"/>
          </w:rPr>
          <w:t xml:space="preserve"> </w:t>
        </w:r>
        <w:del w:id="2105" w:author="Liliana Salvador" w:date="2022-02-25T17:03:00Z">
          <w:r w:rsidR="00F8395A" w:rsidRPr="003A137D" w:rsidDel="00371C1D">
            <w:rPr>
              <w:color w:val="000000" w:themeColor="text1"/>
            </w:rPr>
            <w:delText>the</w:delText>
          </w:r>
        </w:del>
      </w:ins>
      <w:ins w:id="2106" w:author="Liliana Salvador" w:date="2022-02-25T17:03:00Z">
        <w:r w:rsidR="00371C1D">
          <w:rPr>
            <w:color w:val="000000" w:themeColor="text1"/>
          </w:rPr>
          <w:t>one</w:t>
        </w:r>
      </w:ins>
      <w:ins w:id="2107" w:author="Ruijie Xu" w:date="2022-02-02T13:31:00Z">
        <w:r w:rsidR="00F8395A" w:rsidRPr="003A137D">
          <w:rPr>
            <w:color w:val="000000" w:themeColor="text1"/>
          </w:rPr>
          <w:t xml:space="preserve"> Lung sample </w:t>
        </w:r>
        <w:del w:id="2108" w:author="Liliana Salvador" w:date="2022-02-25T17:04:00Z">
          <w:r w:rsidR="00F8395A" w:rsidRPr="003A137D" w:rsidDel="00371C1D">
            <w:rPr>
              <w:color w:val="000000" w:themeColor="text1"/>
            </w:rPr>
            <w:delText>of Rattus subject R28</w:delText>
          </w:r>
        </w:del>
        <w:del w:id="2109"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110" w:author="Ruijie Xu" w:date="2022-02-02T13:32:00Z">
        <w:r w:rsidR="00F8395A">
          <w:rPr>
            <w:color w:val="000000" w:themeColor="text1"/>
          </w:rPr>
          <w:t xml:space="preserve"> </w:t>
        </w:r>
      </w:ins>
      <w:ins w:id="2111" w:author="Ruijie Xu" w:date="2022-02-27T12:16:00Z">
        <w:r w:rsidR="00907223">
          <w:rPr>
            <w:color w:val="000000" w:themeColor="text1"/>
          </w:rPr>
          <w:t>When comparing the</w:t>
        </w:r>
      </w:ins>
      <w:ins w:id="2112" w:author="Ruijie Xu" w:date="2022-02-27T12:17:00Z">
        <w:r w:rsidR="00907223">
          <w:rPr>
            <w:color w:val="000000" w:themeColor="text1"/>
          </w:rPr>
          <w:t xml:space="preserve"> BC indices reported by different software</w:t>
        </w:r>
      </w:ins>
      <w:ins w:id="2113" w:author="Liliana Salvador" w:date="2022-02-26T16:39:00Z">
        <w:del w:id="2114" w:author="Ruijie Xu" w:date="2022-02-27T12:16:00Z">
          <w:r w:rsidR="00197BBC" w:rsidDel="00907223">
            <w:rPr>
              <w:color w:val="000000" w:themeColor="text1"/>
            </w:rPr>
            <w:delText xml:space="preserve">By </w:delText>
          </w:r>
          <w:commentRangeStart w:id="2115"/>
          <w:r w:rsidR="00197BBC" w:rsidDel="00907223">
            <w:rPr>
              <w:color w:val="000000" w:themeColor="text1"/>
            </w:rPr>
            <w:delText>v</w:delText>
          </w:r>
        </w:del>
        <w:del w:id="2116" w:author="Ruijie Xu" w:date="2022-02-27T12:15:00Z">
          <w:r w:rsidR="00197BBC" w:rsidDel="00907223">
            <w:rPr>
              <w:color w:val="000000" w:themeColor="text1"/>
            </w:rPr>
            <w:delText xml:space="preserve">all </w:delText>
          </w:r>
        </w:del>
        <w:del w:id="2117" w:author="Ruijie Xu" w:date="2022-02-27T12:16:00Z">
          <w:r w:rsidR="00197BBC" w:rsidDel="00907223">
            <w:rPr>
              <w:color w:val="000000" w:themeColor="text1"/>
            </w:rPr>
            <w:delText>with-</w:delText>
          </w:r>
        </w:del>
      </w:ins>
      <w:ins w:id="2118" w:author="Ruijie Xu" w:date="2022-02-03T12:28:00Z">
        <w:r w:rsidR="00F83C0B">
          <w:rPr>
            <w:color w:val="000000" w:themeColor="text1"/>
          </w:rPr>
          <w:t xml:space="preserve"> (</w:t>
        </w:r>
      </w:ins>
      <w:ins w:id="2119" w:author="Ruijie Xu" w:date="2022-02-03T12:29:00Z">
        <w:r w:rsidR="00F83C0B">
          <w:rPr>
            <w:color w:val="000000" w:themeColor="text1"/>
          </w:rPr>
          <w:t>Table SII.6)</w:t>
        </w:r>
      </w:ins>
      <w:ins w:id="2120" w:author="Ruijie Xu" w:date="2022-02-02T13:29:00Z">
        <w:r w:rsidRPr="003A137D">
          <w:rPr>
            <w:color w:val="000000" w:themeColor="text1"/>
          </w:rPr>
          <w:t xml:space="preserve">, we </w:t>
        </w:r>
        <w:del w:id="2121" w:author="Liliana Salvador" w:date="2022-02-26T16:41:00Z">
          <w:r w:rsidRPr="003A137D" w:rsidDel="00197BBC">
            <w:rPr>
              <w:color w:val="000000" w:themeColor="text1"/>
            </w:rPr>
            <w:delText>identified</w:delText>
          </w:r>
        </w:del>
      </w:ins>
      <w:ins w:id="2122" w:author="Liliana Salvador" w:date="2022-02-26T16:41:00Z">
        <w:r w:rsidR="00197BBC">
          <w:rPr>
            <w:color w:val="000000" w:themeColor="text1"/>
          </w:rPr>
          <w:t>found</w:t>
        </w:r>
      </w:ins>
      <w:ins w:id="2123" w:author="Ruijie Xu" w:date="2022-02-02T13:29:00Z">
        <w:r w:rsidRPr="003A137D">
          <w:rPr>
            <w:color w:val="000000" w:themeColor="text1"/>
          </w:rPr>
          <w:t xml:space="preserve"> that </w:t>
        </w:r>
        <w:del w:id="2124"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125" w:author="Ruijie Xu" w:date="2022-02-27T12:17:00Z">
        <w:r w:rsidR="00907223">
          <w:rPr>
            <w:color w:val="000000" w:themeColor="text1"/>
          </w:rPr>
          <w:t>’s BC indices</w:t>
        </w:r>
      </w:ins>
      <w:ins w:id="2126" w:author="Ruijie Xu" w:date="2022-02-02T13:29:00Z">
        <w:r w:rsidRPr="003A137D">
          <w:rPr>
            <w:color w:val="000000" w:themeColor="text1"/>
          </w:rPr>
          <w:t xml:space="preserve"> was </w:t>
        </w:r>
      </w:ins>
      <w:ins w:id="2127" w:author="Ruijie Xu" w:date="2022-02-27T12:15:00Z">
        <w:r w:rsidR="00907223">
          <w:rPr>
            <w:color w:val="000000" w:themeColor="text1"/>
          </w:rPr>
          <w:t>more similar</w:t>
        </w:r>
      </w:ins>
      <w:ins w:id="2128" w:author="Ruijie Xu" w:date="2022-02-02T13:29:00Z">
        <w:r w:rsidRPr="003A137D">
          <w:rPr>
            <w:color w:val="000000" w:themeColor="text1"/>
          </w:rPr>
          <w:t xml:space="preserve"> from </w:t>
        </w:r>
      </w:ins>
      <w:ins w:id="2129" w:author="Ruijie Xu" w:date="2022-02-27T12:17:00Z">
        <w:r w:rsidR="006C2374">
          <w:rPr>
            <w:color w:val="000000" w:themeColor="text1"/>
          </w:rPr>
          <w:t xml:space="preserve">that of </w:t>
        </w:r>
      </w:ins>
      <w:ins w:id="2130" w:author="Ruijie Xu" w:date="2022-02-02T13:29:00Z">
        <w:del w:id="2131"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132" w:author="Liliana Salvador" w:date="2022-02-26T16:42:00Z">
          <w:r w:rsidRPr="003A137D" w:rsidDel="00197BBC">
            <w:rPr>
              <w:color w:val="000000" w:themeColor="text1"/>
            </w:rPr>
            <w:delText>and between-sample relationships evaluated using</w:delText>
          </w:r>
        </w:del>
      </w:ins>
      <w:ins w:id="2133" w:author="Liliana Salvador" w:date="2022-02-26T16:42:00Z">
        <w:r w:rsidR="00197BBC">
          <w:rPr>
            <w:color w:val="000000" w:themeColor="text1"/>
          </w:rPr>
          <w:t>while</w:t>
        </w:r>
      </w:ins>
      <w:ins w:id="2134" w:author="Ruijie Xu" w:date="2022-02-02T13:29:00Z">
        <w:r w:rsidRPr="003A137D">
          <w:rPr>
            <w:color w:val="000000" w:themeColor="text1"/>
          </w:rPr>
          <w:t xml:space="preserve"> </w:t>
        </w:r>
      </w:ins>
      <w:ins w:id="2135" w:author="Ruijie Xu" w:date="2022-02-27T12:18:00Z">
        <w:r w:rsidR="006C2374">
          <w:rPr>
            <w:color w:val="000000" w:themeColor="text1"/>
          </w:rPr>
          <w:t xml:space="preserve">BC indices of </w:t>
        </w:r>
      </w:ins>
      <w:ins w:id="2136" w:author="Ruijie Xu" w:date="2022-02-02T13:29:00Z">
        <w:r w:rsidRPr="003A137D">
          <w:rPr>
            <w:color w:val="000000" w:themeColor="text1"/>
          </w:rPr>
          <w:t xml:space="preserve">CLARK and CLARK-s are </w:t>
        </w:r>
      </w:ins>
      <w:ins w:id="2137" w:author="Ruijie Xu" w:date="2022-02-27T12:18:00Z">
        <w:r w:rsidR="006C2374">
          <w:rPr>
            <w:color w:val="000000" w:themeColor="text1"/>
          </w:rPr>
          <w:t>more simil</w:t>
        </w:r>
      </w:ins>
      <w:ins w:id="2138" w:author="Ruijie Xu" w:date="2022-02-27T12:19:00Z">
        <w:r w:rsidR="00E27B43">
          <w:rPr>
            <w:color w:val="000000" w:themeColor="text1"/>
          </w:rPr>
          <w:t>a</w:t>
        </w:r>
      </w:ins>
      <w:ins w:id="2139" w:author="Ruijie Xu" w:date="2022-02-27T12:18:00Z">
        <w:r w:rsidR="006C2374">
          <w:rPr>
            <w:color w:val="000000" w:themeColor="text1"/>
          </w:rPr>
          <w:t>r with those reported by</w:t>
        </w:r>
      </w:ins>
      <w:ins w:id="2140" w:author="Ruijie Xu" w:date="2022-02-27T12:19:00Z">
        <w:r w:rsidR="006C2374">
          <w:rPr>
            <w:color w:val="000000" w:themeColor="text1"/>
          </w:rPr>
          <w:t xml:space="preserve"> </w:t>
        </w:r>
        <w:r w:rsidR="00E27B43">
          <w:rPr>
            <w:color w:val="000000" w:themeColor="text1"/>
          </w:rPr>
          <w:t xml:space="preserve">Diamond, Kaiju, </w:t>
        </w:r>
      </w:ins>
      <w:ins w:id="2141" w:author="Ruijie Xu" w:date="2022-02-27T12:20:00Z">
        <w:r w:rsidR="00E27B43">
          <w:rPr>
            <w:color w:val="000000" w:themeColor="text1"/>
          </w:rPr>
          <w:t>and Kraken2</w:t>
        </w:r>
      </w:ins>
      <w:commentRangeStart w:id="2142"/>
      <w:commentRangeEnd w:id="2142"/>
      <w:del w:id="2143" w:author="Ruijie Xu" w:date="2022-02-27T12:20:00Z">
        <w:r w:rsidR="00197BBC" w:rsidDel="00E27B43">
          <w:rPr>
            <w:rStyle w:val="CommentReference"/>
          </w:rPr>
          <w:commentReference w:id="2142"/>
        </w:r>
      </w:del>
      <w:ins w:id="2144" w:author="Ruijie Xu" w:date="2022-02-02T13:29:00Z">
        <w:r w:rsidRPr="003A137D">
          <w:rPr>
            <w:color w:val="000000" w:themeColor="text1"/>
          </w:rPr>
          <w:t xml:space="preserve">. Metaphlan3, with 5 out of 12 </w:t>
        </w:r>
        <w:r w:rsidRPr="003A137D">
          <w:rPr>
            <w:color w:val="000000" w:themeColor="text1"/>
          </w:rPr>
          <w:lastRenderedPageBreak/>
          <w:t>samples unclassified</w:t>
        </w:r>
        <w:del w:id="2145"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in the between-sample relationships with that obtained from other software (Table </w:t>
        </w:r>
      </w:ins>
      <w:ins w:id="2146" w:author="Ruijie Xu" w:date="2022-02-02T13:36:00Z">
        <w:r w:rsidR="00F8395A">
          <w:rPr>
            <w:color w:val="000000" w:themeColor="text1"/>
          </w:rPr>
          <w:t>S</w:t>
        </w:r>
      </w:ins>
      <w:ins w:id="2147" w:author="Ruijie Xu" w:date="2022-02-02T13:29:00Z">
        <w:r w:rsidRPr="003A137D">
          <w:rPr>
            <w:color w:val="000000" w:themeColor="text1"/>
          </w:rPr>
          <w:t>II.</w:t>
        </w:r>
      </w:ins>
      <w:bookmarkStart w:id="2148" w:name="OLE_LINK239"/>
      <w:bookmarkStart w:id="2149" w:name="OLE_LINK240"/>
      <w:ins w:id="2150" w:author="Ruijie Xu" w:date="2022-02-03T12:29:00Z">
        <w:r w:rsidR="00F83C0B">
          <w:rPr>
            <w:color w:val="000000" w:themeColor="text1"/>
          </w:rPr>
          <w:t>6</w:t>
        </w:r>
      </w:ins>
      <w:ins w:id="2151" w:author="Ruijie Xu" w:date="2022-02-02T13:29:00Z">
        <w:r w:rsidRPr="003A137D">
          <w:rPr>
            <w:color w:val="000000" w:themeColor="text1"/>
          </w:rPr>
          <w:t xml:space="preserve">). </w:t>
        </w:r>
      </w:ins>
      <w:bookmarkEnd w:id="2148"/>
      <w:bookmarkEnd w:id="2149"/>
      <w:commentRangeEnd w:id="2115"/>
      <w:del w:id="2152" w:author="Ruijie Xu" w:date="2022-02-27T12:21:00Z">
        <w:r w:rsidR="00197BBC" w:rsidDel="00FB545E">
          <w:rPr>
            <w:rStyle w:val="CommentReference"/>
          </w:rPr>
          <w:commentReference w:id="2115"/>
        </w:r>
      </w:del>
    </w:p>
    <w:bookmarkEnd w:id="2027"/>
    <w:bookmarkEnd w:id="2028"/>
    <w:p w14:paraId="13F1CF55" w14:textId="59521A16" w:rsidR="00654B1F" w:rsidDel="002073EC" w:rsidRDefault="00C0014F">
      <w:pPr>
        <w:spacing w:line="480" w:lineRule="auto"/>
        <w:rPr>
          <w:del w:id="2153" w:author="Ruijie Xu" w:date="2022-02-02T13:36:00Z"/>
          <w:b/>
          <w:bCs/>
          <w:color w:val="000000" w:themeColor="text1"/>
        </w:rPr>
      </w:pPr>
      <w:del w:id="2154"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155" w:author="Liliana Salvador" w:date="2022-02-26T17:30:00Z"/>
          <w:b/>
          <w:bCs/>
          <w:color w:val="000000" w:themeColor="text1"/>
        </w:rPr>
      </w:pPr>
    </w:p>
    <w:p w14:paraId="6AFCC8FB" w14:textId="3E993474" w:rsidR="00654B1F" w:rsidRPr="003A137D" w:rsidDel="00F8395A" w:rsidRDefault="008727D0" w:rsidP="001D464A">
      <w:pPr>
        <w:spacing w:line="480" w:lineRule="auto"/>
        <w:rPr>
          <w:del w:id="2156" w:author="Ruijie Xu" w:date="2022-02-02T13:36:00Z"/>
          <w:color w:val="000000" w:themeColor="text1"/>
        </w:rPr>
      </w:pPr>
      <w:del w:id="2157" w:author="Ruijie Xu" w:date="2022-02-02T13:36:00Z">
        <w:r w:rsidRPr="003A137D" w:rsidDel="00F8395A">
          <w:rPr>
            <w:color w:val="000000" w:themeColor="text1"/>
          </w:rPr>
          <w:delText>The resources required to build database and to classify each sample diverges largely across software</w:delText>
        </w:r>
        <w:r w:rsidR="00450B57" w:rsidRPr="003A137D" w:rsidDel="00F8395A">
          <w:rPr>
            <w:color w:val="000000" w:themeColor="text1"/>
          </w:rPr>
          <w:delText xml:space="preserve"> (Tabe I)</w:delText>
        </w:r>
        <w:r w:rsidRPr="003A137D" w:rsidDel="00F8395A">
          <w:rPr>
            <w:color w:val="000000" w:themeColor="text1"/>
          </w:rPr>
          <w:delText xml:space="preserve">. </w:delText>
        </w:r>
        <w:r w:rsidR="00654B1F" w:rsidRPr="003A137D" w:rsidDel="00F8395A">
          <w:rPr>
            <w:color w:val="000000" w:themeColor="text1"/>
          </w:rPr>
          <w:delText xml:space="preserve">Except for CLARK, CLARK-s, </w:delText>
        </w:r>
        <w:r w:rsidR="004F29F3" w:rsidRPr="003A137D" w:rsidDel="00F8395A">
          <w:rPr>
            <w:color w:val="000000" w:themeColor="text1"/>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3A137D" w:rsidDel="00F8395A">
          <w:rPr>
            <w:color w:val="000000" w:themeColor="text1"/>
          </w:rPr>
          <w:delText xml:space="preserve"> (Table I)</w:delText>
        </w:r>
        <w:r w:rsidR="004F29F3" w:rsidRPr="003A137D" w:rsidDel="00F8395A">
          <w:rPr>
            <w:color w:val="000000" w:themeColor="text1"/>
          </w:rPr>
          <w:delText xml:space="preserve">. CLARK-s database, required to build on top of the CLARK’s database, took around 40 additional hour to complete, with </w:delText>
        </w:r>
        <w:r w:rsidR="0034298A" w:rsidRPr="003A137D" w:rsidDel="00F8395A">
          <w:rPr>
            <w:color w:val="000000" w:themeColor="text1"/>
          </w:rPr>
          <w:delText>around 300 GB memory utilized</w:delText>
        </w:r>
        <w:r w:rsidR="000F52AC" w:rsidRPr="003A137D" w:rsidDel="00F8395A">
          <w:rPr>
            <w:color w:val="000000" w:themeColor="text1"/>
          </w:rPr>
          <w:delText xml:space="preserve"> (Table I)</w:delText>
        </w:r>
        <w:r w:rsidR="0034298A" w:rsidRPr="003A137D" w:rsidDel="00F8395A">
          <w:rPr>
            <w:color w:val="000000" w:themeColor="text1"/>
          </w:rPr>
          <w:delText xml:space="preserve">. Building of </w:delText>
        </w:r>
        <w:r w:rsidR="0042581D" w:rsidRPr="003A137D" w:rsidDel="00F8395A">
          <w:rPr>
            <w:color w:val="000000" w:themeColor="text1"/>
          </w:rPr>
          <w:delText>Diamond</w:delText>
        </w:r>
        <w:r w:rsidR="0034298A" w:rsidRPr="003A137D" w:rsidDel="00F8395A">
          <w:rPr>
            <w:color w:val="000000" w:themeColor="text1"/>
          </w:rPr>
          <w:delText>’s database</w:delText>
        </w:r>
        <w:r w:rsidR="0042581D" w:rsidRPr="003A137D" w:rsidDel="00F8395A">
          <w:rPr>
            <w:color w:val="000000" w:themeColor="text1"/>
          </w:rPr>
          <w:delText xml:space="preserve">, with the same computational setting, completed in ~2.4 hours utilizing ~ 8 GB, while </w:delText>
        </w:r>
        <w:r w:rsidR="00037DC7" w:rsidRPr="003A137D" w:rsidDel="00F8395A">
          <w:rPr>
            <w:color w:val="000000" w:themeColor="text1"/>
          </w:rPr>
          <w:delText>Kaiju</w:delText>
        </w:r>
        <w:r w:rsidR="0042581D" w:rsidRPr="003A137D" w:rsidDel="00F8395A">
          <w:rPr>
            <w:color w:val="000000" w:themeColor="text1"/>
          </w:rPr>
          <w:delText xml:space="preserve">’s database </w:delText>
        </w:r>
        <w:r w:rsidR="003A0B7C" w:rsidRPr="003A137D" w:rsidDel="00F8395A">
          <w:rPr>
            <w:color w:val="000000" w:themeColor="text1"/>
          </w:rPr>
          <w:delText>took ~ 5 hours to complete utilizing ~115 GB of memory</w:delText>
        </w:r>
        <w:r w:rsidR="006C6741" w:rsidRPr="003A137D" w:rsidDel="00F8395A">
          <w:rPr>
            <w:color w:val="000000" w:themeColor="text1"/>
          </w:rPr>
          <w:delText xml:space="preserve"> (Table I)</w:delText>
        </w:r>
        <w:r w:rsidR="003A0B7C" w:rsidRPr="003A137D" w:rsidDel="00F8395A">
          <w:rPr>
            <w:color w:val="000000" w:themeColor="text1"/>
          </w:rPr>
          <w:delText xml:space="preserve">. </w:delText>
        </w:r>
        <w:r w:rsidR="004000C7" w:rsidRPr="003A137D" w:rsidDel="00F8395A">
          <w:rPr>
            <w:color w:val="000000" w:themeColor="text1"/>
          </w:rPr>
          <w:delText xml:space="preserve">As for analysis time, </w:delText>
        </w:r>
        <w:r w:rsidR="00511216" w:rsidRPr="003A137D" w:rsidDel="00F8395A">
          <w:rPr>
            <w:color w:val="000000" w:themeColor="text1"/>
          </w:rPr>
          <w:delText xml:space="preserve">using 12 CPU on UGA’s high memory computing node, </w:delText>
        </w:r>
        <w:r w:rsidR="004000C7" w:rsidRPr="003A137D" w:rsidDel="00F8395A">
          <w:rPr>
            <w:color w:val="000000" w:themeColor="text1"/>
          </w:rPr>
          <w:delText xml:space="preserve">Diamond used ~5 hour </w:delText>
        </w:r>
        <w:r w:rsidR="00942B09" w:rsidRPr="003A137D" w:rsidDel="00F8395A">
          <w:rPr>
            <w:color w:val="000000" w:themeColor="text1"/>
          </w:rPr>
          <w:delText xml:space="preserve">on average </w:delText>
        </w:r>
        <w:r w:rsidR="004000C7" w:rsidRPr="003A137D" w:rsidDel="00F8395A">
          <w:rPr>
            <w:color w:val="000000" w:themeColor="text1"/>
          </w:rPr>
          <w:delText xml:space="preserve">to classify one sample </w:delText>
        </w:r>
        <w:r w:rsidR="00942B09" w:rsidRPr="003A137D" w:rsidDel="00F8395A">
          <w:rPr>
            <w:color w:val="000000" w:themeColor="text1"/>
          </w:rPr>
          <w:delText xml:space="preserve">and </w:delText>
        </w:r>
      </w:del>
      <w:del w:id="2158" w:author="Ruijie Xu" w:date="2022-02-01T13:44:00Z">
        <w:r w:rsidR="00942B09" w:rsidRPr="003A137D" w:rsidDel="00537B08">
          <w:rPr>
            <w:color w:val="000000" w:themeColor="text1"/>
          </w:rPr>
          <w:delText>Blastn</w:delText>
        </w:r>
      </w:del>
      <w:del w:id="2159" w:author="Ruijie Xu" w:date="2022-02-02T13:36:00Z">
        <w:r w:rsidR="00942B09" w:rsidRPr="003A137D" w:rsidDel="00F8395A">
          <w:rPr>
            <w:color w:val="000000" w:themeColor="text1"/>
          </w:rPr>
          <w:delText xml:space="preserve"> used ~2 hr to classify one sample.</w:delText>
        </w:r>
        <w:r w:rsidR="002759A2" w:rsidRPr="003A137D" w:rsidDel="00F8395A">
          <w:rPr>
            <w:color w:val="000000" w:themeColor="text1"/>
          </w:rPr>
          <w:delText xml:space="preserve"> Rest of the software could finish classifying one sample within a minute on average</w:delText>
        </w:r>
        <w:r w:rsidR="003E6982" w:rsidRPr="003A137D" w:rsidDel="00F8395A">
          <w:rPr>
            <w:color w:val="000000" w:themeColor="text1"/>
          </w:rPr>
          <w:delText xml:space="preserve"> (Table I)</w:delText>
        </w:r>
        <w:r w:rsidR="002759A2" w:rsidRPr="003A137D" w:rsidDel="00F8395A">
          <w:rPr>
            <w:color w:val="000000" w:themeColor="text1"/>
          </w:rPr>
          <w:delText xml:space="preserve">. </w:delText>
        </w:r>
        <w:r w:rsidR="00942B09" w:rsidRPr="003A137D" w:rsidDel="00F8395A">
          <w:rPr>
            <w:color w:val="000000" w:themeColor="text1"/>
          </w:rPr>
          <w:delText xml:space="preserve"> </w:delText>
        </w:r>
      </w:del>
    </w:p>
    <w:p w14:paraId="7F17A7D4" w14:textId="4F5A770A" w:rsidR="00B80734" w:rsidRPr="003A137D" w:rsidDel="00F8395A" w:rsidRDefault="00C0014F" w:rsidP="00B80734">
      <w:pPr>
        <w:spacing w:line="480" w:lineRule="auto"/>
        <w:rPr>
          <w:del w:id="2160" w:author="Ruijie Xu" w:date="2022-02-02T13:36:00Z"/>
          <w:color w:val="000000" w:themeColor="text1"/>
        </w:rPr>
      </w:pPr>
      <w:del w:id="2161" w:author="Ruijie Xu" w:date="2022-02-02T13:36:00Z">
        <w:r w:rsidRPr="003A137D" w:rsidDel="00F8395A">
          <w:rPr>
            <w:color w:val="000000" w:themeColor="text1"/>
          </w:rPr>
          <w:delText xml:space="preserve">To compare the profiling compositions of the different sofware, we calculated the number of total </w:delText>
        </w:r>
        <w:r w:rsidR="00A158BA" w:rsidRPr="003A137D" w:rsidDel="00F8395A">
          <w:rPr>
            <w:color w:val="000000" w:themeColor="text1"/>
          </w:rPr>
          <w:delText xml:space="preserve">classified </w:delText>
        </w:r>
        <w:r w:rsidRPr="003A137D" w:rsidDel="00F8395A">
          <w:rPr>
            <w:color w:val="000000" w:themeColor="text1"/>
          </w:rPr>
          <w:delText>reads for each sample and determined the</w:delText>
        </w:r>
        <w:r w:rsidR="002F1F3A" w:rsidRPr="003A137D" w:rsidDel="00F8395A">
          <w:rPr>
            <w:color w:val="000000" w:themeColor="text1"/>
          </w:rPr>
          <w:delText>se</w:delText>
        </w:r>
        <w:r w:rsidRPr="003A137D" w:rsidDel="00F8395A">
          <w:rPr>
            <w:color w:val="000000" w:themeColor="text1"/>
          </w:rPr>
          <w:delText xml:space="preserve"> samples</w:delText>
        </w:r>
        <w:r w:rsidR="002F1F3A" w:rsidRPr="003A137D" w:rsidDel="00F8395A">
          <w:rPr>
            <w:color w:val="000000" w:themeColor="text1"/>
          </w:rPr>
          <w:delText>’</w:delText>
        </w:r>
        <w:r w:rsidRPr="003A137D" w:rsidDel="00F8395A">
          <w:rPr>
            <w:color w:val="000000" w:themeColor="text1"/>
          </w:rPr>
          <w:delText xml:space="preserve"> profiling compositions at the domain, phylum,</w:delText>
        </w:r>
        <w:r w:rsidR="000F41BF" w:rsidRPr="003A137D" w:rsidDel="00F8395A">
          <w:rPr>
            <w:color w:val="000000" w:themeColor="text1"/>
          </w:rPr>
          <w:delText xml:space="preserve"> </w:delText>
        </w:r>
        <w:r w:rsidRPr="003A137D" w:rsidDel="00F8395A">
          <w:rPr>
            <w:color w:val="000000" w:themeColor="text1"/>
          </w:rPr>
          <w:delText>genus</w:delText>
        </w:r>
        <w:r w:rsidR="00A158BA" w:rsidRPr="003A137D" w:rsidDel="00F8395A">
          <w:rPr>
            <w:color w:val="000000" w:themeColor="text1"/>
          </w:rPr>
          <w:delText>, and species</w:delText>
        </w:r>
        <w:r w:rsidRPr="003A137D" w:rsidDel="00F8395A">
          <w:rPr>
            <w:color w:val="000000" w:themeColor="text1"/>
          </w:rPr>
          <w:delText xml:space="preserve"> levels</w:delText>
        </w:r>
        <w:r w:rsidR="00A4448B" w:rsidRPr="003A137D" w:rsidDel="00F8395A">
          <w:rPr>
            <w:color w:val="000000" w:themeColor="text1"/>
          </w:rPr>
          <w:delText xml:space="preserve">. </w:delText>
        </w:r>
        <w:r w:rsidRPr="003A137D" w:rsidDel="00F8395A">
          <w:rPr>
            <w:color w:val="000000" w:themeColor="text1"/>
          </w:rPr>
          <w:delText xml:space="preserve">The average number of total reads classified by </w:delText>
        </w:r>
        <w:r w:rsidR="003D1032" w:rsidRPr="003A137D" w:rsidDel="00F8395A">
          <w:rPr>
            <w:color w:val="000000" w:themeColor="text1"/>
          </w:rPr>
          <w:delText>each software ranges from 10</w:delText>
        </w:r>
        <w:r w:rsidR="002F1F3A" w:rsidRPr="003A137D" w:rsidDel="00F8395A">
          <w:rPr>
            <w:color w:val="000000" w:themeColor="text1"/>
          </w:rPr>
          <w:delText>,</w:delText>
        </w:r>
        <w:r w:rsidR="003D1032" w:rsidRPr="003A137D" w:rsidDel="00F8395A">
          <w:rPr>
            <w:color w:val="000000" w:themeColor="text1"/>
          </w:rPr>
          <w:delText>955 using CLARK-s to 77</w:delText>
        </w:r>
        <w:r w:rsidR="002F1F3A" w:rsidRPr="003A137D" w:rsidDel="00F8395A">
          <w:rPr>
            <w:color w:val="000000" w:themeColor="text1"/>
          </w:rPr>
          <w:delText>,</w:delText>
        </w:r>
        <w:r w:rsidR="003D1032" w:rsidRPr="003A137D" w:rsidDel="00F8395A">
          <w:rPr>
            <w:color w:val="000000" w:themeColor="text1"/>
          </w:rPr>
          <w:delText xml:space="preserve">499 using Diamond </w:delText>
        </w:r>
        <w:bookmarkStart w:id="2162" w:name="OLE_LINK145"/>
        <w:bookmarkStart w:id="2163" w:name="OLE_LINK146"/>
        <w:r w:rsidR="003D1032" w:rsidRPr="003A137D" w:rsidDel="00F8395A">
          <w:rPr>
            <w:color w:val="000000" w:themeColor="text1"/>
          </w:rPr>
          <w:delText xml:space="preserve">(Table II.1). </w:delText>
        </w:r>
        <w:bookmarkEnd w:id="2162"/>
        <w:bookmarkEnd w:id="2163"/>
        <w:r w:rsidR="003D1032" w:rsidRPr="003A137D" w:rsidDel="00F8395A">
          <w:rPr>
            <w:color w:val="000000" w:themeColor="text1"/>
          </w:rPr>
          <w:delText>The number of unique taxa classified by each software also ranges from 18 taxa by Metaphlan3 to 4816 taxa by Kaiju</w:delText>
        </w:r>
        <w:r w:rsidR="00565DCD" w:rsidRPr="003A137D" w:rsidDel="00F8395A">
          <w:rPr>
            <w:color w:val="000000" w:themeColor="text1"/>
          </w:rPr>
          <w:delText xml:space="preserve"> (Table II.1). </w:delText>
        </w:r>
        <w:r w:rsidRPr="003A137D" w:rsidDel="00F8395A">
          <w:rPr>
            <w:color w:val="000000" w:themeColor="text1"/>
          </w:rPr>
          <w:delText xml:space="preserve"> </w:delText>
        </w:r>
        <w:r w:rsidR="00B80734" w:rsidRPr="003A137D" w:rsidDel="00F8395A">
          <w:rPr>
            <w:color w:val="000000" w:themeColor="text1"/>
          </w:rPr>
          <w:delText xml:space="preserve">Furthermore, we have found that Metaphlan3 has not classified any reads in samples of Rattus R26 (R26.K, R26.L. and R26.S) and sample R22.L and R27.K, while other software has classified on average </w:delText>
        </w:r>
        <w:r w:rsidR="006553AA" w:rsidRPr="003A137D" w:rsidDel="00F8395A">
          <w:rPr>
            <w:color w:val="000000" w:themeColor="text1"/>
          </w:rPr>
          <w:delText xml:space="preserve">1252 (SD: 1408), 32748 (SD: 32178), 133 (SD: 112), 111068 (SD: 113203), and 4011 (SD: 4325) reads with these </w:delText>
        </w:r>
        <w:bookmarkStart w:id="2164" w:name="OLE_LINK171"/>
        <w:bookmarkStart w:id="2165" w:name="OLE_LINK172"/>
        <w:r w:rsidR="0054399B" w:rsidRPr="003A137D" w:rsidDel="00F8395A">
          <w:rPr>
            <w:color w:val="000000" w:themeColor="text1"/>
          </w:rPr>
          <w:delText xml:space="preserve">five </w:delText>
        </w:r>
        <w:r w:rsidR="006553AA" w:rsidRPr="003A137D" w:rsidDel="00F8395A">
          <w:rPr>
            <w:color w:val="000000" w:themeColor="text1"/>
          </w:rPr>
          <w:delText xml:space="preserve">samples </w:delText>
        </w:r>
        <w:bookmarkEnd w:id="2164"/>
        <w:bookmarkEnd w:id="2165"/>
        <w:r w:rsidR="006553AA" w:rsidRPr="003A137D" w:rsidDel="00F8395A">
          <w:rPr>
            <w:color w:val="000000" w:themeColor="text1"/>
          </w:rPr>
          <w:delText xml:space="preserve">respectively </w:delText>
        </w:r>
        <w:r w:rsidR="00B80734" w:rsidRPr="003A137D" w:rsidDel="00F8395A">
          <w:rPr>
            <w:color w:val="000000" w:themeColor="text1"/>
          </w:rPr>
          <w:delText>(Table II.2)</w:delText>
        </w:r>
        <w:r w:rsidR="006553AA" w:rsidRPr="003A137D" w:rsidDel="00F8395A">
          <w:rPr>
            <w:color w:val="000000" w:themeColor="text1"/>
          </w:rPr>
          <w:delText>.</w:delText>
        </w:r>
      </w:del>
    </w:p>
    <w:p w14:paraId="78C0370B" w14:textId="412C3D7E" w:rsidR="00C0014F" w:rsidRPr="003A137D" w:rsidDel="00F8395A" w:rsidRDefault="00495C2C" w:rsidP="00973D53">
      <w:pPr>
        <w:spacing w:line="480" w:lineRule="auto"/>
        <w:ind w:firstLine="720"/>
        <w:rPr>
          <w:del w:id="2166" w:author="Ruijie Xu" w:date="2022-02-02T13:36:00Z"/>
          <w:color w:val="000000" w:themeColor="text1"/>
        </w:rPr>
      </w:pPr>
      <w:del w:id="2167" w:author="Ruijie Xu" w:date="2022-02-02T13:36:00Z">
        <w:r w:rsidRPr="003A137D" w:rsidDel="00F8395A">
          <w:rPr>
            <w:color w:val="000000" w:themeColor="text1"/>
          </w:rPr>
          <w:delText>The number of classified reads were break down at the domain level taxa, where we closely examined the number of reads classified into Eukaryota, Bacteria, Virsues, and Archaea by each software (Figure 4)</w:delText>
        </w:r>
        <w:r w:rsidR="00E35127" w:rsidRPr="003A137D" w:rsidDel="00F8395A">
          <w:rPr>
            <w:color w:val="000000" w:themeColor="text1"/>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3A137D" w:rsidDel="00F8395A">
          <w:rPr>
            <w:color w:val="000000" w:themeColor="text1"/>
          </w:rPr>
          <w:delText>in this taxon</w:delText>
        </w:r>
        <w:r w:rsidR="00E35127" w:rsidRPr="003A137D" w:rsidDel="00F8395A">
          <w:rPr>
            <w:color w:val="000000" w:themeColor="text1"/>
          </w:rPr>
          <w:delText>. Furthermore, due to the limitation of the</w:delText>
        </w:r>
        <w:r w:rsidR="00090420" w:rsidRPr="003A137D" w:rsidDel="00F8395A">
          <w:rPr>
            <w:color w:val="000000" w:themeColor="text1"/>
          </w:rPr>
          <w:delText>ir</w:delText>
        </w:r>
        <w:r w:rsidR="00E35127" w:rsidRPr="003A137D" w:rsidDel="00F8395A">
          <w:rPr>
            <w:color w:val="000000" w:themeColor="text1"/>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3A137D" w:rsidDel="00F8395A">
          <w:rPr>
            <w:color w:val="000000" w:themeColor="text1"/>
          </w:rPr>
          <w:delText xml:space="preserve">when compared with </w:delText>
        </w:r>
        <w:r w:rsidR="00E35127" w:rsidRPr="003A137D" w:rsidDel="00F8395A">
          <w:rPr>
            <w:color w:val="000000" w:themeColor="text1"/>
          </w:rPr>
          <w:delText>Metaphlan3 and Kaiju)</w:delText>
        </w:r>
        <w:r w:rsidR="00145D31" w:rsidRPr="003A137D" w:rsidDel="00F8395A">
          <w:rPr>
            <w:color w:val="000000" w:themeColor="text1"/>
          </w:rPr>
          <w:delText>. The classification</w:delText>
        </w:r>
        <w:r w:rsidR="00D858E2" w:rsidRPr="003A137D" w:rsidDel="00F8395A">
          <w:rPr>
            <w:color w:val="000000" w:themeColor="text1"/>
          </w:rPr>
          <w:delText>s</w:delText>
        </w:r>
        <w:r w:rsidR="00145D31" w:rsidRPr="003A137D" w:rsidDel="00F8395A">
          <w:rPr>
            <w:color w:val="000000" w:themeColor="text1"/>
          </w:rPr>
          <w:delText xml:space="preserve"> of Viruses by different software, on the other hand, </w:delText>
        </w:r>
        <w:r w:rsidR="00EB029D" w:rsidRPr="003A137D" w:rsidDel="00F8395A">
          <w:rPr>
            <w:color w:val="000000" w:themeColor="text1"/>
          </w:rPr>
          <w:delText xml:space="preserve">were divided into two </w:delText>
        </w:r>
        <w:r w:rsidR="00D858E2" w:rsidRPr="003A137D" w:rsidDel="00F8395A">
          <w:rPr>
            <w:color w:val="000000" w:themeColor="text1"/>
          </w:rPr>
          <w:delText>groups</w:delText>
        </w:r>
        <w:r w:rsidR="00145D31" w:rsidRPr="003A137D" w:rsidDel="00F8395A">
          <w:rPr>
            <w:color w:val="000000" w:themeColor="text1"/>
          </w:rPr>
          <w:delText xml:space="preserve">, where </w:delText>
        </w:r>
        <w:r w:rsidR="00EB029D" w:rsidRPr="003A137D" w:rsidDel="00F8395A">
          <w:rPr>
            <w:color w:val="000000" w:themeColor="text1"/>
          </w:rPr>
          <w:delText xml:space="preserve">each </w:delText>
        </w:r>
        <w:r w:rsidR="00D858E2" w:rsidRPr="003A137D" w:rsidDel="00F8395A">
          <w:rPr>
            <w:color w:val="000000" w:themeColor="text1"/>
          </w:rPr>
          <w:delText>group</w:delText>
        </w:r>
        <w:r w:rsidR="00EB029D" w:rsidRPr="003A137D" w:rsidDel="00F8395A">
          <w:rPr>
            <w:color w:val="000000" w:themeColor="text1"/>
          </w:rPr>
          <w:delText xml:space="preserve"> are not significantly different within each other, but different with the results classified by the software in the other </w:delText>
        </w:r>
        <w:r w:rsidR="00561456" w:rsidRPr="003A137D" w:rsidDel="00F8395A">
          <w:rPr>
            <w:color w:val="000000" w:themeColor="text1"/>
          </w:rPr>
          <w:delText>group</w:delText>
        </w:r>
        <w:r w:rsidR="00EB029D" w:rsidRPr="003A137D" w:rsidDel="00F8395A">
          <w:rPr>
            <w:color w:val="000000" w:themeColor="text1"/>
          </w:rPr>
          <w:delText>. T</w:delText>
        </w:r>
        <w:r w:rsidR="00145D31" w:rsidRPr="003A137D" w:rsidDel="00F8395A">
          <w:rPr>
            <w:color w:val="000000" w:themeColor="text1"/>
          </w:rPr>
          <w:delText xml:space="preserve">he </w:delText>
        </w:r>
        <w:r w:rsidR="00EB029D" w:rsidRPr="003A137D" w:rsidDel="00F8395A">
          <w:rPr>
            <w:color w:val="000000" w:themeColor="text1"/>
          </w:rPr>
          <w:delText xml:space="preserve">first </w:delText>
        </w:r>
        <w:r w:rsidR="00561456" w:rsidRPr="003A137D" w:rsidDel="00F8395A">
          <w:rPr>
            <w:color w:val="000000" w:themeColor="text1"/>
          </w:rPr>
          <w:delText>group</w:delText>
        </w:r>
        <w:r w:rsidR="00EB029D" w:rsidRPr="003A137D" w:rsidDel="00F8395A">
          <w:rPr>
            <w:color w:val="000000" w:themeColor="text1"/>
          </w:rPr>
          <w:delText xml:space="preserve"> includes the </w:delText>
        </w:r>
        <w:r w:rsidR="00365465" w:rsidRPr="003A137D" w:rsidDel="00F8395A">
          <w:rPr>
            <w:color w:val="000000" w:themeColor="text1"/>
          </w:rPr>
          <w:delText xml:space="preserve">Virsues classification </w:delText>
        </w:r>
        <w:r w:rsidR="00EB029D" w:rsidRPr="003A137D" w:rsidDel="00F8395A">
          <w:rPr>
            <w:color w:val="000000" w:themeColor="text1"/>
          </w:rPr>
          <w:delText>results of</w:delText>
        </w:r>
        <w:r w:rsidR="00145D31" w:rsidRPr="003A137D" w:rsidDel="00F8395A">
          <w:rPr>
            <w:color w:val="000000" w:themeColor="text1"/>
          </w:rPr>
          <w:delText xml:space="preserve"> </w:delText>
        </w:r>
      </w:del>
      <w:del w:id="2168" w:author="Ruijie Xu" w:date="2022-02-01T13:44:00Z">
        <w:r w:rsidR="00145D31" w:rsidRPr="003A137D" w:rsidDel="00537B08">
          <w:rPr>
            <w:color w:val="000000" w:themeColor="text1"/>
          </w:rPr>
          <w:delText>Blastn</w:delText>
        </w:r>
      </w:del>
      <w:del w:id="2169" w:author="Ruijie Xu" w:date="2022-02-02T13:36:00Z">
        <w:r w:rsidR="00EB029D" w:rsidRPr="003A137D" w:rsidDel="00F8395A">
          <w:rPr>
            <w:color w:val="000000" w:themeColor="text1"/>
          </w:rPr>
          <w:delText xml:space="preserve">, </w:delText>
        </w:r>
        <w:r w:rsidR="00145D31" w:rsidRPr="003A137D" w:rsidDel="00F8395A">
          <w:rPr>
            <w:color w:val="000000" w:themeColor="text1"/>
          </w:rPr>
          <w:delText xml:space="preserve">CLARK, CLARK-s, Metaphlan3, and Kaiju, </w:delText>
        </w:r>
        <w:r w:rsidR="00EB029D" w:rsidRPr="003A137D" w:rsidDel="00F8395A">
          <w:rPr>
            <w:color w:val="000000" w:themeColor="text1"/>
          </w:rPr>
          <w:delText xml:space="preserve">and the second </w:delText>
        </w:r>
        <w:r w:rsidR="00561456" w:rsidRPr="003A137D" w:rsidDel="00F8395A">
          <w:rPr>
            <w:color w:val="000000" w:themeColor="text1"/>
          </w:rPr>
          <w:delText>group</w:delText>
        </w:r>
        <w:r w:rsidR="00EB029D" w:rsidRPr="003A137D" w:rsidDel="00F8395A">
          <w:rPr>
            <w:color w:val="000000" w:themeColor="text1"/>
          </w:rPr>
          <w:delText xml:space="preserve"> includes the results of</w:delText>
        </w:r>
        <w:r w:rsidR="00145D31" w:rsidRPr="003A137D" w:rsidDel="00F8395A">
          <w:rPr>
            <w:color w:val="000000" w:themeColor="text1"/>
          </w:rPr>
          <w:delText xml:space="preserve"> Kraken2, Bracken, and Centrifuge. </w:delText>
        </w:r>
        <w:r w:rsidR="000A0B4F" w:rsidRPr="003A137D" w:rsidDel="00F8395A">
          <w:rPr>
            <w:color w:val="000000" w:themeColor="text1"/>
          </w:rPr>
          <w:delText xml:space="preserve">Diamond classification </w:delText>
        </w:r>
        <w:r w:rsidR="00145D8F" w:rsidRPr="003A137D" w:rsidDel="00F8395A">
          <w:rPr>
            <w:color w:val="000000" w:themeColor="text1"/>
          </w:rPr>
          <w:delText>di</w:delText>
        </w:r>
        <w:r w:rsidR="004E420A" w:rsidRPr="003A137D" w:rsidDel="00F8395A">
          <w:rPr>
            <w:color w:val="000000" w:themeColor="text1"/>
          </w:rPr>
          <w:delText>dn’t identify any reads as Viruses in the Rattus samples</w:delText>
        </w:r>
        <w:r w:rsidR="000A0B4F" w:rsidRPr="003A137D" w:rsidDel="00F8395A">
          <w:rPr>
            <w:color w:val="000000" w:themeColor="text1"/>
          </w:rPr>
          <w:delText xml:space="preserve">. </w:delText>
        </w:r>
        <w:r w:rsidR="00CE3385" w:rsidRPr="003A137D" w:rsidDel="00F8395A">
          <w:rPr>
            <w:color w:val="000000" w:themeColor="text1"/>
          </w:rPr>
          <w:delText>Archaea’s classification using different software are also very similar, only the classification results using Centrifuge were found significantly different with the classification results of most other software (</w:delText>
        </w:r>
      </w:del>
      <w:del w:id="2170" w:author="Ruijie Xu" w:date="2022-02-01T13:44:00Z">
        <w:r w:rsidR="00CE3385" w:rsidRPr="003A137D" w:rsidDel="00537B08">
          <w:rPr>
            <w:color w:val="000000" w:themeColor="text1"/>
          </w:rPr>
          <w:delText>Blastn</w:delText>
        </w:r>
      </w:del>
      <w:del w:id="2171" w:author="Ruijie Xu" w:date="2022-02-02T13:36:00Z">
        <w:r w:rsidR="00CE3385" w:rsidRPr="003A137D" w:rsidDel="00F8395A">
          <w:rPr>
            <w:color w:val="000000" w:themeColor="text1"/>
          </w:rPr>
          <w:delText>, Diamond, Kraken2, CLARK, and CLARK-s). In addition, Bra</w:delText>
        </w:r>
        <w:r w:rsidR="00D16DEC" w:rsidRPr="003A137D" w:rsidDel="00F8395A">
          <w:rPr>
            <w:color w:val="000000" w:themeColor="text1"/>
          </w:rPr>
          <w:delText>ck</w:delText>
        </w:r>
        <w:r w:rsidR="00CE3385" w:rsidRPr="003A137D" w:rsidDel="00F8395A">
          <w:rPr>
            <w:color w:val="000000" w:themeColor="text1"/>
          </w:rPr>
          <w:delText>en and Metaphlan3 didn’t classify any reads into the Archaea taxon</w:delText>
        </w:r>
        <w:r w:rsidR="00957499" w:rsidRPr="003A137D" w:rsidDel="00F8395A">
          <w:rPr>
            <w:color w:val="000000" w:themeColor="text1"/>
          </w:rPr>
          <w:delText>.</w:delText>
        </w:r>
        <w:r w:rsidR="00D16DEC" w:rsidRPr="003A137D" w:rsidDel="00F8395A">
          <w:rPr>
            <w:color w:val="000000" w:themeColor="text1"/>
          </w:rPr>
          <w:delText xml:space="preserve"> </w:delText>
        </w:r>
        <w:bookmarkStart w:id="2172" w:name="OLE_LINK147"/>
        <w:bookmarkStart w:id="2173" w:name="OLE_LINK148"/>
      </w:del>
    </w:p>
    <w:bookmarkEnd w:id="2172"/>
    <w:bookmarkEnd w:id="2173"/>
    <w:p w14:paraId="7F36171D" w14:textId="74AB49CE" w:rsidR="00D16DEC" w:rsidRPr="003A137D" w:rsidDel="00F8395A" w:rsidRDefault="00D16DEC" w:rsidP="00973D53">
      <w:pPr>
        <w:spacing w:line="480" w:lineRule="auto"/>
        <w:ind w:firstLine="720"/>
        <w:rPr>
          <w:del w:id="2174" w:author="Ruijie Xu" w:date="2022-02-02T13:36:00Z"/>
          <w:color w:val="000000" w:themeColor="text1"/>
        </w:rPr>
      </w:pPr>
      <w:del w:id="2175" w:author="Ruijie Xu" w:date="2022-02-02T13:36:00Z">
        <w:r w:rsidRPr="003A137D" w:rsidDel="00F8395A">
          <w:rPr>
            <w:color w:val="000000" w:themeColor="text1"/>
          </w:rPr>
          <w:delText xml:space="preserve">The read distribution at </w:delText>
        </w:r>
        <w:r w:rsidR="004E420A" w:rsidRPr="003A137D" w:rsidDel="00F8395A">
          <w:rPr>
            <w:color w:val="000000" w:themeColor="text1"/>
          </w:rPr>
          <w:delText xml:space="preserve">the </w:delText>
        </w:r>
        <w:r w:rsidRPr="003A137D" w:rsidDel="00F8395A">
          <w:rPr>
            <w:color w:val="000000" w:themeColor="text1"/>
          </w:rPr>
          <w:delText>Phylum and Genus level were also examined to increase the resolution of comparison</w:delText>
        </w:r>
        <w:r w:rsidR="004E420A" w:rsidRPr="003A137D" w:rsidDel="00F8395A">
          <w:rPr>
            <w:color w:val="000000" w:themeColor="text1"/>
          </w:rPr>
          <w:delText>s</w:delText>
        </w:r>
        <w:r w:rsidRPr="003A137D" w:rsidDel="00F8395A">
          <w:rPr>
            <w:color w:val="000000" w:themeColor="text1"/>
          </w:rPr>
          <w:delText xml:space="preserve"> between software.  At </w:delText>
        </w:r>
        <w:r w:rsidR="004E420A" w:rsidRPr="003A137D" w:rsidDel="00F8395A">
          <w:rPr>
            <w:color w:val="000000" w:themeColor="text1"/>
          </w:rPr>
          <w:delText xml:space="preserve">the </w:delText>
        </w:r>
        <w:r w:rsidRPr="003A137D" w:rsidDel="00F8395A">
          <w:rPr>
            <w:color w:val="000000" w:themeColor="text1"/>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3A137D" w:rsidDel="00F8395A">
          <w:rPr>
            <w:color w:val="000000" w:themeColor="text1"/>
          </w:rPr>
          <w:delText xml:space="preserve"> </w:delText>
        </w:r>
        <w:r w:rsidR="000F77E8" w:rsidRPr="003A137D" w:rsidDel="00F8395A">
          <w:rPr>
            <w:color w:val="000000" w:themeColor="text1"/>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2176" w:name="OLE_LINK155"/>
        <w:bookmarkStart w:id="2177" w:name="OLE_LINK156"/>
        <w:r w:rsidR="000F77E8" w:rsidRPr="003A137D" w:rsidDel="00F8395A">
          <w:rPr>
            <w:color w:val="000000" w:themeColor="text1"/>
          </w:rPr>
          <w:delText>“p_</w:delText>
        </w:r>
        <w:bookmarkStart w:id="2178" w:name="OLE_LINK153"/>
        <w:bookmarkStart w:id="2179" w:name="OLE_LINK154"/>
        <w:r w:rsidR="000F77E8" w:rsidRPr="003A137D" w:rsidDel="00F8395A">
          <w:rPr>
            <w:color w:val="000000" w:themeColor="text1"/>
          </w:rPr>
          <w:delText>Pisuviricota</w:delText>
        </w:r>
        <w:bookmarkEnd w:id="2178"/>
        <w:bookmarkEnd w:id="2179"/>
        <w:r w:rsidR="000F77E8" w:rsidRPr="003A137D" w:rsidDel="00F8395A">
          <w:rPr>
            <w:color w:val="000000" w:themeColor="text1"/>
          </w:rPr>
          <w:delText xml:space="preserve">”, </w:delText>
        </w:r>
        <w:bookmarkEnd w:id="2176"/>
        <w:bookmarkEnd w:id="2177"/>
        <w:r w:rsidR="000F77E8" w:rsidRPr="003A137D" w:rsidDel="00F8395A">
          <w:rPr>
            <w:color w:val="000000" w:themeColor="text1"/>
          </w:rPr>
          <w:delText xml:space="preserve">has contributed to over 85% (569/665) of the reads classified in sample R22.K using </w:delText>
        </w:r>
      </w:del>
      <w:del w:id="2180" w:author="Ruijie Xu" w:date="2022-02-01T13:44:00Z">
        <w:r w:rsidR="000F77E8" w:rsidRPr="003A137D" w:rsidDel="00537B08">
          <w:rPr>
            <w:color w:val="000000" w:themeColor="text1"/>
          </w:rPr>
          <w:delText>Blastn</w:delText>
        </w:r>
      </w:del>
      <w:del w:id="2181" w:author="Ruijie Xu" w:date="2022-02-02T13:36:00Z">
        <w:r w:rsidR="000F77E8" w:rsidRPr="003A137D" w:rsidDel="00F8395A">
          <w:rPr>
            <w:color w:val="000000" w:themeColor="text1"/>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3A137D" w:rsidDel="00F8395A">
          <w:rPr>
            <w:color w:val="000000" w:themeColor="text1"/>
          </w:rPr>
          <w:delText>us</w:delText>
        </w:r>
        <w:r w:rsidR="000F77E8" w:rsidRPr="003A137D" w:rsidDel="00F8395A">
          <w:rPr>
            <w:color w:val="000000" w:themeColor="text1"/>
          </w:rPr>
          <w:delText xml:space="preserve"> taxa, </w:delText>
        </w:r>
        <w:bookmarkStart w:id="2182" w:name="OLE_LINK157"/>
        <w:bookmarkStart w:id="2183" w:name="OLE_LINK158"/>
        <w:bookmarkStart w:id="2184" w:name="OLE_LINK159"/>
        <w:r w:rsidR="000F77E8" w:rsidRPr="003A137D" w:rsidDel="00F8395A">
          <w:rPr>
            <w:color w:val="000000" w:themeColor="text1"/>
          </w:rPr>
          <w:delText xml:space="preserve">“p__Uroviricota” </w:delText>
        </w:r>
        <w:bookmarkEnd w:id="2182"/>
        <w:bookmarkEnd w:id="2183"/>
        <w:bookmarkEnd w:id="2184"/>
        <w:r w:rsidR="000F77E8" w:rsidRPr="003A137D" w:rsidDel="00F8395A">
          <w:rPr>
            <w:color w:val="000000" w:themeColor="text1"/>
          </w:rPr>
          <w:delText xml:space="preserve">and </w:delText>
        </w:r>
        <w:bookmarkStart w:id="2185" w:name="OLE_LINK173"/>
        <w:bookmarkStart w:id="2186" w:name="OLE_LINK174"/>
        <w:r w:rsidR="000F77E8" w:rsidRPr="003A137D" w:rsidDel="00F8395A">
          <w:rPr>
            <w:color w:val="000000" w:themeColor="text1"/>
          </w:rPr>
          <w:delText>“p__Artverviricota”</w:delText>
        </w:r>
        <w:r w:rsidR="001F33BA" w:rsidRPr="003A137D" w:rsidDel="00F8395A">
          <w:rPr>
            <w:color w:val="000000" w:themeColor="text1"/>
          </w:rPr>
          <w:delText>.</w:delText>
        </w:r>
        <w:r w:rsidR="000F77E8" w:rsidRPr="003A137D" w:rsidDel="00F8395A">
          <w:rPr>
            <w:color w:val="000000" w:themeColor="text1"/>
          </w:rPr>
          <w:delText xml:space="preserve"> </w:delText>
        </w:r>
        <w:bookmarkEnd w:id="2185"/>
        <w:bookmarkEnd w:id="2186"/>
        <w:r w:rsidR="001F33BA" w:rsidRPr="003A137D" w:rsidDel="00F8395A">
          <w:rPr>
            <w:color w:val="000000" w:themeColor="text1"/>
          </w:rPr>
          <w:delText>Kaiju has</w:delText>
        </w:r>
        <w:r w:rsidR="000F77E8" w:rsidRPr="003A137D" w:rsidDel="00F8395A">
          <w:rPr>
            <w:color w:val="000000" w:themeColor="text1"/>
          </w:rPr>
          <w:delText xml:space="preserve"> also</w:delText>
        </w:r>
        <w:r w:rsidR="001F33BA" w:rsidRPr="003A137D" w:rsidDel="00F8395A">
          <w:rPr>
            <w:color w:val="000000" w:themeColor="text1"/>
          </w:rPr>
          <w:delText xml:space="preserve"> classified 21% of sample R22.K’s reads into “p__Artverviricota”</w:delText>
        </w:r>
        <w:r w:rsidR="000F77E8" w:rsidRPr="003A137D" w:rsidDel="00F8395A">
          <w:rPr>
            <w:color w:val="000000" w:themeColor="text1"/>
          </w:rPr>
          <w:delText xml:space="preserve"> </w:delText>
        </w:r>
        <w:r w:rsidR="00E20D86" w:rsidRPr="003A137D" w:rsidDel="00F8395A">
          <w:rPr>
            <w:color w:val="000000" w:themeColor="text1"/>
          </w:rPr>
          <w:delText>(34/157)</w:delText>
        </w:r>
        <w:r w:rsidR="000F77E8" w:rsidRPr="003A137D" w:rsidDel="00F8395A">
          <w:rPr>
            <w:color w:val="000000" w:themeColor="text1"/>
          </w:rPr>
          <w:delText>. Similar distribution</w:delText>
        </w:r>
        <w:r w:rsidR="001F33BA" w:rsidRPr="003A137D" w:rsidDel="00F8395A">
          <w:rPr>
            <w:color w:val="000000" w:themeColor="text1"/>
          </w:rPr>
          <w:delText>s in reads involving Virus taxa classification</w:delText>
        </w:r>
        <w:r w:rsidR="000F77E8" w:rsidRPr="003A137D" w:rsidDel="00F8395A">
          <w:rPr>
            <w:color w:val="000000" w:themeColor="text1"/>
          </w:rPr>
          <w:delText xml:space="preserve"> </w:delText>
        </w:r>
        <w:r w:rsidR="001F33BA" w:rsidRPr="003A137D" w:rsidDel="00F8395A">
          <w:rPr>
            <w:color w:val="000000" w:themeColor="text1"/>
          </w:rPr>
          <w:delText>were</w:delText>
        </w:r>
        <w:r w:rsidR="000F77E8" w:rsidRPr="003A137D" w:rsidDel="00F8395A">
          <w:rPr>
            <w:color w:val="000000" w:themeColor="text1"/>
          </w:rPr>
          <w:delText xml:space="preserve"> also observed in sample R26.K, R26.S, and R27.K, where </w:delText>
        </w:r>
      </w:del>
      <w:del w:id="2187" w:author="Ruijie Xu" w:date="2022-02-01T13:44:00Z">
        <w:r w:rsidR="000F77E8" w:rsidRPr="003A137D" w:rsidDel="00537B08">
          <w:rPr>
            <w:color w:val="000000" w:themeColor="text1"/>
          </w:rPr>
          <w:delText>Blastn</w:delText>
        </w:r>
      </w:del>
      <w:del w:id="2188" w:author="Ruijie Xu" w:date="2022-02-02T13:36:00Z">
        <w:r w:rsidR="000F77E8" w:rsidRPr="003A137D" w:rsidDel="00F8395A">
          <w:rPr>
            <w:color w:val="000000" w:themeColor="text1"/>
          </w:rPr>
          <w:delText xml:space="preserve"> classified </w:delText>
        </w:r>
        <w:r w:rsidR="00862DD7" w:rsidRPr="003A137D" w:rsidDel="00F8395A">
          <w:rPr>
            <w:color w:val="000000" w:themeColor="text1"/>
          </w:rPr>
          <w:delText xml:space="preserve">54% (657/1207), 20% (28/140), and 11% (422/3794) of  </w:delText>
        </w:r>
        <w:r w:rsidR="000F77E8" w:rsidRPr="003A137D" w:rsidDel="00F8395A">
          <w:rPr>
            <w:color w:val="000000" w:themeColor="text1"/>
          </w:rPr>
          <w:delText>reads into “p_</w:delText>
        </w:r>
        <w:bookmarkStart w:id="2189" w:name="OLE_LINK177"/>
        <w:bookmarkStart w:id="2190" w:name="OLE_LINK178"/>
        <w:r w:rsidR="000F77E8" w:rsidRPr="003A137D" w:rsidDel="00F8395A">
          <w:rPr>
            <w:color w:val="000000" w:themeColor="text1"/>
          </w:rPr>
          <w:delText>Pisuviricota</w:delText>
        </w:r>
        <w:bookmarkEnd w:id="2189"/>
        <w:bookmarkEnd w:id="2190"/>
        <w:r w:rsidR="000F77E8" w:rsidRPr="003A137D" w:rsidDel="00F8395A">
          <w:rPr>
            <w:color w:val="000000" w:themeColor="text1"/>
          </w:rPr>
          <w:delText>”</w:delText>
        </w:r>
        <w:r w:rsidR="000201D8" w:rsidRPr="003A137D" w:rsidDel="00F8395A">
          <w:rPr>
            <w:color w:val="000000" w:themeColor="text1"/>
          </w:rPr>
          <w:delText>, respectively</w:delText>
        </w:r>
        <w:r w:rsidR="000F77E8" w:rsidRPr="003A137D" w:rsidDel="00F8395A">
          <w:rPr>
            <w:color w:val="000000" w:themeColor="text1"/>
          </w:rPr>
          <w:delText xml:space="preserve">, CLARK and CLARK-s classified </w:delText>
        </w:r>
        <w:r w:rsidR="00A900F1" w:rsidRPr="003A137D" w:rsidDel="00F8395A">
          <w:rPr>
            <w:color w:val="000000" w:themeColor="text1"/>
          </w:rPr>
          <w:delText xml:space="preserve">a large percentage </w:delText>
        </w:r>
        <w:r w:rsidR="000F77E8" w:rsidRPr="003A137D" w:rsidDel="00F8395A">
          <w:rPr>
            <w:color w:val="000000" w:themeColor="text1"/>
          </w:rPr>
          <w:delText>of reads into Virus taxon “p__</w:delText>
        </w:r>
        <w:bookmarkStart w:id="2191" w:name="OLE_LINK179"/>
        <w:bookmarkStart w:id="2192" w:name="OLE_LINK180"/>
        <w:r w:rsidR="000F77E8" w:rsidRPr="003A137D" w:rsidDel="00F8395A">
          <w:rPr>
            <w:color w:val="000000" w:themeColor="text1"/>
          </w:rPr>
          <w:delText>Uroviricota</w:delText>
        </w:r>
        <w:bookmarkEnd w:id="2191"/>
        <w:bookmarkEnd w:id="2192"/>
        <w:r w:rsidR="000F77E8" w:rsidRPr="003A137D" w:rsidDel="00F8395A">
          <w:rPr>
            <w:color w:val="000000" w:themeColor="text1"/>
          </w:rPr>
          <w:delText>”</w:delText>
        </w:r>
        <w:r w:rsidR="00EE1D00" w:rsidRPr="003A137D" w:rsidDel="00F8395A">
          <w:rPr>
            <w:color w:val="000000" w:themeColor="text1"/>
          </w:rPr>
          <w:delText xml:space="preserve"> (</w:delText>
        </w:r>
        <w:r w:rsidR="00A773E5" w:rsidRPr="003A137D" w:rsidDel="00F8395A">
          <w:rPr>
            <w:color w:val="000000" w:themeColor="text1"/>
          </w:rPr>
          <w:delText xml:space="preserve">CLARK: </w:delText>
        </w:r>
        <w:r w:rsidR="00A900F1" w:rsidRPr="003A137D" w:rsidDel="00F8395A">
          <w:rPr>
            <w:color w:val="000000" w:themeColor="text1"/>
          </w:rPr>
          <w:delText>71% (636/900), 31/76 (41%), and 18% (201/1099)</w:delText>
        </w:r>
        <w:r w:rsidR="00A773E5" w:rsidRPr="003A137D" w:rsidDel="00F8395A">
          <w:rPr>
            <w:color w:val="000000" w:themeColor="text1"/>
          </w:rPr>
          <w:delText>;</w:delText>
        </w:r>
        <w:r w:rsidR="00967389" w:rsidRPr="003A137D" w:rsidDel="00F8395A">
          <w:rPr>
            <w:color w:val="000000" w:themeColor="text1"/>
          </w:rPr>
          <w:delText xml:space="preserve"> </w:delText>
        </w:r>
        <w:r w:rsidR="00A773E5" w:rsidRPr="003A137D" w:rsidDel="00F8395A">
          <w:rPr>
            <w:color w:val="000000" w:themeColor="text1"/>
          </w:rPr>
          <w:delText>CLARK-s</w:delText>
        </w:r>
        <w:r w:rsidR="00967389" w:rsidRPr="003A137D" w:rsidDel="00F8395A">
          <w:rPr>
            <w:color w:val="000000" w:themeColor="text1"/>
          </w:rPr>
          <w:delText>: 18% (</w:delText>
        </w:r>
        <w:r w:rsidR="001840EA" w:rsidRPr="003A137D" w:rsidDel="00F8395A">
          <w:rPr>
            <w:color w:val="000000" w:themeColor="text1"/>
          </w:rPr>
          <w:delText>50/271</w:delText>
        </w:r>
        <w:r w:rsidR="00967389" w:rsidRPr="003A137D" w:rsidDel="00F8395A">
          <w:rPr>
            <w:color w:val="000000" w:themeColor="text1"/>
          </w:rPr>
          <w:delText>), 18%</w:delText>
        </w:r>
        <w:r w:rsidR="001840EA" w:rsidRPr="003A137D" w:rsidDel="00F8395A">
          <w:rPr>
            <w:color w:val="000000" w:themeColor="text1"/>
          </w:rPr>
          <w:delText xml:space="preserve"> (7/67),</w:delText>
        </w:r>
        <w:r w:rsidR="00967389" w:rsidRPr="003A137D" w:rsidDel="00F8395A">
          <w:rPr>
            <w:color w:val="000000" w:themeColor="text1"/>
          </w:rPr>
          <w:delText xml:space="preserve"> 10%</w:delText>
        </w:r>
        <w:r w:rsidR="001840EA" w:rsidRPr="003A137D" w:rsidDel="00F8395A">
          <w:rPr>
            <w:color w:val="000000" w:themeColor="text1"/>
          </w:rPr>
          <w:delText xml:space="preserve"> (83/1334)</w:delText>
        </w:r>
        <w:r w:rsidR="00EE1D00" w:rsidRPr="003A137D" w:rsidDel="00F8395A">
          <w:rPr>
            <w:color w:val="000000" w:themeColor="text1"/>
          </w:rPr>
          <w:delText>, respectively)</w:delText>
        </w:r>
        <w:r w:rsidR="000F77E8" w:rsidRPr="003A137D" w:rsidDel="00F8395A">
          <w:rPr>
            <w:color w:val="000000" w:themeColor="text1"/>
          </w:rPr>
          <w:delText>, but other software has only identified  a small number or none reads into a Virus taxon (Kraken2 has classified 4 reads into taxon “p__Uroviricota”).</w:delText>
        </w:r>
        <w:r w:rsidR="007B08E6" w:rsidRPr="003A137D" w:rsidDel="00F8395A">
          <w:rPr>
            <w:color w:val="000000" w:themeColor="text1"/>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3A137D" w:rsidDel="00F8395A">
          <w:rPr>
            <w:color w:val="000000" w:themeColor="text1"/>
          </w:rPr>
          <w:delText>Virus taxa</w:delText>
        </w:r>
        <w:r w:rsidR="007B08E6" w:rsidRPr="003A137D" w:rsidDel="00F8395A">
          <w:rPr>
            <w:color w:val="000000" w:themeColor="text1"/>
          </w:rPr>
          <w:delText xml:space="preserve"> identifi</w:delText>
        </w:r>
        <w:r w:rsidR="001840EA" w:rsidRPr="003A137D" w:rsidDel="00F8395A">
          <w:rPr>
            <w:color w:val="000000" w:themeColor="text1"/>
          </w:rPr>
          <w:delText>ed</w:delText>
        </w:r>
        <w:r w:rsidR="007B08E6" w:rsidRPr="003A137D" w:rsidDel="00F8395A">
          <w:rPr>
            <w:color w:val="000000" w:themeColor="text1"/>
          </w:rPr>
          <w:delText>. The diversity of taxa identified by Metaphlan3 are significantly less than that of other software’s classification, only the most abundant taxa were capture</w:delText>
        </w:r>
        <w:r w:rsidR="000D341C" w:rsidRPr="003A137D" w:rsidDel="00F8395A">
          <w:rPr>
            <w:color w:val="000000" w:themeColor="text1"/>
          </w:rPr>
          <w:delText>ing the majority of the classified reads</w:delText>
        </w:r>
        <w:r w:rsidR="007B08E6" w:rsidRPr="003A137D" w:rsidDel="00F8395A">
          <w:rPr>
            <w:color w:val="000000" w:themeColor="text1"/>
          </w:rPr>
          <w:delText xml:space="preserve"> with Metaphlan3 classification</w:delText>
        </w:r>
        <w:r w:rsidR="00A773E5" w:rsidRPr="003A137D" w:rsidDel="00F8395A">
          <w:rPr>
            <w:color w:val="000000" w:themeColor="text1"/>
          </w:rPr>
          <w:delText xml:space="preserve">. For example, Metaphlan3 has identified </w:delText>
        </w:r>
        <w:r w:rsidR="00ED2393" w:rsidRPr="003A137D" w:rsidDel="00F8395A">
          <w:rPr>
            <w:color w:val="000000" w:themeColor="text1"/>
          </w:rPr>
          <w:delText>100</w:delText>
        </w:r>
        <w:r w:rsidR="00A773E5" w:rsidRPr="003A137D" w:rsidDel="00F8395A">
          <w:rPr>
            <w:color w:val="000000" w:themeColor="text1"/>
          </w:rPr>
          <w:delText>% of sample R</w:delText>
        </w:r>
        <w:r w:rsidR="00ED2393" w:rsidRPr="003A137D" w:rsidDel="00F8395A">
          <w:rPr>
            <w:color w:val="000000" w:themeColor="text1"/>
          </w:rPr>
          <w:delText>7</w:delText>
        </w:r>
        <w:r w:rsidR="00A773E5" w:rsidRPr="003A137D" w:rsidDel="00F8395A">
          <w:rPr>
            <w:color w:val="000000" w:themeColor="text1"/>
          </w:rPr>
          <w:delText>.</w:delText>
        </w:r>
        <w:r w:rsidR="00ED2393" w:rsidRPr="003A137D" w:rsidDel="00F8395A">
          <w:rPr>
            <w:color w:val="000000" w:themeColor="text1"/>
          </w:rPr>
          <w:delText>L</w:delText>
        </w:r>
        <w:r w:rsidR="00A773E5" w:rsidRPr="003A137D" w:rsidDel="00F8395A">
          <w:rPr>
            <w:color w:val="000000" w:themeColor="text1"/>
          </w:rPr>
          <w:delText xml:space="preserve">’s reads as  </w:delText>
        </w:r>
        <w:bookmarkStart w:id="2193" w:name="OLE_LINK175"/>
        <w:bookmarkStart w:id="2194" w:name="OLE_LINK176"/>
        <w:r w:rsidR="00A773E5" w:rsidRPr="003A137D" w:rsidDel="00F8395A">
          <w:rPr>
            <w:color w:val="000000" w:themeColor="text1"/>
          </w:rPr>
          <w:delText>“p__</w:delText>
        </w:r>
        <w:r w:rsidR="00ED2393" w:rsidRPr="003A137D" w:rsidDel="00F8395A">
          <w:rPr>
            <w:color w:val="000000" w:themeColor="text1"/>
          </w:rPr>
          <w:delText>Proteobacteria</w:delText>
        </w:r>
        <w:bookmarkEnd w:id="2193"/>
        <w:bookmarkEnd w:id="2194"/>
        <w:r w:rsidR="006B4FD5" w:rsidRPr="003A137D" w:rsidDel="00F8395A">
          <w:rPr>
            <w:color w:val="000000" w:themeColor="text1"/>
          </w:rPr>
          <w:delText xml:space="preserve">, while other software has identified </w:delText>
        </w:r>
        <w:r w:rsidR="000269CF" w:rsidRPr="003A137D" w:rsidDel="00F8395A">
          <w:rPr>
            <w:color w:val="000000" w:themeColor="text1"/>
          </w:rPr>
          <w:delText>29</w:delText>
        </w:r>
        <w:r w:rsidR="006B4FD5" w:rsidRPr="003A137D" w:rsidDel="00F8395A">
          <w:rPr>
            <w:color w:val="000000" w:themeColor="text1"/>
          </w:rPr>
          <w:delText>%</w:delText>
        </w:r>
        <w:r w:rsidR="00D91356" w:rsidRPr="003A137D" w:rsidDel="00F8395A">
          <w:rPr>
            <w:color w:val="000000" w:themeColor="text1"/>
          </w:rPr>
          <w:delText xml:space="preserve"> </w:delText>
        </w:r>
        <w:r w:rsidR="00F83B75" w:rsidRPr="003A137D" w:rsidDel="00F8395A">
          <w:rPr>
            <w:color w:val="000000" w:themeColor="text1"/>
          </w:rPr>
          <w:delText xml:space="preserve">(SD: </w:delText>
        </w:r>
        <w:r w:rsidR="006F6232" w:rsidRPr="003A137D" w:rsidDel="00F8395A">
          <w:rPr>
            <w:color w:val="000000" w:themeColor="text1"/>
          </w:rPr>
          <w:delText>12</w:delText>
        </w:r>
        <w:r w:rsidR="00F83B75" w:rsidRPr="003A137D" w:rsidDel="00F8395A">
          <w:rPr>
            <w:color w:val="000000" w:themeColor="text1"/>
          </w:rPr>
          <w:delText>%</w:delText>
        </w:r>
        <w:r w:rsidR="00D91356" w:rsidRPr="003A137D" w:rsidDel="00F8395A">
          <w:rPr>
            <w:color w:val="000000" w:themeColor="text1"/>
          </w:rPr>
          <w:delText>)</w:delText>
        </w:r>
        <w:r w:rsidR="006B4FD5" w:rsidRPr="003A137D" w:rsidDel="00F8395A">
          <w:rPr>
            <w:color w:val="000000" w:themeColor="text1"/>
          </w:rPr>
          <w:delText xml:space="preserve"> of R2</w:delText>
        </w:r>
        <w:r w:rsidR="004A4CE4" w:rsidRPr="003A137D" w:rsidDel="00F8395A">
          <w:rPr>
            <w:color w:val="000000" w:themeColor="text1"/>
          </w:rPr>
          <w:delText>7.L</w:delText>
        </w:r>
        <w:r w:rsidR="006B4FD5" w:rsidRPr="003A137D" w:rsidDel="00F8395A">
          <w:rPr>
            <w:color w:val="000000" w:themeColor="text1"/>
          </w:rPr>
          <w:delText>’</w:delText>
        </w:r>
        <w:r w:rsidR="008A6399" w:rsidRPr="003A137D" w:rsidDel="00F8395A">
          <w:rPr>
            <w:color w:val="000000" w:themeColor="text1"/>
          </w:rPr>
          <w:delText>s</w:delText>
        </w:r>
        <w:r w:rsidR="006B4FD5" w:rsidRPr="003A137D" w:rsidDel="00F8395A">
          <w:rPr>
            <w:color w:val="000000" w:themeColor="text1"/>
          </w:rPr>
          <w:delText xml:space="preserve"> reads as “p__</w:delText>
        </w:r>
        <w:r w:rsidR="008A6399" w:rsidRPr="003A137D" w:rsidDel="00F8395A">
          <w:rPr>
            <w:color w:val="000000" w:themeColor="text1"/>
          </w:rPr>
          <w:delText>Proteobacteria</w:delText>
        </w:r>
        <w:r w:rsidR="006B4FD5" w:rsidRPr="003A137D" w:rsidDel="00F8395A">
          <w:rPr>
            <w:color w:val="000000" w:themeColor="text1"/>
          </w:rPr>
          <w:delText>”</w:delText>
        </w:r>
        <w:r w:rsidR="00F83B75" w:rsidRPr="003A137D" w:rsidDel="00F8395A">
          <w:rPr>
            <w:color w:val="000000" w:themeColor="text1"/>
          </w:rPr>
          <w:delText xml:space="preserve"> on </w:delText>
        </w:r>
        <w:r w:rsidR="00AB047B" w:rsidRPr="003A137D" w:rsidDel="00F8395A">
          <w:rPr>
            <w:color w:val="000000" w:themeColor="text1"/>
          </w:rPr>
          <w:delText>average</w:delText>
        </w:r>
        <w:r w:rsidR="003654F2" w:rsidRPr="003A137D" w:rsidDel="00F8395A">
          <w:rPr>
            <w:color w:val="000000" w:themeColor="text1"/>
          </w:rPr>
          <w:delText xml:space="preserve"> with unique number of Phylum taxa </w:delText>
        </w:r>
        <w:r w:rsidR="00584FCB" w:rsidRPr="003A137D" w:rsidDel="00F8395A">
          <w:rPr>
            <w:color w:val="000000" w:themeColor="text1"/>
          </w:rPr>
          <w:delText xml:space="preserve">identified </w:delText>
        </w:r>
        <w:r w:rsidR="004701AD" w:rsidRPr="003A137D" w:rsidDel="00F8395A">
          <w:rPr>
            <w:color w:val="000000" w:themeColor="text1"/>
          </w:rPr>
          <w:delText>range from 2</w:delText>
        </w:r>
        <w:r w:rsidR="00584FCB" w:rsidRPr="003A137D" w:rsidDel="00F8395A">
          <w:rPr>
            <w:color w:val="000000" w:themeColor="text1"/>
          </w:rPr>
          <w:delText xml:space="preserve"> by Diamond </w:delText>
        </w:r>
        <w:r w:rsidR="00C00DF2" w:rsidRPr="003A137D" w:rsidDel="00F8395A">
          <w:rPr>
            <w:color w:val="000000" w:themeColor="text1"/>
          </w:rPr>
          <w:delText xml:space="preserve">(91% of reads classified as “p__Tenericutes”) </w:delText>
        </w:r>
        <w:r w:rsidR="00584FCB" w:rsidRPr="003A137D" w:rsidDel="00F8395A">
          <w:rPr>
            <w:color w:val="000000" w:themeColor="text1"/>
          </w:rPr>
          <w:delText>to 50 by Kaiju.</w:delText>
        </w:r>
        <w:r w:rsidR="004701AD" w:rsidRPr="003A137D" w:rsidDel="00F8395A">
          <w:rPr>
            <w:color w:val="000000" w:themeColor="text1"/>
          </w:rPr>
          <w:delText xml:space="preserve"> </w:delText>
        </w:r>
        <w:r w:rsidR="000D341C" w:rsidRPr="003A137D" w:rsidDel="00F8395A">
          <w:rPr>
            <w:color w:val="000000" w:themeColor="text1"/>
          </w:rPr>
          <w:delText xml:space="preserve">Diamond’s classification is also showing differences in read classification when comparing with results of other software. The most notiable difference is the relative abudance of taxon </w:delText>
        </w:r>
        <w:bookmarkStart w:id="2195" w:name="OLE_LINK160"/>
        <w:bookmarkStart w:id="2196" w:name="OLE_LINK161"/>
        <w:bookmarkStart w:id="2197" w:name="OLE_LINK162"/>
        <w:r w:rsidR="000D341C" w:rsidRPr="003A137D" w:rsidDel="00F8395A">
          <w:rPr>
            <w:color w:val="000000" w:themeColor="text1"/>
          </w:rPr>
          <w:delText xml:space="preserve">“p__Firmicutes” </w:delText>
        </w:r>
        <w:bookmarkEnd w:id="2195"/>
        <w:bookmarkEnd w:id="2196"/>
        <w:bookmarkEnd w:id="2197"/>
        <w:r w:rsidR="000D341C" w:rsidRPr="003A137D" w:rsidDel="00F8395A">
          <w:rPr>
            <w:color w:val="000000" w:themeColor="text1"/>
          </w:rPr>
          <w:delText>classified by Diamond across samples.</w:delText>
        </w:r>
        <w:r w:rsidR="00851184" w:rsidRPr="003A137D" w:rsidDel="00F8395A">
          <w:rPr>
            <w:color w:val="000000" w:themeColor="text1"/>
          </w:rPr>
          <w:delText xml:space="preserve"> </w:delText>
        </w:r>
        <w:r w:rsidR="00F137F6" w:rsidRPr="003A137D" w:rsidDel="00F8395A">
          <w:rPr>
            <w:color w:val="000000" w:themeColor="text1"/>
          </w:rPr>
          <w:delText>In the lung samples</w:delText>
        </w:r>
        <w:r w:rsidR="006005AB" w:rsidRPr="003A137D" w:rsidDel="00F8395A">
          <w:rPr>
            <w:color w:val="000000" w:themeColor="text1"/>
          </w:rPr>
          <w:delText xml:space="preserve">, </w:delText>
        </w:r>
        <w:bookmarkStart w:id="2198" w:name="OLE_LINK25"/>
        <w:bookmarkStart w:id="2199" w:name="OLE_LINK41"/>
        <w:r w:rsidR="000D341C" w:rsidRPr="003A137D" w:rsidDel="00F8395A">
          <w:rPr>
            <w:color w:val="000000" w:themeColor="text1"/>
          </w:rPr>
          <w:delText xml:space="preserve">“p__Firmicutes” </w:delText>
        </w:r>
        <w:bookmarkEnd w:id="2198"/>
        <w:bookmarkEnd w:id="2199"/>
        <w:r w:rsidR="006005AB" w:rsidRPr="003A137D" w:rsidDel="00F8395A">
          <w:rPr>
            <w:color w:val="000000" w:themeColor="text1"/>
          </w:rPr>
          <w:delText xml:space="preserve">was classified </w:delText>
        </w:r>
        <w:r w:rsidR="000D341C" w:rsidRPr="003A137D" w:rsidDel="00F8395A">
          <w:rPr>
            <w:color w:val="000000" w:themeColor="text1"/>
          </w:rPr>
          <w:delText xml:space="preserve">in </w:delText>
        </w:r>
        <w:r w:rsidR="006005AB" w:rsidRPr="003A137D" w:rsidDel="00F8395A">
          <w:rPr>
            <w:color w:val="000000" w:themeColor="text1"/>
          </w:rPr>
          <w:delText xml:space="preserve">17% of </w:delText>
        </w:r>
        <w:r w:rsidR="000D341C" w:rsidRPr="003A137D" w:rsidDel="00F8395A">
          <w:rPr>
            <w:color w:val="000000" w:themeColor="text1"/>
          </w:rPr>
          <w:delText>R22.L</w:delText>
        </w:r>
        <w:r w:rsidR="00851184" w:rsidRPr="003A137D" w:rsidDel="00F8395A">
          <w:rPr>
            <w:color w:val="000000" w:themeColor="text1"/>
          </w:rPr>
          <w:delText xml:space="preserve"> (SD: 9%)</w:delText>
        </w:r>
        <w:r w:rsidR="000D341C" w:rsidRPr="003A137D" w:rsidDel="00F8395A">
          <w:rPr>
            <w:color w:val="000000" w:themeColor="text1"/>
          </w:rPr>
          <w:delText xml:space="preserve">, </w:delText>
        </w:r>
        <w:r w:rsidR="006005AB" w:rsidRPr="003A137D" w:rsidDel="00F8395A">
          <w:rPr>
            <w:color w:val="000000" w:themeColor="text1"/>
          </w:rPr>
          <w:delText xml:space="preserve">20% of </w:delText>
        </w:r>
        <w:r w:rsidR="000D341C" w:rsidRPr="003A137D" w:rsidDel="00F8395A">
          <w:rPr>
            <w:color w:val="000000" w:themeColor="text1"/>
          </w:rPr>
          <w:delText>R26.L</w:delText>
        </w:r>
        <w:r w:rsidR="00851184" w:rsidRPr="003A137D" w:rsidDel="00F8395A">
          <w:rPr>
            <w:color w:val="000000" w:themeColor="text1"/>
          </w:rPr>
          <w:delText xml:space="preserve"> </w:delText>
        </w:r>
        <w:r w:rsidR="006005AB" w:rsidRPr="003A137D" w:rsidDel="00F8395A">
          <w:rPr>
            <w:color w:val="000000" w:themeColor="text1"/>
          </w:rPr>
          <w:delText>(</w:delText>
        </w:r>
        <w:r w:rsidR="00851184" w:rsidRPr="003A137D" w:rsidDel="00F8395A">
          <w:rPr>
            <w:color w:val="000000" w:themeColor="text1"/>
          </w:rPr>
          <w:delText>SD: 9%)</w:delText>
        </w:r>
        <w:r w:rsidR="000D341C" w:rsidRPr="003A137D" w:rsidDel="00F8395A">
          <w:rPr>
            <w:color w:val="000000" w:themeColor="text1"/>
          </w:rPr>
          <w:delText xml:space="preserve">, and </w:delText>
        </w:r>
        <w:r w:rsidR="00A76D16" w:rsidRPr="003A137D" w:rsidDel="00F8395A">
          <w:rPr>
            <w:color w:val="000000" w:themeColor="text1"/>
          </w:rPr>
          <w:delText xml:space="preserve">14% of </w:delText>
        </w:r>
        <w:r w:rsidR="000D341C" w:rsidRPr="003A137D" w:rsidDel="00F8395A">
          <w:rPr>
            <w:color w:val="000000" w:themeColor="text1"/>
          </w:rPr>
          <w:delText>R2</w:delText>
        </w:r>
        <w:r w:rsidR="00055E2E" w:rsidRPr="003A137D" w:rsidDel="00F8395A">
          <w:rPr>
            <w:color w:val="000000" w:themeColor="text1"/>
          </w:rPr>
          <w:delText>7</w:delText>
        </w:r>
        <w:r w:rsidR="000D341C" w:rsidRPr="003A137D" w:rsidDel="00F8395A">
          <w:rPr>
            <w:color w:val="000000" w:themeColor="text1"/>
          </w:rPr>
          <w:delText>.L</w:delText>
        </w:r>
        <w:r w:rsidR="00851184" w:rsidRPr="003A137D" w:rsidDel="00F8395A">
          <w:rPr>
            <w:color w:val="000000" w:themeColor="text1"/>
          </w:rPr>
          <w:delText xml:space="preserve"> (SD: 8%)</w:delText>
        </w:r>
        <w:r w:rsidR="000D341C" w:rsidRPr="003A137D" w:rsidDel="00F8395A">
          <w:rPr>
            <w:color w:val="000000" w:themeColor="text1"/>
          </w:rPr>
          <w:delText xml:space="preserve">, but </w:delText>
        </w:r>
        <w:r w:rsidR="007818C6" w:rsidRPr="003A137D" w:rsidDel="00F8395A">
          <w:rPr>
            <w:color w:val="000000" w:themeColor="text1"/>
          </w:rPr>
          <w:delText>Diamond has only classified</w:delText>
        </w:r>
        <w:r w:rsidR="000D341C" w:rsidRPr="003A137D" w:rsidDel="00F8395A">
          <w:rPr>
            <w:color w:val="000000" w:themeColor="text1"/>
          </w:rPr>
          <w:delText xml:space="preserve"> 2% (133/4900) of reads as “p__Firmicutes” in sample R26.L</w:delText>
        </w:r>
        <w:r w:rsidR="007818C6" w:rsidRPr="003A137D" w:rsidDel="00F8395A">
          <w:rPr>
            <w:color w:val="000000" w:themeColor="text1"/>
          </w:rPr>
          <w:delText xml:space="preserve">, while </w:delText>
        </w:r>
        <w:r w:rsidR="00480FB5" w:rsidRPr="003A137D" w:rsidDel="00F8395A">
          <w:rPr>
            <w:color w:val="000000" w:themeColor="text1"/>
          </w:rPr>
          <w:delText>“p__Firmicutes” taxon</w:delText>
        </w:r>
        <w:r w:rsidR="007818C6" w:rsidRPr="003A137D" w:rsidDel="00F8395A">
          <w:rPr>
            <w:color w:val="000000" w:themeColor="text1"/>
          </w:rPr>
          <w:delText xml:space="preserve"> was not </w:delText>
        </w:r>
        <w:r w:rsidR="00480FB5" w:rsidRPr="003A137D" w:rsidDel="00F8395A">
          <w:rPr>
            <w:color w:val="000000" w:themeColor="text1"/>
          </w:rPr>
          <w:delText>identified in R22.L and R27.L by Diamond.</w:delText>
        </w:r>
        <w:r w:rsidR="000A7664" w:rsidRPr="003A137D" w:rsidDel="00F8395A">
          <w:rPr>
            <w:color w:val="000000" w:themeColor="text1"/>
          </w:rPr>
          <w:delText xml:space="preserve"> On the other hand, Diamond has identified a relative larger proportion of reads as “p__Firmicutes” in samples R27.S </w:delText>
        </w:r>
        <w:r w:rsidR="00CF1485" w:rsidRPr="003A137D" w:rsidDel="00F8395A">
          <w:rPr>
            <w:color w:val="000000" w:themeColor="text1"/>
          </w:rPr>
          <w:delText xml:space="preserve">(24%) </w:delText>
        </w:r>
        <w:r w:rsidR="000A7664" w:rsidRPr="003A137D" w:rsidDel="00F8395A">
          <w:rPr>
            <w:color w:val="000000" w:themeColor="text1"/>
          </w:rPr>
          <w:delText>and R28.L</w:delText>
        </w:r>
        <w:r w:rsidR="00CF1485" w:rsidRPr="003A137D" w:rsidDel="00F8395A">
          <w:rPr>
            <w:color w:val="000000" w:themeColor="text1"/>
          </w:rPr>
          <w:delText xml:space="preserve"> (19%)</w:delText>
        </w:r>
        <w:r w:rsidR="000A7664" w:rsidRPr="003A137D" w:rsidDel="00F8395A">
          <w:rPr>
            <w:color w:val="000000" w:themeColor="text1"/>
          </w:rPr>
          <w:delText xml:space="preserve"> compare to th</w:delText>
        </w:r>
        <w:r w:rsidR="00B62F7B" w:rsidRPr="003A137D" w:rsidDel="00F8395A">
          <w:rPr>
            <w:color w:val="000000" w:themeColor="text1"/>
          </w:rPr>
          <w:delText>at</w:delText>
        </w:r>
        <w:r w:rsidR="000A7664" w:rsidRPr="003A137D" w:rsidDel="00F8395A">
          <w:rPr>
            <w:color w:val="000000" w:themeColor="text1"/>
          </w:rPr>
          <w:delText xml:space="preserve"> </w:delText>
        </w:r>
        <w:r w:rsidR="00CF1485" w:rsidRPr="003A137D" w:rsidDel="00F8395A">
          <w:rPr>
            <w:color w:val="000000" w:themeColor="text1"/>
          </w:rPr>
          <w:delText xml:space="preserve"> of most other software (R27.S: mean: 2%, SD: 2%; R28.L: mean: 3%, SD: 3%)</w:delText>
        </w:r>
        <w:r w:rsidR="00C600C3" w:rsidRPr="003A137D" w:rsidDel="00F8395A">
          <w:rPr>
            <w:color w:val="000000" w:themeColor="text1"/>
          </w:rPr>
          <w:delText xml:space="preserve">, </w:delText>
        </w:r>
        <w:r w:rsidR="0020378A" w:rsidRPr="003A137D" w:rsidDel="00F8395A">
          <w:rPr>
            <w:color w:val="000000" w:themeColor="text1"/>
          </w:rPr>
          <w:delText xml:space="preserve">except for </w:delText>
        </w:r>
        <w:r w:rsidR="00C600C3" w:rsidRPr="003A137D" w:rsidDel="00F8395A">
          <w:rPr>
            <w:color w:val="000000" w:themeColor="text1"/>
          </w:rPr>
          <w:delText xml:space="preserve">the </w:delText>
        </w:r>
        <w:r w:rsidR="0020378A" w:rsidRPr="003A137D" w:rsidDel="00F8395A">
          <w:rPr>
            <w:color w:val="000000" w:themeColor="text1"/>
          </w:rPr>
          <w:delText>Centrifuge classification (R27.S: 24%, R28.L: 9%)</w:delText>
        </w:r>
        <w:r w:rsidR="00CF1485" w:rsidRPr="003A137D" w:rsidDel="00F8395A">
          <w:rPr>
            <w:color w:val="000000" w:themeColor="text1"/>
          </w:rPr>
          <w:delText xml:space="preserve">. </w:delText>
        </w:r>
      </w:del>
    </w:p>
    <w:p w14:paraId="40AA96F2" w14:textId="435648F0" w:rsidR="00573B3C" w:rsidRPr="003A137D" w:rsidDel="00F8395A" w:rsidRDefault="00DA071D" w:rsidP="00573B3C">
      <w:pPr>
        <w:spacing w:line="480" w:lineRule="auto"/>
        <w:ind w:firstLine="720"/>
        <w:rPr>
          <w:del w:id="2200" w:author="Ruijie Xu" w:date="2022-02-02T13:36:00Z"/>
          <w:color w:val="000000" w:themeColor="text1"/>
        </w:rPr>
      </w:pPr>
      <w:del w:id="2201" w:author="Ruijie Xu" w:date="2022-02-02T13:36:00Z">
        <w:r w:rsidRPr="003A137D" w:rsidDel="00F8395A">
          <w:rPr>
            <w:color w:val="000000" w:themeColor="text1"/>
          </w:rPr>
          <w:delText xml:space="preserve">Moving down to the Species level classification, </w:delText>
        </w:r>
        <w:r w:rsidR="00F70624" w:rsidRPr="003A137D" w:rsidDel="00F8395A">
          <w:rPr>
            <w:color w:val="000000" w:themeColor="text1"/>
          </w:rPr>
          <w:delText>the number of reads classified under taxa</w:delText>
        </w:r>
        <w:r w:rsidR="00E40AC0" w:rsidRPr="003A137D" w:rsidDel="00F8395A">
          <w:rPr>
            <w:color w:val="000000" w:themeColor="text1"/>
          </w:rPr>
          <w:delText xml:space="preserve"> (strains)</w:delText>
        </w:r>
        <w:r w:rsidR="00F70624" w:rsidRPr="003A137D" w:rsidDel="00F8395A">
          <w:rPr>
            <w:color w:val="000000" w:themeColor="text1"/>
          </w:rPr>
          <w:delText xml:space="preserve"> with the same species was aggregated together to obtain the unique number of species classified by each software. Out of all software, metaphlan</w:delText>
        </w:r>
        <w:r w:rsidR="00B25AB7" w:rsidRPr="003A137D" w:rsidDel="00F8395A">
          <w:rPr>
            <w:color w:val="000000" w:themeColor="text1"/>
          </w:rPr>
          <w:delText>3</w:delText>
        </w:r>
        <w:r w:rsidR="00F70624" w:rsidRPr="003A137D" w:rsidDel="00F8395A">
          <w:rPr>
            <w:color w:val="000000" w:themeColor="text1"/>
          </w:rPr>
          <w:delText xml:space="preserve"> has classified the least number of species taxa with only 18 species</w:delText>
        </w:r>
        <w:r w:rsidR="00841096" w:rsidRPr="003A137D" w:rsidDel="00F8395A">
          <w:rPr>
            <w:color w:val="000000" w:themeColor="text1"/>
          </w:rPr>
          <w:delText>.</w:delText>
        </w:r>
        <w:r w:rsidR="00F70624" w:rsidRPr="003A137D" w:rsidDel="00F8395A">
          <w:rPr>
            <w:color w:val="000000" w:themeColor="text1"/>
          </w:rPr>
          <w:delText xml:space="preserve"> </w:delText>
        </w:r>
        <w:r w:rsidR="00841096" w:rsidRPr="003A137D" w:rsidDel="00F8395A">
          <w:rPr>
            <w:color w:val="000000" w:themeColor="text1"/>
          </w:rPr>
          <w:delText xml:space="preserve">On the other hand, </w:delText>
        </w:r>
        <w:r w:rsidR="00F70624" w:rsidRPr="003A137D" w:rsidDel="00F8395A">
          <w:rPr>
            <w:color w:val="000000" w:themeColor="text1"/>
          </w:rPr>
          <w:delText xml:space="preserve">Kaiju has classified the most number of </w:delText>
        </w:r>
        <w:r w:rsidR="00B53A36" w:rsidRPr="003A137D" w:rsidDel="00F8395A">
          <w:rPr>
            <w:color w:val="000000" w:themeColor="text1"/>
          </w:rPr>
          <w:delText>distinct</w:delText>
        </w:r>
        <w:r w:rsidR="006F27D5" w:rsidRPr="003A137D" w:rsidDel="00F8395A">
          <w:rPr>
            <w:color w:val="000000" w:themeColor="text1"/>
          </w:rPr>
          <w:delText xml:space="preserve"> Species</w:delText>
        </w:r>
        <w:r w:rsidR="00F70624" w:rsidRPr="003A137D" w:rsidDel="00F8395A">
          <w:rPr>
            <w:color w:val="000000" w:themeColor="text1"/>
          </w:rPr>
          <w:delText xml:space="preserve"> taxa 4128 species</w:delText>
        </w:r>
        <w:r w:rsidR="007E27EF" w:rsidRPr="003A137D" w:rsidDel="00F8395A">
          <w:rPr>
            <w:color w:val="000000" w:themeColor="text1"/>
          </w:rPr>
          <w:delText xml:space="preserve"> (Table II.4)</w:delText>
        </w:r>
        <w:r w:rsidR="00F70624" w:rsidRPr="003A137D" w:rsidDel="00F8395A">
          <w:rPr>
            <w:color w:val="000000" w:themeColor="text1"/>
          </w:rPr>
          <w:delText xml:space="preserve">. </w:delText>
        </w:r>
        <w:r w:rsidR="00841096" w:rsidRPr="003A137D" w:rsidDel="00F8395A">
          <w:rPr>
            <w:color w:val="000000" w:themeColor="text1"/>
          </w:rPr>
          <w:delText xml:space="preserve">From the species level classifications, </w:delText>
        </w:r>
        <w:r w:rsidR="00D72FF8" w:rsidRPr="003A137D" w:rsidDel="00F8395A">
          <w:rPr>
            <w:color w:val="000000" w:themeColor="text1"/>
          </w:rPr>
          <w:delText>9</w:delText>
        </w:r>
        <w:r w:rsidR="009231E4" w:rsidRPr="003A137D" w:rsidDel="00F8395A">
          <w:rPr>
            <w:color w:val="000000" w:themeColor="text1"/>
          </w:rPr>
          <w:delText xml:space="preserve"> species taxon w</w:delText>
        </w:r>
        <w:r w:rsidR="00D72FF8" w:rsidRPr="003A137D" w:rsidDel="00F8395A">
          <w:rPr>
            <w:color w:val="000000" w:themeColor="text1"/>
          </w:rPr>
          <w:delText>ere</w:delText>
        </w:r>
        <w:r w:rsidR="009231E4" w:rsidRPr="003A137D" w:rsidDel="00F8395A">
          <w:rPr>
            <w:color w:val="000000" w:themeColor="text1"/>
          </w:rPr>
          <w:delText xml:space="preserve"> identified by all nine software</w:delText>
        </w:r>
        <w:r w:rsidR="00D72FF8" w:rsidRPr="003A137D" w:rsidDel="00F8395A">
          <w:rPr>
            <w:color w:val="000000" w:themeColor="text1"/>
          </w:rPr>
          <w:delText xml:space="preserve"> (</w:delText>
        </w:r>
      </w:del>
      <w:del w:id="2202" w:author="Ruijie Xu" w:date="2022-02-02T11:02:00Z">
        <w:r w:rsidR="00D72FF8" w:rsidRPr="003A137D" w:rsidDel="00463AA7">
          <w:rPr>
            <w:i/>
            <w:iCs/>
            <w:color w:val="000000" w:themeColor="text1"/>
          </w:rPr>
          <w:delText>Leptospira</w:delText>
        </w:r>
      </w:del>
      <w:del w:id="2203" w:author="Ruijie Xu" w:date="2022-02-02T13:36:00Z">
        <w:r w:rsidR="00D72FF8" w:rsidRPr="003A137D" w:rsidDel="00F8395A">
          <w:rPr>
            <w:i/>
            <w:iCs/>
            <w:color w:val="000000" w:themeColor="text1"/>
          </w:rPr>
          <w:delText xml:space="preserve"> interrogans</w:delText>
        </w:r>
        <w:r w:rsidR="00D72FF8" w:rsidRPr="003A137D" w:rsidDel="00F8395A">
          <w:rPr>
            <w:color w:val="000000" w:themeColor="text1"/>
          </w:rPr>
          <w:delText>,</w:delText>
        </w:r>
        <w:r w:rsidR="00D72FF8" w:rsidRPr="003A137D" w:rsidDel="00F8395A">
          <w:rPr>
            <w:i/>
            <w:iCs/>
            <w:color w:val="000000" w:themeColor="text1"/>
          </w:rPr>
          <w:delText xml:space="preserve"> </w:delText>
        </w:r>
      </w:del>
      <w:del w:id="2204" w:author="Ruijie Xu" w:date="2022-02-02T11:02:00Z">
        <w:r w:rsidR="00D72FF8" w:rsidRPr="003A137D" w:rsidDel="00463AA7">
          <w:rPr>
            <w:i/>
            <w:iCs/>
            <w:color w:val="000000" w:themeColor="text1"/>
          </w:rPr>
          <w:delText>Leptospira</w:delText>
        </w:r>
      </w:del>
      <w:del w:id="2205" w:author="Ruijie Xu" w:date="2022-02-02T13:36:00Z">
        <w:r w:rsidR="00D72FF8" w:rsidRPr="003A137D" w:rsidDel="00F8395A">
          <w:rPr>
            <w:i/>
            <w:iCs/>
            <w:color w:val="000000" w:themeColor="text1"/>
          </w:rPr>
          <w:delText xml:space="preserve"> borgpetersenii</w:delText>
        </w:r>
        <w:r w:rsidR="00D72FF8" w:rsidRPr="003A137D" w:rsidDel="00F8395A">
          <w:rPr>
            <w:color w:val="000000" w:themeColor="text1"/>
          </w:rPr>
          <w:delText>,</w:delText>
        </w:r>
        <w:r w:rsidR="00D72FF8" w:rsidRPr="003A137D" w:rsidDel="00F8395A">
          <w:rPr>
            <w:i/>
            <w:iCs/>
            <w:color w:val="000000" w:themeColor="text1"/>
          </w:rPr>
          <w:delText xml:space="preserve"> Faecalibacterium prausnitzii</w:delText>
        </w:r>
        <w:r w:rsidR="00D72FF8" w:rsidRPr="003A137D" w:rsidDel="00F8395A">
          <w:rPr>
            <w:color w:val="000000" w:themeColor="text1"/>
          </w:rPr>
          <w:delText>,</w:delText>
        </w:r>
        <w:r w:rsidR="00D72FF8" w:rsidRPr="003A137D" w:rsidDel="00F8395A">
          <w:rPr>
            <w:i/>
            <w:iCs/>
            <w:color w:val="000000" w:themeColor="text1"/>
          </w:rPr>
          <w:delText xml:space="preserve"> </w:delText>
        </w:r>
        <w:bookmarkStart w:id="2206" w:name="OLE_LINK183"/>
        <w:bookmarkStart w:id="2207" w:name="OLE_LINK184"/>
        <w:r w:rsidR="00D72FF8" w:rsidRPr="003A137D" w:rsidDel="00F8395A">
          <w:rPr>
            <w:i/>
            <w:iCs/>
            <w:color w:val="000000" w:themeColor="text1"/>
          </w:rPr>
          <w:delText>Bordetella</w:delText>
        </w:r>
        <w:bookmarkEnd w:id="2206"/>
        <w:bookmarkEnd w:id="2207"/>
        <w:r w:rsidR="00D72FF8" w:rsidRPr="003A137D" w:rsidDel="00F8395A">
          <w:rPr>
            <w:i/>
            <w:iCs/>
            <w:color w:val="000000" w:themeColor="text1"/>
          </w:rPr>
          <w:delText xml:space="preserve"> pseudohinzii</w:delText>
        </w:r>
        <w:r w:rsidR="00D72FF8" w:rsidRPr="003A137D" w:rsidDel="00F8395A">
          <w:rPr>
            <w:color w:val="000000" w:themeColor="text1"/>
          </w:rPr>
          <w:delText>,</w:delText>
        </w:r>
        <w:r w:rsidR="00D72FF8" w:rsidRPr="003A137D" w:rsidDel="00F8395A">
          <w:rPr>
            <w:i/>
            <w:iCs/>
            <w:color w:val="000000" w:themeColor="text1"/>
          </w:rPr>
          <w:delText xml:space="preserve"> Bordetella bronchiseptica</w:delText>
        </w:r>
        <w:r w:rsidR="00D72FF8" w:rsidRPr="003A137D" w:rsidDel="00F8395A">
          <w:rPr>
            <w:color w:val="000000" w:themeColor="text1"/>
          </w:rPr>
          <w:delText>,</w:delText>
        </w:r>
        <w:r w:rsidR="00D72FF8" w:rsidRPr="003A137D" w:rsidDel="00F8395A">
          <w:rPr>
            <w:i/>
            <w:iCs/>
            <w:color w:val="000000" w:themeColor="text1"/>
          </w:rPr>
          <w:delText xml:space="preserve"> Bordetella pertussis</w:delText>
        </w:r>
        <w:r w:rsidR="00D72FF8" w:rsidRPr="003A137D" w:rsidDel="00F8395A">
          <w:rPr>
            <w:color w:val="000000" w:themeColor="text1"/>
          </w:rPr>
          <w:delText>,</w:delText>
        </w:r>
        <w:r w:rsidR="00D72FF8" w:rsidRPr="003A137D" w:rsidDel="00F8395A">
          <w:rPr>
            <w:i/>
            <w:iCs/>
            <w:color w:val="000000" w:themeColor="text1"/>
          </w:rPr>
          <w:delText xml:space="preserve"> Bacteroides uniformis</w:delText>
        </w:r>
        <w:r w:rsidR="00D72FF8" w:rsidRPr="003A137D" w:rsidDel="00F8395A">
          <w:rPr>
            <w:color w:val="000000" w:themeColor="text1"/>
          </w:rPr>
          <w:delText>,</w:delText>
        </w:r>
        <w:r w:rsidR="00D72FF8" w:rsidRPr="003A137D" w:rsidDel="00F8395A">
          <w:rPr>
            <w:i/>
            <w:iCs/>
            <w:color w:val="000000" w:themeColor="text1"/>
          </w:rPr>
          <w:delText xml:space="preserve"> Phocaeicola vulgatus</w:delText>
        </w:r>
        <w:r w:rsidR="00D72FF8" w:rsidRPr="003A137D" w:rsidDel="00F8395A">
          <w:rPr>
            <w:color w:val="000000" w:themeColor="text1"/>
          </w:rPr>
          <w:delText>, and</w:delText>
        </w:r>
        <w:r w:rsidR="00D72FF8" w:rsidRPr="003A137D" w:rsidDel="00F8395A">
          <w:rPr>
            <w:i/>
            <w:iCs/>
            <w:color w:val="000000" w:themeColor="text1"/>
          </w:rPr>
          <w:delText xml:space="preserve"> Bartonella elizabethae</w:delText>
        </w:r>
        <w:r w:rsidR="00D72FF8" w:rsidRPr="003A137D" w:rsidDel="00F8395A">
          <w:rPr>
            <w:color w:val="000000" w:themeColor="text1"/>
          </w:rPr>
          <w:delText xml:space="preserve">). </w:delText>
        </w:r>
        <w:r w:rsidR="000D2FCA" w:rsidRPr="003A137D" w:rsidDel="00F8395A">
          <w:rPr>
            <w:color w:val="000000" w:themeColor="text1"/>
          </w:rPr>
          <w:delText xml:space="preserve">Centrifuge and Kaiju </w:delText>
        </w:r>
        <w:r w:rsidR="00AB16F6" w:rsidRPr="003A137D" w:rsidDel="00F8395A">
          <w:rPr>
            <w:color w:val="000000" w:themeColor="text1"/>
          </w:rPr>
          <w:delText>has the largest overlapping in the species taxa identified</w:delText>
        </w:r>
        <w:r w:rsidR="000D2FCA" w:rsidRPr="003A137D" w:rsidDel="00F8395A">
          <w:rPr>
            <w:color w:val="000000" w:themeColor="text1"/>
          </w:rPr>
          <w:delText xml:space="preserve"> (2</w:delText>
        </w:r>
        <w:r w:rsidR="00AB16F6" w:rsidRPr="003A137D" w:rsidDel="00F8395A">
          <w:rPr>
            <w:color w:val="000000" w:themeColor="text1"/>
          </w:rPr>
          <w:delText>28</w:delText>
        </w:r>
        <w:r w:rsidR="000D2FCA" w:rsidRPr="003A137D" w:rsidDel="00F8395A">
          <w:rPr>
            <w:color w:val="000000" w:themeColor="text1"/>
          </w:rPr>
          <w:delText xml:space="preserve">5 taxa), followed by Kraken2 </w:delText>
        </w:r>
        <w:r w:rsidR="00626DA0" w:rsidRPr="003A137D" w:rsidDel="00F8395A">
          <w:rPr>
            <w:color w:val="000000" w:themeColor="text1"/>
          </w:rPr>
          <w:delText>vs.</w:delText>
        </w:r>
        <w:r w:rsidR="000D2FCA" w:rsidRPr="003A137D" w:rsidDel="00F8395A">
          <w:rPr>
            <w:color w:val="000000" w:themeColor="text1"/>
          </w:rPr>
          <w:delText xml:space="preserve"> Centrifuge (1</w:delText>
        </w:r>
        <w:r w:rsidR="000C5C1E" w:rsidRPr="003A137D" w:rsidDel="00F8395A">
          <w:rPr>
            <w:color w:val="000000" w:themeColor="text1"/>
          </w:rPr>
          <w:delText>737</w:delText>
        </w:r>
        <w:r w:rsidR="000D2FCA" w:rsidRPr="003A137D" w:rsidDel="00F8395A">
          <w:rPr>
            <w:color w:val="000000" w:themeColor="text1"/>
          </w:rPr>
          <w:delText xml:space="preserve"> taxa) </w:delText>
        </w:r>
        <w:r w:rsidR="00626DA0" w:rsidRPr="003A137D" w:rsidDel="00F8395A">
          <w:rPr>
            <w:color w:val="000000" w:themeColor="text1"/>
          </w:rPr>
          <w:delText xml:space="preserve">and </w:delText>
        </w:r>
        <w:r w:rsidR="00C449F3" w:rsidRPr="003A137D" w:rsidDel="00F8395A">
          <w:rPr>
            <w:color w:val="000000" w:themeColor="text1"/>
          </w:rPr>
          <w:delText xml:space="preserve">vs. </w:delText>
        </w:r>
        <w:r w:rsidR="000D2FCA" w:rsidRPr="003A137D" w:rsidDel="00F8395A">
          <w:rPr>
            <w:color w:val="000000" w:themeColor="text1"/>
          </w:rPr>
          <w:delText>Kaiju (</w:delText>
        </w:r>
        <w:r w:rsidR="001772B0" w:rsidRPr="003A137D" w:rsidDel="00F8395A">
          <w:rPr>
            <w:color w:val="000000" w:themeColor="text1"/>
          </w:rPr>
          <w:delText>1723</w:delText>
        </w:r>
        <w:r w:rsidR="00091200" w:rsidRPr="003A137D" w:rsidDel="00F8395A">
          <w:rPr>
            <w:color w:val="000000" w:themeColor="text1"/>
          </w:rPr>
          <w:delText xml:space="preserve"> taxa</w:delText>
        </w:r>
        <w:r w:rsidR="000D2FCA" w:rsidRPr="003A137D" w:rsidDel="00F8395A">
          <w:rPr>
            <w:color w:val="000000" w:themeColor="text1"/>
          </w:rPr>
          <w:delText>)</w:delText>
        </w:r>
        <w:r w:rsidR="00626DA0" w:rsidRPr="003A137D" w:rsidDel="00F8395A">
          <w:rPr>
            <w:color w:val="000000" w:themeColor="text1"/>
          </w:rPr>
          <w:delText>.</w:delText>
        </w:r>
        <w:r w:rsidR="00A97420" w:rsidRPr="003A137D" w:rsidDel="00F8395A">
          <w:rPr>
            <w:color w:val="000000" w:themeColor="text1"/>
          </w:rPr>
          <w:delText xml:space="preserve"> The species-level classification of the three software has shared 1,379 species taxa in </w:delText>
        </w:r>
        <w:r w:rsidR="00421B2F" w:rsidRPr="003A137D" w:rsidDel="00F8395A">
          <w:rPr>
            <w:color w:val="000000" w:themeColor="text1"/>
          </w:rPr>
          <w:delText>total.</w:delText>
        </w:r>
        <w:r w:rsidR="00626DA0" w:rsidRPr="003A137D" w:rsidDel="00F8395A">
          <w:rPr>
            <w:color w:val="000000" w:themeColor="text1"/>
          </w:rPr>
          <w:delText xml:space="preserve"> </w:delText>
        </w:r>
        <w:r w:rsidR="008A62F1" w:rsidRPr="003A137D" w:rsidDel="00F8395A">
          <w:rPr>
            <w:color w:val="000000" w:themeColor="text1"/>
          </w:rPr>
          <w:delText xml:space="preserve">In addition, </w:delText>
        </w:r>
      </w:del>
      <w:del w:id="2208" w:author="Ruijie Xu" w:date="2022-02-01T13:44:00Z">
        <w:r w:rsidR="00626DA0" w:rsidRPr="003A137D" w:rsidDel="00537B08">
          <w:rPr>
            <w:color w:val="000000" w:themeColor="text1"/>
          </w:rPr>
          <w:delText>Blastn</w:delText>
        </w:r>
      </w:del>
      <w:del w:id="2209" w:author="Ruijie Xu" w:date="2022-02-02T13:36:00Z">
        <w:r w:rsidR="00626DA0" w:rsidRPr="003A137D" w:rsidDel="00F8395A">
          <w:rPr>
            <w:color w:val="000000" w:themeColor="text1"/>
          </w:rPr>
          <w:delText xml:space="preserve"> has also shared 1</w:delText>
        </w:r>
        <w:r w:rsidR="00B059A8" w:rsidRPr="003A137D" w:rsidDel="00F8395A">
          <w:rPr>
            <w:color w:val="000000" w:themeColor="text1"/>
          </w:rPr>
          <w:delText>253</w:delText>
        </w:r>
        <w:r w:rsidR="00626DA0" w:rsidRPr="003A137D" w:rsidDel="00F8395A">
          <w:rPr>
            <w:color w:val="000000" w:themeColor="text1"/>
          </w:rPr>
          <w:delText xml:space="preserve"> species level taxa with Centrifuge</w:delText>
        </w:r>
        <w:r w:rsidR="00D41577" w:rsidRPr="003A137D" w:rsidDel="00F8395A">
          <w:rPr>
            <w:color w:val="000000" w:themeColor="text1"/>
          </w:rPr>
          <w:delText xml:space="preserve">, </w:delText>
        </w:r>
        <w:r w:rsidR="00D66FBF" w:rsidRPr="003A137D" w:rsidDel="00F8395A">
          <w:rPr>
            <w:color w:val="000000" w:themeColor="text1"/>
          </w:rPr>
          <w:delText>12</w:delText>
        </w:r>
        <w:r w:rsidR="00160E79" w:rsidRPr="003A137D" w:rsidDel="00F8395A">
          <w:rPr>
            <w:color w:val="000000" w:themeColor="text1"/>
          </w:rPr>
          <w:delText>07</w:delText>
        </w:r>
        <w:r w:rsidR="00D66FBF" w:rsidRPr="003A137D" w:rsidDel="00F8395A">
          <w:rPr>
            <w:color w:val="000000" w:themeColor="text1"/>
          </w:rPr>
          <w:delText xml:space="preserve"> taxa with Kaiju</w:delText>
        </w:r>
        <w:r w:rsidR="00D41577" w:rsidRPr="003A137D" w:rsidDel="00F8395A">
          <w:rPr>
            <w:color w:val="000000" w:themeColor="text1"/>
          </w:rPr>
          <w:delText>, and 1126 taxa with Kraken2</w:delText>
        </w:r>
        <w:r w:rsidR="00626DA0" w:rsidRPr="003A137D" w:rsidDel="00F8395A">
          <w:rPr>
            <w:color w:val="000000" w:themeColor="text1"/>
          </w:rPr>
          <w:delText>.</w:delText>
        </w:r>
        <w:r w:rsidR="00D66FBF" w:rsidRPr="003A137D" w:rsidDel="00F8395A">
          <w:rPr>
            <w:color w:val="000000" w:themeColor="text1"/>
          </w:rPr>
          <w:delText xml:space="preserve"> CLARK and CLARK-s’s classification has also shared 1</w:delText>
        </w:r>
        <w:r w:rsidR="00B059A8" w:rsidRPr="003A137D" w:rsidDel="00F8395A">
          <w:rPr>
            <w:color w:val="000000" w:themeColor="text1"/>
          </w:rPr>
          <w:delText>219</w:delText>
        </w:r>
        <w:r w:rsidR="00D66FBF" w:rsidRPr="003A137D" w:rsidDel="00F8395A">
          <w:rPr>
            <w:color w:val="000000" w:themeColor="text1"/>
          </w:rPr>
          <w:delText xml:space="preserve"> and 1</w:delText>
        </w:r>
        <w:r w:rsidR="00160E79" w:rsidRPr="003A137D" w:rsidDel="00F8395A">
          <w:rPr>
            <w:color w:val="000000" w:themeColor="text1"/>
          </w:rPr>
          <w:delText>059</w:delText>
        </w:r>
        <w:r w:rsidR="00D66FBF" w:rsidRPr="003A137D" w:rsidDel="00F8395A">
          <w:rPr>
            <w:color w:val="000000" w:themeColor="text1"/>
          </w:rPr>
          <w:delText xml:space="preserve"> species taxa wtith Kaiju specificially.</w:delText>
        </w:r>
        <w:r w:rsidR="007F6559" w:rsidRPr="003A137D" w:rsidDel="00F8395A">
          <w:rPr>
            <w:color w:val="000000" w:themeColor="text1"/>
          </w:rPr>
          <w:delText xml:space="preserve"> </w:delText>
        </w:r>
        <w:r w:rsidR="00573B3C" w:rsidRPr="003A137D" w:rsidDel="00F8395A">
          <w:rPr>
            <w:color w:val="000000" w:themeColor="text1"/>
          </w:rPr>
          <w:delText>To assess if different software has identified same species taxa as the most abundant taxa,</w:delText>
        </w:r>
        <w:r w:rsidR="007F6559" w:rsidRPr="003A137D" w:rsidDel="00F8395A">
          <w:rPr>
            <w:color w:val="000000" w:themeColor="text1"/>
          </w:rPr>
          <w:delText xml:space="preserve"> species taxa </w:delText>
        </w:r>
        <w:r w:rsidR="00573B3C" w:rsidRPr="003A137D" w:rsidDel="00F8395A">
          <w:rPr>
            <w:color w:val="000000" w:themeColor="text1"/>
          </w:rPr>
          <w:delText>with at least 10% of the reads from each sample were identified from each software’s classification</w:delText>
        </w:r>
        <w:r w:rsidR="007F6559" w:rsidRPr="003A137D" w:rsidDel="00F8395A">
          <w:rPr>
            <w:color w:val="000000" w:themeColor="text1"/>
          </w:rPr>
          <w:delText xml:space="preserve">. </w:delText>
        </w:r>
        <w:r w:rsidR="00573B3C" w:rsidRPr="003A137D" w:rsidDel="00F8395A">
          <w:rPr>
            <w:color w:val="000000" w:themeColor="text1"/>
          </w:rPr>
          <w:delText xml:space="preserve">Metaphlan3 in this case, has identified most number of unique species taxa (18 taxa), while </w:delText>
        </w:r>
      </w:del>
      <w:del w:id="2210" w:author="Ruijie Xu" w:date="2022-02-01T13:44:00Z">
        <w:r w:rsidR="00573B3C" w:rsidRPr="003A137D" w:rsidDel="00537B08">
          <w:rPr>
            <w:color w:val="000000" w:themeColor="text1"/>
          </w:rPr>
          <w:delText>Blastn</w:delText>
        </w:r>
      </w:del>
      <w:del w:id="2211" w:author="Ruijie Xu" w:date="2022-02-02T13:36:00Z">
        <w:r w:rsidR="00573B3C" w:rsidRPr="003A137D" w:rsidDel="00F8395A">
          <w:rPr>
            <w:color w:val="000000" w:themeColor="text1"/>
          </w:rPr>
          <w:delText xml:space="preserve"> and Kaiju has the least (7 taxa)</w:delText>
        </w:r>
        <w:r w:rsidR="00BB5A4A" w:rsidRPr="003A137D" w:rsidDel="00F8395A">
          <w:rPr>
            <w:color w:val="000000" w:themeColor="text1"/>
          </w:rPr>
          <w:delText xml:space="preserve">. CLARK vs. CLARK-s and Kraken vs. Bracken shared most number of </w:delText>
        </w:r>
        <w:r w:rsidR="00046767" w:rsidRPr="003A137D" w:rsidDel="00F8395A">
          <w:rPr>
            <w:color w:val="000000" w:themeColor="text1"/>
          </w:rPr>
          <w:delText>taxa in this category (9 and 8 taxa, respectively).</w:delText>
        </w:r>
        <w:r w:rsidR="005279E0" w:rsidRPr="003A137D" w:rsidDel="00F8395A">
          <w:rPr>
            <w:color w:val="000000" w:themeColor="text1"/>
          </w:rPr>
          <w:delText xml:space="preserve"> Two species taxa were identified by all software as the top ten percent most abundant species taxa which are </w:delText>
        </w:r>
        <w:r w:rsidR="005279E0" w:rsidRPr="003A137D" w:rsidDel="00F8395A">
          <w:rPr>
            <w:i/>
            <w:iCs/>
            <w:color w:val="000000" w:themeColor="text1"/>
          </w:rPr>
          <w:delText>L. interrogans</w:delText>
        </w:r>
        <w:r w:rsidR="005279E0" w:rsidRPr="003A137D" w:rsidDel="00F8395A">
          <w:rPr>
            <w:color w:val="000000" w:themeColor="text1"/>
          </w:rPr>
          <w:delText xml:space="preserve"> and </w:delText>
        </w:r>
        <w:r w:rsidR="005279E0" w:rsidRPr="003A137D" w:rsidDel="00F8395A">
          <w:rPr>
            <w:i/>
            <w:iCs/>
            <w:color w:val="000000" w:themeColor="text1"/>
          </w:rPr>
          <w:delText>Bartonella elizabethae</w:delText>
        </w:r>
        <w:r w:rsidR="005279E0" w:rsidRPr="003A137D" w:rsidDel="00F8395A">
          <w:rPr>
            <w:color w:val="000000" w:themeColor="text1"/>
          </w:rPr>
          <w:delText>.</w:delText>
        </w:r>
      </w:del>
    </w:p>
    <w:p w14:paraId="33C5C965" w14:textId="4DE1A994" w:rsidR="00024929" w:rsidRPr="003A137D" w:rsidDel="00F8395A" w:rsidRDefault="00024929" w:rsidP="00973D53">
      <w:pPr>
        <w:spacing w:line="480" w:lineRule="auto"/>
        <w:rPr>
          <w:del w:id="2212" w:author="Ruijie Xu" w:date="2022-02-02T13:37:00Z"/>
          <w:b/>
          <w:bCs/>
          <w:color w:val="000000" w:themeColor="text1"/>
        </w:rPr>
      </w:pPr>
      <w:del w:id="2213" w:author="Ruijie Xu" w:date="2022-02-02T13:37:00Z">
        <w:r w:rsidRPr="003A137D" w:rsidDel="00F8395A">
          <w:rPr>
            <w:b/>
            <w:bCs/>
            <w:color w:val="000000" w:themeColor="text1"/>
          </w:rPr>
          <w:delText xml:space="preserve">Downstream analyses for </w:delText>
        </w:r>
        <w:r w:rsidR="008F0BF1" w:rsidRPr="003A137D" w:rsidDel="00F8395A">
          <w:rPr>
            <w:b/>
            <w:bCs/>
            <w:color w:val="000000" w:themeColor="text1"/>
          </w:rPr>
          <w:delText>microbial community</w:delText>
        </w:r>
        <w:r w:rsidRPr="003A137D" w:rsidDel="00F8395A">
          <w:rPr>
            <w:b/>
            <w:bCs/>
            <w:color w:val="000000" w:themeColor="text1"/>
          </w:rPr>
          <w:delText xml:space="preserve"> characterization</w:delText>
        </w:r>
      </w:del>
    </w:p>
    <w:p w14:paraId="68F1729E" w14:textId="18697972" w:rsidR="006E374C" w:rsidRPr="003A137D" w:rsidDel="00F8395A" w:rsidRDefault="00F70624" w:rsidP="006F316A">
      <w:pPr>
        <w:spacing w:line="480" w:lineRule="auto"/>
        <w:ind w:firstLine="720"/>
        <w:rPr>
          <w:del w:id="2214" w:author="Ruijie Xu" w:date="2022-02-02T13:37:00Z"/>
          <w:color w:val="000000" w:themeColor="text1"/>
        </w:rPr>
      </w:pPr>
      <w:del w:id="2215" w:author="Ruijie Xu" w:date="2022-02-02T13:37:00Z">
        <w:r w:rsidRPr="003A137D" w:rsidDel="00F8395A">
          <w:rPr>
            <w:color w:val="000000" w:themeColor="text1"/>
          </w:rPr>
          <w:delText>We have also obtained the Alpha and Beta diversities of the</w:delText>
        </w:r>
        <w:r w:rsidR="00D37BE5" w:rsidRPr="003A137D" w:rsidDel="00F8395A">
          <w:rPr>
            <w:color w:val="000000" w:themeColor="text1"/>
          </w:rPr>
          <w:delText xml:space="preserve"> Rattus</w:delText>
        </w:r>
        <w:r w:rsidRPr="003A137D" w:rsidDel="00F8395A">
          <w:rPr>
            <w:color w:val="000000" w:themeColor="text1"/>
          </w:rPr>
          <w:delText xml:space="preserve"> dataset at the </w:delText>
        </w:r>
        <w:r w:rsidR="00AD6CF1" w:rsidRPr="003A137D" w:rsidDel="00F8395A">
          <w:rPr>
            <w:color w:val="000000" w:themeColor="text1"/>
          </w:rPr>
          <w:delText>s</w:delText>
        </w:r>
        <w:r w:rsidRPr="003A137D" w:rsidDel="00F8395A">
          <w:rPr>
            <w:color w:val="000000" w:themeColor="text1"/>
          </w:rPr>
          <w:delText>pecies level to characterize the microbial communities</w:delText>
        </w:r>
        <w:r w:rsidR="00D37BE5" w:rsidRPr="003A137D" w:rsidDel="00F8395A">
          <w:rPr>
            <w:color w:val="000000" w:themeColor="text1"/>
          </w:rPr>
          <w:delText xml:space="preserve"> </w:delText>
        </w:r>
        <w:r w:rsidR="006573FF" w:rsidRPr="003A137D" w:rsidDel="00F8395A">
          <w:rPr>
            <w:color w:val="000000" w:themeColor="text1"/>
          </w:rPr>
          <w:delText>each</w:delText>
        </w:r>
        <w:r w:rsidR="001A1361" w:rsidRPr="003A137D" w:rsidDel="00F8395A">
          <w:rPr>
            <w:color w:val="000000" w:themeColor="text1"/>
          </w:rPr>
          <w:delText xml:space="preserve"> sample </w:delText>
        </w:r>
        <w:r w:rsidR="006573FF" w:rsidRPr="003A137D" w:rsidDel="00F8395A">
          <w:rPr>
            <w:color w:val="000000" w:themeColor="text1"/>
          </w:rPr>
          <w:delText>using different</w:delText>
        </w:r>
        <w:r w:rsidR="00D37BE5" w:rsidRPr="003A137D" w:rsidDel="00F8395A">
          <w:rPr>
            <w:color w:val="000000" w:themeColor="text1"/>
          </w:rPr>
          <w:delText xml:space="preserve"> software’s classification results</w:delText>
        </w:r>
        <w:r w:rsidR="007C586F" w:rsidRPr="003A137D" w:rsidDel="00F8395A">
          <w:rPr>
            <w:color w:val="000000" w:themeColor="text1"/>
          </w:rPr>
          <w:delText>.</w:delText>
        </w:r>
        <w:r w:rsidRPr="003A137D" w:rsidDel="00F8395A">
          <w:rPr>
            <w:color w:val="000000" w:themeColor="text1"/>
          </w:rPr>
          <w:delText xml:space="preserve"> </w:delText>
        </w:r>
      </w:del>
    </w:p>
    <w:p w14:paraId="3CC35005" w14:textId="6D225E41" w:rsidR="00ED5294" w:rsidRPr="003A137D" w:rsidDel="00F8395A" w:rsidRDefault="00E656FB" w:rsidP="00973D53">
      <w:pPr>
        <w:spacing w:line="480" w:lineRule="auto"/>
        <w:ind w:firstLine="720"/>
        <w:rPr>
          <w:del w:id="2216" w:author="Ruijie Xu" w:date="2022-02-02T13:37:00Z"/>
          <w:color w:val="000000" w:themeColor="text1"/>
        </w:rPr>
      </w:pPr>
      <w:del w:id="2217" w:author="Ruijie Xu" w:date="2022-02-02T13:37:00Z">
        <w:r w:rsidRPr="003A137D" w:rsidDel="00F8395A">
          <w:rPr>
            <w:color w:val="000000" w:themeColor="text1"/>
          </w:rPr>
          <w:delText>For Alpha diversities</w:delText>
        </w:r>
        <w:r w:rsidR="00772780" w:rsidRPr="003A137D" w:rsidDel="00F8395A">
          <w:rPr>
            <w:color w:val="000000" w:themeColor="text1"/>
          </w:rPr>
          <w:delText xml:space="preserve">, which </w:delText>
        </w:r>
        <w:r w:rsidR="005508B8" w:rsidRPr="003A137D" w:rsidDel="00F8395A">
          <w:rPr>
            <w:color w:val="000000" w:themeColor="text1"/>
          </w:rPr>
          <w:delText>focus</w:delText>
        </w:r>
        <w:r w:rsidR="00290F06" w:rsidRPr="003A137D" w:rsidDel="00F8395A">
          <w:rPr>
            <w:color w:val="000000" w:themeColor="text1"/>
          </w:rPr>
          <w:delText>e</w:delText>
        </w:r>
        <w:r w:rsidR="00772780" w:rsidRPr="003A137D" w:rsidDel="00F8395A">
          <w:rPr>
            <w:color w:val="000000" w:themeColor="text1"/>
          </w:rPr>
          <w:delText>s</w:delText>
        </w:r>
        <w:r w:rsidR="005508B8" w:rsidRPr="003A137D" w:rsidDel="00F8395A">
          <w:rPr>
            <w:color w:val="000000" w:themeColor="text1"/>
          </w:rPr>
          <w:delText xml:space="preserve"> on</w:delText>
        </w:r>
        <w:r w:rsidRPr="003A137D" w:rsidDel="00F8395A">
          <w:rPr>
            <w:color w:val="000000" w:themeColor="text1"/>
          </w:rPr>
          <w:delText xml:space="preserve"> the within-species microbial communities</w:delText>
        </w:r>
        <w:r w:rsidR="005508B8" w:rsidRPr="003A137D" w:rsidDel="00F8395A">
          <w:rPr>
            <w:color w:val="000000" w:themeColor="text1"/>
          </w:rPr>
          <w:delText xml:space="preserve"> characterization</w:delText>
        </w:r>
        <w:r w:rsidRPr="003A137D" w:rsidDel="00F8395A">
          <w:rPr>
            <w:color w:val="000000" w:themeColor="text1"/>
          </w:rPr>
          <w:delText>,</w:delText>
        </w:r>
        <w:r w:rsidR="00772780" w:rsidRPr="003A137D" w:rsidDel="00F8395A">
          <w:rPr>
            <w:color w:val="000000" w:themeColor="text1"/>
          </w:rPr>
          <w:delText xml:space="preserve"> we obtained three </w:delText>
        </w:r>
        <w:r w:rsidR="00261AEF" w:rsidRPr="003A137D" w:rsidDel="00F8395A">
          <w:rPr>
            <w:color w:val="000000" w:themeColor="text1"/>
          </w:rPr>
          <w:delText>indices</w:delText>
        </w:r>
        <w:r w:rsidR="00772780" w:rsidRPr="003A137D" w:rsidDel="00F8395A">
          <w:rPr>
            <w:color w:val="000000" w:themeColor="text1"/>
          </w:rPr>
          <w:delText xml:space="preserve"> comparing </w:delText>
        </w:r>
        <w:r w:rsidR="0000394F" w:rsidRPr="003A137D" w:rsidDel="00F8395A">
          <w:rPr>
            <w:color w:val="000000" w:themeColor="text1"/>
          </w:rPr>
          <w:delText>each software’s characterization</w:delText>
        </w:r>
        <w:r w:rsidR="00772780" w:rsidRPr="003A137D" w:rsidDel="00F8395A">
          <w:rPr>
            <w:color w:val="000000" w:themeColor="text1"/>
          </w:rPr>
          <w:delText xml:space="preserve">, 1) the </w:delText>
        </w:r>
        <w:r w:rsidR="00A16025" w:rsidRPr="003A137D" w:rsidDel="00F8395A">
          <w:rPr>
            <w:color w:val="000000" w:themeColor="text1"/>
          </w:rPr>
          <w:delText xml:space="preserve">observed </w:delText>
        </w:r>
        <w:r w:rsidR="00772780" w:rsidRPr="003A137D" w:rsidDel="00F8395A">
          <w:rPr>
            <w:color w:val="000000" w:themeColor="text1"/>
          </w:rPr>
          <w:delText xml:space="preserve">number of unique species within each sample (Observed), 2) the Shannon index, which characterize the richness of each sample (Shannon), and 3) the Simpson index, which describes the </w:delText>
        </w:r>
        <w:r w:rsidR="006573FF" w:rsidRPr="003A137D" w:rsidDel="00F8395A">
          <w:rPr>
            <w:color w:val="000000" w:themeColor="text1"/>
          </w:rPr>
          <w:delText xml:space="preserve">evenness of the </w:delText>
        </w:r>
        <w:r w:rsidR="00772780" w:rsidRPr="003A137D" w:rsidDel="00F8395A">
          <w:rPr>
            <w:color w:val="000000" w:themeColor="text1"/>
          </w:rPr>
          <w:delText>microbial abundance within each sample (Simpson)</w:delText>
        </w:r>
        <w:r w:rsidR="00506F7F" w:rsidRPr="003A137D" w:rsidDel="00F8395A">
          <w:rPr>
            <w:color w:val="000000" w:themeColor="text1"/>
          </w:rPr>
          <w:delText xml:space="preserve"> (Figure 5)</w:delText>
        </w:r>
        <w:r w:rsidR="00772780" w:rsidRPr="003A137D" w:rsidDel="00F8395A">
          <w:rPr>
            <w:color w:val="000000" w:themeColor="text1"/>
          </w:rPr>
          <w:delText>.</w:delText>
        </w:r>
        <w:r w:rsidRPr="003A137D" w:rsidDel="00F8395A">
          <w:rPr>
            <w:color w:val="000000" w:themeColor="text1"/>
          </w:rPr>
          <w:delText xml:space="preserve"> </w:delText>
        </w:r>
        <w:r w:rsidR="002A5522" w:rsidRPr="003A137D" w:rsidDel="00F8395A">
          <w:rPr>
            <w:color w:val="000000" w:themeColor="text1"/>
          </w:rPr>
          <w:delText>T</w:delText>
        </w:r>
        <w:r w:rsidR="007E27EF" w:rsidRPr="003A137D" w:rsidDel="00F8395A">
          <w:rPr>
            <w:color w:val="000000" w:themeColor="text1"/>
          </w:rPr>
          <w:delText>he number</w:delText>
        </w:r>
        <w:r w:rsidR="00B85E50" w:rsidRPr="003A137D" w:rsidDel="00F8395A">
          <w:rPr>
            <w:color w:val="000000" w:themeColor="text1"/>
          </w:rPr>
          <w:delText>s</w:delText>
        </w:r>
        <w:r w:rsidR="007E27EF" w:rsidRPr="003A137D" w:rsidDel="00F8395A">
          <w:rPr>
            <w:color w:val="000000" w:themeColor="text1"/>
          </w:rPr>
          <w:delText xml:space="preserve"> of unique tax</w:delText>
        </w:r>
        <w:r w:rsidR="00B85E50" w:rsidRPr="003A137D" w:rsidDel="00F8395A">
          <w:rPr>
            <w:color w:val="000000" w:themeColor="text1"/>
          </w:rPr>
          <w:delText>a</w:delText>
        </w:r>
        <w:r w:rsidR="007E27EF" w:rsidRPr="003A137D" w:rsidDel="00F8395A">
          <w:rPr>
            <w:color w:val="000000" w:themeColor="text1"/>
          </w:rPr>
          <w:delText xml:space="preserve"> observed </w:delText>
        </w:r>
        <w:r w:rsidR="00B85E50" w:rsidRPr="003A137D" w:rsidDel="00F8395A">
          <w:rPr>
            <w:color w:val="000000" w:themeColor="text1"/>
          </w:rPr>
          <w:delText>from each sample were largely different using different sofwares. Out of the 36 pairwise comparison between different software, only 6 comparison</w:delText>
        </w:r>
        <w:r w:rsidR="009E44F1" w:rsidRPr="003A137D" w:rsidDel="00F8395A">
          <w:rPr>
            <w:color w:val="000000" w:themeColor="text1"/>
          </w:rPr>
          <w:delText>s</w:delText>
        </w:r>
        <w:r w:rsidR="00B85E50" w:rsidRPr="003A137D" w:rsidDel="00F8395A">
          <w:rPr>
            <w:color w:val="000000" w:themeColor="text1"/>
          </w:rPr>
          <w:delText xml:space="preserve"> were not significantly different</w:delText>
        </w:r>
        <w:r w:rsidR="009E44F1" w:rsidRPr="003A137D" w:rsidDel="00F8395A">
          <w:rPr>
            <w:color w:val="000000" w:themeColor="text1"/>
          </w:rPr>
          <w:delText xml:space="preserve"> </w:delText>
        </w:r>
        <w:r w:rsidR="00B85E50" w:rsidRPr="003A137D" w:rsidDel="00F8395A">
          <w:rPr>
            <w:color w:val="000000" w:themeColor="text1"/>
          </w:rPr>
          <w:delText xml:space="preserve">(Table II.4), which are </w:delText>
        </w:r>
      </w:del>
      <w:del w:id="2218" w:author="Ruijie Xu" w:date="2022-02-01T13:44:00Z">
        <w:r w:rsidR="00B85E50" w:rsidRPr="003A137D" w:rsidDel="00537B08">
          <w:rPr>
            <w:color w:val="000000" w:themeColor="text1"/>
          </w:rPr>
          <w:delText>Blastn</w:delText>
        </w:r>
      </w:del>
      <w:del w:id="2219" w:author="Ruijie Xu" w:date="2022-02-02T13:37:00Z">
        <w:r w:rsidR="00B85E50" w:rsidRPr="003A137D" w:rsidDel="00F8395A">
          <w:rPr>
            <w:color w:val="000000" w:themeColor="text1"/>
          </w:rPr>
          <w:delText xml:space="preserve">’s observed taxa with </w:delText>
        </w:r>
        <w:r w:rsidR="0056525F" w:rsidRPr="003A137D" w:rsidDel="00F8395A">
          <w:rPr>
            <w:color w:val="000000" w:themeColor="text1"/>
          </w:rPr>
          <w:delText xml:space="preserve">that of </w:delText>
        </w:r>
        <w:r w:rsidR="00B85E50" w:rsidRPr="003A137D" w:rsidDel="00F8395A">
          <w:rPr>
            <w:color w:val="000000" w:themeColor="text1"/>
          </w:rPr>
          <w:delText>Kraken2, CLARK, and CLARK-s</w:delText>
        </w:r>
        <w:r w:rsidR="00A16025" w:rsidRPr="003A137D" w:rsidDel="00F8395A">
          <w:rPr>
            <w:color w:val="000000" w:themeColor="text1"/>
          </w:rPr>
          <w:delText>,</w:delText>
        </w:r>
        <w:r w:rsidR="00B85E50" w:rsidRPr="003A137D" w:rsidDel="00F8395A">
          <w:rPr>
            <w:color w:val="000000" w:themeColor="text1"/>
          </w:rPr>
          <w:delText xml:space="preserve"> comparison between CLARK and CLARK-s</w:delText>
        </w:r>
        <w:r w:rsidR="00A16025" w:rsidRPr="003A137D" w:rsidDel="00F8395A">
          <w:rPr>
            <w:color w:val="000000" w:themeColor="text1"/>
          </w:rPr>
          <w:delText>,</w:delText>
        </w:r>
        <w:r w:rsidR="00B85E50" w:rsidRPr="003A137D" w:rsidDel="00F8395A">
          <w:rPr>
            <w:color w:val="000000" w:themeColor="text1"/>
          </w:rPr>
          <w:delText xml:space="preserve"> and comparison between Centrifuge and Kaiju. </w:delText>
        </w:r>
        <w:r w:rsidR="00F458D8" w:rsidRPr="003A137D" w:rsidDel="00F8395A">
          <w:rPr>
            <w:color w:val="000000" w:themeColor="text1"/>
          </w:rPr>
          <w:delText xml:space="preserve">Nevertheless, </w:delText>
        </w:r>
        <w:r w:rsidR="00F51657" w:rsidRPr="003A137D" w:rsidDel="00F8395A">
          <w:rPr>
            <w:color w:val="000000" w:themeColor="text1"/>
          </w:rPr>
          <w:delText>the Shannon index,</w:delText>
        </w:r>
        <w:r w:rsidR="00F458D8" w:rsidRPr="003A137D" w:rsidDel="00F8395A">
          <w:rPr>
            <w:color w:val="000000" w:themeColor="text1"/>
          </w:rPr>
          <w:delText xml:space="preserve"> obtained from these softwares are more similar </w:delText>
        </w:r>
        <w:r w:rsidR="00A16025" w:rsidRPr="003A137D" w:rsidDel="00F8395A">
          <w:rPr>
            <w:color w:val="000000" w:themeColor="text1"/>
          </w:rPr>
          <w:delText>than the observed numbers of taxa</w:delText>
        </w:r>
        <w:r w:rsidR="00F51657" w:rsidRPr="003A137D" w:rsidDel="00F8395A">
          <w:rPr>
            <w:color w:val="000000" w:themeColor="text1"/>
          </w:rPr>
          <w:delText>.</w:delText>
        </w:r>
        <w:r w:rsidR="00F458D8" w:rsidRPr="003A137D" w:rsidDel="00F8395A">
          <w:rPr>
            <w:color w:val="000000" w:themeColor="text1"/>
          </w:rPr>
          <w:delText xml:space="preserve"> 1</w:delText>
        </w:r>
        <w:r w:rsidR="00990DF6" w:rsidRPr="003A137D" w:rsidDel="00F8395A">
          <w:rPr>
            <w:color w:val="000000" w:themeColor="text1"/>
          </w:rPr>
          <w:delText>3</w:delText>
        </w:r>
        <w:r w:rsidR="00F458D8" w:rsidRPr="003A137D" w:rsidDel="00F8395A">
          <w:rPr>
            <w:color w:val="000000" w:themeColor="text1"/>
          </w:rPr>
          <w:delText xml:space="preserve"> out of 36 comparison were found not significantly different. </w:delText>
        </w:r>
        <w:r w:rsidR="00711965" w:rsidRPr="003A137D" w:rsidDel="00F8395A">
          <w:rPr>
            <w:color w:val="000000" w:themeColor="text1"/>
          </w:rPr>
          <w:delText xml:space="preserve">All the classifications of software found similar </w:delText>
        </w:r>
        <w:r w:rsidR="00F458D8" w:rsidRPr="003A137D" w:rsidDel="00F8395A">
          <w:rPr>
            <w:color w:val="000000" w:themeColor="text1"/>
          </w:rPr>
          <w:delText>in observed taxa</w:delText>
        </w:r>
        <w:r w:rsidR="00711965" w:rsidRPr="003A137D" w:rsidDel="00F8395A">
          <w:rPr>
            <w:color w:val="000000" w:themeColor="text1"/>
          </w:rPr>
          <w:delText xml:space="preserve"> was also found not significant in difference for their</w:delText>
        </w:r>
        <w:r w:rsidR="00F458D8" w:rsidRPr="003A137D" w:rsidDel="00F8395A">
          <w:rPr>
            <w:color w:val="000000" w:themeColor="text1"/>
          </w:rPr>
          <w:delText xml:space="preserve"> </w:delText>
        </w:r>
        <w:r w:rsidR="00F51657" w:rsidRPr="003A137D" w:rsidDel="00F8395A">
          <w:rPr>
            <w:color w:val="000000" w:themeColor="text1"/>
          </w:rPr>
          <w:delText>Shannon indices</w:delText>
        </w:r>
        <w:r w:rsidR="00092FFA" w:rsidRPr="003A137D" w:rsidDel="00F8395A">
          <w:rPr>
            <w:color w:val="000000" w:themeColor="text1"/>
          </w:rPr>
          <w:delText xml:space="preserve">. Shannon indices obtained with </w:delText>
        </w:r>
      </w:del>
      <w:del w:id="2220" w:author="Ruijie Xu" w:date="2022-02-01T13:44:00Z">
        <w:r w:rsidR="00092FFA" w:rsidRPr="003A137D" w:rsidDel="00537B08">
          <w:rPr>
            <w:color w:val="000000" w:themeColor="text1"/>
          </w:rPr>
          <w:delText>Blastn</w:delText>
        </w:r>
      </w:del>
      <w:del w:id="2221" w:author="Ruijie Xu" w:date="2022-02-02T13:37:00Z">
        <w:r w:rsidR="00092FFA" w:rsidRPr="003A137D" w:rsidDel="00F8395A">
          <w:rPr>
            <w:color w:val="000000" w:themeColor="text1"/>
          </w:rPr>
          <w:delText xml:space="preserve">’s classification </w:delText>
        </w:r>
        <w:r w:rsidR="00F458D8" w:rsidRPr="003A137D" w:rsidDel="00F8395A">
          <w:rPr>
            <w:color w:val="000000" w:themeColor="text1"/>
          </w:rPr>
          <w:delText xml:space="preserve">was also found not different from the that of Bracken and Diamond. </w:delText>
        </w:r>
        <w:r w:rsidR="00F51657" w:rsidRPr="003A137D" w:rsidDel="00F8395A">
          <w:rPr>
            <w:color w:val="000000" w:themeColor="text1"/>
          </w:rPr>
          <w:delText xml:space="preserve">These software similar to </w:delText>
        </w:r>
        <w:r w:rsidR="00F7317E" w:rsidRPr="003A137D" w:rsidDel="00F8395A">
          <w:rPr>
            <w:color w:val="000000" w:themeColor="text1"/>
          </w:rPr>
          <w:delText xml:space="preserve">the Shannon indices obtained from </w:delText>
        </w:r>
      </w:del>
      <w:del w:id="2222" w:author="Ruijie Xu" w:date="2022-02-01T13:44:00Z">
        <w:r w:rsidR="00F7317E" w:rsidRPr="003A137D" w:rsidDel="00537B08">
          <w:rPr>
            <w:color w:val="000000" w:themeColor="text1"/>
          </w:rPr>
          <w:delText>Blastn</w:delText>
        </w:r>
      </w:del>
      <w:del w:id="2223" w:author="Ruijie Xu" w:date="2022-02-02T13:37:00Z">
        <w:r w:rsidR="00F7317E" w:rsidRPr="003A137D" w:rsidDel="00F8395A">
          <w:rPr>
            <w:color w:val="000000" w:themeColor="text1"/>
          </w:rPr>
          <w:delText xml:space="preserve"> was also found similar with each other</w:delText>
        </w:r>
        <w:r w:rsidR="00F51657" w:rsidRPr="003A137D" w:rsidDel="00F8395A">
          <w:rPr>
            <w:color w:val="000000" w:themeColor="text1"/>
          </w:rPr>
          <w:delText>, ex. Bracken vs. Diamond, Bracken vs. CLARK</w:delText>
        </w:r>
        <w:r w:rsidR="0099162B" w:rsidRPr="003A137D" w:rsidDel="00F8395A">
          <w:rPr>
            <w:color w:val="000000" w:themeColor="text1"/>
          </w:rPr>
          <w:delText xml:space="preserve"> and CLARK-s</w:delText>
        </w:r>
        <w:r w:rsidR="00F51657" w:rsidRPr="003A137D" w:rsidDel="00F8395A">
          <w:rPr>
            <w:color w:val="000000" w:themeColor="text1"/>
          </w:rPr>
          <w:delText>, and Diamond</w:delText>
        </w:r>
        <w:r w:rsidR="00A16025" w:rsidRPr="003A137D" w:rsidDel="00F8395A">
          <w:rPr>
            <w:color w:val="000000" w:themeColor="text1"/>
          </w:rPr>
          <w:delText xml:space="preserve"> vs. CLARK</w:delText>
        </w:r>
        <w:r w:rsidR="000644F8" w:rsidRPr="003A137D" w:rsidDel="00F8395A">
          <w:rPr>
            <w:color w:val="000000" w:themeColor="text1"/>
          </w:rPr>
          <w:delText xml:space="preserve"> and CLARK-s</w:delText>
        </w:r>
        <w:r w:rsidR="00F51657" w:rsidRPr="003A137D" w:rsidDel="00F8395A">
          <w:rPr>
            <w:color w:val="000000" w:themeColor="text1"/>
          </w:rPr>
          <w:delText>, and etc</w:delText>
        </w:r>
        <w:r w:rsidR="00F7317E" w:rsidRPr="003A137D" w:rsidDel="00F8395A">
          <w:rPr>
            <w:color w:val="000000" w:themeColor="text1"/>
          </w:rPr>
          <w:delText>.</w:delText>
        </w:r>
        <w:r w:rsidR="00F51657" w:rsidRPr="003A137D" w:rsidDel="00F8395A">
          <w:rPr>
            <w:color w:val="000000" w:themeColor="text1"/>
          </w:rPr>
          <w:delText xml:space="preserve"> </w:delText>
        </w:r>
        <w:r w:rsidR="002A5522" w:rsidRPr="003A137D" w:rsidDel="00F8395A">
          <w:rPr>
            <w:color w:val="000000" w:themeColor="text1"/>
          </w:rPr>
          <w:delText xml:space="preserve">For the evennnes within each sample, the Simpson’s index </w:delText>
        </w:r>
        <w:r w:rsidR="005E6BA5" w:rsidRPr="003A137D" w:rsidDel="00F8395A">
          <w:rPr>
            <w:color w:val="000000" w:themeColor="text1"/>
          </w:rPr>
          <w:delText>w</w:delText>
        </w:r>
        <w:r w:rsidR="00B130B3" w:rsidRPr="003A137D" w:rsidDel="00F8395A">
          <w:rPr>
            <w:color w:val="000000" w:themeColor="text1"/>
          </w:rPr>
          <w:delText>ere</w:delText>
        </w:r>
        <w:r w:rsidR="00ED5294" w:rsidRPr="003A137D" w:rsidDel="00F8395A">
          <w:rPr>
            <w:color w:val="000000" w:themeColor="text1"/>
          </w:rPr>
          <w:delText xml:space="preserve"> least impacted by the differences in classification results across software. Only </w:delText>
        </w:r>
        <w:r w:rsidR="00E40E6B" w:rsidRPr="003A137D" w:rsidDel="00F8395A">
          <w:rPr>
            <w:color w:val="000000" w:themeColor="text1"/>
          </w:rPr>
          <w:delText>7</w:delText>
        </w:r>
        <w:r w:rsidR="00ED5294" w:rsidRPr="003A137D" w:rsidDel="00F8395A">
          <w:rPr>
            <w:color w:val="000000" w:themeColor="text1"/>
          </w:rPr>
          <w:delText xml:space="preserve"> out of 36 comparison were found significantly different in Simpson indices. Most of these significantly differen</w:delText>
        </w:r>
        <w:r w:rsidR="003F61D5" w:rsidRPr="003A137D" w:rsidDel="00F8395A">
          <w:rPr>
            <w:color w:val="000000" w:themeColor="text1"/>
          </w:rPr>
          <w:delText>t comparisons</w:delText>
        </w:r>
        <w:r w:rsidR="00ED5294" w:rsidRPr="003A137D" w:rsidDel="00F8395A">
          <w:rPr>
            <w:color w:val="000000" w:themeColor="text1"/>
          </w:rPr>
          <w:delText xml:space="preserve"> were</w:delText>
        </w:r>
        <w:r w:rsidR="003F61D5" w:rsidRPr="003A137D" w:rsidDel="00F8395A">
          <w:rPr>
            <w:color w:val="000000" w:themeColor="text1"/>
          </w:rPr>
          <w:delText xml:space="preserve"> identified</w:delText>
        </w:r>
        <w:r w:rsidR="00ED5294" w:rsidRPr="003A137D" w:rsidDel="00F8395A">
          <w:rPr>
            <w:color w:val="000000" w:themeColor="text1"/>
          </w:rPr>
          <w:delText xml:space="preserve"> between CLARK-s</w:delText>
        </w:r>
        <w:r w:rsidR="00F30561" w:rsidRPr="003A137D" w:rsidDel="00F8395A">
          <w:rPr>
            <w:color w:val="000000" w:themeColor="text1"/>
          </w:rPr>
          <w:delText xml:space="preserve"> (3/</w:delText>
        </w:r>
        <w:r w:rsidR="00E40E6B" w:rsidRPr="003A137D" w:rsidDel="00F8395A">
          <w:rPr>
            <w:color w:val="000000" w:themeColor="text1"/>
          </w:rPr>
          <w:delText>7</w:delText>
        </w:r>
        <w:r w:rsidR="00F30561" w:rsidRPr="003A137D" w:rsidDel="00F8395A">
          <w:rPr>
            <w:color w:val="000000" w:themeColor="text1"/>
          </w:rPr>
          <w:delText>)</w:delText>
        </w:r>
        <w:r w:rsidR="00E40E6B" w:rsidRPr="003A137D" w:rsidDel="00F8395A">
          <w:rPr>
            <w:color w:val="000000" w:themeColor="text1"/>
          </w:rPr>
          <w:delText xml:space="preserve"> and </w:delText>
        </w:r>
        <w:r w:rsidR="00ED5294" w:rsidRPr="003A137D" w:rsidDel="00F8395A">
          <w:rPr>
            <w:color w:val="000000" w:themeColor="text1"/>
          </w:rPr>
          <w:delText xml:space="preserve">Centrifuge </w:delText>
        </w:r>
        <w:r w:rsidR="009E4CC0" w:rsidRPr="003A137D" w:rsidDel="00F8395A">
          <w:rPr>
            <w:color w:val="000000" w:themeColor="text1"/>
          </w:rPr>
          <w:delText>(</w:delText>
        </w:r>
        <w:r w:rsidR="00E40E6B" w:rsidRPr="003A137D" w:rsidDel="00F8395A">
          <w:rPr>
            <w:color w:val="000000" w:themeColor="text1"/>
          </w:rPr>
          <w:delText>4</w:delText>
        </w:r>
        <w:r w:rsidR="009E4CC0" w:rsidRPr="003A137D" w:rsidDel="00F8395A">
          <w:rPr>
            <w:color w:val="000000" w:themeColor="text1"/>
          </w:rPr>
          <w:delText>/</w:delText>
        </w:r>
        <w:r w:rsidR="00E40E6B" w:rsidRPr="003A137D" w:rsidDel="00F8395A">
          <w:rPr>
            <w:color w:val="000000" w:themeColor="text1"/>
          </w:rPr>
          <w:delText>7</w:delText>
        </w:r>
        <w:r w:rsidR="009E4CC0" w:rsidRPr="003A137D" w:rsidDel="00F8395A">
          <w:rPr>
            <w:color w:val="000000" w:themeColor="text1"/>
          </w:rPr>
          <w:delText xml:space="preserve">) </w:delText>
        </w:r>
        <w:r w:rsidR="00ED5294" w:rsidRPr="003A137D" w:rsidDel="00F8395A">
          <w:rPr>
            <w:color w:val="000000" w:themeColor="text1"/>
          </w:rPr>
          <w:delText>with other software</w:delText>
        </w:r>
        <w:r w:rsidR="000456CA" w:rsidRPr="003A137D" w:rsidDel="00F8395A">
          <w:rPr>
            <w:color w:val="000000" w:themeColor="text1"/>
          </w:rPr>
          <w:delText>s or between each other.</w:delText>
        </w:r>
      </w:del>
    </w:p>
    <w:p w14:paraId="0060C1D3" w14:textId="14F46B7D" w:rsidR="00807D43" w:rsidRPr="003A137D" w:rsidDel="00F8395A" w:rsidRDefault="00152A59" w:rsidP="00973D53">
      <w:pPr>
        <w:spacing w:line="480" w:lineRule="auto"/>
        <w:ind w:firstLine="720"/>
        <w:rPr>
          <w:del w:id="2224" w:author="Ruijie Xu" w:date="2022-02-02T13:37:00Z"/>
          <w:color w:val="000000" w:themeColor="text1"/>
        </w:rPr>
      </w:pPr>
      <w:del w:id="2225" w:author="Ruijie Xu" w:date="2022-02-02T13:37:00Z">
        <w:r w:rsidRPr="003A137D" w:rsidDel="00F8395A">
          <w:rPr>
            <w:color w:val="000000" w:themeColor="text1"/>
          </w:rPr>
          <w:delText>In addition to within-sample characterization, the</w:delText>
        </w:r>
        <w:r w:rsidR="00076F80" w:rsidRPr="003A137D" w:rsidDel="00F8395A">
          <w:rPr>
            <w:color w:val="000000" w:themeColor="text1"/>
          </w:rPr>
          <w:delText xml:space="preserve"> </w:delText>
        </w:r>
        <w:r w:rsidRPr="003A137D" w:rsidDel="00F8395A">
          <w:rPr>
            <w:color w:val="000000" w:themeColor="text1"/>
          </w:rPr>
          <w:delText xml:space="preserve">pairwise </w:delText>
        </w:r>
        <w:r w:rsidR="00076F80" w:rsidRPr="003A137D" w:rsidDel="00F8395A">
          <w:rPr>
            <w:color w:val="000000" w:themeColor="text1"/>
          </w:rPr>
          <w:delText>between</w:delText>
        </w:r>
        <w:r w:rsidRPr="003A137D" w:rsidDel="00F8395A">
          <w:rPr>
            <w:color w:val="000000" w:themeColor="text1"/>
          </w:rPr>
          <w:delText>-</w:delText>
        </w:r>
        <w:r w:rsidR="00076F80" w:rsidRPr="003A137D" w:rsidDel="00F8395A">
          <w:rPr>
            <w:color w:val="000000" w:themeColor="text1"/>
          </w:rPr>
          <w:delText xml:space="preserve">sample </w:delText>
        </w:r>
        <w:r w:rsidRPr="003A137D" w:rsidDel="00F8395A">
          <w:rPr>
            <w:color w:val="000000" w:themeColor="text1"/>
          </w:rPr>
          <w:delText xml:space="preserve">relationships were measured by the Bray-Curtis indices and clustered using </w:delText>
        </w:r>
        <w:r w:rsidR="003771FA" w:rsidRPr="003A137D" w:rsidDel="00F8395A">
          <w:rPr>
            <w:color w:val="000000" w:themeColor="text1"/>
          </w:rPr>
          <w:delText xml:space="preserve">the </w:delText>
        </w:r>
        <w:r w:rsidRPr="003A137D" w:rsidDel="00F8395A">
          <w:rPr>
            <w:color w:val="000000" w:themeColor="text1"/>
          </w:rPr>
          <w:delText>hierarchical clustering</w:delText>
        </w:r>
        <w:r w:rsidR="00EF13D8" w:rsidRPr="003A137D" w:rsidDel="00F8395A">
          <w:rPr>
            <w:color w:val="000000" w:themeColor="text1"/>
          </w:rPr>
          <w:delText xml:space="preserve"> method</w:delText>
        </w:r>
        <w:r w:rsidRPr="003A137D" w:rsidDel="00F8395A">
          <w:rPr>
            <w:color w:val="000000" w:themeColor="text1"/>
          </w:rPr>
          <w:delText xml:space="preserve">. </w:delText>
        </w:r>
        <w:r w:rsidR="002A577A" w:rsidRPr="003A137D" w:rsidDel="00F8395A">
          <w:rPr>
            <w:color w:val="000000" w:themeColor="text1"/>
          </w:rPr>
          <w:delText>V</w:delText>
        </w:r>
        <w:r w:rsidR="0011714C" w:rsidRPr="003A137D" w:rsidDel="00F8395A">
          <w:rPr>
            <w:color w:val="000000" w:themeColor="text1"/>
          </w:rPr>
          <w:delText xml:space="preserve">alidating comparison using </w:delText>
        </w:r>
        <w:r w:rsidR="007D20C3" w:rsidRPr="003A137D" w:rsidDel="00F8395A">
          <w:rPr>
            <w:color w:val="000000" w:themeColor="text1"/>
          </w:rPr>
          <w:delText xml:space="preserve">the </w:delText>
        </w:r>
        <w:r w:rsidR="0011714C" w:rsidRPr="003A137D" w:rsidDel="00F8395A">
          <w:rPr>
            <w:color w:val="000000" w:themeColor="text1"/>
          </w:rPr>
          <w:delText xml:space="preserve">paired Wilicoxon signed rank test, </w:delText>
        </w:r>
        <w:r w:rsidR="00F0172A" w:rsidRPr="003A137D" w:rsidDel="00F8395A">
          <w:rPr>
            <w:color w:val="000000" w:themeColor="text1"/>
          </w:rPr>
          <w:delText xml:space="preserve">we identified that </w:delText>
        </w:r>
        <w:r w:rsidR="0011714C" w:rsidRPr="003A137D" w:rsidDel="00F8395A">
          <w:rPr>
            <w:color w:val="000000" w:themeColor="text1"/>
          </w:rPr>
          <w:delText xml:space="preserve">the pairwise between-sample relationships evaluated using </w:delText>
        </w:r>
      </w:del>
      <w:del w:id="2226" w:author="Ruijie Xu" w:date="2022-02-01T13:44:00Z">
        <w:r w:rsidR="0011714C" w:rsidRPr="003A137D" w:rsidDel="00537B08">
          <w:rPr>
            <w:color w:val="000000" w:themeColor="text1"/>
          </w:rPr>
          <w:delText>Blastn</w:delText>
        </w:r>
      </w:del>
      <w:del w:id="2227" w:author="Ruijie Xu" w:date="2022-02-02T13:37:00Z">
        <w:r w:rsidR="0011714C" w:rsidRPr="003A137D" w:rsidDel="00F8395A">
          <w:rPr>
            <w:color w:val="000000" w:themeColor="text1"/>
          </w:rPr>
          <w:delText xml:space="preserve"> </w:delText>
        </w:r>
        <w:r w:rsidR="005404AE" w:rsidRPr="003A137D" w:rsidDel="00F8395A">
          <w:rPr>
            <w:color w:val="000000" w:themeColor="text1"/>
          </w:rPr>
          <w:delText>was not different from that evaluated with Kraken2, Bracken, and Centrifuge</w:delText>
        </w:r>
        <w:r w:rsidR="008D4D1A" w:rsidRPr="003A137D" w:rsidDel="00F8395A">
          <w:rPr>
            <w:color w:val="000000" w:themeColor="text1"/>
          </w:rPr>
          <w:delText xml:space="preserve">, and between-sample relationships evaluated using CLARK and CLARK-s are not different from most other softwares except for </w:delText>
        </w:r>
      </w:del>
      <w:del w:id="2228" w:author="Ruijie Xu" w:date="2022-02-01T13:44:00Z">
        <w:r w:rsidR="008D4D1A" w:rsidRPr="003A137D" w:rsidDel="00537B08">
          <w:rPr>
            <w:color w:val="000000" w:themeColor="text1"/>
          </w:rPr>
          <w:delText>Blastn</w:delText>
        </w:r>
      </w:del>
      <w:del w:id="2229" w:author="Ruijie Xu" w:date="2022-02-02T13:37:00Z">
        <w:r w:rsidR="008D4D1A" w:rsidRPr="003A137D" w:rsidDel="00F8395A">
          <w:rPr>
            <w:color w:val="000000" w:themeColor="text1"/>
          </w:rPr>
          <w:delText>, Centrifuge, and Metaphlan3</w:delText>
        </w:r>
        <w:r w:rsidR="00AE6D08" w:rsidRPr="003A137D" w:rsidDel="00F8395A">
          <w:rPr>
            <w:color w:val="000000" w:themeColor="text1"/>
          </w:rPr>
          <w:delText>, separating these software into two groups.</w:delText>
        </w:r>
        <w:r w:rsidR="006B6D6C" w:rsidRPr="003A137D" w:rsidDel="00F8395A">
          <w:rPr>
            <w:color w:val="000000" w:themeColor="text1"/>
          </w:rPr>
          <w:delText xml:space="preserve"> </w:delText>
        </w:r>
        <w:r w:rsidR="008D4D1A" w:rsidRPr="003A137D" w:rsidDel="00F8395A">
          <w:rPr>
            <w:color w:val="000000" w:themeColor="text1"/>
          </w:rPr>
          <w:delText xml:space="preserve">Metaphlan3, with 5 out of 12 samples unclassified completely, was significantly different </w:delText>
        </w:r>
        <w:r w:rsidR="00EE7C1F" w:rsidRPr="003A137D" w:rsidDel="00F8395A">
          <w:rPr>
            <w:color w:val="000000" w:themeColor="text1"/>
          </w:rPr>
          <w:delText>in the</w:delText>
        </w:r>
        <w:r w:rsidR="008D4D1A" w:rsidRPr="003A137D" w:rsidDel="00F8395A">
          <w:rPr>
            <w:color w:val="000000" w:themeColor="text1"/>
          </w:rPr>
          <w:delText xml:space="preserve"> </w:delText>
        </w:r>
        <w:r w:rsidR="00EE7C1F" w:rsidRPr="003A137D" w:rsidDel="00F8395A">
          <w:rPr>
            <w:color w:val="000000" w:themeColor="text1"/>
          </w:rPr>
          <w:delText>between-sample relationships with that obtained from other software (Table II.5).</w:delText>
        </w:r>
        <w:r w:rsidR="006B6D6C" w:rsidRPr="003A137D" w:rsidDel="00F8395A">
          <w:rPr>
            <w:color w:val="000000" w:themeColor="text1"/>
          </w:rPr>
          <w:delText xml:space="preserve"> </w:delText>
        </w:r>
        <w:r w:rsidR="00506F7F" w:rsidRPr="003A137D" w:rsidDel="00F8395A">
          <w:rPr>
            <w:color w:val="000000" w:themeColor="text1"/>
          </w:rPr>
          <w:delText>We further explored the relationships between</w:delText>
        </w:r>
        <w:r w:rsidR="00022714" w:rsidRPr="003A137D" w:rsidDel="00F8395A">
          <w:rPr>
            <w:color w:val="000000" w:themeColor="text1"/>
          </w:rPr>
          <w:delText>-</w:delText>
        </w:r>
        <w:r w:rsidR="00506F7F" w:rsidRPr="003A137D" w:rsidDel="00F8395A">
          <w:rPr>
            <w:color w:val="000000" w:themeColor="text1"/>
          </w:rPr>
          <w:delText xml:space="preserve">samples compare to that of other samples using using hierarchical clustering (Figure 6). </w:delText>
        </w:r>
        <w:r w:rsidR="00571708" w:rsidRPr="003A137D" w:rsidDel="00F8395A">
          <w:rPr>
            <w:color w:val="000000" w:themeColor="text1"/>
          </w:rPr>
          <w:delText xml:space="preserve">Except for the clustering using the Metaphlan3 classification, the classification of rest software has clustered the Rattus samples into two large clusters, first cluster </w:delText>
        </w:r>
        <w:r w:rsidR="00421971" w:rsidRPr="003A137D" w:rsidDel="00F8395A">
          <w:rPr>
            <w:color w:val="000000" w:themeColor="text1"/>
          </w:rPr>
          <w:delText>included</w:delText>
        </w:r>
        <w:r w:rsidR="00571708" w:rsidRPr="003A137D" w:rsidDel="00F8395A">
          <w:rPr>
            <w:color w:val="000000" w:themeColor="text1"/>
          </w:rPr>
          <w:delText xml:space="preserve"> three </w:delText>
        </w:r>
        <w:r w:rsidR="002F7267" w:rsidRPr="003A137D" w:rsidDel="00F8395A">
          <w:rPr>
            <w:color w:val="000000" w:themeColor="text1"/>
          </w:rPr>
          <w:delText>l</w:delText>
        </w:r>
        <w:r w:rsidR="00571708" w:rsidRPr="003A137D" w:rsidDel="00F8395A">
          <w:rPr>
            <w:color w:val="000000" w:themeColor="text1"/>
          </w:rPr>
          <w:delText xml:space="preserve">ung samples (R22.L, R26.L and R27.L) and second cluster with all </w:delText>
        </w:r>
        <w:r w:rsidR="001D3975" w:rsidRPr="003A137D" w:rsidDel="00F8395A">
          <w:rPr>
            <w:color w:val="000000" w:themeColor="text1"/>
          </w:rPr>
          <w:delText xml:space="preserve">the </w:delText>
        </w:r>
        <w:r w:rsidR="00571708" w:rsidRPr="003A137D" w:rsidDel="00F8395A">
          <w:rPr>
            <w:color w:val="000000" w:themeColor="text1"/>
          </w:rPr>
          <w:delText>Kidney and Spleen samples a</w:delText>
        </w:r>
        <w:r w:rsidR="001D3975" w:rsidRPr="003A137D" w:rsidDel="00F8395A">
          <w:rPr>
            <w:color w:val="000000" w:themeColor="text1"/>
          </w:rPr>
          <w:delText>s well as</w:delText>
        </w:r>
        <w:r w:rsidR="00571708" w:rsidRPr="003A137D" w:rsidDel="00F8395A">
          <w:rPr>
            <w:color w:val="000000" w:themeColor="text1"/>
          </w:rPr>
          <w:delText xml:space="preserve"> the Lung sample of Rattus subject R28 (R28.L). However, the smaller clusters formed inside the second cluster varies among software. For example, </w:delText>
        </w:r>
      </w:del>
      <w:del w:id="2230" w:author="Ruijie Xu" w:date="2022-02-01T13:44:00Z">
        <w:r w:rsidR="00571708" w:rsidRPr="003A137D" w:rsidDel="00537B08">
          <w:rPr>
            <w:color w:val="000000" w:themeColor="text1"/>
          </w:rPr>
          <w:delText>Blastn</w:delText>
        </w:r>
      </w:del>
      <w:del w:id="2231" w:author="Ruijie Xu" w:date="2022-02-02T13:37:00Z">
        <w:r w:rsidR="00964EFE" w:rsidRPr="003A137D" w:rsidDel="00F8395A">
          <w:rPr>
            <w:color w:val="000000" w:themeColor="text1"/>
          </w:rPr>
          <w:delText>’s classification</w:delText>
        </w:r>
        <w:r w:rsidR="00571708" w:rsidRPr="003A137D" w:rsidDel="00F8395A">
          <w:rPr>
            <w:color w:val="000000" w:themeColor="text1"/>
          </w:rPr>
          <w:delText xml:space="preserve"> has clustered three Kidney samples (R22</w:delText>
        </w:r>
        <w:r w:rsidR="0069497C" w:rsidRPr="003A137D" w:rsidDel="00F8395A">
          <w:rPr>
            <w:color w:val="000000" w:themeColor="text1"/>
          </w:rPr>
          <w:delText>.K, R26.K, and R27.K) closely with each other before clustered further with other samples. This cluster was only observed in Centrifuge’s clustering</w:delText>
        </w:r>
        <w:r w:rsidR="00ED68FC" w:rsidRPr="003A137D" w:rsidDel="00F8395A">
          <w:rPr>
            <w:color w:val="000000" w:themeColor="text1"/>
          </w:rPr>
          <w:delText>.</w:delText>
        </w:r>
        <w:r w:rsidR="0069497C" w:rsidRPr="003A137D" w:rsidDel="00F8395A">
          <w:rPr>
            <w:color w:val="000000" w:themeColor="text1"/>
          </w:rPr>
          <w:delText xml:space="preserve"> </w:delText>
        </w:r>
        <w:r w:rsidR="00ED68FC" w:rsidRPr="003A137D" w:rsidDel="00F8395A">
          <w:rPr>
            <w:color w:val="000000" w:themeColor="text1"/>
          </w:rPr>
          <w:delText>W</w:delText>
        </w:r>
        <w:r w:rsidR="0069497C" w:rsidRPr="003A137D" w:rsidDel="00F8395A">
          <w:rPr>
            <w:color w:val="000000" w:themeColor="text1"/>
          </w:rPr>
          <w:delText xml:space="preserve">hile in the clustering of other software, these three kidney samples were always clustered closer with other samples before clustered with </w:delText>
        </w:r>
        <w:r w:rsidR="007A3BA3" w:rsidRPr="003A137D" w:rsidDel="00F8395A">
          <w:rPr>
            <w:color w:val="000000" w:themeColor="text1"/>
          </w:rPr>
          <w:delText>each other. For example, in Diamond, CLARK, and CLARK-s, one of the three</w:delText>
        </w:r>
        <w:r w:rsidR="00975C42" w:rsidRPr="003A137D" w:rsidDel="00F8395A">
          <w:rPr>
            <w:color w:val="000000" w:themeColor="text1"/>
          </w:rPr>
          <w:delText xml:space="preserve"> kidney</w:delText>
        </w:r>
        <w:r w:rsidR="007A3BA3" w:rsidRPr="003A137D" w:rsidDel="00F8395A">
          <w:rPr>
            <w:color w:val="000000" w:themeColor="text1"/>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3A137D" w:rsidDel="00F8395A">
          <w:rPr>
            <w:color w:val="000000" w:themeColor="text1"/>
          </w:rPr>
          <w:delText xml:space="preserve">. However, in </w:delText>
        </w:r>
      </w:del>
      <w:del w:id="2232" w:author="Ruijie Xu" w:date="2022-02-01T13:44:00Z">
        <w:r w:rsidR="00C92B68" w:rsidRPr="003A137D" w:rsidDel="00537B08">
          <w:rPr>
            <w:color w:val="000000" w:themeColor="text1"/>
          </w:rPr>
          <w:delText>Blastn</w:delText>
        </w:r>
      </w:del>
      <w:del w:id="2233" w:author="Ruijie Xu" w:date="2022-02-02T13:37:00Z">
        <w:r w:rsidR="00C92B68" w:rsidRPr="003A137D" w:rsidDel="00F8395A">
          <w:rPr>
            <w:color w:val="000000" w:themeColor="text1"/>
          </w:rPr>
          <w:delText xml:space="preserve">’s classification, both R26.S and R27.S was clustered with the rest of the Spleen sample first (R22.S and R28.S) before clustered together with the three Kidney samples. </w:delText>
        </w:r>
      </w:del>
    </w:p>
    <w:p w14:paraId="229C0949" w14:textId="35BA7EE1" w:rsidR="00555CEB" w:rsidRDefault="00315E9F">
      <w:pPr>
        <w:spacing w:line="480" w:lineRule="auto"/>
        <w:rPr>
          <w:ins w:id="2234" w:author="Ruijie Xu" w:date="2022-02-27T12:28:00Z"/>
          <w:b/>
          <w:bCs/>
          <w:color w:val="000000" w:themeColor="text1"/>
        </w:rPr>
      </w:pPr>
      <w:r w:rsidRPr="003A137D">
        <w:rPr>
          <w:b/>
          <w:bCs/>
          <w:color w:val="000000" w:themeColor="text1"/>
        </w:rPr>
        <w:t>DA</w:t>
      </w:r>
      <w:r w:rsidR="00172C70" w:rsidRPr="003A137D">
        <w:rPr>
          <w:b/>
          <w:bCs/>
          <w:color w:val="000000" w:themeColor="text1"/>
        </w:rPr>
        <w:t xml:space="preserve"> taxa identification</w:t>
      </w:r>
    </w:p>
    <w:p w14:paraId="4EA24A2A" w14:textId="77777777" w:rsidR="000752D6" w:rsidRPr="00A15B7A" w:rsidDel="000752D6" w:rsidRDefault="000752D6">
      <w:pPr>
        <w:spacing w:line="480" w:lineRule="auto"/>
        <w:rPr>
          <w:del w:id="2235" w:author="Ruijie Xu" w:date="2022-02-27T12:28:00Z"/>
          <w:b/>
          <w:bCs/>
          <w:i/>
          <w:iCs/>
          <w:color w:val="000000" w:themeColor="text1"/>
          <w:rPrChange w:id="2236" w:author="Ruijie Xu" w:date="2022-02-27T13:45:00Z">
            <w:rPr>
              <w:del w:id="2237" w:author="Ruijie Xu" w:date="2022-02-27T12:28:00Z"/>
              <w:b/>
              <w:bCs/>
              <w:color w:val="000000" w:themeColor="text1"/>
            </w:rPr>
          </w:rPrChange>
        </w:rPr>
      </w:pPr>
    </w:p>
    <w:p w14:paraId="22E5D433" w14:textId="09E37A6A" w:rsidR="009D24B7" w:rsidRPr="00A15B7A" w:rsidDel="000752D6" w:rsidRDefault="00C41DEE">
      <w:pPr>
        <w:spacing w:line="480" w:lineRule="auto"/>
        <w:rPr>
          <w:ins w:id="2238" w:author="Liliana Salvador" w:date="2022-02-26T17:32:00Z"/>
          <w:del w:id="2239" w:author="Ruijie Xu" w:date="2022-02-27T12:26:00Z"/>
          <w:i/>
          <w:iCs/>
          <w:color w:val="000000" w:themeColor="text1"/>
          <w:rPrChange w:id="2240" w:author="Ruijie Xu" w:date="2022-02-27T13:45:00Z">
            <w:rPr>
              <w:ins w:id="2241" w:author="Liliana Salvador" w:date="2022-02-26T17:32:00Z"/>
              <w:del w:id="2242" w:author="Ruijie Xu" w:date="2022-02-27T12:26:00Z"/>
              <w:color w:val="000000" w:themeColor="text1"/>
            </w:rPr>
          </w:rPrChange>
        </w:rPr>
      </w:pPr>
      <w:commentRangeStart w:id="2243"/>
      <w:del w:id="2244" w:author="Ruijie Xu" w:date="2022-02-02T13:37:00Z">
        <w:r w:rsidRPr="00A15B7A" w:rsidDel="005A69D3">
          <w:rPr>
            <w:i/>
            <w:iCs/>
            <w:color w:val="000000" w:themeColor="text1"/>
            <w:rPrChange w:id="2245" w:author="Ruijie Xu" w:date="2022-02-27T13:45:00Z">
              <w:rPr>
                <w:color w:val="000000" w:themeColor="text1"/>
              </w:rPr>
            </w:rPrChange>
          </w:rPr>
          <w:delText>We have also identified the</w:delText>
        </w:r>
      </w:del>
      <w:del w:id="2246" w:author="Ruijie Xu" w:date="2022-02-27T12:24:00Z">
        <w:r w:rsidRPr="00A15B7A" w:rsidDel="000752D6">
          <w:rPr>
            <w:i/>
            <w:iCs/>
            <w:color w:val="000000" w:themeColor="text1"/>
            <w:rPrChange w:id="2247" w:author="Ruijie Xu" w:date="2022-02-27T13:45:00Z">
              <w:rPr>
                <w:color w:val="000000" w:themeColor="text1"/>
              </w:rPr>
            </w:rPrChange>
          </w:rPr>
          <w:delText xml:space="preserve"> </w:delText>
        </w:r>
        <w:r w:rsidR="00315E9F" w:rsidRPr="00A15B7A" w:rsidDel="000752D6">
          <w:rPr>
            <w:i/>
            <w:iCs/>
            <w:color w:val="000000" w:themeColor="text1"/>
            <w:rPrChange w:id="2248" w:author="Ruijie Xu" w:date="2022-02-27T13:45:00Z">
              <w:rPr>
                <w:color w:val="000000" w:themeColor="text1"/>
              </w:rPr>
            </w:rPrChange>
          </w:rPr>
          <w:delText>DA</w:delText>
        </w:r>
        <w:r w:rsidRPr="00A15B7A" w:rsidDel="000752D6">
          <w:rPr>
            <w:i/>
            <w:iCs/>
            <w:color w:val="000000" w:themeColor="text1"/>
            <w:rPrChange w:id="2249" w:author="Ruijie Xu" w:date="2022-02-27T13:45:00Z">
              <w:rPr>
                <w:color w:val="000000" w:themeColor="text1"/>
              </w:rPr>
            </w:rPrChange>
          </w:rPr>
          <w:delText xml:space="preserve"> taxa between the samples of different tissues. </w:delText>
        </w:r>
        <w:commentRangeEnd w:id="2243"/>
        <w:r w:rsidR="00197BBC" w:rsidRPr="00A15B7A" w:rsidDel="000752D6">
          <w:rPr>
            <w:rStyle w:val="CommentReference"/>
            <w:i/>
            <w:iCs/>
            <w:rPrChange w:id="2250" w:author="Ruijie Xu" w:date="2022-02-27T13:45:00Z">
              <w:rPr>
                <w:rStyle w:val="CommentReference"/>
              </w:rPr>
            </w:rPrChange>
          </w:rPr>
          <w:commentReference w:id="2243"/>
        </w:r>
      </w:del>
      <w:del w:id="2251" w:author="Ruijie Xu" w:date="2022-02-27T12:26:00Z">
        <w:r w:rsidR="00165BF9" w:rsidRPr="00A15B7A" w:rsidDel="000752D6">
          <w:rPr>
            <w:i/>
            <w:iCs/>
            <w:color w:val="000000" w:themeColor="text1"/>
            <w:rPrChange w:id="2252" w:author="Ruijie Xu" w:date="2022-02-27T13:45:00Z">
              <w:rPr>
                <w:color w:val="000000" w:themeColor="text1"/>
              </w:rPr>
            </w:rPrChange>
          </w:rPr>
          <w:delText xml:space="preserve">The microbial communities of the lung samples </w:delText>
        </w:r>
        <w:commentRangeStart w:id="2253"/>
        <w:r w:rsidR="00165BF9" w:rsidRPr="00A15B7A" w:rsidDel="000752D6">
          <w:rPr>
            <w:i/>
            <w:iCs/>
            <w:color w:val="000000" w:themeColor="text1"/>
            <w:rPrChange w:id="2254" w:author="Ruijie Xu" w:date="2022-02-27T13:45:00Z">
              <w:rPr>
                <w:color w:val="000000" w:themeColor="text1"/>
              </w:rPr>
            </w:rPrChange>
          </w:rPr>
          <w:delText xml:space="preserve">were found </w:delText>
        </w:r>
        <w:r w:rsidR="00965421" w:rsidRPr="00A15B7A" w:rsidDel="000752D6">
          <w:rPr>
            <w:i/>
            <w:iCs/>
            <w:color w:val="000000" w:themeColor="text1"/>
            <w:rPrChange w:id="2255" w:author="Ruijie Xu" w:date="2022-02-27T13:45:00Z">
              <w:rPr>
                <w:color w:val="000000" w:themeColor="text1"/>
              </w:rPr>
            </w:rPrChange>
          </w:rPr>
          <w:delText xml:space="preserve">most </w:delText>
        </w:r>
        <w:r w:rsidR="00165BF9" w:rsidRPr="00A15B7A" w:rsidDel="000752D6">
          <w:rPr>
            <w:i/>
            <w:iCs/>
            <w:color w:val="000000" w:themeColor="text1"/>
            <w:rPrChange w:id="2256" w:author="Ruijie Xu" w:date="2022-02-27T13:45:00Z">
              <w:rPr>
                <w:color w:val="000000" w:themeColor="text1"/>
              </w:rPr>
            </w:rPrChange>
          </w:rPr>
          <w:delText xml:space="preserve">distinctive </w:delText>
        </w:r>
        <w:commentRangeEnd w:id="2253"/>
        <w:r w:rsidR="00A92FC0" w:rsidRPr="00A15B7A" w:rsidDel="000752D6">
          <w:rPr>
            <w:rStyle w:val="CommentReference"/>
            <w:i/>
            <w:iCs/>
            <w:rPrChange w:id="2257" w:author="Ruijie Xu" w:date="2022-02-27T13:45:00Z">
              <w:rPr>
                <w:rStyle w:val="CommentReference"/>
              </w:rPr>
            </w:rPrChange>
          </w:rPr>
          <w:commentReference w:id="2253"/>
        </w:r>
        <w:r w:rsidR="00165BF9" w:rsidRPr="00A15B7A" w:rsidDel="000752D6">
          <w:rPr>
            <w:i/>
            <w:iCs/>
            <w:color w:val="000000" w:themeColor="text1"/>
            <w:rPrChange w:id="2258" w:author="Ruijie Xu" w:date="2022-02-27T13:45:00Z">
              <w:rPr>
                <w:color w:val="000000" w:themeColor="text1"/>
              </w:rPr>
            </w:rPrChange>
          </w:rPr>
          <w:delText xml:space="preserve">from that of spleen and kidney samples </w:delText>
        </w:r>
        <w:commentRangeStart w:id="2259"/>
        <w:r w:rsidR="00165BF9" w:rsidRPr="00A15B7A" w:rsidDel="000752D6">
          <w:rPr>
            <w:i/>
            <w:iCs/>
            <w:color w:val="000000" w:themeColor="text1"/>
            <w:rPrChange w:id="2260" w:author="Ruijie Xu" w:date="2022-02-27T13:45:00Z">
              <w:rPr>
                <w:color w:val="000000" w:themeColor="text1"/>
              </w:rPr>
            </w:rPrChange>
          </w:rPr>
          <w:delText>despite the differences in the classification results reported by different software</w:delText>
        </w:r>
        <w:commentRangeEnd w:id="2259"/>
        <w:r w:rsidR="00A92FC0" w:rsidRPr="00A15B7A" w:rsidDel="000752D6">
          <w:rPr>
            <w:rStyle w:val="CommentReference"/>
            <w:i/>
            <w:iCs/>
            <w:rPrChange w:id="2261" w:author="Ruijie Xu" w:date="2022-02-27T13:45:00Z">
              <w:rPr>
                <w:rStyle w:val="CommentReference"/>
              </w:rPr>
            </w:rPrChange>
          </w:rPr>
          <w:commentReference w:id="2259"/>
        </w:r>
        <w:r w:rsidR="002F4BCE" w:rsidRPr="00A15B7A" w:rsidDel="000752D6">
          <w:rPr>
            <w:i/>
            <w:iCs/>
            <w:color w:val="000000" w:themeColor="text1"/>
            <w:rPrChange w:id="2262" w:author="Ruijie Xu" w:date="2022-02-27T13:45:00Z">
              <w:rPr>
                <w:color w:val="000000" w:themeColor="text1"/>
              </w:rPr>
            </w:rPrChange>
          </w:rPr>
          <w:delText xml:space="preserve">. </w:delText>
        </w:r>
        <w:commentRangeStart w:id="2263"/>
        <w:r w:rsidR="002F4BCE" w:rsidRPr="00A15B7A" w:rsidDel="000752D6">
          <w:rPr>
            <w:i/>
            <w:iCs/>
            <w:color w:val="000000" w:themeColor="text1"/>
            <w:rPrChange w:id="2264" w:author="Ruijie Xu" w:date="2022-02-27T13:45:00Z">
              <w:rPr>
                <w:color w:val="000000" w:themeColor="text1"/>
              </w:rPr>
            </w:rPrChange>
          </w:rPr>
          <w:delText xml:space="preserve">Therefore, we have </w:delText>
        </w:r>
        <w:r w:rsidR="00C332D9" w:rsidRPr="00A15B7A" w:rsidDel="000752D6">
          <w:rPr>
            <w:i/>
            <w:iCs/>
            <w:color w:val="000000" w:themeColor="text1"/>
            <w:rPrChange w:id="2265" w:author="Ruijie Xu" w:date="2022-02-27T13:45:00Z">
              <w:rPr>
                <w:color w:val="000000" w:themeColor="text1"/>
              </w:rPr>
            </w:rPrChange>
          </w:rPr>
          <w:delText xml:space="preserve">started with </w:delText>
        </w:r>
        <w:r w:rsidR="002F4BCE" w:rsidRPr="00A15B7A" w:rsidDel="000752D6">
          <w:rPr>
            <w:i/>
            <w:iCs/>
            <w:color w:val="000000" w:themeColor="text1"/>
            <w:rPrChange w:id="2266" w:author="Ruijie Xu" w:date="2022-02-27T13:45:00Z">
              <w:rPr>
                <w:color w:val="000000" w:themeColor="text1"/>
              </w:rPr>
            </w:rPrChange>
          </w:rPr>
          <w:delText>identif</w:delText>
        </w:r>
        <w:r w:rsidR="00C332D9" w:rsidRPr="00A15B7A" w:rsidDel="000752D6">
          <w:rPr>
            <w:i/>
            <w:iCs/>
            <w:color w:val="000000" w:themeColor="text1"/>
            <w:rPrChange w:id="2267" w:author="Ruijie Xu" w:date="2022-02-27T13:45:00Z">
              <w:rPr>
                <w:color w:val="000000" w:themeColor="text1"/>
              </w:rPr>
            </w:rPrChange>
          </w:rPr>
          <w:delText>y</w:delText>
        </w:r>
        <w:r w:rsidR="002F4BCE" w:rsidRPr="00A15B7A" w:rsidDel="000752D6">
          <w:rPr>
            <w:i/>
            <w:iCs/>
            <w:color w:val="000000" w:themeColor="text1"/>
            <w:rPrChange w:id="2268" w:author="Ruijie Xu" w:date="2022-02-27T13:45:00Z">
              <w:rPr>
                <w:color w:val="000000" w:themeColor="text1"/>
              </w:rPr>
            </w:rPrChange>
          </w:rPr>
          <w:delText xml:space="preserve"> the </w:delText>
        </w:r>
        <w:r w:rsidR="00315E9F" w:rsidRPr="00A15B7A" w:rsidDel="000752D6">
          <w:rPr>
            <w:i/>
            <w:iCs/>
            <w:color w:val="000000" w:themeColor="text1"/>
            <w:rPrChange w:id="2269" w:author="Ruijie Xu" w:date="2022-02-27T13:45:00Z">
              <w:rPr>
                <w:color w:val="000000" w:themeColor="text1"/>
              </w:rPr>
            </w:rPrChange>
          </w:rPr>
          <w:delText>DA</w:delText>
        </w:r>
        <w:r w:rsidR="002F4BCE" w:rsidRPr="00A15B7A" w:rsidDel="000752D6">
          <w:rPr>
            <w:i/>
            <w:iCs/>
            <w:color w:val="000000" w:themeColor="text1"/>
            <w:rPrChange w:id="2270" w:author="Ruijie Xu" w:date="2022-02-27T13:45:00Z">
              <w:rPr>
                <w:color w:val="000000" w:themeColor="text1"/>
              </w:rPr>
            </w:rPrChange>
          </w:rPr>
          <w:delText xml:space="preserve"> taxa between the lung samples and the kidney samples. </w:delText>
        </w:r>
        <w:commentRangeEnd w:id="2263"/>
        <w:r w:rsidR="00A92FC0" w:rsidRPr="00A15B7A" w:rsidDel="000752D6">
          <w:rPr>
            <w:rStyle w:val="CommentReference"/>
            <w:i/>
            <w:iCs/>
            <w:rPrChange w:id="2271" w:author="Ruijie Xu" w:date="2022-02-27T13:45:00Z">
              <w:rPr>
                <w:rStyle w:val="CommentReference"/>
              </w:rPr>
            </w:rPrChange>
          </w:rPr>
          <w:commentReference w:id="2263"/>
        </w:r>
      </w:del>
    </w:p>
    <w:p w14:paraId="0CDD276F" w14:textId="58C9DCAD" w:rsidR="00070E2B" w:rsidRPr="00A15B7A" w:rsidRDefault="00070E2B">
      <w:pPr>
        <w:spacing w:line="480" w:lineRule="auto"/>
        <w:rPr>
          <w:i/>
          <w:iCs/>
          <w:color w:val="000000" w:themeColor="text1"/>
          <w:u w:val="single"/>
          <w:rPrChange w:id="2272" w:author="Ruijie Xu" w:date="2022-02-27T13:45:00Z">
            <w:rPr>
              <w:color w:val="000000" w:themeColor="text1"/>
            </w:rPr>
          </w:rPrChange>
        </w:rPr>
      </w:pPr>
      <w:ins w:id="2273" w:author="Liliana Salvador" w:date="2022-02-26T17:32:00Z">
        <w:r w:rsidRPr="00A15B7A">
          <w:rPr>
            <w:i/>
            <w:iCs/>
            <w:color w:val="000000" w:themeColor="text1"/>
            <w:u w:val="single"/>
            <w:rPrChange w:id="2274" w:author="Ruijie Xu" w:date="2022-02-27T13:45:00Z">
              <w:rPr>
                <w:color w:val="000000" w:themeColor="text1"/>
              </w:rPr>
            </w:rPrChange>
          </w:rPr>
          <w:t>Lung and kidney sample comparison</w:t>
        </w:r>
      </w:ins>
    </w:p>
    <w:p w14:paraId="7226EB0E" w14:textId="5DAC6DC9" w:rsidR="002073EC" w:rsidRPr="00A15B7A" w:rsidDel="000752D6" w:rsidRDefault="00235870" w:rsidP="00B90087">
      <w:pPr>
        <w:spacing w:line="480" w:lineRule="auto"/>
        <w:rPr>
          <w:ins w:id="2275" w:author="Liliana Salvador" w:date="2022-02-26T17:30:00Z"/>
          <w:del w:id="2276" w:author="Ruijie Xu" w:date="2022-02-27T12:28:00Z"/>
          <w:color w:val="000000" w:themeColor="text1"/>
          <w:u w:val="single"/>
          <w:rPrChange w:id="2277" w:author="Ruijie Xu" w:date="2022-02-27T13:45:00Z">
            <w:rPr>
              <w:ins w:id="2278" w:author="Liliana Salvador" w:date="2022-02-26T17:30:00Z"/>
              <w:del w:id="2279" w:author="Ruijie Xu" w:date="2022-02-27T12:28:00Z"/>
              <w:color w:val="000000" w:themeColor="text1"/>
            </w:rPr>
          </w:rPrChange>
        </w:rPr>
      </w:pPr>
      <w:del w:id="2280" w:author="Ruijie Xu" w:date="2022-02-27T12:28:00Z">
        <w:r w:rsidRPr="00A15B7A" w:rsidDel="000752D6">
          <w:rPr>
            <w:color w:val="000000" w:themeColor="text1"/>
            <w:u w:val="single"/>
            <w:rPrChange w:id="2281" w:author="Ruijie Xu" w:date="2022-02-27T13:45:00Z">
              <w:rPr>
                <w:color w:val="000000" w:themeColor="text1"/>
              </w:rPr>
            </w:rPrChange>
          </w:rPr>
          <w:delText>Since Metaphlan3 wa</w:delText>
        </w:r>
      </w:del>
      <w:ins w:id="2282" w:author="Liliana Salvador" w:date="2022-02-26T17:11:00Z">
        <w:del w:id="2283" w:author="Ruijie Xu" w:date="2022-02-27T12:28:00Z">
          <w:r w:rsidR="00582025" w:rsidRPr="00A15B7A" w:rsidDel="000752D6">
            <w:rPr>
              <w:color w:val="000000" w:themeColor="text1"/>
              <w:u w:val="single"/>
              <w:rPrChange w:id="2284" w:author="Ruijie Xu" w:date="2022-02-27T13:45:00Z">
                <w:rPr>
                  <w:color w:val="000000" w:themeColor="text1"/>
                </w:rPr>
              </w:rPrChange>
            </w:rPr>
            <w:delText>s</w:delText>
          </w:r>
        </w:del>
      </w:ins>
      <w:del w:id="2285" w:author="Ruijie Xu" w:date="2022-02-27T12:28:00Z">
        <w:r w:rsidRPr="00A15B7A" w:rsidDel="000752D6">
          <w:rPr>
            <w:color w:val="000000" w:themeColor="text1"/>
            <w:u w:val="single"/>
            <w:rPrChange w:id="2286" w:author="Ruijie Xu" w:date="2022-02-27T13:45:00Z">
              <w:rPr>
                <w:color w:val="000000" w:themeColor="text1"/>
              </w:rPr>
            </w:rPrChange>
          </w:rPr>
          <w:delText>n not able to classif</w:delText>
        </w:r>
      </w:del>
      <w:del w:id="2287" w:author="Ruijie Xu" w:date="2022-02-27T12:27:00Z">
        <w:r w:rsidRPr="00A15B7A" w:rsidDel="000752D6">
          <w:rPr>
            <w:color w:val="000000" w:themeColor="text1"/>
            <w:u w:val="single"/>
            <w:rPrChange w:id="2288" w:author="Ruijie Xu" w:date="2022-02-27T13:45:00Z">
              <w:rPr>
                <w:color w:val="000000" w:themeColor="text1"/>
              </w:rPr>
            </w:rPrChange>
          </w:rPr>
          <w:delText xml:space="preserve">y </w:delText>
        </w:r>
        <w:commentRangeStart w:id="2289"/>
        <w:r w:rsidRPr="00A15B7A" w:rsidDel="000752D6">
          <w:rPr>
            <w:color w:val="000000" w:themeColor="text1"/>
            <w:u w:val="single"/>
            <w:rPrChange w:id="2290" w:author="Ruijie Xu" w:date="2022-02-27T13:45:00Z">
              <w:rPr>
                <w:color w:val="000000" w:themeColor="text1"/>
              </w:rPr>
            </w:rPrChange>
          </w:rPr>
          <w:delText>2 lung samples and 2 kidney samples</w:delText>
        </w:r>
        <w:commentRangeEnd w:id="2289"/>
        <w:r w:rsidR="00B911C3" w:rsidRPr="00A15B7A" w:rsidDel="000752D6">
          <w:rPr>
            <w:rStyle w:val="CommentReference"/>
            <w:u w:val="single"/>
            <w:rPrChange w:id="2291" w:author="Ruijie Xu" w:date="2022-02-27T13:45:00Z">
              <w:rPr>
                <w:rStyle w:val="CommentReference"/>
              </w:rPr>
            </w:rPrChange>
          </w:rPr>
          <w:commentReference w:id="2289"/>
        </w:r>
      </w:del>
      <w:del w:id="2292" w:author="Ruijie Xu" w:date="2022-02-27T12:28:00Z">
        <w:r w:rsidRPr="00A15B7A" w:rsidDel="000752D6">
          <w:rPr>
            <w:color w:val="000000" w:themeColor="text1"/>
            <w:u w:val="single"/>
            <w:rPrChange w:id="2293" w:author="Ruijie Xu" w:date="2022-02-27T13:45:00Z">
              <w:rPr>
                <w:color w:val="000000" w:themeColor="text1"/>
              </w:rPr>
            </w:rPrChange>
          </w:rPr>
          <w:delText>, we will exclude</w:delText>
        </w:r>
      </w:del>
      <w:ins w:id="2294" w:author="Liliana Salvador" w:date="2022-02-26T16:53:00Z">
        <w:del w:id="2295" w:author="Ruijie Xu" w:date="2022-02-27T12:28:00Z">
          <w:r w:rsidR="00A92FC0" w:rsidRPr="00A15B7A" w:rsidDel="000752D6">
            <w:rPr>
              <w:color w:val="000000" w:themeColor="text1"/>
              <w:u w:val="single"/>
              <w:rPrChange w:id="2296" w:author="Ruijie Xu" w:date="2022-02-27T13:45:00Z">
                <w:rPr>
                  <w:color w:val="000000" w:themeColor="text1"/>
                </w:rPr>
              </w:rPrChange>
            </w:rPr>
            <w:delText xml:space="preserve">d </w:delText>
          </w:r>
        </w:del>
      </w:ins>
      <w:del w:id="2297" w:author="Ruijie Xu" w:date="2022-02-27T12:28:00Z">
        <w:r w:rsidRPr="00A15B7A" w:rsidDel="000752D6">
          <w:rPr>
            <w:color w:val="000000" w:themeColor="text1"/>
            <w:u w:val="single"/>
            <w:rPrChange w:id="2298" w:author="Ruijie Xu" w:date="2022-02-27T13:45:00Z">
              <w:rPr>
                <w:color w:val="000000" w:themeColor="text1"/>
              </w:rPr>
            </w:rPrChange>
          </w:rPr>
          <w:delText xml:space="preserve"> the </w:delText>
        </w:r>
      </w:del>
      <w:ins w:id="2299" w:author="Liliana Salvador" w:date="2022-02-26T16:53:00Z">
        <w:del w:id="2300" w:author="Ruijie Xu" w:date="2022-02-27T12:28:00Z">
          <w:r w:rsidR="00A92FC0" w:rsidRPr="00A15B7A" w:rsidDel="000752D6">
            <w:rPr>
              <w:color w:val="000000" w:themeColor="text1"/>
              <w:u w:val="single"/>
              <w:rPrChange w:id="2301" w:author="Ruijie Xu" w:date="2022-02-27T13:45:00Z">
                <w:rPr>
                  <w:color w:val="000000" w:themeColor="text1"/>
                </w:rPr>
              </w:rPrChange>
            </w:rPr>
            <w:delText xml:space="preserve">Metaphlan3 </w:delText>
          </w:r>
        </w:del>
      </w:ins>
      <w:del w:id="2302" w:author="Ruijie Xu" w:date="2022-02-27T12:28:00Z">
        <w:r w:rsidRPr="00A15B7A" w:rsidDel="000752D6">
          <w:rPr>
            <w:color w:val="000000" w:themeColor="text1"/>
            <w:u w:val="single"/>
            <w:rPrChange w:id="2303" w:author="Ruijie Xu" w:date="2022-02-27T13:45:00Z">
              <w:rPr>
                <w:color w:val="000000" w:themeColor="text1"/>
              </w:rPr>
            </w:rPrChange>
          </w:rPr>
          <w:delText xml:space="preserve">classification analyses of Metaphlan3 from this analysis. </w:delText>
        </w:r>
      </w:del>
    </w:p>
    <w:p w14:paraId="6E4997A2" w14:textId="6AC75ED4" w:rsidR="002073EC" w:rsidRPr="00A15B7A" w:rsidRDefault="002073EC" w:rsidP="00B90087">
      <w:pPr>
        <w:spacing w:line="480" w:lineRule="auto"/>
        <w:rPr>
          <w:ins w:id="2304" w:author="Liliana Salvador" w:date="2022-02-26T17:30:00Z"/>
          <w:color w:val="000000" w:themeColor="text1"/>
          <w:u w:val="single"/>
          <w:rPrChange w:id="2305" w:author="Ruijie Xu" w:date="2022-02-27T13:45:00Z">
            <w:rPr>
              <w:ins w:id="2306" w:author="Liliana Salvador" w:date="2022-02-26T17:30:00Z"/>
              <w:color w:val="000000" w:themeColor="text1"/>
            </w:rPr>
          </w:rPrChange>
        </w:rPr>
      </w:pPr>
      <w:ins w:id="2307" w:author="Liliana Salvador" w:date="2022-02-26T17:30:00Z">
        <w:r w:rsidRPr="00A15B7A">
          <w:rPr>
            <w:color w:val="000000" w:themeColor="text1"/>
            <w:u w:val="single"/>
            <w:rPrChange w:id="2308" w:author="Ruijie Xu" w:date="2022-02-27T13:45:00Z">
              <w:rPr>
                <w:color w:val="000000" w:themeColor="text1"/>
              </w:rPr>
            </w:rPrChange>
          </w:rPr>
          <w:t>Species</w:t>
        </w:r>
      </w:ins>
      <w:ins w:id="2309" w:author="Liliana Salvador" w:date="2022-02-26T17:31:00Z">
        <w:r w:rsidRPr="00A15B7A">
          <w:rPr>
            <w:color w:val="000000" w:themeColor="text1"/>
            <w:u w:val="single"/>
            <w:rPrChange w:id="2310" w:author="Ruijie Xu" w:date="2022-02-27T13:45:00Z">
              <w:rPr>
                <w:i/>
                <w:iCs/>
                <w:color w:val="000000" w:themeColor="text1"/>
              </w:rPr>
            </w:rPrChange>
          </w:rPr>
          <w:t xml:space="preserve"> level</w:t>
        </w:r>
      </w:ins>
    </w:p>
    <w:p w14:paraId="2100473B" w14:textId="01227F00" w:rsidR="002073EC" w:rsidRDefault="0096700B" w:rsidP="00B90087">
      <w:pPr>
        <w:spacing w:line="480" w:lineRule="auto"/>
        <w:rPr>
          <w:ins w:id="2311" w:author="Liliana Salvador" w:date="2022-02-26T17:31:00Z"/>
          <w:color w:val="000000" w:themeColor="text1"/>
        </w:rPr>
      </w:pPr>
      <w:r w:rsidRPr="003A137D">
        <w:rPr>
          <w:color w:val="000000" w:themeColor="text1"/>
        </w:rPr>
        <w:t xml:space="preserve">At the species level, the number of </w:t>
      </w:r>
      <w:r w:rsidR="00315E9F" w:rsidRPr="003A137D">
        <w:rPr>
          <w:color w:val="000000" w:themeColor="text1"/>
        </w:rPr>
        <w:t>DA</w:t>
      </w:r>
      <w:r w:rsidRPr="003A137D">
        <w:rPr>
          <w:color w:val="000000" w:themeColor="text1"/>
        </w:rPr>
        <w:t xml:space="preserve"> taxon </w:t>
      </w:r>
      <w:r w:rsidR="00235870" w:rsidRPr="003A137D">
        <w:rPr>
          <w:color w:val="000000" w:themeColor="text1"/>
        </w:rPr>
        <w:t xml:space="preserve">identified using the classification results of different software ranges from </w:t>
      </w:r>
      <w:r w:rsidR="006B6D6C" w:rsidRPr="003A137D">
        <w:rPr>
          <w:color w:val="000000" w:themeColor="text1"/>
        </w:rPr>
        <w:t>10</w:t>
      </w:r>
      <w:r w:rsidR="00235870" w:rsidRPr="003A137D">
        <w:rPr>
          <w:color w:val="000000" w:themeColor="text1"/>
        </w:rPr>
        <w:t xml:space="preserve"> (Diamond) to 596 (Centrifuge)</w:t>
      </w:r>
      <w:ins w:id="2312" w:author="Ruijie Xu" w:date="2022-02-03T12:30:00Z">
        <w:r w:rsidR="00F83C0B">
          <w:rPr>
            <w:color w:val="000000" w:themeColor="text1"/>
          </w:rPr>
          <w:t xml:space="preserve"> (Table SII.7</w:t>
        </w:r>
      </w:ins>
      <w:ins w:id="2313" w:author="Ruijie Xu" w:date="2022-02-03T12:31:00Z">
        <w:r w:rsidR="005901EC">
          <w:rPr>
            <w:color w:val="000000" w:themeColor="text1"/>
          </w:rPr>
          <w:t xml:space="preserve">, Figure </w:t>
        </w:r>
      </w:ins>
      <w:ins w:id="2314" w:author="Ruijie Xu" w:date="2022-02-03T12:55:00Z">
        <w:r w:rsidR="004A2C21">
          <w:rPr>
            <w:color w:val="000000" w:themeColor="text1"/>
          </w:rPr>
          <w:t>5</w:t>
        </w:r>
      </w:ins>
      <w:ins w:id="2315" w:author="Ruijie Xu" w:date="2022-02-03T12:31:00Z">
        <w:r w:rsidR="005901EC">
          <w:rPr>
            <w:color w:val="000000" w:themeColor="text1"/>
          </w:rPr>
          <w:t>a</w:t>
        </w:r>
      </w:ins>
      <w:ins w:id="2316" w:author="Ruijie Xu" w:date="2022-02-03T12:30:00Z">
        <w:r w:rsidR="00F83C0B">
          <w:rPr>
            <w:color w:val="000000" w:themeColor="text1"/>
          </w:rPr>
          <w:t>)</w:t>
        </w:r>
      </w:ins>
      <w:r w:rsidR="005B42B5" w:rsidRPr="003A137D">
        <w:rPr>
          <w:color w:val="000000" w:themeColor="text1"/>
        </w:rPr>
        <w:t xml:space="preserve">, </w:t>
      </w:r>
      <w:r w:rsidR="00E7377F" w:rsidRPr="003A137D">
        <w:rPr>
          <w:color w:val="000000" w:themeColor="text1"/>
        </w:rPr>
        <w:t xml:space="preserve">with more </w:t>
      </w:r>
      <w:r w:rsidR="00634366" w:rsidRPr="003A137D">
        <w:rPr>
          <w:color w:val="000000" w:themeColor="text1"/>
        </w:rPr>
        <w:t xml:space="preserve">taxa significantly higher in abundance in the Kidney samples than </w:t>
      </w:r>
      <w:del w:id="2317" w:author="Liliana Salvador" w:date="2022-02-26T17:17:00Z">
        <w:r w:rsidR="00634366" w:rsidRPr="003A137D" w:rsidDel="00B911C3">
          <w:rPr>
            <w:color w:val="000000" w:themeColor="text1"/>
          </w:rPr>
          <w:delText>that of</w:delText>
        </w:r>
      </w:del>
      <w:ins w:id="2318" w:author="Liliana Salvador" w:date="2022-02-26T17:17:00Z">
        <w:r w:rsidR="00B911C3">
          <w:rPr>
            <w:color w:val="000000" w:themeColor="text1"/>
          </w:rPr>
          <w:t>in the</w:t>
        </w:r>
      </w:ins>
      <w:r w:rsidR="00634366" w:rsidRPr="003A137D">
        <w:rPr>
          <w:color w:val="000000" w:themeColor="text1"/>
        </w:rPr>
        <w:t xml:space="preserve"> Lung samples </w:t>
      </w:r>
      <w:del w:id="2319" w:author="Liliana Salvador" w:date="2022-02-26T17:18:00Z">
        <w:r w:rsidR="00554EEE" w:rsidRPr="003A137D" w:rsidDel="00B911C3">
          <w:rPr>
            <w:color w:val="000000" w:themeColor="text1"/>
          </w:rPr>
          <w:delText xml:space="preserve">with </w:delText>
        </w:r>
      </w:del>
      <w:ins w:id="2320" w:author="Liliana Salvador" w:date="2022-02-26T17:18:00Z">
        <w:r w:rsidR="00B911C3">
          <w:rPr>
            <w:color w:val="000000" w:themeColor="text1"/>
          </w:rPr>
          <w:t>for</w:t>
        </w:r>
        <w:r w:rsidR="00B911C3" w:rsidRPr="003A137D">
          <w:rPr>
            <w:color w:val="000000" w:themeColor="text1"/>
          </w:rPr>
          <w:t xml:space="preserve"> </w:t>
        </w:r>
      </w:ins>
      <w:r w:rsidR="00554EEE" w:rsidRPr="003A137D">
        <w:rPr>
          <w:color w:val="000000" w:themeColor="text1"/>
        </w:rPr>
        <w:t>all software’</w:t>
      </w:r>
      <w:del w:id="2321" w:author="Liliana Salvador" w:date="2022-02-26T17:18:00Z">
        <w:r w:rsidR="00554EEE" w:rsidRPr="003A137D" w:rsidDel="00B911C3">
          <w:rPr>
            <w:color w:val="000000" w:themeColor="text1"/>
          </w:rPr>
          <w:delText>s</w:delText>
        </w:r>
      </w:del>
      <w:r w:rsidR="00554EEE" w:rsidRPr="003A137D">
        <w:rPr>
          <w:color w:val="000000" w:themeColor="text1"/>
        </w:rPr>
        <w:t xml:space="preserve"> classification</w:t>
      </w:r>
      <w:r w:rsidR="00152FFB" w:rsidRPr="003A137D">
        <w:rPr>
          <w:color w:val="000000" w:themeColor="text1"/>
        </w:rPr>
        <w:t xml:space="preserve">s </w:t>
      </w:r>
      <w:r w:rsidR="00634366" w:rsidRPr="003A137D">
        <w:rPr>
          <w:color w:val="000000" w:themeColor="text1"/>
        </w:rPr>
        <w:t xml:space="preserve">(Figure </w:t>
      </w:r>
      <w:del w:id="2322" w:author="Ruijie Xu" w:date="2022-02-03T12:31:00Z">
        <w:r w:rsidR="00634366" w:rsidRPr="003A137D" w:rsidDel="00F83C0B">
          <w:rPr>
            <w:color w:val="000000" w:themeColor="text1"/>
          </w:rPr>
          <w:delText>S</w:delText>
        </w:r>
      </w:del>
      <w:ins w:id="2323" w:author="Ruijie Xu" w:date="2022-02-03T12:55:00Z">
        <w:r w:rsidR="004A2C21">
          <w:rPr>
            <w:color w:val="000000" w:themeColor="text1"/>
          </w:rPr>
          <w:t>5</w:t>
        </w:r>
      </w:ins>
      <w:ins w:id="2324" w:author="Ruijie Xu" w:date="2022-02-03T12:31:00Z">
        <w:r w:rsidR="005901EC">
          <w:rPr>
            <w:color w:val="000000" w:themeColor="text1"/>
          </w:rPr>
          <w:t>b</w:t>
        </w:r>
      </w:ins>
      <w:del w:id="2325" w:author="Ruijie Xu" w:date="2022-02-03T12:31:00Z">
        <w:r w:rsidR="00634366" w:rsidRPr="003A137D" w:rsidDel="00F83C0B">
          <w:rPr>
            <w:color w:val="000000" w:themeColor="text1"/>
          </w:rPr>
          <w:delText>2</w:delText>
        </w:r>
      </w:del>
      <w:r w:rsidR="00634366" w:rsidRPr="003A137D">
        <w:rPr>
          <w:color w:val="000000" w:themeColor="text1"/>
        </w:rPr>
        <w:t>)</w:t>
      </w:r>
      <w:r w:rsidR="005B42B5" w:rsidRPr="003A137D">
        <w:rPr>
          <w:color w:val="000000" w:themeColor="text1"/>
        </w:rPr>
        <w:t xml:space="preserve">. </w:t>
      </w:r>
      <w:r w:rsidR="00732AFC" w:rsidRPr="003A137D">
        <w:rPr>
          <w:color w:val="000000" w:themeColor="text1"/>
        </w:rPr>
        <w:t>F</w:t>
      </w:r>
      <w:r w:rsidR="00152FFB" w:rsidRPr="003A137D">
        <w:rPr>
          <w:color w:val="000000" w:themeColor="text1"/>
        </w:rPr>
        <w:t>ive</w:t>
      </w:r>
      <w:r w:rsidR="009B23F5" w:rsidRPr="003A137D">
        <w:rPr>
          <w:color w:val="000000" w:themeColor="text1"/>
        </w:rPr>
        <w:t xml:space="preserve"> significantly abundant species </w:t>
      </w:r>
      <w:del w:id="2326" w:author="Liliana Salvador" w:date="2022-02-26T17:20:00Z">
        <w:r w:rsidR="009B23F5" w:rsidRPr="003A137D" w:rsidDel="00B911C3">
          <w:rPr>
            <w:color w:val="000000" w:themeColor="text1"/>
          </w:rPr>
          <w:delText>w</w:delText>
        </w:r>
      </w:del>
      <w:del w:id="2327" w:author="Liliana Salvador" w:date="2022-02-26T17:18:00Z">
        <w:r w:rsidR="009B23F5" w:rsidRPr="003A137D" w:rsidDel="00B911C3">
          <w:rPr>
            <w:color w:val="000000" w:themeColor="text1"/>
          </w:rPr>
          <w:delText>as</w:delText>
        </w:r>
      </w:del>
      <w:del w:id="2328" w:author="Liliana Salvador" w:date="2022-02-26T17:20:00Z">
        <w:r w:rsidR="009B23F5" w:rsidRPr="003A137D" w:rsidDel="00B911C3">
          <w:rPr>
            <w:color w:val="000000" w:themeColor="text1"/>
          </w:rPr>
          <w:delText xml:space="preserve"> found </w:delText>
        </w:r>
      </w:del>
      <w:del w:id="2329" w:author="Liliana Salvador" w:date="2022-02-26T17:19:00Z">
        <w:r w:rsidR="009B23F5" w:rsidRPr="003A137D" w:rsidDel="00B911C3">
          <w:rPr>
            <w:color w:val="000000" w:themeColor="text1"/>
          </w:rPr>
          <w:delText xml:space="preserve">shared by the classification results of </w:delText>
        </w:r>
      </w:del>
      <w:del w:id="2330" w:author="Liliana Salvador" w:date="2022-02-26T17:20:00Z">
        <w:r w:rsidR="009B23F5" w:rsidRPr="003A137D" w:rsidDel="00B911C3">
          <w:rPr>
            <w:color w:val="000000" w:themeColor="text1"/>
          </w:rPr>
          <w:delText>all software</w:delText>
        </w:r>
        <w:r w:rsidR="00152FFB" w:rsidRPr="003A137D" w:rsidDel="00B911C3">
          <w:rPr>
            <w:color w:val="000000" w:themeColor="text1"/>
          </w:rPr>
          <w:delText xml:space="preserve"> </w:delText>
        </w:r>
      </w:del>
      <w:r w:rsidR="00152FFB" w:rsidRPr="003A137D">
        <w:rPr>
          <w:color w:val="000000" w:themeColor="text1"/>
        </w:rPr>
        <w:t>(</w:t>
      </w:r>
      <w:r w:rsidR="00152FFB" w:rsidRPr="003A137D">
        <w:rPr>
          <w:i/>
          <w:iCs/>
          <w:color w:val="000000" w:themeColor="text1"/>
        </w:rPr>
        <w:t xml:space="preserve">Bordetella </w:t>
      </w:r>
      <w:proofErr w:type="spellStart"/>
      <w:r w:rsidR="00152FFB" w:rsidRPr="003A137D">
        <w:rPr>
          <w:i/>
          <w:iCs/>
          <w:color w:val="000000" w:themeColor="text1"/>
        </w:rPr>
        <w:t>pseudohinzii</w:t>
      </w:r>
      <w:proofErr w:type="spellEnd"/>
      <w:r w:rsidR="00152FFB" w:rsidRPr="003A137D">
        <w:rPr>
          <w:color w:val="000000" w:themeColor="text1"/>
        </w:rPr>
        <w:t xml:space="preserve">, </w:t>
      </w:r>
      <w:r w:rsidR="00BF5DC4" w:rsidRPr="003A137D">
        <w:rPr>
          <w:i/>
          <w:iCs/>
          <w:color w:val="000000" w:themeColor="text1"/>
        </w:rPr>
        <w:t xml:space="preserve">Bordetella </w:t>
      </w:r>
      <w:proofErr w:type="spellStart"/>
      <w:r w:rsidR="00BF5DC4" w:rsidRPr="003A137D">
        <w:rPr>
          <w:i/>
          <w:iCs/>
          <w:color w:val="000000" w:themeColor="text1"/>
        </w:rPr>
        <w:t>bronchiseptica</w:t>
      </w:r>
      <w:proofErr w:type="spellEnd"/>
      <w:r w:rsidR="00BF5DC4" w:rsidRPr="003A137D">
        <w:rPr>
          <w:color w:val="000000" w:themeColor="text1"/>
        </w:rPr>
        <w:t xml:space="preserve">, </w:t>
      </w:r>
      <w:del w:id="2331" w:author="Ruijie Xu" w:date="2022-02-02T11:02:00Z">
        <w:r w:rsidR="00152FFB" w:rsidRPr="003A137D" w:rsidDel="00463AA7">
          <w:rPr>
            <w:i/>
            <w:iCs/>
            <w:color w:val="000000" w:themeColor="text1"/>
          </w:rPr>
          <w:delText>Leptospira</w:delText>
        </w:r>
      </w:del>
      <w:ins w:id="2332"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interrogans</w:t>
      </w:r>
      <w:proofErr w:type="spellEnd"/>
      <w:r w:rsidR="00152FFB" w:rsidRPr="003A137D">
        <w:rPr>
          <w:color w:val="000000" w:themeColor="text1"/>
        </w:rPr>
        <w:t xml:space="preserve">, </w:t>
      </w:r>
      <w:del w:id="2333" w:author="Ruijie Xu" w:date="2022-02-02T11:02:00Z">
        <w:r w:rsidR="00152FFB" w:rsidRPr="003A137D" w:rsidDel="00463AA7">
          <w:rPr>
            <w:i/>
            <w:iCs/>
            <w:color w:val="000000" w:themeColor="text1"/>
          </w:rPr>
          <w:delText>Leptospira</w:delText>
        </w:r>
      </w:del>
      <w:ins w:id="2334"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borgpeterseni</w:t>
      </w:r>
      <w:proofErr w:type="spellEnd"/>
      <w:r w:rsidR="00152FFB" w:rsidRPr="003A137D">
        <w:rPr>
          <w:color w:val="000000" w:themeColor="text1"/>
        </w:rPr>
        <w:t xml:space="preserve">, </w:t>
      </w:r>
      <w:r w:rsidR="00BF5DC4" w:rsidRPr="003A137D">
        <w:rPr>
          <w:color w:val="000000" w:themeColor="text1"/>
        </w:rPr>
        <w:t xml:space="preserve">and </w:t>
      </w:r>
      <w:bookmarkStart w:id="2335" w:name="OLE_LINK191"/>
      <w:bookmarkStart w:id="2336" w:name="OLE_LINK192"/>
      <w:proofErr w:type="spellStart"/>
      <w:r w:rsidR="001211FD" w:rsidRPr="003A137D">
        <w:rPr>
          <w:i/>
          <w:iCs/>
          <w:color w:val="000000" w:themeColor="text1"/>
        </w:rPr>
        <w:t>Mycoplasm</w:t>
      </w:r>
      <w:proofErr w:type="spellEnd"/>
      <w:r w:rsidR="001211FD" w:rsidRPr="003A137D">
        <w:rPr>
          <w:i/>
          <w:iCs/>
          <w:color w:val="000000" w:themeColor="text1"/>
        </w:rPr>
        <w:t xml:space="preserve"> </w:t>
      </w:r>
      <w:proofErr w:type="spellStart"/>
      <w:r w:rsidR="001211FD" w:rsidRPr="003A137D">
        <w:rPr>
          <w:i/>
          <w:iCs/>
          <w:color w:val="000000" w:themeColor="text1"/>
        </w:rPr>
        <w:t>pulmonis</w:t>
      </w:r>
      <w:bookmarkEnd w:id="2335"/>
      <w:bookmarkEnd w:id="2336"/>
      <w:proofErr w:type="spellEnd"/>
      <w:r w:rsidR="00152FFB" w:rsidRPr="003A137D">
        <w:rPr>
          <w:color w:val="000000" w:themeColor="text1"/>
        </w:rPr>
        <w:t>)</w:t>
      </w:r>
      <w:ins w:id="2337" w:author="Ruijie Xu" w:date="2022-02-03T12:32:00Z">
        <w:r w:rsidR="005901EC">
          <w:rPr>
            <w:color w:val="000000" w:themeColor="text1"/>
          </w:rPr>
          <w:t xml:space="preserve"> </w:t>
        </w:r>
      </w:ins>
      <w:ins w:id="2338" w:author="Liliana Salvador" w:date="2022-02-26T17:20:00Z">
        <w:r w:rsidR="00B911C3" w:rsidRPr="003A137D">
          <w:rPr>
            <w:color w:val="000000" w:themeColor="text1"/>
          </w:rPr>
          <w:t>w</w:t>
        </w:r>
        <w:r w:rsidR="00B911C3">
          <w:rPr>
            <w:color w:val="000000" w:themeColor="text1"/>
          </w:rPr>
          <w:t>ere</w:t>
        </w:r>
        <w:r w:rsidR="00B911C3" w:rsidRPr="003A137D">
          <w:rPr>
            <w:color w:val="000000" w:themeColor="text1"/>
          </w:rPr>
          <w:t xml:space="preserve"> found </w:t>
        </w:r>
        <w:r w:rsidR="00B911C3">
          <w:rPr>
            <w:color w:val="000000" w:themeColor="text1"/>
          </w:rPr>
          <w:t xml:space="preserve">by </w:t>
        </w:r>
        <w:r w:rsidR="00B911C3" w:rsidRPr="003A137D">
          <w:rPr>
            <w:color w:val="000000" w:themeColor="text1"/>
          </w:rPr>
          <w:t xml:space="preserve">all software </w:t>
        </w:r>
      </w:ins>
      <w:ins w:id="2339" w:author="Ruijie Xu" w:date="2022-02-03T12:32:00Z">
        <w:r w:rsidR="005901EC">
          <w:rPr>
            <w:color w:val="000000" w:themeColor="text1"/>
          </w:rPr>
          <w:t>(Table SII.7)</w:t>
        </w:r>
      </w:ins>
      <w:r w:rsidR="00692F18" w:rsidRPr="003A137D">
        <w:rPr>
          <w:color w:val="000000" w:themeColor="text1"/>
        </w:rPr>
        <w:t xml:space="preserve">. </w:t>
      </w:r>
      <w:r w:rsidR="00B17D5A" w:rsidRPr="003A137D">
        <w:rPr>
          <w:color w:val="000000" w:themeColor="text1"/>
        </w:rPr>
        <w:t>Kaiju</w:t>
      </w:r>
      <w:ins w:id="2340" w:author="Ruijie Xu" w:date="2022-02-27T12:30:00Z">
        <w:r w:rsidR="00DC11E3">
          <w:rPr>
            <w:color w:val="000000" w:themeColor="text1"/>
          </w:rPr>
          <w:t xml:space="preserve"> and </w:t>
        </w:r>
      </w:ins>
      <w:del w:id="2341" w:author="Ruijie Xu" w:date="2022-02-27T12:30:00Z">
        <w:r w:rsidR="00692F18" w:rsidRPr="003A137D" w:rsidDel="00DC11E3">
          <w:rPr>
            <w:color w:val="000000" w:themeColor="text1"/>
          </w:rPr>
          <w:delText>,</w:delText>
        </w:r>
      </w:del>
      <w:r w:rsidR="00692F18" w:rsidRPr="003A137D">
        <w:rPr>
          <w:color w:val="000000" w:themeColor="text1"/>
        </w:rPr>
        <w:t xml:space="preserve"> </w:t>
      </w:r>
      <w:r w:rsidR="00C30C63" w:rsidRPr="003A137D">
        <w:rPr>
          <w:color w:val="000000" w:themeColor="text1"/>
        </w:rPr>
        <w:t>Centrifuge</w:t>
      </w:r>
      <w:ins w:id="2342" w:author="Ruijie Xu" w:date="2022-02-27T12:30:00Z">
        <w:r w:rsidR="00DC11E3">
          <w:rPr>
            <w:color w:val="000000" w:themeColor="text1"/>
          </w:rPr>
          <w:t xml:space="preserve"> </w:t>
        </w:r>
      </w:ins>
      <w:del w:id="2343" w:author="Ruijie Xu" w:date="2022-02-27T12:30:00Z">
        <w:r w:rsidR="00692F18" w:rsidRPr="003A137D" w:rsidDel="00DC11E3">
          <w:rPr>
            <w:color w:val="000000" w:themeColor="text1"/>
          </w:rPr>
          <w:delText xml:space="preserve">, </w:delText>
        </w:r>
      </w:del>
      <w:ins w:id="2344" w:author="Ruijie Xu" w:date="2022-02-27T12:30:00Z">
        <w:r w:rsidR="00DC11E3">
          <w:rPr>
            <w:color w:val="000000" w:themeColor="text1"/>
          </w:rPr>
          <w:t>h</w:t>
        </w:r>
      </w:ins>
      <w:commentRangeStart w:id="2345"/>
      <w:ins w:id="2346" w:author="Liliana Salvador" w:date="2022-02-26T17:20:00Z">
        <w:del w:id="2347" w:author="Ruijie Xu" w:date="2022-02-27T12:30:00Z">
          <w:r w:rsidR="00B911C3" w:rsidDel="00DC11E3">
            <w:rPr>
              <w:color w:val="000000" w:themeColor="text1"/>
            </w:rPr>
            <w:delText xml:space="preserve">and </w:delText>
          </w:r>
        </w:del>
      </w:ins>
      <w:del w:id="2348" w:author="Ruijie Xu" w:date="2022-02-01T13:44:00Z">
        <w:r w:rsidR="00692F18" w:rsidRPr="003A137D" w:rsidDel="00537B08">
          <w:rPr>
            <w:color w:val="000000" w:themeColor="text1"/>
          </w:rPr>
          <w:delText>Blastn</w:delText>
        </w:r>
      </w:del>
      <w:del w:id="2349" w:author="Ruijie Xu" w:date="2022-02-27T12:30:00Z">
        <w:r w:rsidR="00692F18" w:rsidRPr="003A137D" w:rsidDel="00DC11E3">
          <w:rPr>
            <w:color w:val="000000" w:themeColor="text1"/>
          </w:rPr>
          <w:delText xml:space="preserve"> </w:delText>
        </w:r>
        <w:commentRangeEnd w:id="2345"/>
        <w:r w:rsidR="002073EC" w:rsidDel="00DC11E3">
          <w:rPr>
            <w:rStyle w:val="CommentReference"/>
          </w:rPr>
          <w:commentReference w:id="2345"/>
        </w:r>
        <w:r w:rsidR="00692F18" w:rsidRPr="003A137D" w:rsidDel="00DC11E3">
          <w:rPr>
            <w:color w:val="000000" w:themeColor="text1"/>
          </w:rPr>
          <w:delText>h</w:delText>
        </w:r>
      </w:del>
      <w:r w:rsidR="00692F18" w:rsidRPr="003A137D">
        <w:rPr>
          <w:color w:val="000000" w:themeColor="text1"/>
        </w:rPr>
        <w:t>ave the</w:t>
      </w:r>
      <w:r w:rsidR="00B9548D" w:rsidRPr="003A137D">
        <w:rPr>
          <w:color w:val="000000" w:themeColor="text1"/>
        </w:rPr>
        <w:t xml:space="preserve"> </w:t>
      </w:r>
      <w:del w:id="2350" w:author="Liliana Salvador" w:date="2022-02-26T17:20:00Z">
        <w:r w:rsidR="00B9548D" w:rsidRPr="003A137D" w:rsidDel="00B911C3">
          <w:rPr>
            <w:color w:val="000000" w:themeColor="text1"/>
          </w:rPr>
          <w:delText xml:space="preserve">most </w:delText>
        </w:r>
      </w:del>
      <w:ins w:id="2351" w:author="Liliana Salvador" w:date="2022-02-26T17:20:00Z">
        <w:r w:rsidR="00B911C3">
          <w:rPr>
            <w:color w:val="000000" w:themeColor="text1"/>
          </w:rPr>
          <w:t>highest</w:t>
        </w:r>
        <w:r w:rsidR="00B911C3" w:rsidRPr="003A137D">
          <w:rPr>
            <w:color w:val="000000" w:themeColor="text1"/>
          </w:rPr>
          <w:t xml:space="preserve"> </w:t>
        </w:r>
      </w:ins>
      <w:r w:rsidR="00845590" w:rsidRPr="003A137D">
        <w:rPr>
          <w:color w:val="000000" w:themeColor="text1"/>
        </w:rPr>
        <w:t xml:space="preserve">number of </w:t>
      </w:r>
      <w:ins w:id="2352" w:author="Ruijie Xu" w:date="2022-02-27T12:32:00Z">
        <w:r w:rsidR="00DC11E3">
          <w:rPr>
            <w:color w:val="000000" w:themeColor="text1"/>
          </w:rPr>
          <w:t>distinc</w:t>
        </w:r>
      </w:ins>
      <w:ins w:id="2353" w:author="Ruijie Xu" w:date="2022-02-27T12:36:00Z">
        <w:r w:rsidR="00F06949">
          <w:rPr>
            <w:color w:val="000000" w:themeColor="text1"/>
          </w:rPr>
          <w:t>t</w:t>
        </w:r>
      </w:ins>
      <w:ins w:id="2354" w:author="Ruijie Xu" w:date="2022-02-27T12:32:00Z">
        <w:r w:rsidR="00DC11E3">
          <w:rPr>
            <w:color w:val="000000" w:themeColor="text1"/>
          </w:rPr>
          <w:t xml:space="preserve"> </w:t>
        </w:r>
      </w:ins>
      <w:r w:rsidR="00315E9F" w:rsidRPr="003A137D">
        <w:rPr>
          <w:color w:val="000000" w:themeColor="text1"/>
        </w:rPr>
        <w:t>DA</w:t>
      </w:r>
      <w:r w:rsidR="00B9548D" w:rsidRPr="003A137D">
        <w:rPr>
          <w:color w:val="000000" w:themeColor="text1"/>
        </w:rPr>
        <w:t xml:space="preserve"> taxa </w:t>
      </w:r>
      <w:del w:id="2355" w:author="Liliana Salvador" w:date="2022-02-26T17:21:00Z">
        <w:r w:rsidR="00B9548D" w:rsidRPr="003A137D" w:rsidDel="002073EC">
          <w:rPr>
            <w:color w:val="000000" w:themeColor="text1"/>
          </w:rPr>
          <w:delText xml:space="preserve">mostly distinct to themselves </w:delText>
        </w:r>
      </w:del>
      <w:r w:rsidR="00845590" w:rsidRPr="003A137D">
        <w:rPr>
          <w:color w:val="000000" w:themeColor="text1"/>
        </w:rPr>
        <w:t>(</w:t>
      </w:r>
      <w:r w:rsidR="0069179E" w:rsidRPr="003A137D">
        <w:rPr>
          <w:color w:val="000000" w:themeColor="text1"/>
        </w:rPr>
        <w:t>390</w:t>
      </w:r>
      <w:ins w:id="2356" w:author="Ruijie Xu" w:date="2022-02-27T12:31:00Z">
        <w:r w:rsidR="00DC11E3">
          <w:rPr>
            <w:color w:val="000000" w:themeColor="text1"/>
          </w:rPr>
          <w:t xml:space="preserve"> and</w:t>
        </w:r>
      </w:ins>
      <w:del w:id="2357" w:author="Ruijie Xu" w:date="2022-02-27T12:31:00Z">
        <w:r w:rsidR="00845590" w:rsidRPr="003A137D" w:rsidDel="00DC11E3">
          <w:rPr>
            <w:color w:val="000000" w:themeColor="text1"/>
          </w:rPr>
          <w:delText>,</w:delText>
        </w:r>
      </w:del>
      <w:r w:rsidR="00845590" w:rsidRPr="003A137D">
        <w:rPr>
          <w:color w:val="000000" w:themeColor="text1"/>
        </w:rPr>
        <w:t xml:space="preserve"> </w:t>
      </w:r>
      <w:r w:rsidR="0069179E" w:rsidRPr="003A137D">
        <w:rPr>
          <w:color w:val="000000" w:themeColor="text1"/>
        </w:rPr>
        <w:t>376</w:t>
      </w:r>
      <w:ins w:id="2358" w:author="Ruijie Xu" w:date="2022-02-27T12:31:00Z">
        <w:r w:rsidR="00DC11E3">
          <w:rPr>
            <w:color w:val="000000" w:themeColor="text1"/>
          </w:rPr>
          <w:t xml:space="preserve"> taxa</w:t>
        </w:r>
      </w:ins>
      <w:del w:id="2359"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r w:rsidR="00423339" w:rsidRPr="003A137D">
        <w:rPr>
          <w:color w:val="000000" w:themeColor="text1"/>
        </w:rPr>
        <w:t>, respectively</w:t>
      </w:r>
      <w:r w:rsidR="00845590" w:rsidRPr="003A137D">
        <w:rPr>
          <w:color w:val="000000" w:themeColor="text1"/>
        </w:rPr>
        <w:t xml:space="preserve">) </w:t>
      </w:r>
      <w:r w:rsidR="00FF01FC" w:rsidRPr="003A137D">
        <w:rPr>
          <w:color w:val="000000" w:themeColor="text1"/>
        </w:rPr>
        <w:t xml:space="preserve">(Figure </w:t>
      </w:r>
      <w:ins w:id="2360" w:author="Ruijie Xu" w:date="2022-02-03T12:55:00Z">
        <w:r w:rsidR="004A2C21">
          <w:rPr>
            <w:color w:val="000000" w:themeColor="text1"/>
          </w:rPr>
          <w:t>5</w:t>
        </w:r>
      </w:ins>
      <w:del w:id="2361" w:author="Ruijie Xu" w:date="2022-02-03T12:32:00Z">
        <w:r w:rsidR="00FF01FC" w:rsidRPr="003A137D" w:rsidDel="005901EC">
          <w:rPr>
            <w:color w:val="000000" w:themeColor="text1"/>
          </w:rPr>
          <w:delText>7</w:delText>
        </w:r>
      </w:del>
      <w:r w:rsidR="00B9548D" w:rsidRPr="003A137D">
        <w:rPr>
          <w:color w:val="000000" w:themeColor="text1"/>
        </w:rPr>
        <w:t>a</w:t>
      </w:r>
      <w:r w:rsidR="00FF01FC" w:rsidRPr="003A137D">
        <w:rPr>
          <w:color w:val="000000" w:themeColor="text1"/>
        </w:rPr>
        <w:t>)</w:t>
      </w:r>
      <w:r w:rsidR="00C42B45" w:rsidRPr="003A137D">
        <w:rPr>
          <w:color w:val="000000" w:themeColor="text1"/>
        </w:rPr>
        <w:t xml:space="preserve">. </w:t>
      </w:r>
      <w:del w:id="2362" w:author="Liliana Salvador" w:date="2022-02-26T17:22:00Z">
        <w:r w:rsidR="000038B7" w:rsidRPr="003A137D" w:rsidDel="002073EC">
          <w:rPr>
            <w:color w:val="000000" w:themeColor="text1"/>
          </w:rPr>
          <w:delText>Furthermore, a</w:delText>
        </w:r>
      </w:del>
      <w:ins w:id="2363" w:author="Liliana Salvador" w:date="2022-02-26T17:22:00Z">
        <w:r w:rsidR="002073EC">
          <w:rPr>
            <w:color w:val="000000" w:themeColor="text1"/>
          </w:rPr>
          <w:t>A</w:t>
        </w:r>
      </w:ins>
      <w:r w:rsidR="000038B7" w:rsidRPr="003A137D">
        <w:rPr>
          <w:color w:val="000000" w:themeColor="text1"/>
        </w:rPr>
        <w:t xml:space="preserve">lthough Centrifuge identified the largest number of </w:t>
      </w:r>
      <w:r w:rsidR="00315E9F" w:rsidRPr="003A137D">
        <w:rPr>
          <w:color w:val="000000" w:themeColor="text1"/>
        </w:rPr>
        <w:t>DA</w:t>
      </w:r>
      <w:r w:rsidR="000038B7" w:rsidRPr="003A137D">
        <w:rPr>
          <w:color w:val="000000" w:themeColor="text1"/>
        </w:rPr>
        <w:t xml:space="preserve"> species </w:t>
      </w:r>
      <w:commentRangeStart w:id="2364"/>
      <w:r w:rsidR="000038B7" w:rsidRPr="003A137D">
        <w:rPr>
          <w:color w:val="000000" w:themeColor="text1"/>
        </w:rPr>
        <w:t>tax</w:t>
      </w:r>
      <w:ins w:id="2365" w:author="Ruijie Xu" w:date="2022-02-27T12:32:00Z">
        <w:r w:rsidR="00C24E4D">
          <w:rPr>
            <w:color w:val="000000" w:themeColor="text1"/>
          </w:rPr>
          <w:t>a,</w:t>
        </w:r>
      </w:ins>
      <w:del w:id="2366" w:author="Ruijie Xu" w:date="2022-02-27T12:32:00Z">
        <w:r w:rsidR="000038B7" w:rsidRPr="003A137D" w:rsidDel="00C24E4D">
          <w:rPr>
            <w:color w:val="000000" w:themeColor="text1"/>
          </w:rPr>
          <w:delText>on</w:delText>
        </w:r>
        <w:commentRangeEnd w:id="2364"/>
        <w:r w:rsidR="002073EC" w:rsidDel="00C24E4D">
          <w:rPr>
            <w:rStyle w:val="CommentReference"/>
          </w:rPr>
          <w:commentReference w:id="2364"/>
        </w:r>
        <w:r w:rsidR="000038B7" w:rsidRPr="003A137D" w:rsidDel="00C24E4D">
          <w:rPr>
            <w:color w:val="000000" w:themeColor="text1"/>
          </w:rPr>
          <w:delText>,</w:delText>
        </w:r>
      </w:del>
      <w:r w:rsidR="000038B7" w:rsidRPr="003A137D">
        <w:rPr>
          <w:color w:val="000000" w:themeColor="text1"/>
        </w:rPr>
        <w:t xml:space="preserve"> Kaiju </w:t>
      </w:r>
      <w:del w:id="2367" w:author="Liliana Salvador" w:date="2022-02-26T17:22:00Z">
        <w:r w:rsidR="000038B7" w:rsidRPr="003A137D" w:rsidDel="002073EC">
          <w:rPr>
            <w:color w:val="000000" w:themeColor="text1"/>
          </w:rPr>
          <w:delText xml:space="preserve">has </w:delText>
        </w:r>
      </w:del>
      <w:r w:rsidR="000038B7" w:rsidRPr="003A137D">
        <w:rPr>
          <w:color w:val="000000" w:themeColor="text1"/>
        </w:rPr>
        <w:t xml:space="preserve">identified the </w:t>
      </w:r>
      <w:del w:id="2368" w:author="Liliana Salvador" w:date="2022-02-26T17:23:00Z">
        <w:r w:rsidR="000038B7" w:rsidRPr="003A137D" w:rsidDel="002073EC">
          <w:rPr>
            <w:color w:val="000000" w:themeColor="text1"/>
          </w:rPr>
          <w:delText xml:space="preserve">most </w:delText>
        </w:r>
      </w:del>
      <w:ins w:id="2369" w:author="Liliana Salvador" w:date="2022-02-26T17:23:00Z">
        <w:r w:rsidR="002073EC">
          <w:rPr>
            <w:color w:val="000000" w:themeColor="text1"/>
          </w:rPr>
          <w:t>highest</w:t>
        </w:r>
        <w:r w:rsidR="002073EC" w:rsidRPr="003A137D">
          <w:rPr>
            <w:color w:val="000000" w:themeColor="text1"/>
          </w:rPr>
          <w:t xml:space="preserve"> </w:t>
        </w:r>
      </w:ins>
      <w:r w:rsidR="000038B7" w:rsidRPr="003A137D">
        <w:rPr>
          <w:color w:val="000000" w:themeColor="text1"/>
        </w:rPr>
        <w:t>number of unique phylum taxa</w:t>
      </w:r>
      <w:r w:rsidR="00326B37" w:rsidRPr="003A137D">
        <w:rPr>
          <w:color w:val="000000" w:themeColor="text1"/>
        </w:rPr>
        <w:t xml:space="preserve"> (42</w:t>
      </w:r>
      <w:ins w:id="2370" w:author="Ruijie Xu" w:date="2022-02-03T12:32:00Z">
        <w:del w:id="2371" w:author="Liliana Salvador" w:date="2022-02-26T17:23:00Z">
          <w:r w:rsidR="005901EC" w:rsidDel="002073EC">
            <w:rPr>
              <w:color w:val="000000" w:themeColor="text1"/>
            </w:rPr>
            <w:delText xml:space="preserve"> phylum taxa</w:delText>
          </w:r>
        </w:del>
      </w:ins>
      <w:r w:rsidR="00326B37" w:rsidRPr="003A137D">
        <w:rPr>
          <w:color w:val="000000" w:themeColor="text1"/>
        </w:rPr>
        <w:t>)</w:t>
      </w:r>
      <w:r w:rsidR="000038B7" w:rsidRPr="003A137D">
        <w:rPr>
          <w:color w:val="000000" w:themeColor="text1"/>
        </w:rPr>
        <w:t xml:space="preserve">, </w:t>
      </w:r>
      <w:commentRangeStart w:id="2372"/>
      <w:r w:rsidR="000038B7" w:rsidRPr="003A137D">
        <w:rPr>
          <w:color w:val="000000" w:themeColor="text1"/>
        </w:rPr>
        <w:t xml:space="preserve">which means </w:t>
      </w:r>
      <w:ins w:id="2373" w:author="Liliana Salvador" w:date="2022-02-26T17:25:00Z">
        <w:r w:rsidR="002073EC">
          <w:rPr>
            <w:color w:val="000000" w:themeColor="text1"/>
          </w:rPr>
          <w:t xml:space="preserve">that </w:t>
        </w:r>
      </w:ins>
      <w:r w:rsidR="000038B7" w:rsidRPr="003A137D">
        <w:rPr>
          <w:color w:val="000000" w:themeColor="text1"/>
        </w:rPr>
        <w:t>m</w:t>
      </w:r>
      <w:r w:rsidR="005B4081" w:rsidRPr="003A137D">
        <w:rPr>
          <w:color w:val="000000" w:themeColor="text1"/>
        </w:rPr>
        <w:t>any</w:t>
      </w:r>
      <w:r w:rsidR="000038B7" w:rsidRPr="003A137D">
        <w:rPr>
          <w:color w:val="000000" w:themeColor="text1"/>
        </w:rPr>
        <w:t xml:space="preserve"> of Centrifuge’s </w:t>
      </w:r>
      <w:r w:rsidR="00315E9F" w:rsidRPr="003A137D">
        <w:rPr>
          <w:color w:val="000000" w:themeColor="text1"/>
        </w:rPr>
        <w:t>DA</w:t>
      </w:r>
      <w:r w:rsidR="000038B7" w:rsidRPr="003A137D">
        <w:rPr>
          <w:color w:val="000000" w:themeColor="text1"/>
        </w:rPr>
        <w:t xml:space="preserve"> species ha</w:t>
      </w:r>
      <w:ins w:id="2374" w:author="Liliana Salvador" w:date="2022-02-26T17:25:00Z">
        <w:r w:rsidR="002073EC">
          <w:rPr>
            <w:color w:val="000000" w:themeColor="text1"/>
          </w:rPr>
          <w:t>ve</w:t>
        </w:r>
      </w:ins>
      <w:del w:id="2375" w:author="Liliana Salvador" w:date="2022-02-26T17:25:00Z">
        <w:r w:rsidR="000038B7" w:rsidRPr="003A137D" w:rsidDel="002073EC">
          <w:rPr>
            <w:color w:val="000000" w:themeColor="text1"/>
          </w:rPr>
          <w:delText>s</w:delText>
        </w:r>
      </w:del>
      <w:r w:rsidR="000038B7" w:rsidRPr="003A137D">
        <w:rPr>
          <w:color w:val="000000" w:themeColor="text1"/>
        </w:rPr>
        <w:t xml:space="preserve"> the same phylum taxonom</w:t>
      </w:r>
      <w:ins w:id="2376" w:author="Ruijie Xu" w:date="2022-02-27T12:33:00Z">
        <w:r w:rsidR="00C24E4D">
          <w:rPr>
            <w:color w:val="000000" w:themeColor="text1"/>
          </w:rPr>
          <w:t>y</w:t>
        </w:r>
      </w:ins>
      <w:del w:id="2377" w:author="Ruijie Xu" w:date="2022-02-27T12:33:00Z">
        <w:r w:rsidR="000038B7" w:rsidRPr="003A137D" w:rsidDel="00C24E4D">
          <w:rPr>
            <w:color w:val="000000" w:themeColor="text1"/>
          </w:rPr>
          <w:delText>y taxa</w:delText>
        </w:r>
      </w:del>
      <w:r w:rsidR="004A3268" w:rsidRPr="003A137D">
        <w:rPr>
          <w:color w:val="000000" w:themeColor="text1"/>
        </w:rPr>
        <w:t xml:space="preserve"> (Figure </w:t>
      </w:r>
      <w:ins w:id="2378" w:author="Ruijie Xu" w:date="2022-02-03T12:55:00Z">
        <w:r w:rsidR="004A2C21">
          <w:rPr>
            <w:color w:val="000000" w:themeColor="text1"/>
          </w:rPr>
          <w:t>5</w:t>
        </w:r>
      </w:ins>
      <w:del w:id="2379" w:author="Ruijie Xu" w:date="2022-02-03T12:33:00Z">
        <w:r w:rsidR="004A3268" w:rsidRPr="003A137D" w:rsidDel="005901EC">
          <w:rPr>
            <w:color w:val="000000" w:themeColor="text1"/>
          </w:rPr>
          <w:delText>7</w:delText>
        </w:r>
      </w:del>
      <w:r w:rsidR="004A3268" w:rsidRPr="003A137D">
        <w:rPr>
          <w:color w:val="000000" w:themeColor="text1"/>
        </w:rPr>
        <w:t>a)</w:t>
      </w:r>
      <w:r w:rsidR="000038B7" w:rsidRPr="003A137D">
        <w:rPr>
          <w:color w:val="000000" w:themeColor="text1"/>
        </w:rPr>
        <w:t xml:space="preserve">. </w:t>
      </w:r>
      <w:commentRangeEnd w:id="2372"/>
      <w:r w:rsidR="002073EC">
        <w:rPr>
          <w:rStyle w:val="CommentReference"/>
        </w:rPr>
        <w:commentReference w:id="2372"/>
      </w:r>
      <w:del w:id="2380"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2381" w:author="Liliana Salvador" w:date="2022-02-26T17:26:00Z">
        <w:del w:id="2382" w:author="Ruijie Xu" w:date="2022-02-27T12:36:00Z">
          <w:r w:rsidR="002073EC" w:rsidDel="00F06949">
            <w:rPr>
              <w:color w:val="000000" w:themeColor="text1"/>
            </w:rPr>
            <w:delText>of</w:delText>
          </w:r>
        </w:del>
      </w:ins>
      <w:del w:id="2383"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2384" w:author="Liliana Salvador" w:date="2022-02-26T17:27:00Z">
        <w:del w:id="2385" w:author="Ruijie Xu" w:date="2022-02-27T12:36:00Z">
          <w:r w:rsidR="002073EC" w:rsidDel="00F06949">
            <w:rPr>
              <w:color w:val="000000" w:themeColor="text1"/>
            </w:rPr>
            <w:delText xml:space="preserve">the </w:delText>
          </w:r>
        </w:del>
      </w:ins>
      <w:del w:id="2386" w:author="Ruijie Xu" w:date="2022-02-27T12:36:00Z">
        <w:r w:rsidR="0015611C" w:rsidRPr="003A137D" w:rsidDel="00F06949">
          <w:rPr>
            <w:color w:val="000000" w:themeColor="text1"/>
          </w:rPr>
          <w:delText xml:space="preserve">different software </w:delText>
        </w:r>
      </w:del>
      <w:ins w:id="2387" w:author="Liliana Salvador" w:date="2022-02-26T17:27:00Z">
        <w:del w:id="2388" w:author="Ruijie Xu" w:date="2022-02-27T12:36:00Z">
          <w:r w:rsidR="002073EC" w:rsidDel="00F06949">
            <w:rPr>
              <w:color w:val="000000" w:themeColor="text1"/>
            </w:rPr>
            <w:delText>(</w:delText>
          </w:r>
        </w:del>
      </w:ins>
      <w:del w:id="2389"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2390" w:author="Liliana Salvador" w:date="2022-02-26T17:27:00Z">
        <w:del w:id="2391" w:author="Ruijie Xu" w:date="2022-02-27T12:36:00Z">
          <w:r w:rsidR="002073EC" w:rsidDel="00F06949">
            <w:rPr>
              <w:color w:val="000000" w:themeColor="text1"/>
            </w:rPr>
            <w:delText>)</w:delText>
          </w:r>
        </w:del>
      </w:ins>
      <w:del w:id="2392" w:author="Ruijie Xu" w:date="2022-02-03T12:33:00Z">
        <w:r w:rsidR="0015611C" w:rsidRPr="003A137D" w:rsidDel="005901EC">
          <w:rPr>
            <w:color w:val="000000" w:themeColor="text1"/>
          </w:rPr>
          <w:delText>8</w:delText>
        </w:r>
      </w:del>
      <w:del w:id="2393"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7323AD8A" w:rsidR="002073EC" w:rsidRPr="00A15B7A" w:rsidRDefault="002073EC" w:rsidP="00B90087">
      <w:pPr>
        <w:spacing w:line="480" w:lineRule="auto"/>
        <w:rPr>
          <w:ins w:id="2394" w:author="Ruijie Xu" w:date="2022-02-27T12:36:00Z"/>
          <w:iCs/>
          <w:color w:val="000000" w:themeColor="text1"/>
          <w:u w:val="single"/>
          <w:rPrChange w:id="2395" w:author="Ruijie Xu" w:date="2022-02-27T13:46:00Z">
            <w:rPr>
              <w:ins w:id="2396" w:author="Ruijie Xu" w:date="2022-02-27T12:36:00Z"/>
              <w:i/>
              <w:color w:val="000000" w:themeColor="text1"/>
            </w:rPr>
          </w:rPrChange>
        </w:rPr>
      </w:pPr>
      <w:ins w:id="2397" w:author="Liliana Salvador" w:date="2022-02-26T17:31:00Z">
        <w:r w:rsidRPr="00A15B7A">
          <w:rPr>
            <w:iCs/>
            <w:color w:val="000000" w:themeColor="text1"/>
            <w:u w:val="single"/>
            <w:rPrChange w:id="2398" w:author="Ruijie Xu" w:date="2022-02-27T13:46:00Z">
              <w:rPr>
                <w:iCs/>
                <w:color w:val="000000" w:themeColor="text1"/>
              </w:rPr>
            </w:rPrChange>
          </w:rPr>
          <w:t>Phylum</w:t>
        </w:r>
        <w:r w:rsidRPr="00A15B7A">
          <w:rPr>
            <w:iCs/>
            <w:color w:val="000000" w:themeColor="text1"/>
            <w:u w:val="single"/>
            <w:rPrChange w:id="2399" w:author="Ruijie Xu" w:date="2022-02-27T13:46:00Z">
              <w:rPr>
                <w:i/>
                <w:color w:val="000000" w:themeColor="text1"/>
              </w:rPr>
            </w:rPrChange>
          </w:rPr>
          <w:t xml:space="preserve"> level</w:t>
        </w:r>
      </w:ins>
    </w:p>
    <w:p w14:paraId="3AC579C6" w14:textId="6121C7C1" w:rsidR="00F06949" w:rsidRPr="002073EC" w:rsidRDefault="00F06949" w:rsidP="00B90087">
      <w:pPr>
        <w:spacing w:line="480" w:lineRule="auto"/>
        <w:rPr>
          <w:ins w:id="2400" w:author="Liliana Salvador" w:date="2022-02-26T17:31:00Z"/>
          <w:i/>
          <w:color w:val="000000" w:themeColor="text1"/>
          <w:rPrChange w:id="2401" w:author="Liliana Salvador" w:date="2022-02-26T17:31:00Z">
            <w:rPr>
              <w:ins w:id="2402" w:author="Liliana Salvador" w:date="2022-02-26T17:31:00Z"/>
              <w:color w:val="000000" w:themeColor="text1"/>
            </w:rPr>
          </w:rPrChange>
        </w:rPr>
      </w:pPr>
      <w:ins w:id="2403" w:author="Ruijie Xu" w:date="2022-02-27T12:36:00Z">
        <w:r w:rsidRPr="003A137D">
          <w:rPr>
            <w:color w:val="000000" w:themeColor="text1"/>
          </w:rPr>
          <w:t xml:space="preserve">To obtain a more generalized overview </w:t>
        </w:r>
        <w:r>
          <w:rPr>
            <w:color w:val="000000" w:themeColor="text1"/>
          </w:rPr>
          <w:t>of</w:t>
        </w:r>
        <w:r w:rsidRPr="003A137D">
          <w:rPr>
            <w:color w:val="000000" w:themeColor="text1"/>
          </w:rPr>
          <w:t xml:space="preserve"> the DA taxa identified from the classification of each software, we aggregated the species taxa into the phylum level and visualized the presence and absence of each phylum taxon as the DA taxa across </w:t>
        </w:r>
        <w:r>
          <w:rPr>
            <w:color w:val="000000" w:themeColor="text1"/>
          </w:rPr>
          <w:t xml:space="preserve">the </w:t>
        </w:r>
        <w:r w:rsidRPr="003A137D">
          <w:rPr>
            <w:color w:val="000000" w:themeColor="text1"/>
          </w:rPr>
          <w:t xml:space="preserve">different software </w:t>
        </w:r>
        <w:r>
          <w:rPr>
            <w:color w:val="000000" w:themeColor="text1"/>
          </w:rPr>
          <w:t>(</w:t>
        </w:r>
        <w:r w:rsidRPr="003A137D">
          <w:rPr>
            <w:color w:val="000000" w:themeColor="text1"/>
          </w:rPr>
          <w:t xml:space="preserve">Figure </w:t>
        </w:r>
        <w:r>
          <w:rPr>
            <w:color w:val="000000" w:themeColor="text1"/>
          </w:rPr>
          <w:t>5c)</w:t>
        </w:r>
        <w:r w:rsidRPr="003A137D">
          <w:rPr>
            <w:color w:val="000000" w:themeColor="text1"/>
          </w:rPr>
          <w:t xml:space="preserve">. </w:t>
        </w:r>
      </w:ins>
    </w:p>
    <w:p w14:paraId="105A32C9" w14:textId="6385870A" w:rsidR="00684564" w:rsidRDefault="00E7377F" w:rsidP="00B90087">
      <w:pPr>
        <w:spacing w:line="480" w:lineRule="auto"/>
        <w:rPr>
          <w:ins w:id="2404" w:author="Liliana Salvador" w:date="2022-02-26T17:31:00Z"/>
          <w:color w:val="000000" w:themeColor="text1"/>
        </w:rPr>
      </w:pPr>
      <w:r w:rsidRPr="003A137D">
        <w:rPr>
          <w:color w:val="000000" w:themeColor="text1"/>
        </w:rPr>
        <w:t xml:space="preserve">At the Phylum level analysis, </w:t>
      </w:r>
      <w:ins w:id="2405" w:author="Liliana Salvador" w:date="2022-02-26T17:27:00Z">
        <w:r w:rsidR="002073EC">
          <w:rPr>
            <w:color w:val="000000" w:themeColor="text1"/>
          </w:rPr>
          <w:t xml:space="preserve">the </w:t>
        </w:r>
      </w:ins>
      <w:r w:rsidRPr="003A137D">
        <w:rPr>
          <w:color w:val="000000" w:themeColor="text1"/>
        </w:rPr>
        <w:t>taxa “</w:t>
      </w:r>
      <w:proofErr w:type="spellStart"/>
      <w:r w:rsidRPr="003A137D">
        <w:rPr>
          <w:color w:val="000000" w:themeColor="text1"/>
        </w:rPr>
        <w:t>p__Spirochaetes</w:t>
      </w:r>
      <w:proofErr w:type="spellEnd"/>
      <w:r w:rsidRPr="003A137D">
        <w:rPr>
          <w:color w:val="000000" w:themeColor="text1"/>
        </w:rPr>
        <w:t>”,</w:t>
      </w:r>
      <w:r w:rsidR="00AC45ED" w:rsidRPr="003A137D">
        <w:rPr>
          <w:color w:val="000000" w:themeColor="text1"/>
        </w:rPr>
        <w:t xml:space="preserve"> </w:t>
      </w:r>
      <w:bookmarkStart w:id="2406" w:name="OLE_LINK193"/>
      <w:bookmarkStart w:id="2407" w:name="OLE_LINK194"/>
      <w:r w:rsidRPr="003A137D">
        <w:rPr>
          <w:color w:val="000000" w:themeColor="text1"/>
        </w:rPr>
        <w:t>“p__</w:t>
      </w:r>
      <w:proofErr w:type="spellStart"/>
      <w:r w:rsidRPr="003A137D">
        <w:rPr>
          <w:color w:val="000000" w:themeColor="text1"/>
        </w:rPr>
        <w:t>Bacterodietes</w:t>
      </w:r>
      <w:proofErr w:type="spellEnd"/>
      <w:proofErr w:type="gramStart"/>
      <w:r w:rsidRPr="003A137D">
        <w:rPr>
          <w:color w:val="000000" w:themeColor="text1"/>
        </w:rPr>
        <w:t>”,“</w:t>
      </w:r>
      <w:proofErr w:type="gramEnd"/>
      <w:r w:rsidRPr="003A137D">
        <w:rPr>
          <w:color w:val="000000" w:themeColor="text1"/>
        </w:rPr>
        <w:t>p__</w:t>
      </w:r>
      <w:proofErr w:type="spellStart"/>
      <w:r w:rsidRPr="003A137D">
        <w:rPr>
          <w:color w:val="000000" w:themeColor="text1"/>
        </w:rPr>
        <w:t>Protebacteria</w:t>
      </w:r>
      <w:proofErr w:type="spellEnd"/>
      <w:r w:rsidRPr="003A137D">
        <w:rPr>
          <w:color w:val="000000" w:themeColor="text1"/>
        </w:rPr>
        <w:t>”</w:t>
      </w:r>
      <w:bookmarkEnd w:id="2406"/>
      <w:bookmarkEnd w:id="2407"/>
      <w:r w:rsidR="00484E79" w:rsidRPr="003A137D">
        <w:rPr>
          <w:color w:val="000000" w:themeColor="text1"/>
        </w:rPr>
        <w:t xml:space="preserve">, </w:t>
      </w:r>
      <w:r w:rsidR="00FA16FE" w:rsidRPr="003A137D">
        <w:rPr>
          <w:color w:val="000000" w:themeColor="text1"/>
        </w:rPr>
        <w:t xml:space="preserve">and </w:t>
      </w:r>
      <w:r w:rsidR="00484E79" w:rsidRPr="003A137D">
        <w:rPr>
          <w:color w:val="000000" w:themeColor="text1"/>
        </w:rPr>
        <w:t>“p__</w:t>
      </w:r>
      <w:proofErr w:type="spellStart"/>
      <w:r w:rsidR="00484E79" w:rsidRPr="003A137D">
        <w:rPr>
          <w:color w:val="000000" w:themeColor="text1"/>
        </w:rPr>
        <w:t>Tenericutes</w:t>
      </w:r>
      <w:proofErr w:type="spellEnd"/>
      <w:r w:rsidR="00484E79" w:rsidRPr="003A137D">
        <w:rPr>
          <w:color w:val="000000" w:themeColor="text1"/>
        </w:rPr>
        <w:t>”</w:t>
      </w:r>
      <w:r w:rsidRPr="003A137D">
        <w:rPr>
          <w:color w:val="000000" w:themeColor="text1"/>
        </w:rPr>
        <w:t xml:space="preserve"> w</w:t>
      </w:r>
      <w:ins w:id="2408" w:author="Liliana Salvador" w:date="2022-02-26T17:28:00Z">
        <w:r w:rsidR="002073EC">
          <w:rPr>
            <w:color w:val="000000" w:themeColor="text1"/>
          </w:rPr>
          <w:t>ere</w:t>
        </w:r>
      </w:ins>
      <w:del w:id="2409" w:author="Liliana Salvador" w:date="2022-02-26T17:28:00Z">
        <w:r w:rsidRPr="003A137D" w:rsidDel="002073EC">
          <w:rPr>
            <w:color w:val="000000" w:themeColor="text1"/>
          </w:rPr>
          <w:delText>as</w:delText>
        </w:r>
      </w:del>
      <w:r w:rsidRPr="003A137D">
        <w:rPr>
          <w:color w:val="000000" w:themeColor="text1"/>
        </w:rPr>
        <w:t xml:space="preserve"> found present </w:t>
      </w:r>
      <w:del w:id="2410" w:author="Liliana Salvador" w:date="2022-02-26T17:28:00Z">
        <w:r w:rsidRPr="003A137D" w:rsidDel="002073EC">
          <w:rPr>
            <w:color w:val="000000" w:themeColor="text1"/>
          </w:rPr>
          <w:delText>in the results of</w:delText>
        </w:r>
      </w:del>
      <w:ins w:id="2411" w:author="Liliana Salvador" w:date="2022-02-26T17:28:00Z">
        <w:r w:rsidR="002073EC">
          <w:rPr>
            <w:color w:val="000000" w:themeColor="text1"/>
          </w:rPr>
          <w:t>for</w:t>
        </w:r>
      </w:ins>
      <w:r w:rsidRPr="003A137D">
        <w:rPr>
          <w:color w:val="000000" w:themeColor="text1"/>
        </w:rPr>
        <w:t xml:space="preserve"> all software. </w:t>
      </w:r>
      <w:r w:rsidR="00B00D2F" w:rsidRPr="003A137D">
        <w:rPr>
          <w:color w:val="000000" w:themeColor="text1"/>
        </w:rPr>
        <w:t xml:space="preserve">Diamond </w:t>
      </w:r>
      <w:del w:id="2412" w:author="Liliana Salvador" w:date="2022-02-26T17:28:00Z">
        <w:r w:rsidR="00B00D2F" w:rsidRPr="003A137D" w:rsidDel="002073EC">
          <w:rPr>
            <w:color w:val="000000" w:themeColor="text1"/>
          </w:rPr>
          <w:delText>was missing</w:delText>
        </w:r>
      </w:del>
      <w:ins w:id="2413" w:author="Liliana Salvador" w:date="2022-02-26T17:28:00Z">
        <w:r w:rsidR="002073EC">
          <w:rPr>
            <w:color w:val="000000" w:themeColor="text1"/>
          </w:rPr>
          <w:t>missed</w:t>
        </w:r>
      </w:ins>
      <w:r w:rsidR="00B00D2F" w:rsidRPr="003A137D">
        <w:rPr>
          <w:color w:val="000000" w:themeColor="text1"/>
        </w:rPr>
        <w:t xml:space="preserve"> four taxa </w:t>
      </w:r>
      <w:del w:id="2414" w:author="Liliana Salvador" w:date="2022-02-26T17:28:00Z">
        <w:r w:rsidR="00B00D2F" w:rsidRPr="003A137D" w:rsidDel="002073EC">
          <w:rPr>
            <w:color w:val="000000" w:themeColor="text1"/>
          </w:rPr>
          <w:delText xml:space="preserve">that were identified by rest of the software </w:delText>
        </w:r>
      </w:del>
      <w:bookmarkStart w:id="2415" w:name="OLE_LINK199"/>
      <w:bookmarkStart w:id="2416" w:name="OLE_LINK200"/>
      <w:r w:rsidR="00B00D2F" w:rsidRPr="003A137D">
        <w:rPr>
          <w:color w:val="000000" w:themeColor="text1"/>
        </w:rPr>
        <w:t>("p__</w:t>
      </w:r>
      <w:proofErr w:type="spellStart"/>
      <w:r w:rsidR="00B00D2F" w:rsidRPr="003A137D">
        <w:rPr>
          <w:color w:val="000000" w:themeColor="text1"/>
        </w:rPr>
        <w:t>Aquificae</w:t>
      </w:r>
      <w:proofErr w:type="spellEnd"/>
      <w:r w:rsidR="00B00D2F" w:rsidRPr="003A137D">
        <w:rPr>
          <w:color w:val="000000" w:themeColor="text1"/>
        </w:rPr>
        <w:t>”, “</w:t>
      </w:r>
      <w:proofErr w:type="spellStart"/>
      <w:r w:rsidR="00B00D2F" w:rsidRPr="003A137D">
        <w:rPr>
          <w:color w:val="000000" w:themeColor="text1"/>
        </w:rPr>
        <w:t>p__Fusobacteria</w:t>
      </w:r>
      <w:proofErr w:type="spellEnd"/>
      <w:r w:rsidR="00B00D2F" w:rsidRPr="003A137D">
        <w:rPr>
          <w:color w:val="000000" w:themeColor="text1"/>
        </w:rPr>
        <w:t xml:space="preserve">”, </w:t>
      </w:r>
      <w:bookmarkStart w:id="2417" w:name="OLE_LINK197"/>
      <w:bookmarkStart w:id="2418" w:name="OLE_LINK198"/>
      <w:bookmarkStart w:id="2419" w:name="OLE_LINK195"/>
      <w:bookmarkStart w:id="2420" w:name="OLE_LINK196"/>
      <w:bookmarkEnd w:id="2415"/>
      <w:bookmarkEnd w:id="2416"/>
      <w:r w:rsidR="00B00D2F" w:rsidRPr="003A137D">
        <w:rPr>
          <w:color w:val="000000" w:themeColor="text1"/>
        </w:rPr>
        <w:t>“</w:t>
      </w:r>
      <w:proofErr w:type="spellStart"/>
      <w:r w:rsidR="00B00D2F" w:rsidRPr="003A137D">
        <w:rPr>
          <w:color w:val="000000" w:themeColor="text1"/>
        </w:rPr>
        <w:t>p__Firmicutes</w:t>
      </w:r>
      <w:proofErr w:type="spellEnd"/>
      <w:r w:rsidR="00B00D2F" w:rsidRPr="003A137D">
        <w:rPr>
          <w:color w:val="000000" w:themeColor="text1"/>
        </w:rPr>
        <w:t>”,</w:t>
      </w:r>
      <w:r w:rsidR="00B325BA" w:rsidRPr="003A137D">
        <w:rPr>
          <w:color w:val="000000" w:themeColor="text1"/>
        </w:rPr>
        <w:t xml:space="preserve"> and</w:t>
      </w:r>
      <w:r w:rsidR="00B00D2F" w:rsidRPr="003A137D">
        <w:rPr>
          <w:color w:val="000000" w:themeColor="text1"/>
        </w:rPr>
        <w:t xml:space="preserve"> “</w:t>
      </w:r>
      <w:proofErr w:type="spellStart"/>
      <w:r w:rsidR="00E823C6" w:rsidRPr="003A137D">
        <w:rPr>
          <w:color w:val="000000" w:themeColor="text1"/>
        </w:rPr>
        <w:t>p__</w:t>
      </w:r>
      <w:r w:rsidR="00B00D2F" w:rsidRPr="003A137D">
        <w:rPr>
          <w:color w:val="000000" w:themeColor="text1"/>
        </w:rPr>
        <w:t>Cyanobacteria</w:t>
      </w:r>
      <w:proofErr w:type="spellEnd"/>
      <w:r w:rsidR="00B00D2F" w:rsidRPr="003A137D">
        <w:rPr>
          <w:color w:val="000000" w:themeColor="text1"/>
        </w:rPr>
        <w:t>”</w:t>
      </w:r>
      <w:bookmarkEnd w:id="2417"/>
      <w:bookmarkEnd w:id="2418"/>
      <w:r w:rsidR="00B00D2F" w:rsidRPr="003A137D">
        <w:rPr>
          <w:color w:val="000000" w:themeColor="text1"/>
        </w:rPr>
        <w:t>)</w:t>
      </w:r>
      <w:ins w:id="2421" w:author="Liliana Salvador" w:date="2022-02-26T17:28:00Z">
        <w:r w:rsidR="002073EC">
          <w:rPr>
            <w:color w:val="000000" w:themeColor="text1"/>
          </w:rPr>
          <w:t xml:space="preserve"> </w:t>
        </w:r>
        <w:r w:rsidR="002073EC" w:rsidRPr="003A137D">
          <w:rPr>
            <w:color w:val="000000" w:themeColor="text1"/>
          </w:rPr>
          <w:t xml:space="preserve">that were identified by </w:t>
        </w:r>
        <w:r w:rsidR="002073EC">
          <w:rPr>
            <w:color w:val="000000" w:themeColor="text1"/>
          </w:rPr>
          <w:t xml:space="preserve">the </w:t>
        </w:r>
        <w:r w:rsidR="002073EC" w:rsidRPr="003A137D">
          <w:rPr>
            <w:color w:val="000000" w:themeColor="text1"/>
          </w:rPr>
          <w:t>rest of the software</w:t>
        </w:r>
      </w:ins>
      <w:r w:rsidR="00B00D2F" w:rsidRPr="003A137D">
        <w:rPr>
          <w:color w:val="000000" w:themeColor="text1"/>
        </w:rPr>
        <w:t xml:space="preserve">. </w:t>
      </w:r>
      <w:bookmarkEnd w:id="2419"/>
      <w:bookmarkEnd w:id="2420"/>
      <w:r w:rsidR="00B325BA" w:rsidRPr="003A137D">
        <w:rPr>
          <w:color w:val="000000" w:themeColor="text1"/>
        </w:rPr>
        <w:t xml:space="preserve">Kaiju and </w:t>
      </w:r>
      <w:r w:rsidR="00B325BA" w:rsidRPr="003A137D">
        <w:rPr>
          <w:color w:val="000000" w:themeColor="text1"/>
        </w:rPr>
        <w:lastRenderedPageBreak/>
        <w:t>Centrifuge</w:t>
      </w:r>
      <w:r w:rsidR="00C9136F" w:rsidRPr="003A137D">
        <w:rPr>
          <w:color w:val="000000" w:themeColor="text1"/>
        </w:rPr>
        <w:t xml:space="preserve"> were th</w:t>
      </w:r>
      <w:ins w:id="2422" w:author="Ruijie Xu" w:date="2022-02-27T12:33:00Z">
        <w:r w:rsidR="00C24E4D">
          <w:rPr>
            <w:color w:val="000000" w:themeColor="text1"/>
          </w:rPr>
          <w:t>e</w:t>
        </w:r>
      </w:ins>
      <w:r w:rsidR="00C9136F" w:rsidRPr="003A137D">
        <w:rPr>
          <w:color w:val="000000" w:themeColor="text1"/>
        </w:rPr>
        <w:t xml:space="preserve"> only two software </w:t>
      </w:r>
      <w:ins w:id="2423" w:author="Liliana Salvador" w:date="2022-02-26T17:28:00Z">
        <w:r w:rsidR="002073EC">
          <w:rPr>
            <w:color w:val="000000" w:themeColor="text1"/>
          </w:rPr>
          <w:t xml:space="preserve">that </w:t>
        </w:r>
      </w:ins>
      <w:r w:rsidR="00C9136F" w:rsidRPr="003A137D">
        <w:rPr>
          <w:color w:val="000000" w:themeColor="text1"/>
        </w:rPr>
        <w:t xml:space="preserve">reported virus taxa </w:t>
      </w:r>
      <w:del w:id="2424" w:author="Liliana Salvador" w:date="2022-02-26T17:29:00Z">
        <w:r w:rsidR="00C9136F" w:rsidRPr="003A137D" w:rsidDel="002073EC">
          <w:rPr>
            <w:color w:val="000000" w:themeColor="text1"/>
          </w:rPr>
          <w:delText xml:space="preserve">as </w:delText>
        </w:r>
        <w:r w:rsidR="00315E9F" w:rsidRPr="003A137D" w:rsidDel="002073EC">
          <w:rPr>
            <w:color w:val="000000" w:themeColor="text1"/>
          </w:rPr>
          <w:delText>DA</w:delText>
        </w:r>
        <w:r w:rsidR="00C9136F" w:rsidRPr="003A137D" w:rsidDel="002073EC">
          <w:rPr>
            <w:color w:val="000000" w:themeColor="text1"/>
          </w:rPr>
          <w:delText>.</w:delText>
        </w:r>
        <w:r w:rsidR="00FA118B" w:rsidRPr="003A137D" w:rsidDel="002073EC">
          <w:rPr>
            <w:color w:val="000000" w:themeColor="text1"/>
          </w:rPr>
          <w:delText xml:space="preserve"> </w:delText>
        </w:r>
        <w:r w:rsidR="00C9136F" w:rsidRPr="003A137D" w:rsidDel="002073EC">
          <w:rPr>
            <w:color w:val="000000" w:themeColor="text1"/>
          </w:rPr>
          <w:delText xml:space="preserve">Both software </w:delText>
        </w:r>
        <w:r w:rsidR="00FA118B" w:rsidRPr="003A137D" w:rsidDel="002073EC">
          <w:rPr>
            <w:color w:val="000000" w:themeColor="text1"/>
          </w:rPr>
          <w:delText xml:space="preserve">reported </w:delText>
        </w:r>
        <w:r w:rsidR="00C9136F" w:rsidRPr="003A137D" w:rsidDel="002073EC">
          <w:rPr>
            <w:color w:val="000000" w:themeColor="text1"/>
          </w:rPr>
          <w:delText>v</w:delText>
        </w:r>
        <w:r w:rsidR="00FA118B" w:rsidRPr="003A137D" w:rsidDel="002073EC">
          <w:rPr>
            <w:color w:val="000000" w:themeColor="text1"/>
          </w:rPr>
          <w:delText xml:space="preserve">irus taxon </w:delText>
        </w:r>
      </w:del>
      <w:ins w:id="2425" w:author="Liliana Salvador" w:date="2022-02-26T17:29:00Z">
        <w:r w:rsidR="002073EC">
          <w:rPr>
            <w:color w:val="000000" w:themeColor="text1"/>
          </w:rPr>
          <w:t>(</w:t>
        </w:r>
      </w:ins>
      <w:r w:rsidR="00FA118B" w:rsidRPr="003A137D">
        <w:rPr>
          <w:color w:val="000000" w:themeColor="text1"/>
        </w:rPr>
        <w:t>“p__</w:t>
      </w:r>
      <w:proofErr w:type="spellStart"/>
      <w:r w:rsidR="00FA118B" w:rsidRPr="003A137D">
        <w:rPr>
          <w:color w:val="000000" w:themeColor="text1"/>
        </w:rPr>
        <w:t>Negarnaviricota</w:t>
      </w:r>
      <w:proofErr w:type="spellEnd"/>
      <w:r w:rsidR="00FA118B" w:rsidRPr="003A137D">
        <w:rPr>
          <w:color w:val="000000" w:themeColor="text1"/>
        </w:rPr>
        <w:t>”</w:t>
      </w:r>
      <w:r w:rsidR="00C9136F" w:rsidRPr="003A137D">
        <w:rPr>
          <w:color w:val="000000" w:themeColor="text1"/>
        </w:rPr>
        <w:t xml:space="preserve">, and Kaiju reported </w:t>
      </w:r>
      <w:bookmarkStart w:id="2426" w:name="OLE_LINK203"/>
      <w:bookmarkStart w:id="2427" w:name="OLE_LINK204"/>
      <w:r w:rsidR="00C9136F" w:rsidRPr="003A137D">
        <w:rPr>
          <w:color w:val="000000" w:themeColor="text1"/>
        </w:rPr>
        <w:t>“p__</w:t>
      </w:r>
      <w:proofErr w:type="spellStart"/>
      <w:r w:rsidR="00C9136F" w:rsidRPr="003A137D">
        <w:rPr>
          <w:color w:val="000000" w:themeColor="text1"/>
        </w:rPr>
        <w:t>Nucleocyto</w:t>
      </w:r>
      <w:r w:rsidR="00EF00DC" w:rsidRPr="003A137D">
        <w:rPr>
          <w:color w:val="000000" w:themeColor="text1"/>
        </w:rPr>
        <w:t>viricota</w:t>
      </w:r>
      <w:proofErr w:type="spellEnd"/>
      <w:r w:rsidR="00C9136F" w:rsidRPr="003A137D">
        <w:rPr>
          <w:color w:val="000000" w:themeColor="text1"/>
        </w:rPr>
        <w:t>”</w:t>
      </w:r>
      <w:r w:rsidR="00EF00DC" w:rsidRPr="003A137D">
        <w:rPr>
          <w:color w:val="000000" w:themeColor="text1"/>
        </w:rPr>
        <w:t xml:space="preserve"> and “p__</w:t>
      </w:r>
      <w:proofErr w:type="spellStart"/>
      <w:r w:rsidR="00EF00DC" w:rsidRPr="003A137D">
        <w:rPr>
          <w:color w:val="000000" w:themeColor="text1"/>
        </w:rPr>
        <w:t>Uroviricota</w:t>
      </w:r>
      <w:proofErr w:type="spellEnd"/>
      <w:r w:rsidR="00EF00DC" w:rsidRPr="003A137D">
        <w:rPr>
          <w:color w:val="000000" w:themeColor="text1"/>
        </w:rPr>
        <w:t>”</w:t>
      </w:r>
      <w:ins w:id="2428" w:author="Liliana Salvador" w:date="2022-02-26T17:29:00Z">
        <w:r w:rsidR="002073EC">
          <w:rPr>
            <w:color w:val="000000" w:themeColor="text1"/>
          </w:rPr>
          <w:t xml:space="preserve">) </w:t>
        </w:r>
        <w:r w:rsidR="002073EC" w:rsidRPr="003A137D">
          <w:rPr>
            <w:color w:val="000000" w:themeColor="text1"/>
          </w:rPr>
          <w:t>as DA.</w:t>
        </w:r>
      </w:ins>
      <w:del w:id="2429" w:author="Liliana Salvador" w:date="2022-02-26T17:29:00Z">
        <w:r w:rsidR="00EF00DC" w:rsidRPr="003A137D" w:rsidDel="002073EC">
          <w:rPr>
            <w:color w:val="000000" w:themeColor="text1"/>
          </w:rPr>
          <w:delText xml:space="preserve">, </w:delText>
        </w:r>
        <w:bookmarkEnd w:id="2426"/>
        <w:bookmarkEnd w:id="2427"/>
        <w:r w:rsidR="00EF00DC" w:rsidRPr="003A137D" w:rsidDel="002073EC">
          <w:rPr>
            <w:color w:val="000000" w:themeColor="text1"/>
          </w:rPr>
          <w:delText>distinctively</w:delText>
        </w:r>
        <w:r w:rsidR="00FA118B" w:rsidRPr="003A137D" w:rsidDel="002073EC">
          <w:rPr>
            <w:color w:val="000000" w:themeColor="text1"/>
          </w:rPr>
          <w:delText>.</w:delText>
        </w:r>
      </w:del>
      <w:r w:rsidR="00FA118B" w:rsidRPr="003A137D">
        <w:rPr>
          <w:color w:val="000000" w:themeColor="text1"/>
        </w:rPr>
        <w:t xml:space="preserve"> </w:t>
      </w:r>
      <w:r w:rsidR="002D4618" w:rsidRPr="003A137D">
        <w:rPr>
          <w:color w:val="000000" w:themeColor="text1"/>
        </w:rPr>
        <w:t>Archaea taxa w</w:t>
      </w:r>
      <w:ins w:id="2430" w:author="Liliana Salvador" w:date="2022-02-26T17:29:00Z">
        <w:r w:rsidR="002073EC">
          <w:rPr>
            <w:color w:val="000000" w:themeColor="text1"/>
          </w:rPr>
          <w:t>ere</w:t>
        </w:r>
      </w:ins>
      <w:del w:id="2431" w:author="Liliana Salvador" w:date="2022-02-26T17:29:00Z">
        <w:r w:rsidR="002D4618" w:rsidRPr="003A137D" w:rsidDel="002073EC">
          <w:rPr>
            <w:color w:val="000000" w:themeColor="text1"/>
          </w:rPr>
          <w:delText>as</w:delText>
        </w:r>
      </w:del>
      <w:r w:rsidR="002D4618" w:rsidRPr="003A137D">
        <w:rPr>
          <w:color w:val="000000" w:themeColor="text1"/>
        </w:rPr>
        <w:t xml:space="preserve"> only reported by Kaiju</w:t>
      </w:r>
      <w:r w:rsidR="001F7300" w:rsidRPr="003A137D">
        <w:rPr>
          <w:color w:val="000000" w:themeColor="text1"/>
        </w:rPr>
        <w:t xml:space="preserve">, </w:t>
      </w:r>
      <w:r w:rsidR="002D4618" w:rsidRPr="003A137D">
        <w:rPr>
          <w:color w:val="000000" w:themeColor="text1"/>
        </w:rPr>
        <w:t>Centrifuge</w:t>
      </w:r>
      <w:r w:rsidR="001F7300" w:rsidRPr="003A137D">
        <w:rPr>
          <w:color w:val="000000" w:themeColor="text1"/>
        </w:rPr>
        <w:t xml:space="preserve">, and </w:t>
      </w:r>
      <w:del w:id="2432" w:author="Ruijie Xu" w:date="2022-02-01T13:44:00Z">
        <w:r w:rsidR="001F7300" w:rsidRPr="003A137D" w:rsidDel="00537B08">
          <w:rPr>
            <w:color w:val="000000" w:themeColor="text1"/>
          </w:rPr>
          <w:delText>Blastn</w:delText>
        </w:r>
      </w:del>
      <w:ins w:id="2433" w:author="Ruijie Xu" w:date="2022-02-01T13:44:00Z">
        <w:r w:rsidR="00537B08">
          <w:rPr>
            <w:color w:val="000000" w:themeColor="text1"/>
          </w:rPr>
          <w:t>BLASTN</w:t>
        </w:r>
      </w:ins>
      <w:del w:id="2434" w:author="Liliana Salvador" w:date="2022-02-26T17:29:00Z">
        <w:r w:rsidR="001F7300" w:rsidRPr="003A137D" w:rsidDel="002073EC">
          <w:rPr>
            <w:color w:val="000000" w:themeColor="text1"/>
          </w:rPr>
          <w:delText>’s</w:delText>
        </w:r>
        <w:r w:rsidR="002D4618" w:rsidRPr="003A137D" w:rsidDel="002073EC">
          <w:rPr>
            <w:color w:val="000000" w:themeColor="text1"/>
          </w:rPr>
          <w:delText xml:space="preserve"> </w:delText>
        </w:r>
      </w:del>
      <w:r w:rsidR="000238B8" w:rsidRPr="003A137D">
        <w:rPr>
          <w:color w:val="000000" w:themeColor="text1"/>
        </w:rPr>
        <w:t xml:space="preserve">. All three software </w:t>
      </w:r>
      <w:del w:id="2435" w:author="Liliana Salvador" w:date="2022-02-26T17:29:00Z">
        <w:r w:rsidR="000238B8" w:rsidRPr="003A137D" w:rsidDel="002073EC">
          <w:rPr>
            <w:color w:val="000000" w:themeColor="text1"/>
          </w:rPr>
          <w:delText xml:space="preserve">have </w:delText>
        </w:r>
      </w:del>
      <w:r w:rsidR="000238B8" w:rsidRPr="003A137D">
        <w:rPr>
          <w:color w:val="000000" w:themeColor="text1"/>
        </w:rPr>
        <w:t>reported</w:t>
      </w:r>
      <w:r w:rsidR="00B03DDE" w:rsidRPr="003A137D">
        <w:rPr>
          <w:color w:val="000000" w:themeColor="text1"/>
        </w:rPr>
        <w:t xml:space="preserve"> </w:t>
      </w:r>
      <w:bookmarkStart w:id="2436" w:name="OLE_LINK201"/>
      <w:bookmarkStart w:id="2437" w:name="OLE_LINK202"/>
      <w:r w:rsidR="00B03DDE" w:rsidRPr="003A137D">
        <w:rPr>
          <w:color w:val="000000" w:themeColor="text1"/>
        </w:rPr>
        <w:t>"p__</w:t>
      </w:r>
      <w:proofErr w:type="spellStart"/>
      <w:r w:rsidR="00B03DDE" w:rsidRPr="003A137D">
        <w:rPr>
          <w:color w:val="000000" w:themeColor="text1"/>
        </w:rPr>
        <w:t>Euryarchaeota</w:t>
      </w:r>
      <w:proofErr w:type="spellEnd"/>
      <w:r w:rsidR="00B03DDE" w:rsidRPr="003A137D">
        <w:rPr>
          <w:color w:val="000000" w:themeColor="text1"/>
        </w:rPr>
        <w:t xml:space="preserve">”, </w:t>
      </w:r>
      <w:bookmarkEnd w:id="2436"/>
      <w:bookmarkEnd w:id="2437"/>
      <w:r w:rsidR="00B03DDE" w:rsidRPr="003A137D">
        <w:rPr>
          <w:color w:val="000000" w:themeColor="text1"/>
        </w:rPr>
        <w:t xml:space="preserve">and both Kaiju and Centrifuge </w:t>
      </w:r>
      <w:proofErr w:type="gramStart"/>
      <w:r w:rsidR="00B03DDE" w:rsidRPr="003A137D">
        <w:rPr>
          <w:color w:val="000000" w:themeColor="text1"/>
        </w:rPr>
        <w:t>reported  “</w:t>
      </w:r>
      <w:proofErr w:type="gramEnd"/>
      <w:r w:rsidR="00B03DDE" w:rsidRPr="003A137D">
        <w:rPr>
          <w:color w:val="000000" w:themeColor="text1"/>
        </w:rPr>
        <w:t>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Micrarchaeota</w:t>
      </w:r>
      <w:proofErr w:type="spellEnd"/>
      <w:r w:rsidR="00B03DDE" w:rsidRPr="003A137D">
        <w:rPr>
          <w:color w:val="000000" w:themeColor="text1"/>
        </w:rPr>
        <w:t>” and "p__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Lokiarchaeota</w:t>
      </w:r>
      <w:proofErr w:type="spellEnd"/>
      <w:r w:rsidR="00B03DDE" w:rsidRPr="003A137D">
        <w:rPr>
          <w:color w:val="000000" w:themeColor="text1"/>
        </w:rPr>
        <w:t xml:space="preserve">”. Finally, </w:t>
      </w:r>
      <w:r w:rsidR="00A45BC2" w:rsidRPr="003A137D">
        <w:rPr>
          <w:color w:val="000000" w:themeColor="text1"/>
        </w:rPr>
        <w:t xml:space="preserve">Kaiju uniquely </w:t>
      </w:r>
      <w:ins w:id="2438" w:author="Liliana Salvador" w:date="2022-02-26T17:29:00Z">
        <w:r w:rsidR="002073EC">
          <w:rPr>
            <w:color w:val="000000" w:themeColor="text1"/>
          </w:rPr>
          <w:t>reported</w:t>
        </w:r>
      </w:ins>
      <w:ins w:id="2439" w:author="Liliana Salvador" w:date="2022-02-26T17:30:00Z">
        <w:r w:rsidR="002073EC">
          <w:rPr>
            <w:color w:val="000000" w:themeColor="text1"/>
          </w:rPr>
          <w:t xml:space="preserve"> </w:t>
        </w:r>
      </w:ins>
      <w:r w:rsidR="00A45BC2" w:rsidRPr="003A137D">
        <w:rPr>
          <w:color w:val="000000" w:themeColor="text1"/>
        </w:rPr>
        <w:t>“p__</w:t>
      </w:r>
      <w:proofErr w:type="spellStart"/>
      <w:r w:rsidR="00A45BC2" w:rsidRPr="003A137D">
        <w:rPr>
          <w:color w:val="000000" w:themeColor="text1"/>
        </w:rPr>
        <w:t>Candidatus</w:t>
      </w:r>
      <w:proofErr w:type="spellEnd"/>
      <w:r w:rsidR="00A45BC2" w:rsidRPr="003A137D">
        <w:rPr>
          <w:color w:val="000000" w:themeColor="text1"/>
        </w:rPr>
        <w:t xml:space="preserve"> </w:t>
      </w:r>
      <w:proofErr w:type="spellStart"/>
      <w:r w:rsidR="00A45BC2" w:rsidRPr="003A137D">
        <w:rPr>
          <w:color w:val="000000" w:themeColor="text1"/>
        </w:rPr>
        <w:t>Thermoplasmatota</w:t>
      </w:r>
      <w:proofErr w:type="spellEnd"/>
      <w:r w:rsidR="00A45BC2" w:rsidRPr="003A137D">
        <w:rPr>
          <w:color w:val="000000" w:themeColor="text1"/>
        </w:rPr>
        <w:t>”.</w:t>
      </w:r>
    </w:p>
    <w:p w14:paraId="0A39D6B0" w14:textId="485A68FE" w:rsidR="00070E2B" w:rsidRDefault="00070E2B" w:rsidP="00B90087">
      <w:pPr>
        <w:spacing w:line="480" w:lineRule="auto"/>
        <w:rPr>
          <w:ins w:id="2440" w:author="Liliana Salvador" w:date="2022-02-26T17:31:00Z"/>
          <w:color w:val="000000" w:themeColor="text1"/>
        </w:rPr>
      </w:pPr>
    </w:p>
    <w:p w14:paraId="1CBFAC25" w14:textId="27037906" w:rsidR="00070E2B" w:rsidRPr="00A15B7A" w:rsidRDefault="00070E2B" w:rsidP="00070E2B">
      <w:pPr>
        <w:spacing w:line="480" w:lineRule="auto"/>
        <w:rPr>
          <w:ins w:id="2441" w:author="Liliana Salvador" w:date="2022-02-26T17:33:00Z"/>
          <w:i/>
          <w:iCs/>
          <w:color w:val="000000" w:themeColor="text1"/>
          <w:rPrChange w:id="2442" w:author="Ruijie Xu" w:date="2022-02-27T13:46:00Z">
            <w:rPr>
              <w:ins w:id="2443" w:author="Liliana Salvador" w:date="2022-02-26T17:33:00Z"/>
              <w:color w:val="000000" w:themeColor="text1"/>
              <w:u w:val="single"/>
            </w:rPr>
          </w:rPrChange>
        </w:rPr>
      </w:pPr>
      <w:ins w:id="2444" w:author="Liliana Salvador" w:date="2022-02-26T17:33:00Z">
        <w:r w:rsidRPr="00A15B7A">
          <w:rPr>
            <w:i/>
            <w:iCs/>
            <w:color w:val="000000" w:themeColor="text1"/>
            <w:rPrChange w:id="2445" w:author="Ruijie Xu" w:date="2022-02-27T13:46:00Z">
              <w:rPr>
                <w:color w:val="000000" w:themeColor="text1"/>
                <w:u w:val="single"/>
              </w:rPr>
            </w:rPrChange>
          </w:rPr>
          <w:t>Lung and spleen sample comparison</w:t>
        </w:r>
      </w:ins>
    </w:p>
    <w:p w14:paraId="4F7ABA81" w14:textId="2EEC652C" w:rsidR="00070E2B" w:rsidRPr="00070E2B" w:rsidDel="00070E2B" w:rsidRDefault="00070E2B" w:rsidP="00B90087">
      <w:pPr>
        <w:spacing w:line="480" w:lineRule="auto"/>
        <w:rPr>
          <w:del w:id="2446" w:author="Liliana Salvador" w:date="2022-02-26T17:33:00Z"/>
          <w:i/>
          <w:color w:val="000000" w:themeColor="text1"/>
          <w:rPrChange w:id="2447" w:author="Liliana Salvador" w:date="2022-02-26T17:31:00Z">
            <w:rPr>
              <w:del w:id="2448" w:author="Liliana Salvador" w:date="2022-02-26T17:33:00Z"/>
              <w:color w:val="000000" w:themeColor="text1"/>
            </w:rPr>
          </w:rPrChange>
        </w:rPr>
      </w:pPr>
    </w:p>
    <w:p w14:paraId="0E44BD9D" w14:textId="3A7F11A4" w:rsidR="00070E2B" w:rsidRDefault="00684564">
      <w:pPr>
        <w:spacing w:line="480" w:lineRule="auto"/>
        <w:ind w:firstLine="720"/>
        <w:rPr>
          <w:ins w:id="2449" w:author="Liliana Salvador" w:date="2022-02-26T17:33:00Z"/>
          <w:color w:val="000000" w:themeColor="text1"/>
        </w:rPr>
      </w:pPr>
      <w:r w:rsidRPr="003A137D">
        <w:rPr>
          <w:color w:val="000000" w:themeColor="text1"/>
        </w:rPr>
        <w:t xml:space="preserve">The </w:t>
      </w:r>
      <w:r w:rsidR="00315E9F" w:rsidRPr="003A137D">
        <w:rPr>
          <w:color w:val="000000" w:themeColor="text1"/>
        </w:rPr>
        <w:t>DA</w:t>
      </w:r>
      <w:r w:rsidRPr="003A137D">
        <w:rPr>
          <w:color w:val="000000" w:themeColor="text1"/>
        </w:rPr>
        <w:t xml:space="preserve"> taxa identified between lung </w:t>
      </w:r>
      <w:del w:id="2450" w:author="Liliana Salvador" w:date="2022-02-26T18:40:00Z">
        <w:r w:rsidRPr="003A137D" w:rsidDel="00246AFC">
          <w:rPr>
            <w:color w:val="000000" w:themeColor="text1"/>
          </w:rPr>
          <w:delText xml:space="preserve">samples </w:delText>
        </w:r>
      </w:del>
      <w:r w:rsidRPr="003A137D">
        <w:rPr>
          <w:color w:val="000000" w:themeColor="text1"/>
        </w:rPr>
        <w:t xml:space="preserve">and spleen samples were similar with those identified </w:t>
      </w:r>
      <w:del w:id="2451" w:author="Liliana Salvador" w:date="2022-02-26T18:41:00Z">
        <w:r w:rsidRPr="003A137D" w:rsidDel="00CB2CC4">
          <w:rPr>
            <w:color w:val="000000" w:themeColor="text1"/>
          </w:rPr>
          <w:delText xml:space="preserve">in the </w:delText>
        </w:r>
      </w:del>
      <w:r w:rsidRPr="003A137D">
        <w:rPr>
          <w:color w:val="000000" w:themeColor="text1"/>
        </w:rPr>
        <w:t xml:space="preserve">between lung </w:t>
      </w:r>
      <w:del w:id="2452" w:author="Liliana Salvador" w:date="2022-02-26T18:41:00Z">
        <w:r w:rsidRPr="003A137D" w:rsidDel="00CB2CC4">
          <w:rPr>
            <w:color w:val="000000" w:themeColor="text1"/>
          </w:rPr>
          <w:delText xml:space="preserve">samples </w:delText>
        </w:r>
      </w:del>
      <w:r w:rsidRPr="003A137D">
        <w:rPr>
          <w:color w:val="000000" w:themeColor="text1"/>
        </w:rPr>
        <w:t>and kidney samples</w:t>
      </w:r>
      <w:ins w:id="2453" w:author="Ruijie Xu" w:date="2022-02-03T12:33:00Z">
        <w:r w:rsidR="005901EC">
          <w:rPr>
            <w:color w:val="000000" w:themeColor="text1"/>
          </w:rPr>
          <w:t xml:space="preserve"> (Table SII.8, Figure S2)</w:t>
        </w:r>
      </w:ins>
      <w:r w:rsidRPr="003A137D">
        <w:rPr>
          <w:color w:val="000000" w:themeColor="text1"/>
        </w:rPr>
        <w:t xml:space="preserve">. </w:t>
      </w:r>
    </w:p>
    <w:p w14:paraId="1E0C6BED" w14:textId="018FF951" w:rsidR="00070E2B" w:rsidRPr="00A15B7A" w:rsidRDefault="00070E2B">
      <w:pPr>
        <w:spacing w:line="480" w:lineRule="auto"/>
        <w:rPr>
          <w:ins w:id="2454" w:author="Liliana Salvador" w:date="2022-02-26T17:33:00Z"/>
          <w:iCs/>
          <w:color w:val="000000" w:themeColor="text1"/>
          <w:u w:val="single"/>
          <w:rPrChange w:id="2455" w:author="Ruijie Xu" w:date="2022-02-27T13:46:00Z">
            <w:rPr>
              <w:ins w:id="2456" w:author="Liliana Salvador" w:date="2022-02-26T17:33:00Z"/>
              <w:iCs/>
              <w:color w:val="000000" w:themeColor="text1"/>
            </w:rPr>
          </w:rPrChange>
        </w:rPr>
        <w:pPrChange w:id="2457" w:author="Liliana Salvador" w:date="2022-02-26T17:33:00Z">
          <w:pPr>
            <w:spacing w:line="480" w:lineRule="auto"/>
            <w:ind w:firstLine="720"/>
          </w:pPr>
        </w:pPrChange>
      </w:pPr>
      <w:ins w:id="2458" w:author="Liliana Salvador" w:date="2022-02-26T17:33:00Z">
        <w:r w:rsidRPr="00A15B7A">
          <w:rPr>
            <w:iCs/>
            <w:color w:val="000000" w:themeColor="text1"/>
            <w:u w:val="single"/>
            <w:rPrChange w:id="2459" w:author="Ruijie Xu" w:date="2022-02-27T13:46:00Z">
              <w:rPr>
                <w:iCs/>
                <w:color w:val="000000" w:themeColor="text1"/>
              </w:rPr>
            </w:rPrChange>
          </w:rPr>
          <w:t>Species level</w:t>
        </w:r>
      </w:ins>
    </w:p>
    <w:p w14:paraId="5DD199BF" w14:textId="075547FC" w:rsidR="00CB2CC4" w:rsidRDefault="00684564">
      <w:pPr>
        <w:spacing w:line="480" w:lineRule="auto"/>
        <w:ind w:firstLine="720"/>
        <w:rPr>
          <w:ins w:id="2460" w:author="Liliana Salvador" w:date="2022-02-26T18:50:00Z"/>
          <w:color w:val="000000" w:themeColor="text1"/>
        </w:rPr>
      </w:pPr>
      <w:r w:rsidRPr="003A137D">
        <w:rPr>
          <w:color w:val="000000" w:themeColor="text1"/>
        </w:rPr>
        <w:t xml:space="preserve">Kaiju </w:t>
      </w:r>
      <w:del w:id="2461" w:author="Liliana Salvador" w:date="2022-02-26T17:33:00Z">
        <w:r w:rsidRPr="003A137D" w:rsidDel="00070E2B">
          <w:rPr>
            <w:color w:val="000000" w:themeColor="text1"/>
          </w:rPr>
          <w:delText xml:space="preserve">in this case has </w:delText>
        </w:r>
      </w:del>
      <w:r w:rsidRPr="003A137D">
        <w:rPr>
          <w:color w:val="000000" w:themeColor="text1"/>
        </w:rPr>
        <w:t xml:space="preserve">identified the </w:t>
      </w:r>
      <w:del w:id="2462" w:author="Liliana Salvador" w:date="2022-02-26T17:34:00Z">
        <w:r w:rsidRPr="003A137D" w:rsidDel="00070E2B">
          <w:rPr>
            <w:color w:val="000000" w:themeColor="text1"/>
          </w:rPr>
          <w:delText xml:space="preserve">most </w:delText>
        </w:r>
      </w:del>
      <w:ins w:id="2463" w:author="Liliana Salvador" w:date="2022-02-26T17:34:00Z">
        <w:r w:rsidR="00070E2B">
          <w:rPr>
            <w:color w:val="000000" w:themeColor="text1"/>
          </w:rPr>
          <w:t>highe</w:t>
        </w:r>
      </w:ins>
      <w:ins w:id="2464" w:author="Liliana Salvador" w:date="2022-02-26T17:35:00Z">
        <w:r w:rsidR="00070E2B">
          <w:rPr>
            <w:color w:val="000000" w:themeColor="text1"/>
          </w:rPr>
          <w:t>st</w:t>
        </w:r>
      </w:ins>
      <w:ins w:id="2465" w:author="Liliana Salvador" w:date="2022-02-26T17:34:00Z">
        <w:r w:rsidR="00070E2B" w:rsidRPr="003A137D">
          <w:rPr>
            <w:color w:val="000000" w:themeColor="text1"/>
          </w:rPr>
          <w:t xml:space="preserve"> </w:t>
        </w:r>
      </w:ins>
      <w:r w:rsidRPr="003A137D">
        <w:rPr>
          <w:color w:val="000000" w:themeColor="text1"/>
        </w:rPr>
        <w:t xml:space="preserve">number of </w:t>
      </w:r>
      <w:r w:rsidR="00315E9F" w:rsidRPr="003A137D">
        <w:rPr>
          <w:color w:val="000000" w:themeColor="text1"/>
        </w:rPr>
        <w:t>DA</w:t>
      </w:r>
      <w:r w:rsidRPr="003A137D">
        <w:rPr>
          <w:color w:val="000000" w:themeColor="text1"/>
        </w:rPr>
        <w:t xml:space="preserve"> species (484 taxa), while Diamond </w:t>
      </w:r>
      <w:del w:id="2466" w:author="Liliana Salvador" w:date="2022-02-26T17:34:00Z">
        <w:r w:rsidRPr="003A137D" w:rsidDel="00070E2B">
          <w:rPr>
            <w:color w:val="000000" w:themeColor="text1"/>
          </w:rPr>
          <w:delText xml:space="preserve">has </w:delText>
        </w:r>
      </w:del>
      <w:r w:rsidRPr="003A137D">
        <w:rPr>
          <w:color w:val="000000" w:themeColor="text1"/>
        </w:rPr>
        <w:t xml:space="preserve">identified </w:t>
      </w:r>
      <w:ins w:id="2467" w:author="Liliana Salvador" w:date="2022-02-26T17:34:00Z">
        <w:r w:rsidR="00070E2B">
          <w:rPr>
            <w:color w:val="000000" w:themeColor="text1"/>
          </w:rPr>
          <w:t xml:space="preserve">the </w:t>
        </w:r>
      </w:ins>
      <w:del w:id="2468" w:author="Liliana Salvador" w:date="2022-02-26T17:35:00Z">
        <w:r w:rsidRPr="003A137D" w:rsidDel="00070E2B">
          <w:rPr>
            <w:color w:val="000000" w:themeColor="text1"/>
          </w:rPr>
          <w:delText xml:space="preserve">least </w:delText>
        </w:r>
      </w:del>
      <w:ins w:id="2469" w:author="Liliana Salvador" w:date="2022-02-26T17:35:00Z">
        <w:r w:rsidR="00070E2B">
          <w:rPr>
            <w:color w:val="000000" w:themeColor="text1"/>
          </w:rPr>
          <w:t>lowest</w:t>
        </w:r>
        <w:r w:rsidR="00070E2B" w:rsidRPr="003A137D">
          <w:rPr>
            <w:color w:val="000000" w:themeColor="text1"/>
          </w:rPr>
          <w:t xml:space="preserve"> </w:t>
        </w:r>
      </w:ins>
      <w:r w:rsidRPr="003A137D">
        <w:rPr>
          <w:color w:val="000000" w:themeColor="text1"/>
        </w:rPr>
        <w:t>(44 taxa)</w:t>
      </w:r>
      <w:ins w:id="2470" w:author="Ruijie Xu" w:date="2022-02-03T12:34:00Z">
        <w:r w:rsidR="005901EC">
          <w:rPr>
            <w:color w:val="000000" w:themeColor="text1"/>
          </w:rPr>
          <w:t xml:space="preserve"> (Figure S2a)</w:t>
        </w:r>
      </w:ins>
      <w:r w:rsidR="00E70E1A" w:rsidRPr="003A137D">
        <w:rPr>
          <w:color w:val="000000" w:themeColor="text1"/>
        </w:rPr>
        <w:t xml:space="preserve">. </w:t>
      </w:r>
      <w:proofErr w:type="gramStart"/>
      <w:r w:rsidR="00F63ED3" w:rsidRPr="003A137D">
        <w:rPr>
          <w:color w:val="000000" w:themeColor="text1"/>
        </w:rPr>
        <w:t>All of</w:t>
      </w:r>
      <w:proofErr w:type="gramEnd"/>
      <w:r w:rsidR="00F63ED3" w:rsidRPr="003A137D">
        <w:rPr>
          <w:color w:val="000000" w:themeColor="text1"/>
        </w:rPr>
        <w:t xml:space="preserve"> the </w:t>
      </w:r>
      <w:r w:rsidR="00315E9F" w:rsidRPr="003A137D">
        <w:rPr>
          <w:color w:val="000000" w:themeColor="text1"/>
        </w:rPr>
        <w:t>DA</w:t>
      </w:r>
      <w:r w:rsidR="00F63ED3" w:rsidRPr="003A137D">
        <w:rPr>
          <w:color w:val="000000" w:themeColor="text1"/>
        </w:rPr>
        <w:t xml:space="preserve"> taxa wer</w:t>
      </w:r>
      <w:r w:rsidR="00E46073" w:rsidRPr="003A137D">
        <w:rPr>
          <w:color w:val="000000" w:themeColor="text1"/>
        </w:rPr>
        <w:t>e</w:t>
      </w:r>
      <w:r w:rsidR="00F63ED3" w:rsidRPr="003A137D">
        <w:rPr>
          <w:color w:val="000000" w:themeColor="text1"/>
        </w:rPr>
        <w:t xml:space="preserve"> more abundant in the lung </w:t>
      </w:r>
      <w:ins w:id="2471" w:author="Liliana Salvador" w:date="2022-02-26T18:41:00Z">
        <w:r w:rsidR="00CB2CC4">
          <w:rPr>
            <w:color w:val="000000" w:themeColor="text1"/>
          </w:rPr>
          <w:t xml:space="preserve">than in the </w:t>
        </w:r>
      </w:ins>
      <w:ins w:id="2472" w:author="Liliana Salvador" w:date="2022-02-26T18:42:00Z">
        <w:r w:rsidR="00CB2CC4">
          <w:rPr>
            <w:color w:val="000000" w:themeColor="text1"/>
          </w:rPr>
          <w:t xml:space="preserve">spleen </w:t>
        </w:r>
      </w:ins>
      <w:r w:rsidR="00F63ED3" w:rsidRPr="003A137D">
        <w:rPr>
          <w:color w:val="000000" w:themeColor="text1"/>
        </w:rPr>
        <w:t>samples</w:t>
      </w:r>
      <w:ins w:id="2473" w:author="Ruijie Xu" w:date="2022-02-03T12:34:00Z">
        <w:r w:rsidR="005901EC">
          <w:rPr>
            <w:color w:val="000000" w:themeColor="text1"/>
          </w:rPr>
          <w:t xml:space="preserve"> (Figure S2b)</w:t>
        </w:r>
      </w:ins>
      <w:r w:rsidR="00F63ED3" w:rsidRPr="003A137D">
        <w:rPr>
          <w:color w:val="000000" w:themeColor="text1"/>
        </w:rPr>
        <w:t xml:space="preserve">. </w:t>
      </w:r>
      <w:r w:rsidR="00E70E1A" w:rsidRPr="003A137D">
        <w:rPr>
          <w:color w:val="000000" w:themeColor="text1"/>
        </w:rPr>
        <w:t>Six species</w:t>
      </w:r>
      <w:ins w:id="2474" w:author="Liliana Salvador" w:date="2022-02-26T18:42:00Z">
        <w:r w:rsidR="00CB2CC4">
          <w:rPr>
            <w:color w:val="000000" w:themeColor="text1"/>
          </w:rPr>
          <w:t xml:space="preserve"> </w:t>
        </w:r>
        <w:r w:rsidR="00CB2CC4" w:rsidRPr="003A137D">
          <w:rPr>
            <w:color w:val="000000" w:themeColor="text1"/>
          </w:rPr>
          <w:t>(</w:t>
        </w:r>
        <w:proofErr w:type="spellStart"/>
        <w:r w:rsidR="00CB2CC4" w:rsidRPr="003A137D">
          <w:rPr>
            <w:i/>
            <w:iCs/>
            <w:color w:val="000000" w:themeColor="text1"/>
          </w:rPr>
          <w:t>Mycoplasm</w:t>
        </w:r>
        <w:proofErr w:type="spellEnd"/>
        <w:r w:rsidR="00CB2CC4" w:rsidRPr="003A137D">
          <w:rPr>
            <w:i/>
            <w:iCs/>
            <w:color w:val="000000" w:themeColor="text1"/>
          </w:rPr>
          <w:t xml:space="preserve"> </w:t>
        </w:r>
        <w:proofErr w:type="spellStart"/>
        <w:r w:rsidR="00CB2CC4" w:rsidRPr="003A137D">
          <w:rPr>
            <w:i/>
            <w:iCs/>
            <w:color w:val="000000" w:themeColor="text1"/>
          </w:rPr>
          <w:t>pulmonis</w:t>
        </w:r>
        <w:proofErr w:type="spellEnd"/>
        <w:r w:rsidR="00CB2CC4" w:rsidRPr="003A137D">
          <w:rPr>
            <w:color w:val="000000" w:themeColor="text1"/>
          </w:rPr>
          <w:t xml:space="preserve">, </w:t>
        </w:r>
        <w:r w:rsidR="00CB2CC4" w:rsidRPr="003A137D">
          <w:rPr>
            <w:i/>
            <w:iCs/>
            <w:color w:val="000000" w:themeColor="text1"/>
          </w:rPr>
          <w:t xml:space="preserve">Mycoplasma </w:t>
        </w:r>
        <w:proofErr w:type="spellStart"/>
        <w:r w:rsidR="00CB2CC4" w:rsidRPr="003A137D">
          <w:rPr>
            <w:i/>
            <w:iCs/>
            <w:color w:val="000000" w:themeColor="text1"/>
          </w:rPr>
          <w:t>bovoculi</w:t>
        </w:r>
        <w:proofErr w:type="spellEnd"/>
        <w:r w:rsidR="00CB2CC4" w:rsidRPr="003A137D">
          <w:rPr>
            <w:color w:val="000000" w:themeColor="text1"/>
          </w:rPr>
          <w:t xml:space="preserve">, </w:t>
        </w:r>
        <w:r w:rsidR="00CB2CC4" w:rsidRPr="003A137D">
          <w:rPr>
            <w:i/>
            <w:iCs/>
            <w:color w:val="000000" w:themeColor="text1"/>
          </w:rPr>
          <w:t xml:space="preserve">Mycoplasma </w:t>
        </w:r>
        <w:proofErr w:type="spellStart"/>
        <w:r w:rsidR="00CB2CC4" w:rsidRPr="003A137D">
          <w:rPr>
            <w:i/>
            <w:iCs/>
            <w:color w:val="000000" w:themeColor="text1"/>
          </w:rPr>
          <w:t>neurolyticum</w:t>
        </w:r>
        <w:proofErr w:type="spellEnd"/>
        <w:r w:rsidR="00CB2CC4" w:rsidRPr="003A137D">
          <w:rPr>
            <w:color w:val="000000" w:themeColor="text1"/>
          </w:rPr>
          <w:t xml:space="preserve">, </w:t>
        </w:r>
        <w:r w:rsidR="00CB2CC4" w:rsidRPr="003A137D">
          <w:rPr>
            <w:i/>
            <w:iCs/>
            <w:color w:val="000000" w:themeColor="text1"/>
          </w:rPr>
          <w:t xml:space="preserve">Bordetella </w:t>
        </w:r>
        <w:proofErr w:type="spellStart"/>
        <w:r w:rsidR="00CB2CC4" w:rsidRPr="003A137D">
          <w:rPr>
            <w:i/>
            <w:iCs/>
            <w:color w:val="000000" w:themeColor="text1"/>
          </w:rPr>
          <w:t>pseudohinzii</w:t>
        </w:r>
        <w:proofErr w:type="spellEnd"/>
        <w:r w:rsidR="00CB2CC4" w:rsidRPr="003A137D">
          <w:rPr>
            <w:color w:val="000000" w:themeColor="text1"/>
          </w:rPr>
          <w:t xml:space="preserve">, </w:t>
        </w:r>
        <w:r w:rsidR="00CB2CC4" w:rsidRPr="003A137D">
          <w:rPr>
            <w:i/>
            <w:iCs/>
            <w:color w:val="000000" w:themeColor="text1"/>
          </w:rPr>
          <w:t xml:space="preserve">Bordetella </w:t>
        </w:r>
        <w:proofErr w:type="spellStart"/>
        <w:r w:rsidR="00CB2CC4" w:rsidRPr="003A137D">
          <w:rPr>
            <w:i/>
            <w:iCs/>
            <w:color w:val="000000" w:themeColor="text1"/>
          </w:rPr>
          <w:t>bronchiseptica</w:t>
        </w:r>
        <w:proofErr w:type="spellEnd"/>
        <w:r w:rsidR="00CB2CC4" w:rsidRPr="003A137D">
          <w:rPr>
            <w:color w:val="000000" w:themeColor="text1"/>
          </w:rPr>
          <w:t xml:space="preserve">, and </w:t>
        </w:r>
        <w:r w:rsidR="00CB2CC4" w:rsidRPr="003A137D">
          <w:rPr>
            <w:i/>
            <w:iCs/>
            <w:color w:val="000000" w:themeColor="text1"/>
          </w:rPr>
          <w:t xml:space="preserve">Bacteroides </w:t>
        </w:r>
        <w:proofErr w:type="spellStart"/>
        <w:r w:rsidR="00CB2CC4" w:rsidRPr="003A137D">
          <w:rPr>
            <w:i/>
            <w:iCs/>
            <w:color w:val="000000" w:themeColor="text1"/>
          </w:rPr>
          <w:t>uniformis</w:t>
        </w:r>
        <w:proofErr w:type="spellEnd"/>
        <w:r w:rsidR="00CB2CC4" w:rsidRPr="003A137D">
          <w:rPr>
            <w:color w:val="000000" w:themeColor="text1"/>
          </w:rPr>
          <w:t>)</w:t>
        </w:r>
      </w:ins>
      <w:r w:rsidR="00E70E1A" w:rsidRPr="003A137D">
        <w:rPr>
          <w:color w:val="000000" w:themeColor="text1"/>
        </w:rPr>
        <w:t xml:space="preserve"> </w:t>
      </w:r>
      <w:del w:id="2475" w:author="Liliana Salvador" w:date="2022-02-26T18:42:00Z">
        <w:r w:rsidR="00E70E1A" w:rsidRPr="003A137D" w:rsidDel="00CB2CC4">
          <w:rPr>
            <w:color w:val="000000" w:themeColor="text1"/>
          </w:rPr>
          <w:delText xml:space="preserve">were </w:delText>
        </w:r>
      </w:del>
      <w:del w:id="2476" w:author="Liliana Salvador" w:date="2022-02-26T18:45:00Z">
        <w:r w:rsidR="00E70E1A" w:rsidRPr="003A137D" w:rsidDel="00CB2CC4">
          <w:rPr>
            <w:color w:val="000000" w:themeColor="text1"/>
          </w:rPr>
          <w:delText>overlapp</w:delText>
        </w:r>
      </w:del>
      <w:del w:id="2477" w:author="Liliana Salvador" w:date="2022-02-26T18:42:00Z">
        <w:r w:rsidR="00E70E1A" w:rsidRPr="003A137D" w:rsidDel="00CB2CC4">
          <w:rPr>
            <w:color w:val="000000" w:themeColor="text1"/>
          </w:rPr>
          <w:delText>ing</w:delText>
        </w:r>
      </w:del>
      <w:del w:id="2478" w:author="Liliana Salvador" w:date="2022-02-26T18:45:00Z">
        <w:r w:rsidR="00E70E1A" w:rsidRPr="003A137D" w:rsidDel="00CB2CC4">
          <w:rPr>
            <w:color w:val="000000" w:themeColor="text1"/>
          </w:rPr>
          <w:delText xml:space="preserve"> between</w:delText>
        </w:r>
      </w:del>
      <w:ins w:id="2479" w:author="Liliana Salvador" w:date="2022-02-26T18:45:00Z">
        <w:r w:rsidR="00CB2CC4">
          <w:rPr>
            <w:color w:val="000000" w:themeColor="text1"/>
          </w:rPr>
          <w:t>were identified as</w:t>
        </w:r>
      </w:ins>
      <w:r w:rsidR="00E70E1A" w:rsidRPr="003A137D">
        <w:rPr>
          <w:color w:val="000000" w:themeColor="text1"/>
        </w:rPr>
        <w:t xml:space="preserve"> the </w:t>
      </w:r>
      <w:r w:rsidR="00315E9F" w:rsidRPr="003A137D">
        <w:rPr>
          <w:color w:val="000000" w:themeColor="text1"/>
        </w:rPr>
        <w:t>DA</w:t>
      </w:r>
      <w:r w:rsidR="00E70E1A" w:rsidRPr="003A137D">
        <w:rPr>
          <w:color w:val="000000" w:themeColor="text1"/>
        </w:rPr>
        <w:t xml:space="preserve"> taxa </w:t>
      </w:r>
      <w:del w:id="2480" w:author="Liliana Salvador" w:date="2022-02-26T18:45:00Z">
        <w:r w:rsidR="00E70E1A" w:rsidRPr="003A137D" w:rsidDel="00CB2CC4">
          <w:rPr>
            <w:color w:val="000000" w:themeColor="text1"/>
          </w:rPr>
          <w:delText xml:space="preserve">identified </w:delText>
        </w:r>
      </w:del>
      <w:r w:rsidR="00E70E1A" w:rsidRPr="003A137D">
        <w:rPr>
          <w:color w:val="000000" w:themeColor="text1"/>
        </w:rPr>
        <w:t xml:space="preserve">by </w:t>
      </w:r>
      <w:del w:id="2481" w:author="Liliana Salvador" w:date="2022-02-26T18:45:00Z">
        <w:r w:rsidR="00A9558B" w:rsidRPr="003A137D" w:rsidDel="00CB2CC4">
          <w:rPr>
            <w:color w:val="000000" w:themeColor="text1"/>
          </w:rPr>
          <w:delText xml:space="preserve">the classifications of </w:delText>
        </w:r>
      </w:del>
      <w:r w:rsidR="00A9558B" w:rsidRPr="003A137D">
        <w:rPr>
          <w:color w:val="000000" w:themeColor="text1"/>
        </w:rPr>
        <w:t>all</w:t>
      </w:r>
      <w:r w:rsidR="00E70E1A" w:rsidRPr="003A137D">
        <w:rPr>
          <w:color w:val="000000" w:themeColor="text1"/>
        </w:rPr>
        <w:t xml:space="preserve"> software</w:t>
      </w:r>
      <w:r w:rsidR="006464C5" w:rsidRPr="003A137D">
        <w:rPr>
          <w:color w:val="000000" w:themeColor="text1"/>
        </w:rPr>
        <w:t xml:space="preserve"> </w:t>
      </w:r>
      <w:del w:id="2482" w:author="Liliana Salvador" w:date="2022-02-26T18:42:00Z">
        <w:r w:rsidR="006464C5" w:rsidRPr="003A137D" w:rsidDel="00CB2CC4">
          <w:rPr>
            <w:color w:val="000000" w:themeColor="text1"/>
          </w:rPr>
          <w:delText>(</w:delText>
        </w:r>
        <w:r w:rsidR="006464C5" w:rsidRPr="003A137D" w:rsidDel="00CB2CC4">
          <w:rPr>
            <w:i/>
            <w:iCs/>
            <w:color w:val="000000" w:themeColor="text1"/>
          </w:rPr>
          <w:delText>Mycoplasm pulmonis</w:delText>
        </w:r>
        <w:r w:rsidR="006464C5" w:rsidRPr="003A137D" w:rsidDel="00CB2CC4">
          <w:rPr>
            <w:color w:val="000000" w:themeColor="text1"/>
          </w:rPr>
          <w:delText xml:space="preserve">, </w:delText>
        </w:r>
        <w:r w:rsidR="006464C5" w:rsidRPr="003A137D" w:rsidDel="00CB2CC4">
          <w:rPr>
            <w:i/>
            <w:iCs/>
            <w:color w:val="000000" w:themeColor="text1"/>
          </w:rPr>
          <w:delText>Mycoplasma bovoculi</w:delText>
        </w:r>
        <w:r w:rsidR="006464C5" w:rsidRPr="003A137D" w:rsidDel="00CB2CC4">
          <w:rPr>
            <w:color w:val="000000" w:themeColor="text1"/>
          </w:rPr>
          <w:delText xml:space="preserve">, </w:delText>
        </w:r>
        <w:r w:rsidR="006464C5" w:rsidRPr="003A137D" w:rsidDel="00CB2CC4">
          <w:rPr>
            <w:i/>
            <w:iCs/>
            <w:color w:val="000000" w:themeColor="text1"/>
          </w:rPr>
          <w:delText>Mycoplasma neurolyticum</w:delText>
        </w:r>
        <w:r w:rsidR="006464C5" w:rsidRPr="003A137D" w:rsidDel="00CB2CC4">
          <w:rPr>
            <w:color w:val="000000" w:themeColor="text1"/>
          </w:rPr>
          <w:delText xml:space="preserve">, </w:delText>
        </w:r>
        <w:r w:rsidR="006464C5" w:rsidRPr="003A137D" w:rsidDel="00CB2CC4">
          <w:rPr>
            <w:i/>
            <w:iCs/>
            <w:color w:val="000000" w:themeColor="text1"/>
          </w:rPr>
          <w:delText>Bordetella pseudohinzii</w:delText>
        </w:r>
        <w:r w:rsidR="006464C5" w:rsidRPr="003A137D" w:rsidDel="00CB2CC4">
          <w:rPr>
            <w:color w:val="000000" w:themeColor="text1"/>
          </w:rPr>
          <w:delText xml:space="preserve">, </w:delText>
        </w:r>
        <w:r w:rsidR="006464C5" w:rsidRPr="003A137D" w:rsidDel="00CB2CC4">
          <w:rPr>
            <w:i/>
            <w:iCs/>
            <w:color w:val="000000" w:themeColor="text1"/>
          </w:rPr>
          <w:delText>Bordetella bronchiseptica</w:delText>
        </w:r>
        <w:r w:rsidR="006464C5" w:rsidRPr="003A137D" w:rsidDel="00CB2CC4">
          <w:rPr>
            <w:color w:val="000000" w:themeColor="text1"/>
          </w:rPr>
          <w:delText xml:space="preserve">, </w:delText>
        </w:r>
        <w:r w:rsidR="00B90087" w:rsidRPr="003A137D" w:rsidDel="00CB2CC4">
          <w:rPr>
            <w:color w:val="000000" w:themeColor="text1"/>
          </w:rPr>
          <w:delText xml:space="preserve">and </w:delText>
        </w:r>
        <w:r w:rsidR="006464C5" w:rsidRPr="003A137D" w:rsidDel="00CB2CC4">
          <w:rPr>
            <w:i/>
            <w:iCs/>
            <w:color w:val="000000" w:themeColor="text1"/>
          </w:rPr>
          <w:delText>Bacteroides uniformis</w:delText>
        </w:r>
        <w:r w:rsidR="006464C5" w:rsidRPr="003A137D" w:rsidDel="00CB2CC4">
          <w:rPr>
            <w:color w:val="000000" w:themeColor="text1"/>
          </w:rPr>
          <w:delText>)</w:delText>
        </w:r>
      </w:del>
      <w:ins w:id="2483" w:author="Ruijie Xu" w:date="2022-02-03T12:34:00Z">
        <w:r w:rsidR="005901EC">
          <w:rPr>
            <w:color w:val="000000" w:themeColor="text1"/>
          </w:rPr>
          <w:t xml:space="preserve"> (Table SII.8</w:t>
        </w:r>
        <w:commentRangeStart w:id="2484"/>
        <w:r w:rsidR="005901EC">
          <w:rPr>
            <w:color w:val="000000" w:themeColor="text1"/>
          </w:rPr>
          <w:t>)</w:t>
        </w:r>
      </w:ins>
      <w:del w:id="2485" w:author="Ruijie Xu" w:date="2022-02-27T12:35:00Z">
        <w:r w:rsidR="00904E62" w:rsidRPr="003A137D" w:rsidDel="00F06949">
          <w:rPr>
            <w:color w:val="000000" w:themeColor="text1"/>
          </w:rPr>
          <w:delText>,</w:delText>
        </w:r>
      </w:del>
      <w:ins w:id="2486" w:author="Liliana Salvador" w:date="2022-02-26T18:45:00Z">
        <w:del w:id="2487" w:author="Ruijie Xu" w:date="2022-02-27T12:35:00Z">
          <w:r w:rsidR="00CB2CC4" w:rsidDel="00F06949">
            <w:rPr>
              <w:color w:val="000000" w:themeColor="text1"/>
            </w:rPr>
            <w:delText xml:space="preserve"> and</w:delText>
          </w:r>
        </w:del>
      </w:ins>
      <w:del w:id="2488" w:author="Ruijie Xu" w:date="2022-02-27T12:35:00Z">
        <w:r w:rsidR="00904E62" w:rsidRPr="003A137D" w:rsidDel="00F06949">
          <w:rPr>
            <w:color w:val="000000" w:themeColor="text1"/>
          </w:rPr>
          <w:delText xml:space="preserve"> three of the</w:delText>
        </w:r>
      </w:del>
      <w:ins w:id="2489" w:author="Liliana Salvador" w:date="2022-02-26T18:46:00Z">
        <w:del w:id="2490" w:author="Ruijie Xu" w:date="2022-02-27T12:35:00Z">
          <w:r w:rsidR="00CB2CC4" w:rsidDel="00F06949">
            <w:rPr>
              <w:color w:val="000000" w:themeColor="text1"/>
            </w:rPr>
            <w:delText>se</w:delText>
          </w:r>
        </w:del>
      </w:ins>
      <w:del w:id="2491"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2492" w:author="Liliana Salvador" w:date="2022-02-26T18:46:00Z">
        <w:del w:id="2493" w:author="Ruijie Xu" w:date="2022-02-27T12:35:00Z">
          <w:r w:rsidR="00CB2CC4" w:rsidDel="00F06949">
            <w:rPr>
              <w:color w:val="000000" w:themeColor="text1"/>
            </w:rPr>
            <w:delText>by all</w:delText>
          </w:r>
        </w:del>
      </w:ins>
      <w:del w:id="2494"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w:delText>
        </w:r>
      </w:del>
      <w:ins w:id="2495" w:author="Ruijie Xu" w:date="2022-02-27T12:35:00Z">
        <w:r w:rsidR="00F06949">
          <w:rPr>
            <w:color w:val="000000" w:themeColor="text1"/>
          </w:rPr>
          <w:t xml:space="preserve">. </w:t>
        </w:r>
      </w:ins>
      <w:del w:id="2496" w:author="Ruijie Xu" w:date="2022-02-27T12:35:00Z">
        <w:r w:rsidR="00904E62" w:rsidRPr="003A137D" w:rsidDel="00F06949">
          <w:rPr>
            <w:color w:val="000000" w:themeColor="text1"/>
          </w:rPr>
          <w:delText>n</w:delText>
        </w:r>
        <w:commentRangeEnd w:id="2484"/>
        <w:r w:rsidR="00CB2CC4" w:rsidDel="00F06949">
          <w:rPr>
            <w:rStyle w:val="CommentReference"/>
          </w:rPr>
          <w:commentReference w:id="2484"/>
        </w:r>
        <w:r w:rsidR="00A9558B" w:rsidRPr="003A137D" w:rsidDel="00F06949">
          <w:rPr>
            <w:color w:val="000000" w:themeColor="text1"/>
          </w:rPr>
          <w:delText xml:space="preserve">. </w:delText>
        </w:r>
      </w:del>
      <w:r w:rsidR="0061783E" w:rsidRPr="003A137D">
        <w:rPr>
          <w:color w:val="000000" w:themeColor="text1"/>
        </w:rPr>
        <w:t xml:space="preserve">Kaiju </w:t>
      </w:r>
      <w:del w:id="2497" w:author="Liliana Salvador" w:date="2022-02-26T18:48:00Z">
        <w:r w:rsidR="0061783E" w:rsidRPr="003A137D" w:rsidDel="00CB2CC4">
          <w:rPr>
            <w:color w:val="000000" w:themeColor="text1"/>
          </w:rPr>
          <w:delText xml:space="preserve">still </w:delText>
        </w:r>
      </w:del>
      <w:r w:rsidR="0061783E" w:rsidRPr="003A137D">
        <w:rPr>
          <w:color w:val="000000" w:themeColor="text1"/>
        </w:rPr>
        <w:t xml:space="preserve">has the </w:t>
      </w:r>
      <w:del w:id="2498" w:author="Liliana Salvador" w:date="2022-02-26T18:48:00Z">
        <w:r w:rsidR="0061783E" w:rsidRPr="003A137D" w:rsidDel="00CB2CC4">
          <w:rPr>
            <w:color w:val="000000" w:themeColor="text1"/>
          </w:rPr>
          <w:delText xml:space="preserve">most </w:delText>
        </w:r>
      </w:del>
      <w:ins w:id="2499" w:author="Liliana Salvador" w:date="2022-02-26T18:48:00Z">
        <w:r w:rsidR="00CB2CC4">
          <w:rPr>
            <w:color w:val="000000" w:themeColor="text1"/>
          </w:rPr>
          <w:t>highest</w:t>
        </w:r>
        <w:r w:rsidR="00CB2CC4" w:rsidRPr="003A137D">
          <w:rPr>
            <w:color w:val="000000" w:themeColor="text1"/>
          </w:rPr>
          <w:t xml:space="preserve"> </w:t>
        </w:r>
      </w:ins>
      <w:r w:rsidR="0061783E" w:rsidRPr="003A137D">
        <w:rPr>
          <w:color w:val="000000" w:themeColor="text1"/>
        </w:rPr>
        <w:t xml:space="preserve">number of distinct </w:t>
      </w:r>
      <w:r w:rsidR="00315E9F" w:rsidRPr="003A137D">
        <w:rPr>
          <w:color w:val="000000" w:themeColor="text1"/>
        </w:rPr>
        <w:t>DA</w:t>
      </w:r>
      <w:r w:rsidR="0061783E" w:rsidRPr="003A137D">
        <w:rPr>
          <w:color w:val="000000" w:themeColor="text1"/>
        </w:rPr>
        <w:t xml:space="preserve"> species taxa (335</w:t>
      </w:r>
      <w:del w:id="2500" w:author="Liliana Salvador" w:date="2022-02-26T18:48:00Z">
        <w:r w:rsidR="0061783E" w:rsidRPr="003A137D" w:rsidDel="00CB2CC4">
          <w:rPr>
            <w:color w:val="000000" w:themeColor="text1"/>
          </w:rPr>
          <w:delText xml:space="preserve"> taxa</w:delText>
        </w:r>
      </w:del>
      <w:r w:rsidR="0061783E" w:rsidRPr="003A137D">
        <w:rPr>
          <w:color w:val="000000" w:themeColor="text1"/>
        </w:rPr>
        <w:t>)</w:t>
      </w:r>
      <w:r w:rsidR="003E69BC" w:rsidRPr="003A137D">
        <w:rPr>
          <w:color w:val="000000" w:themeColor="text1"/>
        </w:rPr>
        <w:t>, followed by centrifuge (268</w:t>
      </w:r>
      <w:del w:id="2501" w:author="Liliana Salvador" w:date="2022-02-26T18:48:00Z">
        <w:r w:rsidR="003E69BC" w:rsidRPr="003A137D" w:rsidDel="00CB2CC4">
          <w:rPr>
            <w:color w:val="000000" w:themeColor="text1"/>
          </w:rPr>
          <w:delText xml:space="preserve"> taxa</w:delText>
        </w:r>
      </w:del>
      <w:r w:rsidR="003E69BC" w:rsidRPr="003A137D">
        <w:rPr>
          <w:color w:val="000000" w:themeColor="text1"/>
        </w:rPr>
        <w:t xml:space="preserve">), and </w:t>
      </w:r>
      <w:del w:id="2502" w:author="Ruijie Xu" w:date="2022-02-01T13:44:00Z">
        <w:r w:rsidR="003E69BC" w:rsidRPr="003A137D" w:rsidDel="00537B08">
          <w:rPr>
            <w:color w:val="000000" w:themeColor="text1"/>
          </w:rPr>
          <w:delText>Blastn</w:delText>
        </w:r>
      </w:del>
      <w:ins w:id="2503" w:author="Ruijie Xu" w:date="2022-02-01T13:44:00Z">
        <w:r w:rsidR="00537B08">
          <w:rPr>
            <w:color w:val="000000" w:themeColor="text1"/>
          </w:rPr>
          <w:t>BLASTN</w:t>
        </w:r>
      </w:ins>
      <w:r w:rsidR="003E69BC" w:rsidRPr="003A137D">
        <w:rPr>
          <w:color w:val="000000" w:themeColor="text1"/>
        </w:rPr>
        <w:t xml:space="preserve"> (46</w:t>
      </w:r>
      <w:del w:id="2504" w:author="Liliana Salvador" w:date="2022-02-26T18:48:00Z">
        <w:r w:rsidR="003E69BC" w:rsidRPr="003A137D" w:rsidDel="00CB2CC4">
          <w:rPr>
            <w:color w:val="000000" w:themeColor="text1"/>
          </w:rPr>
          <w:delText xml:space="preserve"> taxa</w:delText>
        </w:r>
      </w:del>
      <w:r w:rsidR="003E69BC" w:rsidRPr="003A137D">
        <w:rPr>
          <w:color w:val="000000" w:themeColor="text1"/>
        </w:rPr>
        <w:t>)</w:t>
      </w:r>
      <w:r w:rsidR="00B5581D" w:rsidRPr="003A137D">
        <w:rPr>
          <w:color w:val="000000" w:themeColor="text1"/>
        </w:rPr>
        <w:t xml:space="preserve"> (Figure </w:t>
      </w:r>
      <w:del w:id="2505" w:author="Ruijie Xu" w:date="2022-02-03T12:35:00Z">
        <w:r w:rsidR="00B5581D" w:rsidRPr="003A137D" w:rsidDel="005901EC">
          <w:rPr>
            <w:color w:val="000000" w:themeColor="text1"/>
          </w:rPr>
          <w:delText>S10</w:delText>
        </w:r>
      </w:del>
      <w:ins w:id="2506" w:author="Ruijie Xu" w:date="2022-02-03T12:35:00Z">
        <w:r w:rsidR="005901EC" w:rsidRPr="003A137D">
          <w:rPr>
            <w:color w:val="000000" w:themeColor="text1"/>
          </w:rPr>
          <w:t>S</w:t>
        </w:r>
        <w:r w:rsidR="005901EC">
          <w:rPr>
            <w:color w:val="000000" w:themeColor="text1"/>
          </w:rPr>
          <w:t>2a</w:t>
        </w:r>
      </w:ins>
      <w:r w:rsidR="00B5581D" w:rsidRPr="003A137D">
        <w:rPr>
          <w:color w:val="000000" w:themeColor="text1"/>
        </w:rPr>
        <w:t>)</w:t>
      </w:r>
      <w:r w:rsidR="003E69BC" w:rsidRPr="003A137D">
        <w:rPr>
          <w:color w:val="000000" w:themeColor="text1"/>
        </w:rPr>
        <w:t xml:space="preserve">. </w:t>
      </w:r>
    </w:p>
    <w:p w14:paraId="0AC602A8" w14:textId="3B92B7FF" w:rsidR="00CB2CC4" w:rsidRPr="00A15B7A" w:rsidRDefault="00CB2CC4">
      <w:pPr>
        <w:spacing w:line="480" w:lineRule="auto"/>
        <w:rPr>
          <w:ins w:id="2507" w:author="Liliana Salvador" w:date="2022-02-26T18:50:00Z"/>
          <w:iCs/>
          <w:color w:val="000000" w:themeColor="text1"/>
          <w:u w:val="single"/>
          <w:rPrChange w:id="2508" w:author="Ruijie Xu" w:date="2022-02-27T13:46:00Z">
            <w:rPr>
              <w:ins w:id="2509" w:author="Liliana Salvador" w:date="2022-02-26T18:50:00Z"/>
              <w:iCs/>
              <w:color w:val="000000" w:themeColor="text1"/>
            </w:rPr>
          </w:rPrChange>
        </w:rPr>
        <w:pPrChange w:id="2510" w:author="Liliana Salvador" w:date="2022-02-26T18:50:00Z">
          <w:pPr>
            <w:spacing w:line="480" w:lineRule="auto"/>
            <w:ind w:firstLine="720"/>
          </w:pPr>
        </w:pPrChange>
      </w:pPr>
      <w:ins w:id="2511" w:author="Liliana Salvador" w:date="2022-02-26T18:50:00Z">
        <w:r w:rsidRPr="00A15B7A">
          <w:rPr>
            <w:iCs/>
            <w:color w:val="000000" w:themeColor="text1"/>
            <w:u w:val="single"/>
            <w:rPrChange w:id="2512" w:author="Ruijie Xu" w:date="2022-02-27T13:46:00Z">
              <w:rPr>
                <w:iCs/>
                <w:color w:val="000000" w:themeColor="text1"/>
              </w:rPr>
            </w:rPrChange>
          </w:rPr>
          <w:t>Phylum level</w:t>
        </w:r>
      </w:ins>
    </w:p>
    <w:p w14:paraId="2EF46696" w14:textId="0138011E" w:rsidR="002F6659" w:rsidRPr="003A137D" w:rsidRDefault="00CB2CC4">
      <w:pPr>
        <w:spacing w:line="480" w:lineRule="auto"/>
        <w:ind w:firstLine="720"/>
        <w:rPr>
          <w:color w:val="000000" w:themeColor="text1"/>
        </w:rPr>
        <w:pPrChange w:id="2513" w:author="Ruijie Xu" w:date="2022-02-03T12:33:00Z">
          <w:pPr>
            <w:spacing w:line="480" w:lineRule="auto"/>
          </w:pPr>
        </w:pPrChange>
      </w:pPr>
      <w:ins w:id="2514" w:author="Liliana Salvador" w:date="2022-02-26T18:50:00Z">
        <w:r>
          <w:rPr>
            <w:color w:val="000000" w:themeColor="text1"/>
          </w:rPr>
          <w:t>At</w:t>
        </w:r>
      </w:ins>
      <w:del w:id="2515" w:author="Liliana Salvador" w:date="2022-02-26T18:50:00Z">
        <w:r w:rsidR="00E923F1" w:rsidRPr="003A137D" w:rsidDel="00CB2CC4">
          <w:rPr>
            <w:color w:val="000000" w:themeColor="text1"/>
          </w:rPr>
          <w:delText>On</w:delText>
        </w:r>
      </w:del>
      <w:r w:rsidR="00E923F1" w:rsidRPr="003A137D">
        <w:rPr>
          <w:color w:val="000000" w:themeColor="text1"/>
        </w:rPr>
        <w:t xml:space="preserve"> the Phylum level, “p__</w:t>
      </w:r>
      <w:proofErr w:type="spellStart"/>
      <w:r w:rsidR="00E923F1" w:rsidRPr="003A137D">
        <w:rPr>
          <w:color w:val="000000" w:themeColor="text1"/>
        </w:rPr>
        <w:t>Bacterodietes</w:t>
      </w:r>
      <w:proofErr w:type="spellEnd"/>
      <w:r w:rsidR="00E923F1" w:rsidRPr="003A137D">
        <w:rPr>
          <w:color w:val="000000" w:themeColor="text1"/>
        </w:rPr>
        <w:t>”, “p__</w:t>
      </w:r>
      <w:proofErr w:type="spellStart"/>
      <w:r w:rsidR="00E923F1" w:rsidRPr="003A137D">
        <w:rPr>
          <w:color w:val="000000" w:themeColor="text1"/>
        </w:rPr>
        <w:t>Tenericutes</w:t>
      </w:r>
      <w:proofErr w:type="spellEnd"/>
      <w:r w:rsidR="00E923F1" w:rsidRPr="003A137D">
        <w:rPr>
          <w:color w:val="000000" w:themeColor="text1"/>
        </w:rPr>
        <w:t>”, “</w:t>
      </w:r>
      <w:proofErr w:type="spellStart"/>
      <w:r w:rsidR="00E923F1" w:rsidRPr="003A137D">
        <w:rPr>
          <w:color w:val="000000" w:themeColor="text1"/>
        </w:rPr>
        <w:t>p__Cyanobacteria</w:t>
      </w:r>
      <w:proofErr w:type="spellEnd"/>
      <w:proofErr w:type="gramStart"/>
      <w:r w:rsidR="00E923F1" w:rsidRPr="003A137D">
        <w:rPr>
          <w:color w:val="000000" w:themeColor="text1"/>
        </w:rPr>
        <w:t>” ,</w:t>
      </w:r>
      <w:proofErr w:type="gramEnd"/>
      <w:r w:rsidR="00E923F1" w:rsidRPr="003A137D">
        <w:rPr>
          <w:color w:val="000000" w:themeColor="text1"/>
        </w:rPr>
        <w:t>“p__</w:t>
      </w:r>
      <w:proofErr w:type="spellStart"/>
      <w:r w:rsidR="00E923F1" w:rsidRPr="003A137D">
        <w:rPr>
          <w:color w:val="000000" w:themeColor="text1"/>
        </w:rPr>
        <w:t>Protebacteria</w:t>
      </w:r>
      <w:proofErr w:type="spellEnd"/>
      <w:r w:rsidR="00E923F1" w:rsidRPr="003A137D">
        <w:rPr>
          <w:color w:val="000000" w:themeColor="text1"/>
        </w:rPr>
        <w:t>”, and “</w:t>
      </w:r>
      <w:proofErr w:type="spellStart"/>
      <w:r w:rsidR="00E923F1" w:rsidRPr="003A137D">
        <w:rPr>
          <w:color w:val="000000" w:themeColor="text1"/>
        </w:rPr>
        <w:t>p__Firmicutes</w:t>
      </w:r>
      <w:proofErr w:type="spellEnd"/>
      <w:r w:rsidR="00E923F1" w:rsidRPr="003A137D">
        <w:rPr>
          <w:color w:val="000000" w:themeColor="text1"/>
        </w:rPr>
        <w:t>” w</w:t>
      </w:r>
      <w:ins w:id="2516" w:author="Liliana Salvador" w:date="2022-02-26T18:51:00Z">
        <w:r>
          <w:rPr>
            <w:color w:val="000000" w:themeColor="text1"/>
          </w:rPr>
          <w:t>ere as DA</w:t>
        </w:r>
      </w:ins>
      <w:del w:id="2517" w:author="Liliana Salvador" w:date="2022-02-26T18:51:00Z">
        <w:r w:rsidR="00E923F1" w:rsidRPr="003A137D" w:rsidDel="00CB2CC4">
          <w:rPr>
            <w:color w:val="000000" w:themeColor="text1"/>
          </w:rPr>
          <w:delText>as</w:delText>
        </w:r>
      </w:del>
      <w:r w:rsidR="00E923F1" w:rsidRPr="003A137D">
        <w:rPr>
          <w:color w:val="000000" w:themeColor="text1"/>
        </w:rPr>
        <w:t xml:space="preserve"> identified by all </w:t>
      </w:r>
      <w:ins w:id="2518" w:author="Liliana Salvador" w:date="2022-02-26T18:51:00Z">
        <w:r>
          <w:rPr>
            <w:color w:val="000000" w:themeColor="text1"/>
          </w:rPr>
          <w:t xml:space="preserve">the </w:t>
        </w:r>
      </w:ins>
      <w:r w:rsidR="00E923F1" w:rsidRPr="003A137D">
        <w:rPr>
          <w:color w:val="000000" w:themeColor="text1"/>
        </w:rPr>
        <w:t xml:space="preserve">software </w:t>
      </w:r>
      <w:del w:id="2519" w:author="Liliana Salvador" w:date="2022-02-26T18:51:00Z">
        <w:r w:rsidR="00E923F1" w:rsidRPr="003A137D" w:rsidDel="00CB2CC4">
          <w:rPr>
            <w:color w:val="000000" w:themeColor="text1"/>
          </w:rPr>
          <w:delText xml:space="preserve">as </w:delText>
        </w:r>
        <w:r w:rsidR="00315E9F" w:rsidRPr="003A137D" w:rsidDel="00CB2CC4">
          <w:rPr>
            <w:color w:val="000000" w:themeColor="text1"/>
          </w:rPr>
          <w:delText>DA</w:delText>
        </w:r>
      </w:del>
      <w:ins w:id="2520" w:author="Ruijie Xu" w:date="2022-02-03T12:35:00Z">
        <w:del w:id="2521" w:author="Liliana Salvador" w:date="2022-02-26T18:51:00Z">
          <w:r w:rsidR="005901EC" w:rsidDel="00CB2CC4">
            <w:rPr>
              <w:color w:val="000000" w:themeColor="text1"/>
            </w:rPr>
            <w:delText xml:space="preserve"> </w:delText>
          </w:r>
        </w:del>
        <w:r w:rsidR="005901EC">
          <w:rPr>
            <w:color w:val="000000" w:themeColor="text1"/>
          </w:rPr>
          <w:t>(Figure S2c)</w:t>
        </w:r>
      </w:ins>
      <w:r w:rsidR="00E923F1" w:rsidRPr="003A137D">
        <w:rPr>
          <w:color w:val="000000" w:themeColor="text1"/>
        </w:rPr>
        <w:t>. Taxa "p__</w:t>
      </w:r>
      <w:proofErr w:type="spellStart"/>
      <w:r w:rsidR="00E923F1" w:rsidRPr="003A137D">
        <w:rPr>
          <w:color w:val="000000" w:themeColor="text1"/>
        </w:rPr>
        <w:t>Aquificae</w:t>
      </w:r>
      <w:proofErr w:type="spellEnd"/>
      <w:r w:rsidR="00E923F1" w:rsidRPr="003A137D">
        <w:rPr>
          <w:color w:val="000000" w:themeColor="text1"/>
        </w:rPr>
        <w:t>”, "</w:t>
      </w:r>
      <w:proofErr w:type="spellStart"/>
      <w:r w:rsidR="00E923F1" w:rsidRPr="003A137D">
        <w:rPr>
          <w:color w:val="000000" w:themeColor="text1"/>
        </w:rPr>
        <w:t>p__Actinobacteria</w:t>
      </w:r>
      <w:proofErr w:type="gramStart"/>
      <w:r w:rsidR="00E923F1" w:rsidRPr="003A137D">
        <w:rPr>
          <w:color w:val="000000" w:themeColor="text1"/>
        </w:rPr>
        <w:t>”,and</w:t>
      </w:r>
      <w:proofErr w:type="spellEnd"/>
      <w:proofErr w:type="gramEnd"/>
      <w:r w:rsidR="00E923F1" w:rsidRPr="003A137D">
        <w:rPr>
          <w:color w:val="000000" w:themeColor="text1"/>
        </w:rPr>
        <w:t xml:space="preserve"> “</w:t>
      </w:r>
      <w:proofErr w:type="spellStart"/>
      <w:r w:rsidR="00E923F1" w:rsidRPr="003A137D">
        <w:rPr>
          <w:color w:val="000000" w:themeColor="text1"/>
        </w:rPr>
        <w:t>p__Fusobacteria</w:t>
      </w:r>
      <w:proofErr w:type="spellEnd"/>
      <w:r w:rsidR="00E923F1" w:rsidRPr="003A137D">
        <w:rPr>
          <w:color w:val="000000" w:themeColor="text1"/>
        </w:rPr>
        <w:t xml:space="preserve">” were identified </w:t>
      </w:r>
      <w:del w:id="2522" w:author="Liliana Salvador" w:date="2022-02-26T18:52:00Z">
        <w:r w:rsidR="00E923F1" w:rsidRPr="003A137D" w:rsidDel="00DF51F9">
          <w:rPr>
            <w:color w:val="000000" w:themeColor="text1"/>
          </w:rPr>
          <w:delText xml:space="preserve">in </w:delText>
        </w:r>
      </w:del>
      <w:r w:rsidR="00E923F1" w:rsidRPr="003A137D">
        <w:rPr>
          <w:color w:val="000000" w:themeColor="text1"/>
        </w:rPr>
        <w:t>by all software except for Diamond. Archaea phylum, "p__</w:t>
      </w:r>
      <w:proofErr w:type="spellStart"/>
      <w:r w:rsidR="00E923F1" w:rsidRPr="003A137D">
        <w:rPr>
          <w:color w:val="000000" w:themeColor="text1"/>
        </w:rPr>
        <w:t>Euryarchaeota</w:t>
      </w:r>
      <w:proofErr w:type="spellEnd"/>
      <w:r w:rsidR="00E923F1" w:rsidRPr="003A137D">
        <w:rPr>
          <w:color w:val="000000" w:themeColor="text1"/>
        </w:rPr>
        <w:t xml:space="preserve">”, was still the Archaea taxon identified by </w:t>
      </w:r>
      <w:del w:id="2523" w:author="Ruijie Xu" w:date="2022-02-01T13:44:00Z">
        <w:r w:rsidR="00E923F1" w:rsidRPr="003A137D" w:rsidDel="00537B08">
          <w:rPr>
            <w:color w:val="000000" w:themeColor="text1"/>
          </w:rPr>
          <w:delText>Blastn</w:delText>
        </w:r>
      </w:del>
      <w:ins w:id="2524" w:author="Ruijie Xu" w:date="2022-02-01T13:44:00Z">
        <w:r w:rsidR="00537B08">
          <w:rPr>
            <w:color w:val="000000" w:themeColor="text1"/>
          </w:rPr>
          <w:t>BLASTN</w:t>
        </w:r>
      </w:ins>
      <w:r w:rsidR="00E923F1" w:rsidRPr="003A137D">
        <w:rPr>
          <w:color w:val="000000" w:themeColor="text1"/>
        </w:rPr>
        <w:t>, Centrifuge, and Kaiju</w:t>
      </w:r>
      <w:r w:rsidR="00A34273" w:rsidRPr="003A137D">
        <w:rPr>
          <w:color w:val="000000" w:themeColor="text1"/>
        </w:rPr>
        <w:t xml:space="preserve">, </w:t>
      </w:r>
      <w:ins w:id="2525" w:author="Liliana Salvador" w:date="2022-02-26T19:04:00Z">
        <w:r w:rsidR="007564EF">
          <w:rPr>
            <w:color w:val="000000" w:themeColor="text1"/>
          </w:rPr>
          <w:t xml:space="preserve">however, </w:t>
        </w:r>
      </w:ins>
      <w:ins w:id="2526" w:author="Liliana Salvador" w:date="2022-02-26T19:05:00Z">
        <w:r w:rsidR="007564EF">
          <w:rPr>
            <w:color w:val="000000" w:themeColor="text1"/>
          </w:rPr>
          <w:t xml:space="preserve">the </w:t>
        </w:r>
      </w:ins>
      <w:r w:rsidR="00A34273" w:rsidRPr="003A137D">
        <w:rPr>
          <w:color w:val="000000" w:themeColor="text1"/>
        </w:rPr>
        <w:t xml:space="preserve">rest of </w:t>
      </w:r>
      <w:r w:rsidR="00A34273" w:rsidRPr="003A137D">
        <w:rPr>
          <w:color w:val="000000" w:themeColor="text1"/>
        </w:rPr>
        <w:lastRenderedPageBreak/>
        <w:t>the Archaea taxa were either only identified by Kaiju and Centrifuge, or Kaiju alone. Virus taxon, “p__</w:t>
      </w:r>
      <w:proofErr w:type="spellStart"/>
      <w:r w:rsidR="00A34273" w:rsidRPr="003A137D">
        <w:rPr>
          <w:color w:val="000000" w:themeColor="text1"/>
        </w:rPr>
        <w:t>Negarnaviricota</w:t>
      </w:r>
      <w:proofErr w:type="spellEnd"/>
      <w:r w:rsidR="00A34273" w:rsidRPr="003A137D">
        <w:rPr>
          <w:color w:val="000000" w:themeColor="text1"/>
        </w:rPr>
        <w:t xml:space="preserve">”, was only identified by Centrifuge as differentially abundant, while Kaiju </w:t>
      </w:r>
      <w:ins w:id="2527" w:author="Liliana Salvador" w:date="2022-02-26T19:05:00Z">
        <w:r w:rsidR="00E205F0">
          <w:rPr>
            <w:color w:val="000000" w:themeColor="text1"/>
          </w:rPr>
          <w:t xml:space="preserve">only </w:t>
        </w:r>
      </w:ins>
      <w:r w:rsidR="00A34273" w:rsidRPr="003A137D">
        <w:rPr>
          <w:color w:val="000000" w:themeColor="text1"/>
        </w:rPr>
        <w:t xml:space="preserve">identified </w:t>
      </w:r>
      <w:ins w:id="2528" w:author="Liliana Salvador" w:date="2022-02-26T19:05:00Z">
        <w:r w:rsidR="00E205F0">
          <w:rPr>
            <w:color w:val="000000" w:themeColor="text1"/>
          </w:rPr>
          <w:t xml:space="preserve">the </w:t>
        </w:r>
      </w:ins>
      <w:r w:rsidR="00A34273" w:rsidRPr="003A137D">
        <w:rPr>
          <w:color w:val="000000" w:themeColor="text1"/>
        </w:rPr>
        <w:t xml:space="preserve">virus taxa </w:t>
      </w:r>
      <w:del w:id="2529" w:author="Liliana Salvador" w:date="2022-02-26T19:05:00Z">
        <w:r w:rsidR="00A34273" w:rsidRPr="003A137D" w:rsidDel="00E205F0">
          <w:rPr>
            <w:color w:val="000000" w:themeColor="text1"/>
          </w:rPr>
          <w:delText xml:space="preserve">only reported </w:delText>
        </w:r>
      </w:del>
      <w:r w:rsidR="00A34273" w:rsidRPr="003A137D">
        <w:rPr>
          <w:color w:val="000000" w:themeColor="text1"/>
        </w:rPr>
        <w:t>“p__</w:t>
      </w:r>
      <w:proofErr w:type="spellStart"/>
      <w:r w:rsidR="00A34273" w:rsidRPr="003A137D">
        <w:rPr>
          <w:color w:val="000000" w:themeColor="text1"/>
        </w:rPr>
        <w:t>Nucleocytoviricota</w:t>
      </w:r>
      <w:proofErr w:type="spellEnd"/>
      <w:r w:rsidR="00A34273" w:rsidRPr="003A137D">
        <w:rPr>
          <w:color w:val="000000" w:themeColor="text1"/>
        </w:rPr>
        <w:t>” and “p__</w:t>
      </w:r>
      <w:proofErr w:type="spellStart"/>
      <w:r w:rsidR="00A34273" w:rsidRPr="003A137D">
        <w:rPr>
          <w:color w:val="000000" w:themeColor="text1"/>
        </w:rPr>
        <w:t>Uroviricota</w:t>
      </w:r>
      <w:proofErr w:type="spellEnd"/>
      <w:r w:rsidR="00A34273" w:rsidRPr="003A137D">
        <w:rPr>
          <w:color w:val="000000" w:themeColor="text1"/>
        </w:rPr>
        <w:t xml:space="preserve">”. </w:t>
      </w:r>
      <w:proofErr w:type="spellStart"/>
      <w:r w:rsidR="00A34273" w:rsidRPr="003A137D">
        <w:rPr>
          <w:color w:val="000000" w:themeColor="text1"/>
        </w:rPr>
        <w:t>Morever</w:t>
      </w:r>
      <w:proofErr w:type="spellEnd"/>
      <w:r w:rsidR="00A34273" w:rsidRPr="003A137D">
        <w:rPr>
          <w:color w:val="000000" w:themeColor="text1"/>
        </w:rPr>
        <w:t xml:space="preserve">, </w:t>
      </w:r>
      <w:del w:id="2530" w:author="Liliana Salvador" w:date="2022-02-26T19:06:00Z">
        <w:r w:rsidR="00A34273" w:rsidRPr="003A137D" w:rsidDel="00E205F0">
          <w:rPr>
            <w:color w:val="000000" w:themeColor="text1"/>
          </w:rPr>
          <w:delText xml:space="preserve">in this comparison, </w:delText>
        </w:r>
      </w:del>
      <w:r w:rsidR="00A34273" w:rsidRPr="003A137D">
        <w:rPr>
          <w:color w:val="000000" w:themeColor="text1"/>
        </w:rPr>
        <w:t>CLARK</w:t>
      </w:r>
      <w:ins w:id="2531" w:author="Liliana Salvador" w:date="2022-02-26T19:06:00Z">
        <w:r w:rsidR="00E205F0">
          <w:rPr>
            <w:color w:val="000000" w:themeColor="text1"/>
          </w:rPr>
          <w:t xml:space="preserve"> </w:t>
        </w:r>
      </w:ins>
      <w:del w:id="2532" w:author="Liliana Salvador" w:date="2022-02-26T19:06:00Z">
        <w:r w:rsidR="00A34273" w:rsidRPr="003A137D" w:rsidDel="00E205F0">
          <w:rPr>
            <w:color w:val="000000" w:themeColor="text1"/>
          </w:rPr>
          <w:delText xml:space="preserve"> has </w:delText>
        </w:r>
      </w:del>
      <w:r w:rsidR="00A34273" w:rsidRPr="003A137D">
        <w:rPr>
          <w:color w:val="000000" w:themeColor="text1"/>
        </w:rPr>
        <w:t xml:space="preserve">also reported </w:t>
      </w:r>
      <w:ins w:id="2533" w:author="Liliana Salvador" w:date="2022-02-26T19:06:00Z">
        <w:r w:rsidR="00E205F0">
          <w:rPr>
            <w:color w:val="000000" w:themeColor="text1"/>
          </w:rPr>
          <w:t xml:space="preserve">the </w:t>
        </w:r>
      </w:ins>
      <w:r w:rsidR="00A34273" w:rsidRPr="003A137D">
        <w:rPr>
          <w:color w:val="000000" w:themeColor="text1"/>
        </w:rPr>
        <w:t xml:space="preserve">virus </w:t>
      </w:r>
      <w:proofErr w:type="gramStart"/>
      <w:r w:rsidR="00A34273" w:rsidRPr="003A137D">
        <w:rPr>
          <w:color w:val="000000" w:themeColor="text1"/>
        </w:rPr>
        <w:t>taxon,  “</w:t>
      </w:r>
      <w:proofErr w:type="gramEnd"/>
      <w:r w:rsidR="00A34273" w:rsidRPr="003A137D">
        <w:rPr>
          <w:color w:val="000000" w:themeColor="text1"/>
        </w:rPr>
        <w:t>p__</w:t>
      </w:r>
      <w:proofErr w:type="spellStart"/>
      <w:r w:rsidR="00A34273" w:rsidRPr="003A137D">
        <w:rPr>
          <w:color w:val="000000" w:themeColor="text1"/>
        </w:rPr>
        <w:t>Uroviricota</w:t>
      </w:r>
      <w:proofErr w:type="spellEnd"/>
      <w:r w:rsidR="00A34273" w:rsidRPr="003A137D">
        <w:rPr>
          <w:color w:val="000000" w:themeColor="text1"/>
        </w:rPr>
        <w:t xml:space="preserve">”, as significantly abundant. </w:t>
      </w:r>
    </w:p>
    <w:p w14:paraId="5E6B7AF2" w14:textId="637D1811" w:rsidR="00E205F0" w:rsidRDefault="00E205F0">
      <w:pPr>
        <w:spacing w:line="480" w:lineRule="auto"/>
        <w:rPr>
          <w:ins w:id="2534" w:author="Liliana Salvador" w:date="2022-02-26T19:07:00Z"/>
          <w:color w:val="000000" w:themeColor="text1"/>
        </w:rPr>
      </w:pPr>
    </w:p>
    <w:p w14:paraId="5111261B" w14:textId="6795E7E9" w:rsidR="00E205F0" w:rsidRPr="00A15B7A" w:rsidRDefault="00E205F0">
      <w:pPr>
        <w:spacing w:line="480" w:lineRule="auto"/>
        <w:rPr>
          <w:ins w:id="2535" w:author="Liliana Salvador" w:date="2022-02-26T19:10:00Z"/>
          <w:i/>
          <w:iCs/>
          <w:color w:val="000000" w:themeColor="text1"/>
          <w:rPrChange w:id="2536" w:author="Ruijie Xu" w:date="2022-02-27T13:46:00Z">
            <w:rPr>
              <w:ins w:id="2537" w:author="Liliana Salvador" w:date="2022-02-26T19:10:00Z"/>
              <w:color w:val="000000" w:themeColor="text1"/>
              <w:u w:val="single"/>
            </w:rPr>
          </w:rPrChange>
        </w:rPr>
      </w:pPr>
      <w:ins w:id="2538" w:author="Liliana Salvador" w:date="2022-02-26T19:07:00Z">
        <w:r w:rsidRPr="00A15B7A">
          <w:rPr>
            <w:i/>
            <w:iCs/>
            <w:color w:val="000000" w:themeColor="text1"/>
            <w:rPrChange w:id="2539" w:author="Ruijie Xu" w:date="2022-02-27T13:46:00Z">
              <w:rPr>
                <w:color w:val="000000" w:themeColor="text1"/>
              </w:rPr>
            </w:rPrChange>
          </w:rPr>
          <w:t>Kidney and Spleen sample comparison</w:t>
        </w:r>
      </w:ins>
    </w:p>
    <w:p w14:paraId="52E3A079" w14:textId="77777777" w:rsidR="00E205F0" w:rsidRDefault="002A610A">
      <w:pPr>
        <w:spacing w:line="480" w:lineRule="auto"/>
        <w:rPr>
          <w:ins w:id="2540" w:author="Liliana Salvador" w:date="2022-02-26T19:11:00Z"/>
          <w:color w:val="000000" w:themeColor="text1"/>
        </w:rPr>
      </w:pPr>
      <w:r w:rsidRPr="003A137D">
        <w:rPr>
          <w:color w:val="000000" w:themeColor="text1"/>
        </w:rPr>
        <w:t>Finally, w</w:t>
      </w:r>
      <w:r w:rsidR="002F6659" w:rsidRPr="003A137D">
        <w:rPr>
          <w:color w:val="000000" w:themeColor="text1"/>
        </w:rPr>
        <w:t xml:space="preserve">e </w:t>
      </w:r>
      <w:proofErr w:type="spellStart"/>
      <w:r w:rsidR="002F6659" w:rsidRPr="003A137D">
        <w:rPr>
          <w:color w:val="000000" w:themeColor="text1"/>
        </w:rPr>
        <w:t>futher</w:t>
      </w:r>
      <w:proofErr w:type="spellEnd"/>
      <w:r w:rsidR="002F6659" w:rsidRPr="003A137D">
        <w:rPr>
          <w:color w:val="000000" w:themeColor="text1"/>
        </w:rPr>
        <w:t xml:space="preserve"> identified the </w:t>
      </w:r>
      <w:r w:rsidR="00315E9F" w:rsidRPr="003A137D">
        <w:rPr>
          <w:color w:val="000000" w:themeColor="text1"/>
        </w:rPr>
        <w:t>DA</w:t>
      </w:r>
      <w:r w:rsidR="002F6659" w:rsidRPr="003A137D">
        <w:rPr>
          <w:color w:val="000000" w:themeColor="text1"/>
        </w:rPr>
        <w:t xml:space="preserve"> </w:t>
      </w:r>
      <w:del w:id="2541" w:author="Liliana Salvador" w:date="2022-02-26T19:11:00Z">
        <w:r w:rsidR="002F6659" w:rsidRPr="003A137D" w:rsidDel="00E205F0">
          <w:rPr>
            <w:color w:val="000000" w:themeColor="text1"/>
          </w:rPr>
          <w:delText xml:space="preserve">species </w:delText>
        </w:r>
      </w:del>
      <w:ins w:id="2542" w:author="Liliana Salvador" w:date="2022-02-26T19:11:00Z">
        <w:r w:rsidR="00E205F0">
          <w:rPr>
            <w:color w:val="000000" w:themeColor="text1"/>
          </w:rPr>
          <w:t>taxa</w:t>
        </w:r>
        <w:r w:rsidR="00E205F0" w:rsidRPr="003A137D">
          <w:rPr>
            <w:color w:val="000000" w:themeColor="text1"/>
          </w:rPr>
          <w:t xml:space="preserve"> </w:t>
        </w:r>
      </w:ins>
      <w:r w:rsidR="002F6659" w:rsidRPr="003A137D">
        <w:rPr>
          <w:color w:val="000000" w:themeColor="text1"/>
        </w:rPr>
        <w:t>between Kidney and Spleen samples</w:t>
      </w:r>
      <w:ins w:id="2543" w:author="Ruijie Xu" w:date="2022-02-03T12:35:00Z">
        <w:r w:rsidR="005901EC">
          <w:rPr>
            <w:color w:val="000000" w:themeColor="text1"/>
          </w:rPr>
          <w:t xml:space="preserve"> (Table SII.9, Figure S3)</w:t>
        </w:r>
      </w:ins>
      <w:r w:rsidR="002F6659" w:rsidRPr="003A137D">
        <w:rPr>
          <w:color w:val="000000" w:themeColor="text1"/>
        </w:rPr>
        <w:t xml:space="preserve">. </w:t>
      </w:r>
    </w:p>
    <w:p w14:paraId="15E8F32B" w14:textId="77777777" w:rsidR="00E205F0" w:rsidRDefault="00E205F0" w:rsidP="00E205F0">
      <w:pPr>
        <w:spacing w:line="480" w:lineRule="auto"/>
        <w:rPr>
          <w:ins w:id="2544" w:author="Liliana Salvador" w:date="2022-02-26T19:11:00Z"/>
          <w:i/>
          <w:color w:val="000000" w:themeColor="text1"/>
          <w:u w:val="single"/>
        </w:rPr>
      </w:pPr>
    </w:p>
    <w:p w14:paraId="014B30A2" w14:textId="1DD52B40" w:rsidR="00E205F0" w:rsidRPr="00A15B7A" w:rsidRDefault="00E205F0" w:rsidP="00E205F0">
      <w:pPr>
        <w:spacing w:line="480" w:lineRule="auto"/>
        <w:rPr>
          <w:ins w:id="2545" w:author="Liliana Salvador" w:date="2022-02-26T19:11:00Z"/>
          <w:iCs/>
          <w:color w:val="000000" w:themeColor="text1"/>
          <w:u w:val="single"/>
          <w:rPrChange w:id="2546" w:author="Ruijie Xu" w:date="2022-02-27T13:47:00Z">
            <w:rPr>
              <w:ins w:id="2547" w:author="Liliana Salvador" w:date="2022-02-26T19:11:00Z"/>
              <w:i/>
              <w:color w:val="000000" w:themeColor="text1"/>
              <w:u w:val="single"/>
            </w:rPr>
          </w:rPrChange>
        </w:rPr>
      </w:pPr>
      <w:ins w:id="2548" w:author="Liliana Salvador" w:date="2022-02-26T19:11:00Z">
        <w:r w:rsidRPr="00A15B7A">
          <w:rPr>
            <w:iCs/>
            <w:color w:val="000000" w:themeColor="text1"/>
            <w:u w:val="single"/>
            <w:rPrChange w:id="2549" w:author="Ruijie Xu" w:date="2022-02-27T13:47:00Z">
              <w:rPr>
                <w:i/>
                <w:color w:val="000000" w:themeColor="text1"/>
                <w:u w:val="single"/>
              </w:rPr>
            </w:rPrChange>
          </w:rPr>
          <w:t>Species level</w:t>
        </w:r>
      </w:ins>
    </w:p>
    <w:p w14:paraId="3078883E" w14:textId="6BE9A9C0" w:rsidR="00E205F0" w:rsidRDefault="002F6659">
      <w:pPr>
        <w:spacing w:line="480" w:lineRule="auto"/>
        <w:rPr>
          <w:ins w:id="2550" w:author="Liliana Salvador" w:date="2022-02-26T19:10:00Z"/>
          <w:color w:val="000000" w:themeColor="text1"/>
        </w:rPr>
      </w:pPr>
      <w:r w:rsidRPr="003A137D">
        <w:rPr>
          <w:color w:val="000000" w:themeColor="text1"/>
        </w:rPr>
        <w:t xml:space="preserve">The number of species identified ranges from 6 by Diamond and 57 by </w:t>
      </w:r>
      <w:del w:id="2551" w:author="Ruijie Xu" w:date="2022-02-01T13:44:00Z">
        <w:r w:rsidRPr="003A137D" w:rsidDel="00537B08">
          <w:rPr>
            <w:color w:val="000000" w:themeColor="text1"/>
          </w:rPr>
          <w:delText>Blastn</w:delText>
        </w:r>
      </w:del>
      <w:ins w:id="2552" w:author="Ruijie Xu" w:date="2022-02-01T13:44:00Z">
        <w:r w:rsidR="00537B08">
          <w:rPr>
            <w:color w:val="000000" w:themeColor="text1"/>
          </w:rPr>
          <w:t>BLASTN</w:t>
        </w:r>
      </w:ins>
      <w:r w:rsidR="008B3EF9" w:rsidRPr="003A137D">
        <w:rPr>
          <w:color w:val="000000" w:themeColor="text1"/>
        </w:rPr>
        <w:t xml:space="preserve"> (</w:t>
      </w:r>
      <w:ins w:id="2553" w:author="Ruijie Xu" w:date="2022-02-03T12:36:00Z">
        <w:r w:rsidR="00B27320">
          <w:rPr>
            <w:color w:val="000000" w:themeColor="text1"/>
          </w:rPr>
          <w:t>Figure S</w:t>
        </w:r>
      </w:ins>
      <w:ins w:id="2554" w:author="Ruijie Xu" w:date="2022-02-03T12:37:00Z">
        <w:r w:rsidR="00B27320">
          <w:rPr>
            <w:color w:val="000000" w:themeColor="text1"/>
          </w:rPr>
          <w:t>3a</w:t>
        </w:r>
      </w:ins>
      <w:del w:id="2555" w:author="Ruijie Xu" w:date="2022-02-03T12:36:00Z">
        <w:r w:rsidR="00C33259" w:rsidRPr="003A137D" w:rsidDel="00B27320">
          <w:rPr>
            <w:color w:val="000000" w:themeColor="text1"/>
          </w:rPr>
          <w:delText>Table II.8</w:delText>
        </w:r>
      </w:del>
      <w:r w:rsidR="008B3EF9" w:rsidRPr="003A137D">
        <w:rPr>
          <w:color w:val="000000" w:themeColor="text1"/>
        </w:rPr>
        <w:t>)</w:t>
      </w:r>
      <w:r w:rsidR="00780BEC" w:rsidRPr="003A137D">
        <w:rPr>
          <w:color w:val="000000" w:themeColor="text1"/>
        </w:rPr>
        <w:t>.</w:t>
      </w:r>
      <w:r w:rsidR="00C33259" w:rsidRPr="003A137D">
        <w:rPr>
          <w:color w:val="000000" w:themeColor="text1"/>
        </w:rPr>
        <w:t xml:space="preserve"> </w:t>
      </w:r>
      <w:r w:rsidR="00C66531" w:rsidRPr="003A137D">
        <w:rPr>
          <w:color w:val="000000" w:themeColor="text1"/>
        </w:rPr>
        <w:t>More taxa w</w:t>
      </w:r>
      <w:ins w:id="2556" w:author="Liliana Salvador" w:date="2022-02-26T19:07:00Z">
        <w:r w:rsidR="00E205F0">
          <w:rPr>
            <w:color w:val="000000" w:themeColor="text1"/>
          </w:rPr>
          <w:t>ere</w:t>
        </w:r>
      </w:ins>
      <w:del w:id="2557" w:author="Liliana Salvador" w:date="2022-02-26T19:07:00Z">
        <w:r w:rsidR="00C66531" w:rsidRPr="003A137D" w:rsidDel="00E205F0">
          <w:rPr>
            <w:color w:val="000000" w:themeColor="text1"/>
          </w:rPr>
          <w:delText>as</w:delText>
        </w:r>
      </w:del>
      <w:r w:rsidR="00C66531" w:rsidRPr="003A137D">
        <w:rPr>
          <w:color w:val="000000" w:themeColor="text1"/>
        </w:rPr>
        <w:t xml:space="preserve"> identified significantly abundant in the Kidney samples </w:t>
      </w:r>
      <w:del w:id="2558" w:author="Liliana Salvador" w:date="2022-02-26T19:07:00Z">
        <w:r w:rsidR="00C66531" w:rsidRPr="003A137D" w:rsidDel="00E205F0">
          <w:rPr>
            <w:color w:val="000000" w:themeColor="text1"/>
          </w:rPr>
          <w:delText>compare to</w:delText>
        </w:r>
      </w:del>
      <w:ins w:id="2559" w:author="Liliana Salvador" w:date="2022-02-26T19:07:00Z">
        <w:r w:rsidR="00E205F0">
          <w:rPr>
            <w:color w:val="000000" w:themeColor="text1"/>
          </w:rPr>
          <w:t>than in</w:t>
        </w:r>
      </w:ins>
      <w:r w:rsidR="00C66531" w:rsidRPr="003A137D">
        <w:rPr>
          <w:color w:val="000000" w:themeColor="text1"/>
        </w:rPr>
        <w:t xml:space="preserve"> the Spleen samples</w:t>
      </w:r>
      <w:r w:rsidR="009A450C" w:rsidRPr="003A137D">
        <w:rPr>
          <w:color w:val="000000" w:themeColor="text1"/>
        </w:rPr>
        <w:t xml:space="preserve">, especially </w:t>
      </w:r>
      <w:ins w:id="2560" w:author="Liliana Salvador" w:date="2022-02-26T19:08:00Z">
        <w:r w:rsidR="00E205F0">
          <w:rPr>
            <w:color w:val="000000" w:themeColor="text1"/>
          </w:rPr>
          <w:t>at</w:t>
        </w:r>
      </w:ins>
      <w:del w:id="2561" w:author="Liliana Salvador" w:date="2022-02-26T19:08:00Z">
        <w:r w:rsidR="00C66531" w:rsidRPr="003A137D" w:rsidDel="00E205F0">
          <w:rPr>
            <w:color w:val="000000" w:themeColor="text1"/>
          </w:rPr>
          <w:delText>in</w:delText>
        </w:r>
      </w:del>
      <w:r w:rsidR="00C66531" w:rsidRPr="003A137D">
        <w:rPr>
          <w:color w:val="000000" w:themeColor="text1"/>
        </w:rPr>
        <w:t xml:space="preserve"> the genus level</w:t>
      </w:r>
      <w:r w:rsidR="00E96CAD" w:rsidRPr="003A137D">
        <w:rPr>
          <w:color w:val="000000" w:themeColor="text1"/>
        </w:rPr>
        <w:t xml:space="preserve"> (Figure S</w:t>
      </w:r>
      <w:ins w:id="2562" w:author="Ruijie Xu" w:date="2022-02-03T12:37:00Z">
        <w:r w:rsidR="00B27320">
          <w:rPr>
            <w:color w:val="000000" w:themeColor="text1"/>
          </w:rPr>
          <w:t>3b</w:t>
        </w:r>
      </w:ins>
      <w:del w:id="2563" w:author="Ruijie Xu" w:date="2022-02-03T12:37:00Z">
        <w:r w:rsidR="00E96CAD" w:rsidRPr="003A137D" w:rsidDel="00B27320">
          <w:rPr>
            <w:color w:val="000000" w:themeColor="text1"/>
          </w:rPr>
          <w:delText>8</w:delText>
        </w:r>
      </w:del>
      <w:r w:rsidR="00E96CAD" w:rsidRPr="003A137D">
        <w:rPr>
          <w:color w:val="000000" w:themeColor="text1"/>
        </w:rPr>
        <w:t>)</w:t>
      </w:r>
      <w:r w:rsidR="009A450C" w:rsidRPr="003A137D">
        <w:rPr>
          <w:color w:val="000000" w:themeColor="text1"/>
        </w:rPr>
        <w:t>.</w:t>
      </w:r>
      <w:r w:rsidR="00C66531" w:rsidRPr="003A137D">
        <w:rPr>
          <w:color w:val="000000" w:themeColor="text1"/>
        </w:rPr>
        <w:t xml:space="preserve"> </w:t>
      </w:r>
      <w:r w:rsidR="00B81751" w:rsidRPr="003A137D">
        <w:rPr>
          <w:color w:val="000000" w:themeColor="text1"/>
        </w:rPr>
        <w:t xml:space="preserve">Kaiju, the software </w:t>
      </w:r>
      <w:ins w:id="2564" w:author="Liliana Salvador" w:date="2022-02-26T19:08:00Z">
        <w:r w:rsidR="00E205F0">
          <w:rPr>
            <w:color w:val="000000" w:themeColor="text1"/>
          </w:rPr>
          <w:t xml:space="preserve">that </w:t>
        </w:r>
      </w:ins>
      <w:r w:rsidR="00B81751" w:rsidRPr="003A137D">
        <w:rPr>
          <w:color w:val="000000" w:themeColor="text1"/>
        </w:rPr>
        <w:t xml:space="preserve">identified the second highest number of distinct </w:t>
      </w:r>
      <w:r w:rsidR="00315E9F" w:rsidRPr="003A137D">
        <w:rPr>
          <w:color w:val="000000" w:themeColor="text1"/>
        </w:rPr>
        <w:t>DA</w:t>
      </w:r>
      <w:r w:rsidR="00B81751" w:rsidRPr="003A137D">
        <w:rPr>
          <w:color w:val="000000" w:themeColor="text1"/>
        </w:rPr>
        <w:t xml:space="preserve"> taxa at the species level, has five out of ten distinct taxa reported as </w:t>
      </w:r>
      <w:ins w:id="2565" w:author="Ruijie Xu" w:date="2022-02-03T12:37:00Z">
        <w:r w:rsidR="00B27320">
          <w:rPr>
            <w:color w:val="000000" w:themeColor="text1"/>
          </w:rPr>
          <w:t>viru</w:t>
        </w:r>
        <w:del w:id="2566" w:author="Liliana Salvador" w:date="2022-02-26T19:08:00Z">
          <w:r w:rsidR="00B27320" w:rsidDel="00E205F0">
            <w:rPr>
              <w:color w:val="000000" w:themeColor="text1"/>
            </w:rPr>
            <w:delText>e</w:delText>
          </w:r>
        </w:del>
        <w:r w:rsidR="00B27320">
          <w:rPr>
            <w:color w:val="000000" w:themeColor="text1"/>
          </w:rPr>
          <w:t>ses</w:t>
        </w:r>
      </w:ins>
      <w:del w:id="2567" w:author="Ruijie Xu" w:date="2022-02-03T12:37:00Z">
        <w:r w:rsidR="00B81751" w:rsidRPr="003A137D" w:rsidDel="00B27320">
          <w:rPr>
            <w:color w:val="000000" w:themeColor="text1"/>
          </w:rPr>
          <w:delText>Viruese</w:delText>
        </w:r>
      </w:del>
      <w:r w:rsidR="00B81751" w:rsidRPr="003A137D">
        <w:rPr>
          <w:color w:val="000000" w:themeColor="text1"/>
        </w:rPr>
        <w:t xml:space="preserve"> (Figure S</w:t>
      </w:r>
      <w:ins w:id="2568" w:author="Ruijie Xu" w:date="2022-02-03T12:37:00Z">
        <w:r w:rsidR="00B27320">
          <w:rPr>
            <w:color w:val="000000" w:themeColor="text1"/>
          </w:rPr>
          <w:t>3a</w:t>
        </w:r>
      </w:ins>
      <w:del w:id="2569" w:author="Ruijie Xu" w:date="2022-02-03T12:37:00Z">
        <w:r w:rsidR="00B81751" w:rsidRPr="003A137D" w:rsidDel="00B27320">
          <w:rPr>
            <w:color w:val="000000" w:themeColor="text1"/>
          </w:rPr>
          <w:delText>5</w:delText>
        </w:r>
      </w:del>
      <w:r w:rsidR="00B81751" w:rsidRPr="003A137D">
        <w:rPr>
          <w:color w:val="000000" w:themeColor="text1"/>
        </w:rPr>
        <w:t xml:space="preserve">). In general, </w:t>
      </w:r>
      <w:ins w:id="2570" w:author="Liliana Salvador" w:date="2022-02-26T19:08:00Z">
        <w:r w:rsidR="00E205F0">
          <w:rPr>
            <w:color w:val="000000" w:themeColor="text1"/>
          </w:rPr>
          <w:t>o</w:t>
        </w:r>
      </w:ins>
      <w:del w:id="2571" w:author="Liliana Salvador" w:date="2022-02-26T19:08:00Z">
        <w:r w:rsidR="00780BEC" w:rsidRPr="003A137D" w:rsidDel="00E205F0">
          <w:rPr>
            <w:color w:val="000000" w:themeColor="text1"/>
          </w:rPr>
          <w:delText>O</w:delText>
        </w:r>
      </w:del>
      <w:r w:rsidR="00780BEC" w:rsidRPr="003A137D">
        <w:rPr>
          <w:color w:val="000000" w:themeColor="text1"/>
        </w:rPr>
        <w:t>nly</w:t>
      </w:r>
      <w:r w:rsidRPr="003A137D">
        <w:rPr>
          <w:color w:val="000000" w:themeColor="text1"/>
        </w:rPr>
        <w:t xml:space="preserve"> 1 species </w:t>
      </w:r>
      <w:r w:rsidR="007E081C" w:rsidRPr="003A137D">
        <w:rPr>
          <w:color w:val="000000" w:themeColor="text1"/>
        </w:rPr>
        <w:t>(</w:t>
      </w:r>
      <w:del w:id="2572" w:author="Ruijie Xu" w:date="2022-02-02T11:02:00Z">
        <w:r w:rsidR="007E081C" w:rsidRPr="003A137D" w:rsidDel="00463AA7">
          <w:rPr>
            <w:i/>
            <w:iCs/>
            <w:color w:val="000000" w:themeColor="text1"/>
          </w:rPr>
          <w:delText>Leptospira</w:delText>
        </w:r>
      </w:del>
      <w:ins w:id="2573" w:author="Ruijie Xu" w:date="2022-02-02T11:02:00Z">
        <w:r w:rsidR="00463AA7">
          <w:rPr>
            <w:i/>
            <w:iCs/>
            <w:color w:val="000000" w:themeColor="text1"/>
          </w:rPr>
          <w:t>Leptospira</w:t>
        </w:r>
      </w:ins>
      <w:r w:rsidR="007E081C" w:rsidRPr="003A137D">
        <w:rPr>
          <w:i/>
          <w:iCs/>
          <w:color w:val="000000" w:themeColor="text1"/>
        </w:rPr>
        <w:t xml:space="preserve"> </w:t>
      </w:r>
      <w:proofErr w:type="spellStart"/>
      <w:r w:rsidR="007E081C" w:rsidRPr="003A137D">
        <w:rPr>
          <w:i/>
          <w:iCs/>
          <w:color w:val="000000" w:themeColor="text1"/>
        </w:rPr>
        <w:t>interrogans</w:t>
      </w:r>
      <w:proofErr w:type="spellEnd"/>
      <w:r w:rsidR="007E081C" w:rsidRPr="003A137D">
        <w:rPr>
          <w:color w:val="000000" w:themeColor="text1"/>
        </w:rPr>
        <w:t xml:space="preserve">) </w:t>
      </w:r>
      <w:r w:rsidR="00FB5CC4" w:rsidRPr="003A137D">
        <w:rPr>
          <w:color w:val="000000" w:themeColor="text1"/>
        </w:rPr>
        <w:t>and 4 phylum taxa (“</w:t>
      </w:r>
      <w:proofErr w:type="spellStart"/>
      <w:r w:rsidR="00FB5CC4" w:rsidRPr="003A137D">
        <w:rPr>
          <w:color w:val="000000" w:themeColor="text1"/>
        </w:rPr>
        <w:t>p__Spirochaetes</w:t>
      </w:r>
      <w:proofErr w:type="spellEnd"/>
      <w:r w:rsidR="00FB5CC4" w:rsidRPr="003A137D">
        <w:rPr>
          <w:color w:val="000000" w:themeColor="text1"/>
        </w:rPr>
        <w:t>”, “</w:t>
      </w:r>
      <w:proofErr w:type="spellStart"/>
      <w:r w:rsidR="00FB5CC4" w:rsidRPr="003A137D">
        <w:rPr>
          <w:color w:val="000000" w:themeColor="text1"/>
        </w:rPr>
        <w:t>p__Bacteroidetes</w:t>
      </w:r>
      <w:proofErr w:type="spellEnd"/>
      <w:r w:rsidR="00FB5CC4" w:rsidRPr="003A137D">
        <w:rPr>
          <w:color w:val="000000" w:themeColor="text1"/>
        </w:rPr>
        <w:t>", "</w:t>
      </w:r>
      <w:proofErr w:type="spellStart"/>
      <w:r w:rsidR="00FB5CC4" w:rsidRPr="003A137D">
        <w:rPr>
          <w:color w:val="000000" w:themeColor="text1"/>
        </w:rPr>
        <w:t>p__Cyanobacteria</w:t>
      </w:r>
      <w:proofErr w:type="spellEnd"/>
      <w:r w:rsidR="00FB5CC4" w:rsidRPr="003A137D">
        <w:rPr>
          <w:color w:val="000000" w:themeColor="text1"/>
        </w:rPr>
        <w:t xml:space="preserve">”, </w:t>
      </w:r>
      <w:r w:rsidR="00DF554B" w:rsidRPr="003A137D">
        <w:rPr>
          <w:color w:val="000000" w:themeColor="text1"/>
        </w:rPr>
        <w:t>and “</w:t>
      </w:r>
      <w:proofErr w:type="spellStart"/>
      <w:r w:rsidR="00DF554B" w:rsidRPr="003A137D">
        <w:rPr>
          <w:color w:val="000000" w:themeColor="text1"/>
        </w:rPr>
        <w:t>p__Proteobacteria</w:t>
      </w:r>
      <w:proofErr w:type="spellEnd"/>
      <w:r w:rsidR="00DF554B" w:rsidRPr="003A137D">
        <w:rPr>
          <w:color w:val="000000" w:themeColor="text1"/>
        </w:rPr>
        <w:t>”</w:t>
      </w:r>
      <w:r w:rsidR="00FB5CC4" w:rsidRPr="003A137D">
        <w:rPr>
          <w:color w:val="000000" w:themeColor="text1"/>
        </w:rPr>
        <w:t xml:space="preserve">) </w:t>
      </w:r>
      <w:r w:rsidRPr="003A137D">
        <w:rPr>
          <w:color w:val="000000" w:themeColor="text1"/>
        </w:rPr>
        <w:t>w</w:t>
      </w:r>
      <w:ins w:id="2574" w:author="Liliana Salvador" w:date="2022-02-26T19:08:00Z">
        <w:r w:rsidR="00E205F0">
          <w:rPr>
            <w:color w:val="000000" w:themeColor="text1"/>
          </w:rPr>
          <w:t>ere</w:t>
        </w:r>
      </w:ins>
      <w:del w:id="2575" w:author="Liliana Salvador" w:date="2022-02-26T19:08:00Z">
        <w:r w:rsidRPr="003A137D" w:rsidDel="00E205F0">
          <w:rPr>
            <w:color w:val="000000" w:themeColor="text1"/>
          </w:rPr>
          <w:delText>as</w:delText>
        </w:r>
      </w:del>
      <w:r w:rsidRPr="003A137D">
        <w:rPr>
          <w:color w:val="000000" w:themeColor="text1"/>
        </w:rPr>
        <w:t xml:space="preserve"> </w:t>
      </w:r>
      <w:del w:id="2576" w:author="Liliana Salvador" w:date="2022-02-26T19:09:00Z">
        <w:r w:rsidRPr="003A137D" w:rsidDel="00E205F0">
          <w:rPr>
            <w:color w:val="000000" w:themeColor="text1"/>
          </w:rPr>
          <w:delText xml:space="preserve">found overlapping </w:delText>
        </w:r>
        <w:r w:rsidR="00A443E2" w:rsidRPr="003A137D" w:rsidDel="00E205F0">
          <w:rPr>
            <w:color w:val="000000" w:themeColor="text1"/>
          </w:rPr>
          <w:delText xml:space="preserve">with </w:delText>
        </w:r>
        <w:r w:rsidRPr="003A137D" w:rsidDel="00E205F0">
          <w:rPr>
            <w:color w:val="000000" w:themeColor="text1"/>
          </w:rPr>
          <w:delText xml:space="preserve">all </w:delText>
        </w:r>
      </w:del>
      <w:ins w:id="2577" w:author="Ruijie Xu" w:date="2022-02-27T12:38:00Z">
        <w:r w:rsidR="00F06949">
          <w:rPr>
            <w:color w:val="000000" w:themeColor="text1"/>
          </w:rPr>
          <w:t>reported</w:t>
        </w:r>
      </w:ins>
      <w:ins w:id="2578" w:author="Liliana Salvador" w:date="2022-02-26T19:09:00Z">
        <w:del w:id="2579" w:author="Ruijie Xu" w:date="2022-02-27T12:38:00Z">
          <w:r w:rsidR="00E205F0" w:rsidDel="00F06949">
            <w:rPr>
              <w:color w:val="000000" w:themeColor="text1"/>
            </w:rPr>
            <w:delText>classified</w:delText>
          </w:r>
        </w:del>
        <w:r w:rsidR="00E205F0">
          <w:rPr>
            <w:color w:val="000000" w:themeColor="text1"/>
          </w:rPr>
          <w:t xml:space="preserve"> by all </w:t>
        </w:r>
      </w:ins>
      <w:r w:rsidRPr="003A137D">
        <w:rPr>
          <w:color w:val="000000" w:themeColor="text1"/>
        </w:rPr>
        <w:t>software</w:t>
      </w:r>
      <w:ins w:id="2580" w:author="Liliana Salvador" w:date="2022-02-26T19:09:00Z">
        <w:r w:rsidR="00E205F0">
          <w:rPr>
            <w:color w:val="000000" w:themeColor="text1"/>
          </w:rPr>
          <w:t xml:space="preserve"> </w:t>
        </w:r>
      </w:ins>
      <w:del w:id="2581" w:author="Liliana Salvador" w:date="2022-02-26T19:09:00Z">
        <w:r w:rsidRPr="003A137D" w:rsidDel="00E205F0">
          <w:rPr>
            <w:color w:val="000000" w:themeColor="text1"/>
          </w:rPr>
          <w:delText>’s classification</w:delText>
        </w:r>
        <w:r w:rsidR="001F642F" w:rsidRPr="003A137D" w:rsidDel="00E205F0">
          <w:rPr>
            <w:color w:val="000000" w:themeColor="text1"/>
          </w:rPr>
          <w:delText>s</w:delText>
        </w:r>
        <w:r w:rsidR="002B1E77" w:rsidRPr="003A137D" w:rsidDel="00E205F0">
          <w:rPr>
            <w:color w:val="000000" w:themeColor="text1"/>
          </w:rPr>
          <w:delText xml:space="preserve"> </w:delText>
        </w:r>
      </w:del>
      <w:r w:rsidR="002B1E77" w:rsidRPr="003A137D">
        <w:rPr>
          <w:color w:val="000000" w:themeColor="text1"/>
        </w:rPr>
        <w:t>(</w:t>
      </w:r>
      <w:bookmarkStart w:id="2582" w:name="OLE_LINK189"/>
      <w:bookmarkStart w:id="2583" w:name="OLE_LINK190"/>
      <w:ins w:id="2584" w:author="Ruijie Xu" w:date="2022-02-03T12:38:00Z">
        <w:r w:rsidR="00B27320">
          <w:rPr>
            <w:color w:val="000000" w:themeColor="text1"/>
          </w:rPr>
          <w:t>Table</w:t>
        </w:r>
      </w:ins>
      <w:del w:id="2585" w:author="Ruijie Xu" w:date="2022-02-03T12:38:00Z">
        <w:r w:rsidR="002B1E77" w:rsidRPr="003A137D" w:rsidDel="00B27320">
          <w:rPr>
            <w:color w:val="000000" w:themeColor="text1"/>
          </w:rPr>
          <w:delText>Figure</w:delText>
        </w:r>
      </w:del>
      <w:r w:rsidR="002B1E77" w:rsidRPr="003A137D">
        <w:rPr>
          <w:color w:val="000000" w:themeColor="text1"/>
        </w:rPr>
        <w:t xml:space="preserve"> S</w:t>
      </w:r>
      <w:ins w:id="2586" w:author="Ruijie Xu" w:date="2022-02-03T12:37:00Z">
        <w:r w:rsidR="00B27320">
          <w:rPr>
            <w:color w:val="000000" w:themeColor="text1"/>
          </w:rPr>
          <w:t>II.9</w:t>
        </w:r>
      </w:ins>
      <w:del w:id="2587" w:author="Ruijie Xu" w:date="2022-02-03T12:37:00Z">
        <w:r w:rsidR="002B1E77" w:rsidRPr="003A137D" w:rsidDel="00B27320">
          <w:rPr>
            <w:color w:val="000000" w:themeColor="text1"/>
          </w:rPr>
          <w:delText>5</w:delText>
        </w:r>
      </w:del>
      <w:bookmarkEnd w:id="2582"/>
      <w:bookmarkEnd w:id="2583"/>
      <w:r w:rsidR="0045640F" w:rsidRPr="003A137D">
        <w:rPr>
          <w:color w:val="000000" w:themeColor="text1"/>
        </w:rPr>
        <w:t>, Figure S</w:t>
      </w:r>
      <w:ins w:id="2588" w:author="Ruijie Xu" w:date="2022-02-03T12:38:00Z">
        <w:r w:rsidR="00B27320">
          <w:rPr>
            <w:color w:val="000000" w:themeColor="text1"/>
          </w:rPr>
          <w:t>3c</w:t>
        </w:r>
      </w:ins>
      <w:del w:id="2589" w:author="Ruijie Xu" w:date="2022-02-03T12:38:00Z">
        <w:r w:rsidR="0045640F" w:rsidRPr="003A137D" w:rsidDel="00B27320">
          <w:rPr>
            <w:color w:val="000000" w:themeColor="text1"/>
          </w:rPr>
          <w:delText>6</w:delText>
        </w:r>
      </w:del>
      <w:r w:rsidR="002B1E77" w:rsidRPr="003A137D">
        <w:rPr>
          <w:color w:val="000000" w:themeColor="text1"/>
        </w:rPr>
        <w:t>)</w:t>
      </w:r>
      <w:r w:rsidRPr="003A137D">
        <w:rPr>
          <w:color w:val="000000" w:themeColor="text1"/>
        </w:rPr>
        <w:t xml:space="preserve">. </w:t>
      </w:r>
    </w:p>
    <w:p w14:paraId="259E22D1" w14:textId="77777777" w:rsidR="00E205F0" w:rsidRDefault="00E205F0">
      <w:pPr>
        <w:spacing w:line="480" w:lineRule="auto"/>
        <w:rPr>
          <w:ins w:id="2590" w:author="Liliana Salvador" w:date="2022-02-26T19:10:00Z"/>
          <w:color w:val="000000" w:themeColor="text1"/>
        </w:rPr>
      </w:pPr>
    </w:p>
    <w:p w14:paraId="2E0D70AA" w14:textId="26DEEAE5" w:rsidR="00E205F0" w:rsidRPr="00A15B7A" w:rsidRDefault="00E205F0">
      <w:pPr>
        <w:spacing w:line="480" w:lineRule="auto"/>
        <w:rPr>
          <w:ins w:id="2591" w:author="Liliana Salvador" w:date="2022-02-26T19:10:00Z"/>
          <w:iCs/>
          <w:color w:val="000000" w:themeColor="text1"/>
          <w:u w:val="single"/>
          <w:rPrChange w:id="2592" w:author="Ruijie Xu" w:date="2022-02-27T13:47:00Z">
            <w:rPr>
              <w:ins w:id="2593" w:author="Liliana Salvador" w:date="2022-02-26T19:10:00Z"/>
              <w:iCs/>
              <w:color w:val="000000" w:themeColor="text1"/>
            </w:rPr>
          </w:rPrChange>
        </w:rPr>
      </w:pPr>
      <w:ins w:id="2594" w:author="Liliana Salvador" w:date="2022-02-26T19:10:00Z">
        <w:r w:rsidRPr="00A15B7A">
          <w:rPr>
            <w:iCs/>
            <w:color w:val="000000" w:themeColor="text1"/>
            <w:u w:val="single"/>
            <w:rPrChange w:id="2595" w:author="Ruijie Xu" w:date="2022-02-27T13:47:00Z">
              <w:rPr>
                <w:iCs/>
                <w:color w:val="000000" w:themeColor="text1"/>
              </w:rPr>
            </w:rPrChange>
          </w:rPr>
          <w:t>Phylum level</w:t>
        </w:r>
      </w:ins>
    </w:p>
    <w:p w14:paraId="75BC9D26" w14:textId="51925553" w:rsidR="00E7377F" w:rsidRPr="003A137D" w:rsidRDefault="00BE21E4">
      <w:pPr>
        <w:spacing w:line="480" w:lineRule="auto"/>
        <w:rPr>
          <w:color w:val="000000" w:themeColor="text1"/>
        </w:rPr>
      </w:pPr>
      <w:r w:rsidRPr="003A137D">
        <w:rPr>
          <w:color w:val="000000" w:themeColor="text1"/>
        </w:rPr>
        <w:t>The Phylum tax</w:t>
      </w:r>
      <w:r w:rsidR="00815126" w:rsidRPr="003A137D">
        <w:rPr>
          <w:color w:val="000000" w:themeColor="text1"/>
        </w:rPr>
        <w:t>on</w:t>
      </w:r>
      <w:r w:rsidRPr="003A137D">
        <w:rPr>
          <w:color w:val="000000" w:themeColor="text1"/>
        </w:rPr>
        <w:t xml:space="preserve"> “</w:t>
      </w:r>
      <w:proofErr w:type="spellStart"/>
      <w:r w:rsidRPr="003A137D">
        <w:rPr>
          <w:color w:val="000000" w:themeColor="text1"/>
        </w:rPr>
        <w:t>p__Firmicutes</w:t>
      </w:r>
      <w:proofErr w:type="spellEnd"/>
      <w:r w:rsidRPr="003A137D">
        <w:rPr>
          <w:color w:val="000000" w:themeColor="text1"/>
        </w:rPr>
        <w:t xml:space="preserve">” was identified </w:t>
      </w:r>
      <w:ins w:id="2596" w:author="Liliana Salvador" w:date="2022-02-26T19:12:00Z">
        <w:r w:rsidR="00E205F0">
          <w:rPr>
            <w:color w:val="000000" w:themeColor="text1"/>
          </w:rPr>
          <w:t xml:space="preserve">as </w:t>
        </w:r>
        <w:r w:rsidR="00E205F0" w:rsidRPr="003A137D">
          <w:rPr>
            <w:color w:val="000000" w:themeColor="text1"/>
          </w:rPr>
          <w:t xml:space="preserve">the DA taxon </w:t>
        </w:r>
      </w:ins>
      <w:del w:id="2597" w:author="Liliana Salvador" w:date="2022-02-26T19:12:00Z">
        <w:r w:rsidRPr="003A137D" w:rsidDel="00E205F0">
          <w:rPr>
            <w:color w:val="000000" w:themeColor="text1"/>
          </w:rPr>
          <w:delText>from the classifications of</w:delText>
        </w:r>
      </w:del>
      <w:ins w:id="2598" w:author="Liliana Salvador" w:date="2022-02-26T19:12:00Z">
        <w:r w:rsidR="00E205F0">
          <w:rPr>
            <w:color w:val="000000" w:themeColor="text1"/>
          </w:rPr>
          <w:t>by</w:t>
        </w:r>
      </w:ins>
      <w:r w:rsidRPr="003A137D">
        <w:rPr>
          <w:color w:val="000000" w:themeColor="text1"/>
        </w:rPr>
        <w:t xml:space="preserve"> all software </w:t>
      </w:r>
      <w:del w:id="2599" w:author="Liliana Salvador" w:date="2022-02-26T19:12:00Z">
        <w:r w:rsidRPr="003A137D" w:rsidDel="00E205F0">
          <w:rPr>
            <w:color w:val="000000" w:themeColor="text1"/>
          </w:rPr>
          <w:delText xml:space="preserve">as the </w:delText>
        </w:r>
        <w:r w:rsidR="00315E9F" w:rsidRPr="003A137D" w:rsidDel="00E205F0">
          <w:rPr>
            <w:color w:val="000000" w:themeColor="text1"/>
          </w:rPr>
          <w:delText>DA</w:delText>
        </w:r>
        <w:r w:rsidRPr="003A137D" w:rsidDel="00E205F0">
          <w:rPr>
            <w:color w:val="000000" w:themeColor="text1"/>
          </w:rPr>
          <w:delText xml:space="preserve"> taxon </w:delText>
        </w:r>
      </w:del>
      <w:r w:rsidRPr="003A137D">
        <w:rPr>
          <w:color w:val="000000" w:themeColor="text1"/>
        </w:rPr>
        <w:t xml:space="preserve">except for </w:t>
      </w:r>
      <w:r w:rsidR="00F854D6" w:rsidRPr="003A137D">
        <w:rPr>
          <w:color w:val="000000" w:themeColor="text1"/>
        </w:rPr>
        <w:t>Diamond</w:t>
      </w:r>
      <w:r w:rsidRPr="003A137D">
        <w:rPr>
          <w:color w:val="000000" w:themeColor="text1"/>
        </w:rPr>
        <w:t xml:space="preserve">. Kaiju </w:t>
      </w:r>
      <w:ins w:id="2600" w:author="Ruijie Xu" w:date="2022-02-27T12:38:00Z">
        <w:r w:rsidR="00F06949">
          <w:rPr>
            <w:color w:val="000000" w:themeColor="text1"/>
          </w:rPr>
          <w:t>sol</w:t>
        </w:r>
      </w:ins>
      <w:ins w:id="2601" w:author="Ruijie Xu" w:date="2022-02-27T12:39:00Z">
        <w:r w:rsidR="00F06949">
          <w:rPr>
            <w:color w:val="000000" w:themeColor="text1"/>
          </w:rPr>
          <w:t xml:space="preserve">ely </w:t>
        </w:r>
      </w:ins>
      <w:del w:id="2602" w:author="Liliana Salvador" w:date="2022-02-26T19:12:00Z">
        <w:r w:rsidRPr="003A137D" w:rsidDel="00E205F0">
          <w:rPr>
            <w:color w:val="000000" w:themeColor="text1"/>
          </w:rPr>
          <w:delText xml:space="preserve">has </w:delText>
        </w:r>
      </w:del>
      <w:r w:rsidRPr="003A137D">
        <w:rPr>
          <w:color w:val="000000" w:themeColor="text1"/>
        </w:rPr>
        <w:t xml:space="preserve">identified </w:t>
      </w:r>
      <w:ins w:id="2603" w:author="Liliana Salvador" w:date="2022-02-26T19:12:00Z">
        <w:del w:id="2604" w:author="Ruijie Xu" w:date="2022-02-27T12:38:00Z">
          <w:r w:rsidR="00E205F0" w:rsidRPr="003A137D" w:rsidDel="00F06949">
            <w:rPr>
              <w:color w:val="000000" w:themeColor="text1"/>
            </w:rPr>
            <w:delText xml:space="preserve">as a DA taxon </w:delText>
          </w:r>
        </w:del>
      </w:ins>
      <w:r w:rsidRPr="003A137D">
        <w:rPr>
          <w:color w:val="000000" w:themeColor="text1"/>
        </w:rPr>
        <w:t xml:space="preserve">the </w:t>
      </w:r>
      <w:del w:id="2605" w:author="Liliana Salvador" w:date="2022-02-26T19:13:00Z">
        <w:r w:rsidRPr="003A137D" w:rsidDel="00E205F0">
          <w:rPr>
            <w:color w:val="000000" w:themeColor="text1"/>
          </w:rPr>
          <w:delText xml:space="preserve">only </w:delText>
        </w:r>
      </w:del>
      <w:r w:rsidRPr="003A137D">
        <w:rPr>
          <w:color w:val="000000" w:themeColor="text1"/>
        </w:rPr>
        <w:t>virus taxon, “p__</w:t>
      </w:r>
      <w:proofErr w:type="spellStart"/>
      <w:r w:rsidRPr="003A137D">
        <w:rPr>
          <w:color w:val="000000" w:themeColor="text1"/>
        </w:rPr>
        <w:t>Negarnaviricota</w:t>
      </w:r>
      <w:proofErr w:type="spellEnd"/>
      <w:r w:rsidRPr="003A137D">
        <w:rPr>
          <w:color w:val="000000" w:themeColor="text1"/>
        </w:rPr>
        <w:t>”</w:t>
      </w:r>
      <w:ins w:id="2606" w:author="Ruijie Xu" w:date="2022-02-27T12:39:00Z">
        <w:r w:rsidR="00F06949">
          <w:rPr>
            <w:color w:val="000000" w:themeColor="text1"/>
          </w:rPr>
          <w:t xml:space="preserve">, as DA taxon in this </w:t>
        </w:r>
        <w:proofErr w:type="spellStart"/>
        <w:r w:rsidR="00F06949">
          <w:rPr>
            <w:color w:val="000000" w:themeColor="text1"/>
          </w:rPr>
          <w:t>anlysis</w:t>
        </w:r>
      </w:ins>
      <w:proofErr w:type="spellEnd"/>
      <w:del w:id="2607" w:author="Liliana Salvador" w:date="2022-02-26T19:13:00Z">
        <w:r w:rsidRPr="003A137D" w:rsidDel="00E205F0">
          <w:rPr>
            <w:color w:val="000000" w:themeColor="text1"/>
          </w:rPr>
          <w:delText>,</w:delText>
        </w:r>
      </w:del>
      <w:del w:id="2608" w:author="Liliana Salvador" w:date="2022-02-26T19:12:00Z">
        <w:r w:rsidRPr="003A137D" w:rsidDel="00E205F0">
          <w:rPr>
            <w:color w:val="000000" w:themeColor="text1"/>
          </w:rPr>
          <w:delText xml:space="preserve"> as a </w:delText>
        </w:r>
        <w:r w:rsidR="00315E9F" w:rsidRPr="003A137D" w:rsidDel="00E205F0">
          <w:rPr>
            <w:color w:val="000000" w:themeColor="text1"/>
          </w:rPr>
          <w:delText>DA</w:delText>
        </w:r>
        <w:r w:rsidRPr="003A137D" w:rsidDel="00E205F0">
          <w:rPr>
            <w:color w:val="000000" w:themeColor="text1"/>
          </w:rPr>
          <w:delText xml:space="preserve"> taxon</w:delText>
        </w:r>
      </w:del>
      <w:r w:rsidRPr="003A137D">
        <w:rPr>
          <w:color w:val="000000" w:themeColor="text1"/>
        </w:rPr>
        <w:t xml:space="preserve">. </w:t>
      </w:r>
    </w:p>
    <w:p w14:paraId="166B5E34" w14:textId="77777777" w:rsidR="00E205F0" w:rsidRDefault="00E205F0" w:rsidP="00537A4F">
      <w:pPr>
        <w:spacing w:line="480" w:lineRule="auto"/>
        <w:rPr>
          <w:ins w:id="2609" w:author="Liliana Salvador" w:date="2022-02-26T19:11:00Z"/>
          <w:b/>
          <w:i/>
          <w:color w:val="000000" w:themeColor="text1"/>
        </w:rPr>
      </w:pPr>
    </w:p>
    <w:p w14:paraId="176098EB" w14:textId="64DDCC2B" w:rsidR="00D47D9F" w:rsidRDefault="004635B1" w:rsidP="00537A4F">
      <w:pPr>
        <w:spacing w:line="480" w:lineRule="auto"/>
        <w:rPr>
          <w:ins w:id="2610" w:author="Liliana Salvador" w:date="2022-02-26T19:23:00Z"/>
          <w:b/>
          <w:color w:val="000000" w:themeColor="text1"/>
        </w:rPr>
      </w:pPr>
      <w:del w:id="2611" w:author="Ruijie Xu" w:date="2022-02-02T11:02:00Z">
        <w:r w:rsidRPr="003A137D" w:rsidDel="00463AA7">
          <w:rPr>
            <w:b/>
            <w:i/>
            <w:color w:val="000000" w:themeColor="text1"/>
          </w:rPr>
          <w:delText>Leptospira</w:delText>
        </w:r>
      </w:del>
      <w:ins w:id="2612" w:author="Ruijie Xu" w:date="2022-02-02T11:02:00Z">
        <w:r w:rsidR="00463AA7">
          <w:rPr>
            <w:b/>
            <w:i/>
            <w:color w:val="000000" w:themeColor="text1"/>
          </w:rPr>
          <w:t>Leptospira</w:t>
        </w:r>
      </w:ins>
      <w:r w:rsidRPr="003A137D">
        <w:rPr>
          <w:b/>
          <w:color w:val="000000" w:themeColor="text1"/>
        </w:rPr>
        <w:t xml:space="preserve"> detection. </w:t>
      </w:r>
    </w:p>
    <w:p w14:paraId="2BEE6CA2" w14:textId="5880477A" w:rsidR="00592CFC" w:rsidRPr="00592CFC" w:rsidRDefault="00592CFC" w:rsidP="00537A4F">
      <w:pPr>
        <w:spacing w:line="480" w:lineRule="auto"/>
        <w:rPr>
          <w:i/>
          <w:color w:val="000000" w:themeColor="text1"/>
          <w:rPrChange w:id="2613" w:author="Liliana Salvador" w:date="2022-02-26T19:24:00Z">
            <w:rPr>
              <w:b/>
              <w:color w:val="000000" w:themeColor="text1"/>
            </w:rPr>
          </w:rPrChange>
        </w:rPr>
      </w:pPr>
      <w:ins w:id="2614" w:author="Liliana Salvador" w:date="2022-02-26T19:24:00Z">
        <w:r w:rsidRPr="00592CFC">
          <w:rPr>
            <w:i/>
            <w:color w:val="000000" w:themeColor="text1"/>
            <w:rPrChange w:id="2615" w:author="Liliana Salvador" w:date="2022-02-26T19:24:00Z">
              <w:rPr>
                <w:b/>
                <w:color w:val="000000" w:themeColor="text1"/>
              </w:rPr>
            </w:rPrChange>
          </w:rPr>
          <w:lastRenderedPageBreak/>
          <w:t>Different software</w:t>
        </w:r>
      </w:ins>
    </w:p>
    <w:p w14:paraId="58C78A2C" w14:textId="169B4D59" w:rsidR="00592CFC" w:rsidRDefault="00D47D9F" w:rsidP="00537A4F">
      <w:pPr>
        <w:spacing w:line="480" w:lineRule="auto"/>
        <w:rPr>
          <w:ins w:id="2616" w:author="Liliana Salvador" w:date="2022-02-26T19:24:00Z"/>
          <w:bCs/>
          <w:color w:val="000000" w:themeColor="text1"/>
        </w:rPr>
      </w:pPr>
      <w:del w:id="2617" w:author="Liliana Salvador" w:date="2022-02-26T19:13:00Z">
        <w:r w:rsidRPr="003A137D" w:rsidDel="00E205F0">
          <w:rPr>
            <w:bCs/>
            <w:color w:val="000000" w:themeColor="text1"/>
          </w:rPr>
          <w:delText xml:space="preserve">With the use of the nine software, </w:delText>
        </w:r>
      </w:del>
      <w:r w:rsidRPr="00495AE6">
        <w:rPr>
          <w:bCs/>
          <w:i/>
          <w:iCs/>
          <w:color w:val="000000" w:themeColor="text1"/>
          <w:rPrChange w:id="2618" w:author="Ruijie Xu" w:date="2022-02-03T12:38:00Z">
            <w:rPr>
              <w:bCs/>
              <w:color w:val="000000" w:themeColor="text1"/>
            </w:rPr>
          </w:rPrChange>
        </w:rPr>
        <w:t>Leptospira</w:t>
      </w:r>
      <w:r w:rsidRPr="003A137D">
        <w:rPr>
          <w:bCs/>
          <w:color w:val="000000" w:themeColor="text1"/>
        </w:rPr>
        <w:t xml:space="preserve"> was identified in the three tissues of all four subjects</w:t>
      </w:r>
      <w:ins w:id="2619" w:author="Liliana Salvador" w:date="2022-02-26T19:13:00Z">
        <w:r w:rsidR="00E205F0">
          <w:rPr>
            <w:bCs/>
            <w:color w:val="000000" w:themeColor="text1"/>
          </w:rPr>
          <w:t xml:space="preserve"> </w:t>
        </w:r>
      </w:ins>
      <w:ins w:id="2620" w:author="Liliana Salvador" w:date="2022-02-26T19:14:00Z">
        <w:r w:rsidR="00E205F0">
          <w:rPr>
            <w:bCs/>
            <w:color w:val="000000" w:themeColor="text1"/>
          </w:rPr>
          <w:t>by</w:t>
        </w:r>
        <w:r w:rsidR="00E205F0" w:rsidRPr="003A137D">
          <w:rPr>
            <w:bCs/>
            <w:color w:val="000000" w:themeColor="text1"/>
          </w:rPr>
          <w:t xml:space="preserve"> the nine software</w:t>
        </w:r>
      </w:ins>
      <w:r w:rsidRPr="003A137D">
        <w:rPr>
          <w:bCs/>
          <w:color w:val="000000" w:themeColor="text1"/>
        </w:rPr>
        <w:t xml:space="preserve">, </w:t>
      </w:r>
      <w:del w:id="2621" w:author="Liliana Salvador" w:date="2022-02-26T19:14:00Z">
        <w:r w:rsidRPr="003A137D" w:rsidDel="00E205F0">
          <w:rPr>
            <w:bCs/>
            <w:color w:val="000000" w:themeColor="text1"/>
          </w:rPr>
          <w:delText xml:space="preserve">but </w:delText>
        </w:r>
      </w:del>
      <w:ins w:id="2622" w:author="Liliana Salvador" w:date="2022-02-26T19:14:00Z">
        <w:r w:rsidR="00E205F0">
          <w:rPr>
            <w:bCs/>
            <w:color w:val="000000" w:themeColor="text1"/>
          </w:rPr>
          <w:t xml:space="preserve">however, </w:t>
        </w:r>
      </w:ins>
      <w:r w:rsidRPr="003A137D">
        <w:rPr>
          <w:bCs/>
          <w:color w:val="000000" w:themeColor="text1"/>
        </w:rPr>
        <w:t>each software</w:t>
      </w:r>
      <w:del w:id="2623" w:author="Liliana Salvador" w:date="2022-02-26T19:14:00Z">
        <w:r w:rsidRPr="003A137D" w:rsidDel="00E205F0">
          <w:rPr>
            <w:bCs/>
            <w:color w:val="000000" w:themeColor="text1"/>
          </w:rPr>
          <w:delText xml:space="preserve"> has</w:delText>
        </w:r>
      </w:del>
      <w:r w:rsidRPr="003A137D">
        <w:rPr>
          <w:bCs/>
          <w:color w:val="000000" w:themeColor="text1"/>
        </w:rPr>
        <w:t xml:space="preserve"> reported </w:t>
      </w:r>
      <w:r w:rsidRPr="009006DB">
        <w:rPr>
          <w:bCs/>
          <w:i/>
          <w:iCs/>
          <w:color w:val="000000" w:themeColor="text1"/>
          <w:rPrChange w:id="2624" w:author="Ruijie Xu" w:date="2022-02-03T12:38:00Z">
            <w:rPr>
              <w:bCs/>
              <w:color w:val="000000" w:themeColor="text1"/>
            </w:rPr>
          </w:rPrChange>
        </w:rPr>
        <w:t>Leptospira</w:t>
      </w:r>
      <w:r w:rsidRPr="003A137D">
        <w:rPr>
          <w:bCs/>
          <w:color w:val="000000" w:themeColor="text1"/>
        </w:rPr>
        <w:t xml:space="preserve"> in different samples</w:t>
      </w:r>
      <w:r w:rsidR="003A5584" w:rsidRPr="003A137D">
        <w:rPr>
          <w:bCs/>
          <w:color w:val="000000" w:themeColor="text1"/>
        </w:rPr>
        <w:t xml:space="preserve"> (Table I</w:t>
      </w:r>
      <w:ins w:id="2625" w:author="Ruijie Xu" w:date="2022-02-03T12:38:00Z">
        <w:r w:rsidR="006E787C">
          <w:rPr>
            <w:bCs/>
            <w:color w:val="000000" w:themeColor="text1"/>
          </w:rPr>
          <w:t>I</w:t>
        </w:r>
      </w:ins>
      <w:r w:rsidR="003A5584" w:rsidRPr="003A137D">
        <w:rPr>
          <w:bCs/>
          <w:color w:val="000000" w:themeColor="text1"/>
        </w:rPr>
        <w:t>)</w:t>
      </w:r>
      <w:r w:rsidRPr="003A137D">
        <w:rPr>
          <w:bCs/>
          <w:color w:val="000000" w:themeColor="text1"/>
        </w:rPr>
        <w:t xml:space="preserve">. </w:t>
      </w:r>
      <w:r w:rsidR="0004003B" w:rsidRPr="003A137D">
        <w:rPr>
          <w:bCs/>
          <w:color w:val="000000" w:themeColor="text1"/>
        </w:rPr>
        <w:t xml:space="preserve"> Centrifuge is the only software </w:t>
      </w:r>
      <w:ins w:id="2626" w:author="Liliana Salvador" w:date="2022-02-26T19:14:00Z">
        <w:r w:rsidR="00E205F0">
          <w:rPr>
            <w:bCs/>
            <w:color w:val="000000" w:themeColor="text1"/>
          </w:rPr>
          <w:t xml:space="preserve">that </w:t>
        </w:r>
      </w:ins>
      <w:r w:rsidR="0004003B" w:rsidRPr="003A137D">
        <w:rPr>
          <w:bCs/>
          <w:color w:val="000000" w:themeColor="text1"/>
        </w:rPr>
        <w:t xml:space="preserve">reported </w:t>
      </w:r>
      <w:r w:rsidR="0004003B" w:rsidRPr="00E205F0">
        <w:rPr>
          <w:bCs/>
          <w:i/>
          <w:color w:val="000000" w:themeColor="text1"/>
          <w:rPrChange w:id="2627" w:author="Liliana Salvador" w:date="2022-02-26T19:14:00Z">
            <w:rPr>
              <w:bCs/>
              <w:color w:val="000000" w:themeColor="text1"/>
            </w:rPr>
          </w:rPrChange>
        </w:rPr>
        <w:t>Leptospira</w:t>
      </w:r>
      <w:r w:rsidR="0004003B" w:rsidRPr="003A137D">
        <w:rPr>
          <w:bCs/>
          <w:color w:val="000000" w:themeColor="text1"/>
        </w:rPr>
        <w:t xml:space="preserve"> in </w:t>
      </w:r>
      <w:proofErr w:type="gramStart"/>
      <w:r w:rsidR="0004003B" w:rsidRPr="003A137D">
        <w:rPr>
          <w:bCs/>
          <w:color w:val="000000" w:themeColor="text1"/>
        </w:rPr>
        <w:t xml:space="preserve">all </w:t>
      </w:r>
      <w:ins w:id="2628" w:author="Liliana Salvador" w:date="2022-02-26T19:14:00Z">
        <w:r w:rsidR="00E205F0">
          <w:rPr>
            <w:bCs/>
            <w:color w:val="000000" w:themeColor="text1"/>
          </w:rPr>
          <w:t>of</w:t>
        </w:r>
        <w:proofErr w:type="gramEnd"/>
        <w:r w:rsidR="00E205F0">
          <w:rPr>
            <w:bCs/>
            <w:color w:val="000000" w:themeColor="text1"/>
          </w:rPr>
          <w:t xml:space="preserve"> the </w:t>
        </w:r>
      </w:ins>
      <w:r w:rsidR="008477F1" w:rsidRPr="003A137D">
        <w:rPr>
          <w:bCs/>
          <w:color w:val="000000" w:themeColor="text1"/>
        </w:rPr>
        <w:t>12</w:t>
      </w:r>
      <w:r w:rsidR="0004003B" w:rsidRPr="003A137D">
        <w:rPr>
          <w:bCs/>
          <w:color w:val="000000" w:themeColor="text1"/>
        </w:rPr>
        <w:t xml:space="preserve"> Rattus sample</w:t>
      </w:r>
      <w:ins w:id="2629" w:author="Liliana Salvador" w:date="2022-02-26T19:14:00Z">
        <w:r w:rsidR="00E205F0">
          <w:rPr>
            <w:bCs/>
            <w:color w:val="000000" w:themeColor="text1"/>
          </w:rPr>
          <w:t>s</w:t>
        </w:r>
      </w:ins>
      <w:r w:rsidR="003C1945" w:rsidRPr="003A137D">
        <w:rPr>
          <w:bCs/>
          <w:color w:val="000000" w:themeColor="text1"/>
        </w:rPr>
        <w:t xml:space="preserve">, where </w:t>
      </w:r>
      <w:ins w:id="2630" w:author="Ruijie Xu" w:date="2022-02-27T12:40:00Z">
        <w:r w:rsidR="00F06949">
          <w:rPr>
            <w:bCs/>
            <w:color w:val="000000" w:themeColor="text1"/>
          </w:rPr>
          <w:t xml:space="preserve">9  </w:t>
        </w:r>
      </w:ins>
      <w:commentRangeStart w:id="2631"/>
      <w:del w:id="2632" w:author="Ruijie Xu" w:date="2022-02-27T12:40:00Z">
        <w:r w:rsidR="008477F1" w:rsidRPr="003A137D" w:rsidDel="00F06949">
          <w:rPr>
            <w:bCs/>
            <w:color w:val="000000" w:themeColor="text1"/>
          </w:rPr>
          <w:delText>8</w:delText>
        </w:r>
        <w:commentRangeEnd w:id="2631"/>
        <w:r w:rsidR="00592CFC" w:rsidDel="00F06949">
          <w:rPr>
            <w:rStyle w:val="CommentReference"/>
          </w:rPr>
          <w:commentReference w:id="2631"/>
        </w:r>
        <w:r w:rsidR="003C1945" w:rsidRPr="003A137D" w:rsidDel="00F06949">
          <w:rPr>
            <w:bCs/>
            <w:color w:val="000000" w:themeColor="text1"/>
          </w:rPr>
          <w:delText xml:space="preserve"> </w:delText>
        </w:r>
      </w:del>
      <w:r w:rsidR="003C1945" w:rsidRPr="003A137D">
        <w:rPr>
          <w:bCs/>
          <w:color w:val="000000" w:themeColor="text1"/>
        </w:rPr>
        <w:t xml:space="preserve">unique </w:t>
      </w:r>
      <w:r w:rsidR="003C1945" w:rsidRPr="006E787C">
        <w:rPr>
          <w:bCs/>
          <w:i/>
          <w:iCs/>
          <w:color w:val="000000" w:themeColor="text1"/>
          <w:rPrChange w:id="2633" w:author="Ruijie Xu" w:date="2022-02-03T12:39:00Z">
            <w:rPr>
              <w:bCs/>
              <w:color w:val="000000" w:themeColor="text1"/>
            </w:rPr>
          </w:rPrChange>
        </w:rPr>
        <w:t>Leptospira</w:t>
      </w:r>
      <w:r w:rsidR="003C1945" w:rsidRPr="003A137D">
        <w:rPr>
          <w:bCs/>
          <w:color w:val="000000" w:themeColor="text1"/>
        </w:rPr>
        <w:t xml:space="preserve"> species </w:t>
      </w:r>
      <w:del w:id="2634" w:author="Liliana Salvador" w:date="2022-02-26T19:14:00Z">
        <w:r w:rsidR="003C1945" w:rsidRPr="003A137D" w:rsidDel="00E205F0">
          <w:rPr>
            <w:bCs/>
            <w:color w:val="000000" w:themeColor="text1"/>
          </w:rPr>
          <w:delText xml:space="preserve">has been </w:delText>
        </w:r>
      </w:del>
      <w:ins w:id="2635" w:author="Liliana Salvador" w:date="2022-02-26T19:14:00Z">
        <w:r w:rsidR="00E205F0">
          <w:rPr>
            <w:bCs/>
            <w:color w:val="000000" w:themeColor="text1"/>
          </w:rPr>
          <w:t>were</w:t>
        </w:r>
      </w:ins>
      <w:ins w:id="2636" w:author="Liliana Salvador" w:date="2022-02-26T19:15:00Z">
        <w:r w:rsidR="00592CFC">
          <w:rPr>
            <w:bCs/>
            <w:color w:val="000000" w:themeColor="text1"/>
          </w:rPr>
          <w:t xml:space="preserve"> </w:t>
        </w:r>
      </w:ins>
      <w:r w:rsidR="003C1945" w:rsidRPr="003A137D">
        <w:rPr>
          <w:bCs/>
          <w:color w:val="000000" w:themeColor="text1"/>
        </w:rPr>
        <w:t>identified</w:t>
      </w:r>
      <w:r w:rsidR="00D07276" w:rsidRPr="003A137D">
        <w:rPr>
          <w:bCs/>
          <w:color w:val="000000" w:themeColor="text1"/>
        </w:rPr>
        <w:t xml:space="preserve"> </w:t>
      </w:r>
      <w:bookmarkStart w:id="2637" w:name="OLE_LINK205"/>
      <w:bookmarkStart w:id="2638" w:name="OLE_LINK206"/>
      <w:r w:rsidR="003F2918" w:rsidRPr="003A137D">
        <w:rPr>
          <w:bCs/>
          <w:color w:val="000000" w:themeColor="text1"/>
        </w:rPr>
        <w:t>(8 from the pathogenic group, 1 from the saprophytic group)</w:t>
      </w:r>
      <w:bookmarkEnd w:id="2637"/>
      <w:bookmarkEnd w:id="2638"/>
      <w:ins w:id="2639" w:author="Ruijie Xu" w:date="2022-02-03T12:40:00Z">
        <w:r w:rsidR="006E787C">
          <w:rPr>
            <w:bCs/>
            <w:color w:val="000000" w:themeColor="text1"/>
          </w:rPr>
          <w:t xml:space="preserve"> </w:t>
        </w:r>
        <w:bookmarkStart w:id="2640" w:name="OLE_LINK241"/>
        <w:bookmarkStart w:id="2641" w:name="OLE_LINK242"/>
        <w:bookmarkStart w:id="2642" w:name="OLE_LINK243"/>
        <w:r w:rsidR="006E787C">
          <w:rPr>
            <w:bCs/>
            <w:color w:val="000000" w:themeColor="text1"/>
          </w:rPr>
          <w:t>(Table SIII.1)</w:t>
        </w:r>
      </w:ins>
      <w:r w:rsidR="003C1945" w:rsidRPr="003A137D">
        <w:rPr>
          <w:bCs/>
          <w:color w:val="000000" w:themeColor="text1"/>
        </w:rPr>
        <w:t xml:space="preserve">. </w:t>
      </w:r>
      <w:r w:rsidR="0004003B" w:rsidRPr="003A137D">
        <w:rPr>
          <w:bCs/>
          <w:color w:val="000000" w:themeColor="text1"/>
        </w:rPr>
        <w:t xml:space="preserve"> </w:t>
      </w:r>
      <w:bookmarkEnd w:id="2640"/>
      <w:bookmarkEnd w:id="2641"/>
      <w:bookmarkEnd w:id="2642"/>
      <w:r w:rsidR="008477F1" w:rsidRPr="003A137D">
        <w:rPr>
          <w:bCs/>
          <w:color w:val="000000" w:themeColor="text1"/>
        </w:rPr>
        <w:t xml:space="preserve">Kaiju </w:t>
      </w:r>
      <w:del w:id="2643" w:author="Liliana Salvador" w:date="2022-02-26T19:15:00Z">
        <w:r w:rsidR="008477F1" w:rsidRPr="003A137D" w:rsidDel="00592CFC">
          <w:rPr>
            <w:bCs/>
            <w:color w:val="000000" w:themeColor="text1"/>
          </w:rPr>
          <w:delText xml:space="preserve">has </w:delText>
        </w:r>
      </w:del>
      <w:r w:rsidR="008477F1" w:rsidRPr="003A137D">
        <w:rPr>
          <w:bCs/>
          <w:color w:val="000000" w:themeColor="text1"/>
        </w:rPr>
        <w:t xml:space="preserve">also identified </w:t>
      </w:r>
      <w:r w:rsidR="008477F1" w:rsidRPr="00592CFC">
        <w:rPr>
          <w:bCs/>
          <w:i/>
          <w:color w:val="000000" w:themeColor="text1"/>
          <w:rPrChange w:id="2644" w:author="Liliana Salvador" w:date="2022-02-26T19:15:00Z">
            <w:rPr>
              <w:bCs/>
              <w:color w:val="000000" w:themeColor="text1"/>
            </w:rPr>
          </w:rPrChange>
        </w:rPr>
        <w:t>Leptospira</w:t>
      </w:r>
      <w:r w:rsidR="008477F1" w:rsidRPr="003A137D">
        <w:rPr>
          <w:bCs/>
          <w:color w:val="000000" w:themeColor="text1"/>
        </w:rPr>
        <w:t xml:space="preserve"> from 9 out of 12 samples</w:t>
      </w:r>
      <w:r w:rsidR="00142F3A" w:rsidRPr="003A137D">
        <w:rPr>
          <w:bCs/>
          <w:color w:val="000000" w:themeColor="text1"/>
        </w:rPr>
        <w:t xml:space="preserve"> </w:t>
      </w:r>
      <w:r w:rsidR="008477F1" w:rsidRPr="003A137D">
        <w:rPr>
          <w:bCs/>
          <w:color w:val="000000" w:themeColor="text1"/>
        </w:rPr>
        <w:t>with 8 unique species (7 from the pathogenic group, 1 from the saprophytic group)</w:t>
      </w:r>
      <w:ins w:id="2645" w:author="Ruijie Xu" w:date="2022-02-03T12:41:00Z">
        <w:r w:rsidR="006E787C">
          <w:rPr>
            <w:bCs/>
            <w:color w:val="000000" w:themeColor="text1"/>
          </w:rPr>
          <w:t xml:space="preserve"> (Table SIII.1)</w:t>
        </w:r>
        <w:r w:rsidR="006E787C" w:rsidRPr="003A137D">
          <w:rPr>
            <w:bCs/>
            <w:color w:val="000000" w:themeColor="text1"/>
          </w:rPr>
          <w:t>.</w:t>
        </w:r>
      </w:ins>
      <w:del w:id="2646" w:author="Ruijie Xu" w:date="2022-02-03T12:41:00Z">
        <w:r w:rsidR="008477F1" w:rsidRPr="003A137D" w:rsidDel="006E787C">
          <w:rPr>
            <w:bCs/>
            <w:color w:val="000000" w:themeColor="text1"/>
          </w:rPr>
          <w:delText>.</w:delText>
        </w:r>
      </w:del>
      <w:r w:rsidR="008477F1" w:rsidRPr="003A137D">
        <w:rPr>
          <w:bCs/>
          <w:color w:val="000000" w:themeColor="text1"/>
        </w:rPr>
        <w:t xml:space="preserve"> </w:t>
      </w:r>
      <w:r w:rsidR="00563D5B" w:rsidRPr="003A137D">
        <w:rPr>
          <w:bCs/>
          <w:color w:val="000000" w:themeColor="text1"/>
        </w:rPr>
        <w:t xml:space="preserve">Kraken2, following Centrifuge and Kaiju, </w:t>
      </w:r>
      <w:del w:id="2647" w:author="Liliana Salvador" w:date="2022-02-26T19:16:00Z">
        <w:r w:rsidR="00563D5B" w:rsidRPr="003A137D" w:rsidDel="00592CFC">
          <w:rPr>
            <w:bCs/>
            <w:color w:val="000000" w:themeColor="text1"/>
          </w:rPr>
          <w:delText xml:space="preserve">has </w:delText>
        </w:r>
      </w:del>
      <w:r w:rsidR="00563D5B" w:rsidRPr="003A137D">
        <w:rPr>
          <w:bCs/>
          <w:color w:val="000000" w:themeColor="text1"/>
        </w:rPr>
        <w:t xml:space="preserve">classified 6 </w:t>
      </w:r>
      <w:r w:rsidR="00563D5B" w:rsidRPr="006E787C">
        <w:rPr>
          <w:bCs/>
          <w:i/>
          <w:iCs/>
          <w:color w:val="000000" w:themeColor="text1"/>
          <w:rPrChange w:id="2648" w:author="Ruijie Xu" w:date="2022-02-03T12:39:00Z">
            <w:rPr>
              <w:bCs/>
              <w:color w:val="000000" w:themeColor="text1"/>
            </w:rPr>
          </w:rPrChange>
        </w:rPr>
        <w:t>Leptospira</w:t>
      </w:r>
      <w:r w:rsidR="00563D5B" w:rsidRPr="003A137D">
        <w:rPr>
          <w:bCs/>
          <w:color w:val="000000" w:themeColor="text1"/>
        </w:rPr>
        <w:t xml:space="preserve"> in 6 samples with </w:t>
      </w:r>
      <w:r w:rsidR="00DF32A0" w:rsidRPr="003A137D">
        <w:rPr>
          <w:bCs/>
          <w:color w:val="000000" w:themeColor="text1"/>
        </w:rPr>
        <w:t>3 unique species all from the pathogenic group</w:t>
      </w:r>
      <w:ins w:id="2649" w:author="Ruijie Xu" w:date="2022-02-03T12:41:00Z">
        <w:r w:rsidR="006E787C">
          <w:rPr>
            <w:bCs/>
            <w:color w:val="000000" w:themeColor="text1"/>
          </w:rPr>
          <w:t xml:space="preserve"> (Table SIII.1)</w:t>
        </w:r>
      </w:ins>
      <w:r w:rsidR="00DF32A0" w:rsidRPr="003A137D">
        <w:rPr>
          <w:bCs/>
          <w:color w:val="000000" w:themeColor="text1"/>
        </w:rPr>
        <w:t xml:space="preserve">. </w:t>
      </w:r>
      <w:r w:rsidR="00E937A4" w:rsidRPr="003A137D">
        <w:rPr>
          <w:bCs/>
          <w:color w:val="000000" w:themeColor="text1"/>
        </w:rPr>
        <w:t xml:space="preserve">Except for Metaphlan3, </w:t>
      </w:r>
      <w:r w:rsidR="00BD72D1" w:rsidRPr="003A137D">
        <w:rPr>
          <w:bCs/>
          <w:color w:val="000000" w:themeColor="text1"/>
        </w:rPr>
        <w:t>a</w:t>
      </w:r>
      <w:r w:rsidR="00E8325F" w:rsidRPr="003A137D">
        <w:rPr>
          <w:bCs/>
          <w:color w:val="000000" w:themeColor="text1"/>
        </w:rPr>
        <w:t xml:space="preserve">ll software </w:t>
      </w:r>
      <w:del w:id="2650" w:author="Liliana Salvador" w:date="2022-02-26T19:16:00Z">
        <w:r w:rsidR="00E8325F" w:rsidRPr="003A137D" w:rsidDel="00592CFC">
          <w:rPr>
            <w:bCs/>
            <w:color w:val="000000" w:themeColor="text1"/>
          </w:rPr>
          <w:delText>has</w:delText>
        </w:r>
        <w:r w:rsidR="00416993" w:rsidRPr="003A137D" w:rsidDel="00592CFC">
          <w:rPr>
            <w:bCs/>
            <w:color w:val="000000" w:themeColor="text1"/>
          </w:rPr>
          <w:delText xml:space="preserve"> </w:delText>
        </w:r>
      </w:del>
      <w:r w:rsidR="00645C23" w:rsidRPr="003A137D">
        <w:rPr>
          <w:bCs/>
          <w:color w:val="000000" w:themeColor="text1"/>
        </w:rPr>
        <w:t xml:space="preserve">identified </w:t>
      </w:r>
      <w:r w:rsidR="00645C23" w:rsidRPr="006E787C">
        <w:rPr>
          <w:bCs/>
          <w:i/>
          <w:iCs/>
          <w:color w:val="000000" w:themeColor="text1"/>
          <w:rPrChange w:id="2651" w:author="Ruijie Xu" w:date="2022-02-03T12:39:00Z">
            <w:rPr>
              <w:bCs/>
              <w:color w:val="000000" w:themeColor="text1"/>
            </w:rPr>
          </w:rPrChange>
        </w:rPr>
        <w:t>Leptospira</w:t>
      </w:r>
      <w:r w:rsidR="00645C23" w:rsidRPr="003A137D">
        <w:rPr>
          <w:bCs/>
          <w:color w:val="000000" w:themeColor="text1"/>
        </w:rPr>
        <w:t xml:space="preserve"> from </w:t>
      </w:r>
      <w:ins w:id="2652" w:author="Liliana Salvador" w:date="2022-02-26T19:17:00Z">
        <w:r w:rsidR="00592CFC">
          <w:rPr>
            <w:bCs/>
            <w:color w:val="000000" w:themeColor="text1"/>
          </w:rPr>
          <w:t>two of the kidney samples (</w:t>
        </w:r>
      </w:ins>
      <w:r w:rsidR="00645C23" w:rsidRPr="003A137D">
        <w:rPr>
          <w:bCs/>
          <w:color w:val="000000" w:themeColor="text1"/>
        </w:rPr>
        <w:t>R22.K and R2</w:t>
      </w:r>
      <w:r w:rsidR="00416993" w:rsidRPr="003A137D">
        <w:rPr>
          <w:bCs/>
          <w:color w:val="000000" w:themeColor="text1"/>
        </w:rPr>
        <w:t>8</w:t>
      </w:r>
      <w:r w:rsidR="00645C23" w:rsidRPr="003A137D">
        <w:rPr>
          <w:bCs/>
          <w:color w:val="000000" w:themeColor="text1"/>
        </w:rPr>
        <w:t>.</w:t>
      </w:r>
      <w:r w:rsidR="00416993" w:rsidRPr="003A137D">
        <w:rPr>
          <w:bCs/>
          <w:color w:val="000000" w:themeColor="text1"/>
        </w:rPr>
        <w:t>K</w:t>
      </w:r>
      <w:ins w:id="2653" w:author="Liliana Salvador" w:date="2022-02-26T19:17:00Z">
        <w:r w:rsidR="00592CFC">
          <w:rPr>
            <w:bCs/>
            <w:color w:val="000000" w:themeColor="text1"/>
          </w:rPr>
          <w:t>)</w:t>
        </w:r>
      </w:ins>
      <w:r w:rsidR="00DB434A" w:rsidRPr="003A137D">
        <w:rPr>
          <w:bCs/>
          <w:color w:val="000000" w:themeColor="text1"/>
        </w:rPr>
        <w:t>, which ha</w:t>
      </w:r>
      <w:ins w:id="2654" w:author="Liliana Salvador" w:date="2022-02-26T19:17:00Z">
        <w:r w:rsidR="00592CFC">
          <w:rPr>
            <w:bCs/>
            <w:color w:val="000000" w:themeColor="text1"/>
          </w:rPr>
          <w:t>ve on average</w:t>
        </w:r>
      </w:ins>
      <w:del w:id="2655" w:author="Liliana Salvador" w:date="2022-02-26T19:17:00Z">
        <w:r w:rsidR="00DB434A" w:rsidRPr="003A137D" w:rsidDel="00592CFC">
          <w:rPr>
            <w:bCs/>
            <w:color w:val="000000" w:themeColor="text1"/>
          </w:rPr>
          <w:delText>s</w:delText>
        </w:r>
      </w:del>
      <w:r w:rsidR="00DB434A" w:rsidRPr="003A137D">
        <w:rPr>
          <w:bCs/>
          <w:color w:val="000000" w:themeColor="text1"/>
        </w:rPr>
        <w:t xml:space="preserve"> 31 (SD: 3) and 84,344 (SD: 2.2) reads classified under </w:t>
      </w:r>
      <w:r w:rsidR="00DB434A" w:rsidRPr="006E787C">
        <w:rPr>
          <w:bCs/>
          <w:i/>
          <w:iCs/>
          <w:color w:val="000000" w:themeColor="text1"/>
          <w:rPrChange w:id="2656" w:author="Ruijie Xu" w:date="2022-02-03T12:39:00Z">
            <w:rPr>
              <w:bCs/>
              <w:color w:val="000000" w:themeColor="text1"/>
            </w:rPr>
          </w:rPrChange>
        </w:rPr>
        <w:t>Leptospira</w:t>
      </w:r>
      <w:r w:rsidR="00DB434A" w:rsidRPr="003A137D">
        <w:rPr>
          <w:bCs/>
          <w:color w:val="000000" w:themeColor="text1"/>
        </w:rPr>
        <w:t xml:space="preserve"> </w:t>
      </w:r>
      <w:del w:id="2657" w:author="Liliana Salvador" w:date="2022-02-26T19:17:00Z">
        <w:r w:rsidR="00DB434A" w:rsidRPr="003A137D" w:rsidDel="00592CFC">
          <w:rPr>
            <w:bCs/>
            <w:color w:val="000000" w:themeColor="text1"/>
          </w:rPr>
          <w:delText>on average</w:delText>
        </w:r>
      </w:del>
      <w:ins w:id="2658" w:author="Ruijie Xu" w:date="2022-02-03T12:41:00Z">
        <w:del w:id="2659" w:author="Liliana Salvador" w:date="2022-02-26T19:17:00Z">
          <w:r w:rsidR="006E787C" w:rsidDel="00592CFC">
            <w:rPr>
              <w:bCs/>
              <w:color w:val="000000" w:themeColor="text1"/>
            </w:rPr>
            <w:delText xml:space="preserve"> </w:delText>
          </w:r>
        </w:del>
        <w:r w:rsidR="006E787C">
          <w:rPr>
            <w:bCs/>
            <w:color w:val="000000" w:themeColor="text1"/>
          </w:rPr>
          <w:t>(Table SIII.2)</w:t>
        </w:r>
      </w:ins>
      <w:r w:rsidR="00DB434A" w:rsidRPr="003A137D">
        <w:rPr>
          <w:bCs/>
          <w:color w:val="000000" w:themeColor="text1"/>
        </w:rPr>
        <w:t>, respe</w:t>
      </w:r>
      <w:r w:rsidR="00CE794C" w:rsidRPr="003A137D">
        <w:rPr>
          <w:bCs/>
          <w:color w:val="000000" w:themeColor="text1"/>
        </w:rPr>
        <w:t>c</w:t>
      </w:r>
      <w:r w:rsidR="00DB434A" w:rsidRPr="003A137D">
        <w:rPr>
          <w:bCs/>
          <w:color w:val="000000" w:themeColor="text1"/>
        </w:rPr>
        <w:t>tively</w:t>
      </w:r>
      <w:r w:rsidR="00645C23" w:rsidRPr="003A137D">
        <w:rPr>
          <w:bCs/>
          <w:color w:val="000000" w:themeColor="text1"/>
        </w:rPr>
        <w:t>.</w:t>
      </w:r>
      <w:r w:rsidR="00E8325F" w:rsidRPr="003A137D">
        <w:rPr>
          <w:bCs/>
          <w:color w:val="000000" w:themeColor="text1"/>
        </w:rPr>
        <w:t xml:space="preserve"> </w:t>
      </w:r>
      <w:commentRangeStart w:id="2660"/>
      <w:del w:id="2661" w:author="Ruijie Xu" w:date="2022-02-01T13:44:00Z">
        <w:r w:rsidR="00955866" w:rsidRPr="003A137D" w:rsidDel="00537B08">
          <w:rPr>
            <w:bCs/>
            <w:color w:val="000000" w:themeColor="text1"/>
          </w:rPr>
          <w:delText>Blastn</w:delText>
        </w:r>
      </w:del>
      <w:ins w:id="2662" w:author="Ruijie Xu" w:date="2022-02-01T13:44:00Z">
        <w:r w:rsidR="00537B08">
          <w:rPr>
            <w:bCs/>
            <w:color w:val="000000" w:themeColor="text1"/>
          </w:rPr>
          <w:t>BLASTN</w:t>
        </w:r>
      </w:ins>
      <w:ins w:id="2663" w:author="Ruijie Xu" w:date="2022-02-27T12:42:00Z">
        <w:r w:rsidR="0093526E">
          <w:rPr>
            <w:bCs/>
            <w:color w:val="000000" w:themeColor="text1"/>
          </w:rPr>
          <w:t>, Centrifuge, Kaiju, Kra</w:t>
        </w:r>
      </w:ins>
      <w:ins w:id="2664" w:author="Ruijie Xu" w:date="2022-02-27T12:43:00Z">
        <w:r w:rsidR="0093526E">
          <w:rPr>
            <w:bCs/>
            <w:color w:val="000000" w:themeColor="text1"/>
          </w:rPr>
          <w:t>ken2</w:t>
        </w:r>
      </w:ins>
      <w:r w:rsidR="00955866" w:rsidRPr="003A137D">
        <w:rPr>
          <w:bCs/>
          <w:color w:val="000000" w:themeColor="text1"/>
        </w:rPr>
        <w:t xml:space="preserve"> and CLARK</w:t>
      </w:r>
      <w:r w:rsidR="00BD72D1" w:rsidRPr="003A137D">
        <w:rPr>
          <w:bCs/>
          <w:color w:val="000000" w:themeColor="text1"/>
        </w:rPr>
        <w:t xml:space="preserve"> </w:t>
      </w:r>
      <w:ins w:id="2665" w:author="Ruijie Xu" w:date="2022-02-27T12:43:00Z">
        <w:r w:rsidR="0093526E">
          <w:rPr>
            <w:bCs/>
            <w:color w:val="000000" w:themeColor="text1"/>
          </w:rPr>
          <w:t xml:space="preserve">has all </w:t>
        </w:r>
      </w:ins>
      <w:del w:id="2666" w:author="Liliana Salvador" w:date="2022-02-26T19:18:00Z">
        <w:r w:rsidR="00BD72D1" w:rsidRPr="003A137D" w:rsidDel="00592CFC">
          <w:rPr>
            <w:bCs/>
            <w:color w:val="000000" w:themeColor="text1"/>
          </w:rPr>
          <w:delText xml:space="preserve">has </w:delText>
        </w:r>
        <w:r w:rsidR="00955866" w:rsidRPr="003A137D" w:rsidDel="00592CFC">
          <w:rPr>
            <w:bCs/>
            <w:color w:val="000000" w:themeColor="text1"/>
          </w:rPr>
          <w:delText xml:space="preserve">also </w:delText>
        </w:r>
      </w:del>
      <w:r w:rsidR="00955866" w:rsidRPr="003A137D">
        <w:rPr>
          <w:bCs/>
          <w:color w:val="000000" w:themeColor="text1"/>
        </w:rPr>
        <w:t xml:space="preserve">identified </w:t>
      </w:r>
      <w:r w:rsidR="00955866" w:rsidRPr="006E787C">
        <w:rPr>
          <w:bCs/>
          <w:i/>
          <w:iCs/>
          <w:color w:val="000000" w:themeColor="text1"/>
          <w:rPrChange w:id="2667" w:author="Ruijie Xu" w:date="2022-02-03T12:39:00Z">
            <w:rPr>
              <w:bCs/>
              <w:color w:val="000000" w:themeColor="text1"/>
            </w:rPr>
          </w:rPrChange>
        </w:rPr>
        <w:t>Leptospira</w:t>
      </w:r>
      <w:r w:rsidR="00955866" w:rsidRPr="003A137D">
        <w:rPr>
          <w:bCs/>
          <w:color w:val="000000" w:themeColor="text1"/>
        </w:rPr>
        <w:t xml:space="preserve"> from </w:t>
      </w:r>
      <w:ins w:id="2668" w:author="Liliana Salvador" w:date="2022-02-26T19:18:00Z">
        <w:r w:rsidR="00592CFC">
          <w:rPr>
            <w:bCs/>
            <w:color w:val="000000" w:themeColor="text1"/>
          </w:rPr>
          <w:t>a lung sample (</w:t>
        </w:r>
      </w:ins>
      <w:r w:rsidR="00955866" w:rsidRPr="003A137D">
        <w:rPr>
          <w:bCs/>
          <w:color w:val="000000" w:themeColor="text1"/>
        </w:rPr>
        <w:t>R22.L</w:t>
      </w:r>
      <w:ins w:id="2669" w:author="Liliana Salvador" w:date="2022-02-26T19:18:00Z">
        <w:r w:rsidR="00592CFC">
          <w:rPr>
            <w:bCs/>
            <w:color w:val="000000" w:themeColor="text1"/>
          </w:rPr>
          <w:t>)</w:t>
        </w:r>
      </w:ins>
      <w:del w:id="2670" w:author="Ruijie Xu" w:date="2022-02-27T12:43:00Z">
        <w:r w:rsidR="00955866" w:rsidRPr="003A137D" w:rsidDel="0093526E">
          <w:rPr>
            <w:bCs/>
            <w:color w:val="000000" w:themeColor="text1"/>
          </w:rPr>
          <w:delText>, which was also identified by Centrifuge, Kaiju, and Kraken2</w:delText>
        </w:r>
        <w:commentRangeEnd w:id="2660"/>
        <w:r w:rsidR="00592CFC" w:rsidDel="0093526E">
          <w:rPr>
            <w:rStyle w:val="CommentReference"/>
          </w:rPr>
          <w:commentReference w:id="2660"/>
        </w:r>
      </w:del>
      <w:r w:rsidR="00955866" w:rsidRPr="003A137D">
        <w:rPr>
          <w:bCs/>
          <w:color w:val="000000" w:themeColor="text1"/>
        </w:rPr>
        <w:t xml:space="preserve">. </w:t>
      </w:r>
      <w:r w:rsidR="00645C23" w:rsidRPr="003A137D">
        <w:rPr>
          <w:bCs/>
          <w:color w:val="000000" w:themeColor="text1"/>
        </w:rPr>
        <w:t xml:space="preserve">Metaphlan3 </w:t>
      </w:r>
      <w:del w:id="2671" w:author="Liliana Salvador" w:date="2022-02-26T19:21:00Z">
        <w:r w:rsidR="00645C23" w:rsidRPr="003A137D" w:rsidDel="00592CFC">
          <w:rPr>
            <w:bCs/>
            <w:color w:val="000000" w:themeColor="text1"/>
          </w:rPr>
          <w:delText xml:space="preserve">has </w:delText>
        </w:r>
      </w:del>
      <w:r w:rsidR="00645C23" w:rsidRPr="003A137D">
        <w:rPr>
          <w:bCs/>
          <w:color w:val="000000" w:themeColor="text1"/>
        </w:rPr>
        <w:t xml:space="preserve">only identified </w:t>
      </w:r>
      <w:r w:rsidR="00645C23" w:rsidRPr="00592CFC">
        <w:rPr>
          <w:bCs/>
          <w:i/>
          <w:color w:val="000000" w:themeColor="text1"/>
          <w:rPrChange w:id="2672" w:author="Liliana Salvador" w:date="2022-02-26T19:21:00Z">
            <w:rPr>
              <w:bCs/>
              <w:color w:val="000000" w:themeColor="text1"/>
            </w:rPr>
          </w:rPrChange>
        </w:rPr>
        <w:t>Leptospira</w:t>
      </w:r>
      <w:r w:rsidR="00645C23" w:rsidRPr="003A137D">
        <w:rPr>
          <w:bCs/>
          <w:color w:val="000000" w:themeColor="text1"/>
        </w:rPr>
        <w:t xml:space="preserve"> in</w:t>
      </w:r>
      <w:ins w:id="2673" w:author="Liliana Salvador" w:date="2022-02-26T19:21:00Z">
        <w:r w:rsidR="00592CFC">
          <w:rPr>
            <w:bCs/>
            <w:color w:val="000000" w:themeColor="text1"/>
          </w:rPr>
          <w:t xml:space="preserve"> one of the kidney samples</w:t>
        </w:r>
      </w:ins>
      <w:r w:rsidR="00645C23" w:rsidRPr="003A137D">
        <w:rPr>
          <w:bCs/>
          <w:color w:val="000000" w:themeColor="text1"/>
        </w:rPr>
        <w:t xml:space="preserve"> </w:t>
      </w:r>
      <w:ins w:id="2674" w:author="Liliana Salvador" w:date="2022-02-26T19:21:00Z">
        <w:r w:rsidR="00592CFC">
          <w:rPr>
            <w:bCs/>
            <w:color w:val="000000" w:themeColor="text1"/>
          </w:rPr>
          <w:t>(</w:t>
        </w:r>
      </w:ins>
      <w:r w:rsidR="00645C23" w:rsidRPr="003A137D">
        <w:rPr>
          <w:bCs/>
          <w:color w:val="000000" w:themeColor="text1"/>
        </w:rPr>
        <w:t>R2</w:t>
      </w:r>
      <w:r w:rsidR="00416993" w:rsidRPr="003A137D">
        <w:rPr>
          <w:bCs/>
          <w:color w:val="000000" w:themeColor="text1"/>
        </w:rPr>
        <w:t>8</w:t>
      </w:r>
      <w:r w:rsidR="00645C23" w:rsidRPr="003A137D">
        <w:rPr>
          <w:bCs/>
          <w:color w:val="000000" w:themeColor="text1"/>
        </w:rPr>
        <w:t>.K</w:t>
      </w:r>
      <w:ins w:id="2675" w:author="Liliana Salvador" w:date="2022-02-26T19:21:00Z">
        <w:r w:rsidR="00592CFC">
          <w:rPr>
            <w:bCs/>
            <w:color w:val="000000" w:themeColor="text1"/>
          </w:rPr>
          <w:t>)</w:t>
        </w:r>
      </w:ins>
      <w:r w:rsidR="00E8325F" w:rsidRPr="003A137D">
        <w:rPr>
          <w:bCs/>
          <w:color w:val="000000" w:themeColor="text1"/>
        </w:rPr>
        <w:t>.</w:t>
      </w:r>
      <w:r w:rsidR="00D0654F" w:rsidRPr="003A137D">
        <w:rPr>
          <w:bCs/>
          <w:color w:val="000000" w:themeColor="text1"/>
        </w:rPr>
        <w:t xml:space="preserve"> </w:t>
      </w:r>
      <w:r w:rsidR="00142F3A" w:rsidRPr="003A137D">
        <w:rPr>
          <w:bCs/>
          <w:color w:val="000000" w:themeColor="text1"/>
        </w:rPr>
        <w:t>All samples identified by at least three software ha</w:t>
      </w:r>
      <w:ins w:id="2676" w:author="Liliana Salvador" w:date="2022-02-26T19:21:00Z">
        <w:r w:rsidR="00592CFC">
          <w:rPr>
            <w:bCs/>
            <w:color w:val="000000" w:themeColor="text1"/>
          </w:rPr>
          <w:t>ve</w:t>
        </w:r>
      </w:ins>
      <w:del w:id="2677" w:author="Liliana Salvador" w:date="2022-02-26T19:21:00Z">
        <w:r w:rsidR="00142F3A" w:rsidRPr="003A137D" w:rsidDel="00592CFC">
          <w:rPr>
            <w:bCs/>
            <w:color w:val="000000" w:themeColor="text1"/>
          </w:rPr>
          <w:delText>s</w:delText>
        </w:r>
      </w:del>
      <w:r w:rsidR="00142F3A" w:rsidRPr="003A137D">
        <w:rPr>
          <w:bCs/>
          <w:color w:val="000000" w:themeColor="text1"/>
        </w:rPr>
        <w:t xml:space="preserve"> at least</w:t>
      </w:r>
      <w:ins w:id="2678" w:author="Liliana Salvador" w:date="2022-02-26T19:21:00Z">
        <w:r w:rsidR="00592CFC">
          <w:rPr>
            <w:bCs/>
            <w:color w:val="000000" w:themeColor="text1"/>
          </w:rPr>
          <w:t xml:space="preserve"> a total of</w:t>
        </w:r>
      </w:ins>
      <w:r w:rsidR="00142F3A" w:rsidRPr="003A137D">
        <w:rPr>
          <w:bCs/>
          <w:color w:val="000000" w:themeColor="text1"/>
        </w:rPr>
        <w:t xml:space="preserve"> </w:t>
      </w:r>
      <w:r w:rsidR="004F10F4" w:rsidRPr="003A137D">
        <w:rPr>
          <w:bCs/>
          <w:color w:val="000000" w:themeColor="text1"/>
        </w:rPr>
        <w:t xml:space="preserve">30 reads classified under </w:t>
      </w:r>
      <w:r w:rsidR="004F10F4" w:rsidRPr="00592CFC">
        <w:rPr>
          <w:bCs/>
          <w:i/>
          <w:color w:val="000000" w:themeColor="text1"/>
          <w:rPrChange w:id="2679" w:author="Liliana Salvador" w:date="2022-02-26T19:21:00Z">
            <w:rPr>
              <w:bCs/>
              <w:color w:val="000000" w:themeColor="text1"/>
            </w:rPr>
          </w:rPrChange>
        </w:rPr>
        <w:t xml:space="preserve">Leptospira </w:t>
      </w:r>
      <w:del w:id="2680" w:author="Liliana Salvador" w:date="2022-02-26T19:21:00Z">
        <w:r w:rsidR="004F10F4" w:rsidRPr="003A137D" w:rsidDel="00592CFC">
          <w:rPr>
            <w:bCs/>
            <w:color w:val="000000" w:themeColor="text1"/>
          </w:rPr>
          <w:delText xml:space="preserve">in total </w:delText>
        </w:r>
      </w:del>
      <w:r w:rsidR="004F10F4" w:rsidRPr="003A137D">
        <w:rPr>
          <w:bCs/>
          <w:color w:val="000000" w:themeColor="text1"/>
        </w:rPr>
        <w:t>(Table SIII.</w:t>
      </w:r>
      <w:ins w:id="2681" w:author="Ruijie Xu" w:date="2022-02-03T12:42:00Z">
        <w:r w:rsidR="006E787C">
          <w:rPr>
            <w:bCs/>
            <w:color w:val="000000" w:themeColor="text1"/>
          </w:rPr>
          <w:t>2</w:t>
        </w:r>
      </w:ins>
      <w:del w:id="2682" w:author="Ruijie Xu" w:date="2022-02-03T12:42:00Z">
        <w:r w:rsidR="004F10F4" w:rsidRPr="003A137D" w:rsidDel="006E787C">
          <w:rPr>
            <w:bCs/>
            <w:color w:val="000000" w:themeColor="text1"/>
          </w:rPr>
          <w:delText>3</w:delText>
        </w:r>
      </w:del>
      <w:r w:rsidR="004F10F4" w:rsidRPr="003A137D">
        <w:rPr>
          <w:bCs/>
          <w:color w:val="000000" w:themeColor="text1"/>
        </w:rPr>
        <w:t>).</w:t>
      </w:r>
      <w:r w:rsidR="0099483B" w:rsidRPr="003A137D">
        <w:rPr>
          <w:bCs/>
          <w:color w:val="000000" w:themeColor="text1"/>
        </w:rPr>
        <w:t xml:space="preserve"> Samples that were only identified by Kaiju or Centrifuge ha</w:t>
      </w:r>
      <w:ins w:id="2683" w:author="Liliana Salvador" w:date="2022-02-26T19:22:00Z">
        <w:r w:rsidR="00592CFC">
          <w:rPr>
            <w:bCs/>
            <w:color w:val="000000" w:themeColor="text1"/>
          </w:rPr>
          <w:t>ve on average</w:t>
        </w:r>
      </w:ins>
      <w:del w:id="2684" w:author="Liliana Salvador" w:date="2022-02-26T19:22:00Z">
        <w:r w:rsidR="0099483B" w:rsidRPr="003A137D" w:rsidDel="00592CFC">
          <w:rPr>
            <w:bCs/>
            <w:color w:val="000000" w:themeColor="text1"/>
          </w:rPr>
          <w:delText>s</w:delText>
        </w:r>
      </w:del>
      <w:r w:rsidR="0099483B" w:rsidRPr="003A137D">
        <w:rPr>
          <w:bCs/>
          <w:color w:val="000000" w:themeColor="text1"/>
        </w:rPr>
        <w:t xml:space="preserve"> only 2 (R27.K</w:t>
      </w:r>
      <w:r w:rsidR="00A73910" w:rsidRPr="003A137D">
        <w:rPr>
          <w:bCs/>
          <w:color w:val="000000" w:themeColor="text1"/>
        </w:rPr>
        <w:t>, SD: 1</w:t>
      </w:r>
      <w:r w:rsidR="0099483B" w:rsidRPr="003A137D">
        <w:rPr>
          <w:bCs/>
          <w:color w:val="000000" w:themeColor="text1"/>
        </w:rPr>
        <w:t>) to 15 (R26.L</w:t>
      </w:r>
      <w:r w:rsidR="00A73910" w:rsidRPr="003A137D">
        <w:rPr>
          <w:bCs/>
          <w:color w:val="000000" w:themeColor="text1"/>
        </w:rPr>
        <w:t>, SD: 2</w:t>
      </w:r>
      <w:r w:rsidR="0099483B" w:rsidRPr="003A137D">
        <w:rPr>
          <w:bCs/>
          <w:color w:val="000000" w:themeColor="text1"/>
        </w:rPr>
        <w:t xml:space="preserve">) reads classified under </w:t>
      </w:r>
      <w:r w:rsidR="0099483B" w:rsidRPr="00592CFC">
        <w:rPr>
          <w:bCs/>
          <w:i/>
          <w:color w:val="000000" w:themeColor="text1"/>
          <w:rPrChange w:id="2685" w:author="Liliana Salvador" w:date="2022-02-26T19:22:00Z">
            <w:rPr>
              <w:bCs/>
              <w:color w:val="000000" w:themeColor="text1"/>
            </w:rPr>
          </w:rPrChange>
        </w:rPr>
        <w:t>Leptospira</w:t>
      </w:r>
      <w:r w:rsidR="0099483B" w:rsidRPr="003A137D">
        <w:rPr>
          <w:bCs/>
          <w:color w:val="000000" w:themeColor="text1"/>
        </w:rPr>
        <w:t xml:space="preserve"> </w:t>
      </w:r>
      <w:del w:id="2686" w:author="Liliana Salvador" w:date="2022-02-26T19:22:00Z">
        <w:r w:rsidR="0099483B" w:rsidRPr="003A137D" w:rsidDel="00592CFC">
          <w:rPr>
            <w:bCs/>
            <w:color w:val="000000" w:themeColor="text1"/>
          </w:rPr>
          <w:delText>on average</w:delText>
        </w:r>
      </w:del>
      <w:ins w:id="2687" w:author="Ruijie Xu" w:date="2022-02-03T12:42:00Z">
        <w:del w:id="2688" w:author="Liliana Salvador" w:date="2022-02-26T19:22:00Z">
          <w:r w:rsidR="006E787C" w:rsidDel="00592CFC">
            <w:rPr>
              <w:bCs/>
              <w:color w:val="000000" w:themeColor="text1"/>
            </w:rPr>
            <w:delText xml:space="preserve"> </w:delText>
          </w:r>
        </w:del>
        <w:r w:rsidR="006E787C">
          <w:rPr>
            <w:bCs/>
            <w:color w:val="000000" w:themeColor="text1"/>
          </w:rPr>
          <w:t>(Table SIII.2)</w:t>
        </w:r>
      </w:ins>
      <w:r w:rsidR="0099483B" w:rsidRPr="003A137D">
        <w:rPr>
          <w:bCs/>
          <w:color w:val="000000" w:themeColor="text1"/>
        </w:rPr>
        <w:t>.</w:t>
      </w:r>
      <w:r w:rsidR="004F10F4" w:rsidRPr="003A137D">
        <w:rPr>
          <w:bCs/>
          <w:color w:val="000000" w:themeColor="text1"/>
        </w:rPr>
        <w:t xml:space="preserve"> </w:t>
      </w:r>
    </w:p>
    <w:p w14:paraId="41E047C8" w14:textId="77777777" w:rsidR="00592CFC" w:rsidRDefault="00592CFC" w:rsidP="00537A4F">
      <w:pPr>
        <w:spacing w:line="480" w:lineRule="auto"/>
        <w:rPr>
          <w:ins w:id="2689" w:author="Liliana Salvador" w:date="2022-02-26T19:24:00Z"/>
          <w:bCs/>
          <w:color w:val="000000" w:themeColor="text1"/>
        </w:rPr>
      </w:pPr>
    </w:p>
    <w:p w14:paraId="7DB250FE" w14:textId="29150BD7" w:rsidR="00592CFC" w:rsidRPr="00592CFC" w:rsidRDefault="00592CFC" w:rsidP="00537A4F">
      <w:pPr>
        <w:spacing w:line="480" w:lineRule="auto"/>
        <w:rPr>
          <w:ins w:id="2690" w:author="Liliana Salvador" w:date="2022-02-26T19:24:00Z"/>
          <w:bCs/>
          <w:i/>
          <w:color w:val="000000" w:themeColor="text1"/>
          <w:rPrChange w:id="2691" w:author="Liliana Salvador" w:date="2022-02-26T19:24:00Z">
            <w:rPr>
              <w:ins w:id="2692" w:author="Liliana Salvador" w:date="2022-02-26T19:24:00Z"/>
              <w:bCs/>
              <w:color w:val="000000" w:themeColor="text1"/>
            </w:rPr>
          </w:rPrChange>
        </w:rPr>
      </w:pPr>
      <w:ins w:id="2693" w:author="Liliana Salvador" w:date="2022-02-26T19:24:00Z">
        <w:r w:rsidRPr="00592CFC">
          <w:rPr>
            <w:bCs/>
            <w:i/>
            <w:color w:val="000000" w:themeColor="text1"/>
            <w:rPrChange w:id="2694" w:author="Liliana Salvador" w:date="2022-02-26T19:24:00Z">
              <w:rPr>
                <w:bCs/>
                <w:color w:val="000000" w:themeColor="text1"/>
              </w:rPr>
            </w:rPrChange>
          </w:rPr>
          <w:t>Different Kraken2 databases</w:t>
        </w:r>
      </w:ins>
    </w:p>
    <w:p w14:paraId="167B58FF" w14:textId="3B62ED13" w:rsidR="005912FB" w:rsidRPr="003A137D" w:rsidRDefault="00DC6C02" w:rsidP="00537A4F">
      <w:pPr>
        <w:spacing w:line="480" w:lineRule="auto"/>
        <w:rPr>
          <w:bCs/>
          <w:color w:val="000000" w:themeColor="text1"/>
        </w:rPr>
      </w:pPr>
      <w:r w:rsidRPr="003A137D">
        <w:rPr>
          <w:bCs/>
          <w:color w:val="000000" w:themeColor="text1"/>
        </w:rPr>
        <w:t xml:space="preserve">In addition to </w:t>
      </w:r>
      <w:ins w:id="2695" w:author="Liliana Salvador" w:date="2022-02-26T19:22:00Z">
        <w:r w:rsidR="00592CFC">
          <w:rPr>
            <w:bCs/>
            <w:color w:val="000000" w:themeColor="text1"/>
          </w:rPr>
          <w:t xml:space="preserve">the </w:t>
        </w:r>
      </w:ins>
      <w:r w:rsidRPr="003A137D">
        <w:rPr>
          <w:bCs/>
          <w:color w:val="000000" w:themeColor="text1"/>
        </w:rPr>
        <w:t xml:space="preserve">differences in </w:t>
      </w:r>
      <w:r w:rsidRPr="00592CFC">
        <w:rPr>
          <w:bCs/>
          <w:i/>
          <w:color w:val="000000" w:themeColor="text1"/>
          <w:rPrChange w:id="2696" w:author="Liliana Salvador" w:date="2022-02-26T19:22:00Z">
            <w:rPr>
              <w:bCs/>
              <w:color w:val="000000" w:themeColor="text1"/>
            </w:rPr>
          </w:rPrChange>
        </w:rPr>
        <w:t>Leptospira</w:t>
      </w:r>
      <w:r w:rsidRPr="003A137D">
        <w:rPr>
          <w:bCs/>
          <w:color w:val="000000" w:themeColor="text1"/>
        </w:rPr>
        <w:t xml:space="preserve"> </w:t>
      </w:r>
      <w:del w:id="2697" w:author="Liliana Salvador" w:date="2022-02-26T19:22:00Z">
        <w:r w:rsidR="006E6B86" w:rsidRPr="003A137D" w:rsidDel="00592CFC">
          <w:rPr>
            <w:bCs/>
            <w:color w:val="000000" w:themeColor="text1"/>
          </w:rPr>
          <w:delText xml:space="preserve">diagnosis </w:delText>
        </w:r>
      </w:del>
      <w:ins w:id="2698" w:author="Liliana Salvador" w:date="2022-02-26T19:22:00Z">
        <w:r w:rsidR="00592CFC">
          <w:rPr>
            <w:bCs/>
            <w:color w:val="000000" w:themeColor="text1"/>
          </w:rPr>
          <w:t>detection</w:t>
        </w:r>
        <w:r w:rsidR="00592CFC" w:rsidRPr="003A137D">
          <w:rPr>
            <w:bCs/>
            <w:color w:val="000000" w:themeColor="text1"/>
          </w:rPr>
          <w:t xml:space="preserve"> </w:t>
        </w:r>
      </w:ins>
      <w:del w:id="2699" w:author="Liliana Salvador" w:date="2022-02-26T19:22:00Z">
        <w:r w:rsidRPr="003A137D" w:rsidDel="00592CFC">
          <w:rPr>
            <w:bCs/>
            <w:color w:val="000000" w:themeColor="text1"/>
          </w:rPr>
          <w:delText xml:space="preserve">caused </w:delText>
        </w:r>
      </w:del>
      <w:r w:rsidRPr="003A137D">
        <w:rPr>
          <w:bCs/>
          <w:color w:val="000000" w:themeColor="text1"/>
        </w:rPr>
        <w:t xml:space="preserve">by the </w:t>
      </w:r>
      <w:del w:id="2700" w:author="Liliana Salvador" w:date="2022-02-26T19:22:00Z">
        <w:r w:rsidRPr="003A137D" w:rsidDel="00592CFC">
          <w:rPr>
            <w:bCs/>
            <w:color w:val="000000" w:themeColor="text1"/>
          </w:rPr>
          <w:delText xml:space="preserve">use of </w:delText>
        </w:r>
      </w:del>
      <w:r w:rsidRPr="003A137D">
        <w:rPr>
          <w:bCs/>
          <w:color w:val="000000" w:themeColor="text1"/>
        </w:rPr>
        <w:t xml:space="preserve">different software, </w:t>
      </w:r>
      <w:ins w:id="2701" w:author="Liliana Salvador" w:date="2022-02-26T19:23:00Z">
        <w:r w:rsidR="00592CFC">
          <w:rPr>
            <w:bCs/>
            <w:color w:val="000000" w:themeColor="text1"/>
          </w:rPr>
          <w:t xml:space="preserve">the </w:t>
        </w:r>
      </w:ins>
      <w:r w:rsidRPr="003A137D">
        <w:rPr>
          <w:bCs/>
          <w:color w:val="000000" w:themeColor="text1"/>
        </w:rPr>
        <w:t xml:space="preserve">diagnosis of </w:t>
      </w:r>
      <w:r w:rsidRPr="00592CFC">
        <w:rPr>
          <w:bCs/>
          <w:i/>
          <w:color w:val="000000" w:themeColor="text1"/>
          <w:rPrChange w:id="2702" w:author="Liliana Salvador" w:date="2022-02-26T19:23:00Z">
            <w:rPr>
              <w:bCs/>
              <w:color w:val="000000" w:themeColor="text1"/>
            </w:rPr>
          </w:rPrChange>
        </w:rPr>
        <w:t>Leptospira</w:t>
      </w:r>
      <w:r w:rsidRPr="003A137D">
        <w:rPr>
          <w:bCs/>
          <w:color w:val="000000" w:themeColor="text1"/>
        </w:rPr>
        <w:t xml:space="preserve"> was </w:t>
      </w:r>
      <w:ins w:id="2703" w:author="Ruijie Xu" w:date="2022-02-27T12:44:00Z">
        <w:r w:rsidR="0093526E">
          <w:rPr>
            <w:bCs/>
            <w:color w:val="000000" w:themeColor="text1"/>
          </w:rPr>
          <w:t xml:space="preserve">also </w:t>
        </w:r>
      </w:ins>
      <w:del w:id="2704" w:author="Liliana Salvador" w:date="2022-02-26T19:23:00Z">
        <w:r w:rsidRPr="003A137D" w:rsidDel="00592CFC">
          <w:rPr>
            <w:bCs/>
            <w:color w:val="000000" w:themeColor="text1"/>
          </w:rPr>
          <w:delText xml:space="preserve">different </w:delText>
        </w:r>
      </w:del>
      <w:ins w:id="2705"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when different databases were used for Kraken2’s classification</w:t>
      </w:r>
      <w:r w:rsidR="006E6B86" w:rsidRPr="003A137D">
        <w:rPr>
          <w:bCs/>
          <w:color w:val="000000" w:themeColor="text1"/>
        </w:rPr>
        <w:t xml:space="preserve"> (Table SI</w:t>
      </w:r>
      <w:ins w:id="2706" w:author="Ruijie Xu" w:date="2022-02-03T12:42:00Z">
        <w:r w:rsidR="006E787C">
          <w:rPr>
            <w:bCs/>
            <w:color w:val="000000" w:themeColor="text1"/>
          </w:rPr>
          <w:t>V</w:t>
        </w:r>
      </w:ins>
      <w:del w:id="2707"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xml:space="preserve">. Kraken2’s analyses with the </w:t>
      </w:r>
      <w:proofErr w:type="spellStart"/>
      <w:r w:rsidRPr="003A137D">
        <w:rPr>
          <w:bCs/>
          <w:color w:val="000000" w:themeColor="text1"/>
        </w:rPr>
        <w:t>maxikraken</w:t>
      </w:r>
      <w:proofErr w:type="spellEnd"/>
      <w:r w:rsidRPr="003A137D">
        <w:rPr>
          <w:bCs/>
          <w:color w:val="000000" w:themeColor="text1"/>
        </w:rPr>
        <w:t xml:space="preserve"> DB</w:t>
      </w:r>
      <w:del w:id="2708"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2709" w:author="Liliana Salvador" w:date="2022-02-26T19:24:00Z">
            <w:rPr>
              <w:bCs/>
              <w:color w:val="000000" w:themeColor="text1"/>
            </w:rPr>
          </w:rPrChange>
        </w:rPr>
        <w:t>Leptospira</w:t>
      </w:r>
      <w:r w:rsidRPr="003A137D">
        <w:rPr>
          <w:bCs/>
          <w:color w:val="000000" w:themeColor="text1"/>
        </w:rPr>
        <w:t xml:space="preserve"> in all samples, while standard and customized DB </w:t>
      </w:r>
      <w:del w:id="2710"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2711" w:author="Liliana Salvador" w:date="2022-02-26T19:24:00Z">
            <w:rPr>
              <w:bCs/>
              <w:color w:val="000000" w:themeColor="text1"/>
            </w:rPr>
          </w:rPrChange>
        </w:rPr>
        <w:t>Leptospira</w:t>
      </w:r>
      <w:r w:rsidRPr="003A137D">
        <w:rPr>
          <w:bCs/>
          <w:color w:val="000000" w:themeColor="text1"/>
        </w:rPr>
        <w:t xml:space="preserve"> in two Lung samples (R22.L and R27.L)</w:t>
      </w:r>
      <w:r w:rsidR="00012BED" w:rsidRPr="003A137D">
        <w:rPr>
          <w:bCs/>
          <w:color w:val="000000" w:themeColor="text1"/>
        </w:rPr>
        <w:t xml:space="preserve">. Standard DB </w:t>
      </w:r>
      <w:del w:id="2712"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2713" w:author="Liliana Salvador" w:date="2022-02-26T19:25:00Z">
            <w:rPr>
              <w:bCs/>
              <w:color w:val="000000" w:themeColor="text1"/>
            </w:rPr>
          </w:rPrChange>
        </w:rPr>
        <w:t>Leptospira</w:t>
      </w:r>
      <w:r w:rsidR="00012BED" w:rsidRPr="003A137D">
        <w:rPr>
          <w:bCs/>
          <w:color w:val="000000" w:themeColor="text1"/>
        </w:rPr>
        <w:t xml:space="preserve"> in the three Spleen </w:t>
      </w:r>
      <w:r w:rsidR="00012BED" w:rsidRPr="003A137D">
        <w:rPr>
          <w:bCs/>
          <w:color w:val="000000" w:themeColor="text1"/>
        </w:rPr>
        <w:lastRenderedPageBreak/>
        <w:t>samples (R22.S, R27.S and R28.S).</w:t>
      </w:r>
      <w:r w:rsidRPr="003A137D">
        <w:rPr>
          <w:bCs/>
          <w:color w:val="000000" w:themeColor="text1"/>
        </w:rPr>
        <w:t xml:space="preserve"> </w:t>
      </w:r>
      <w:r w:rsidR="00C9192C" w:rsidRPr="003A137D">
        <w:rPr>
          <w:bCs/>
          <w:color w:val="000000" w:themeColor="text1"/>
        </w:rPr>
        <w:t xml:space="preserve">In addition to the metagenomics approaches, </w:t>
      </w:r>
      <w:r w:rsidR="003061D9" w:rsidRPr="003A137D">
        <w:rPr>
          <w:bCs/>
          <w:color w:val="000000" w:themeColor="text1"/>
        </w:rPr>
        <w:t xml:space="preserve">the diagnosis of </w:t>
      </w:r>
      <w:r w:rsidR="003061D9" w:rsidRPr="00CE098C">
        <w:rPr>
          <w:bCs/>
          <w:i/>
          <w:color w:val="000000" w:themeColor="text1"/>
          <w:rPrChange w:id="2714" w:author="Liliana Salvador" w:date="2022-02-26T19:25:00Z">
            <w:rPr>
              <w:bCs/>
              <w:color w:val="000000" w:themeColor="text1"/>
            </w:rPr>
          </w:rPrChange>
        </w:rPr>
        <w:t>Leptospira</w:t>
      </w:r>
      <w:r w:rsidR="003061D9" w:rsidRPr="003A137D">
        <w:rPr>
          <w:bCs/>
          <w:color w:val="000000" w:themeColor="text1"/>
        </w:rPr>
        <w:t xml:space="preserve"> </w:t>
      </w:r>
      <w:r w:rsidR="00D56F6B" w:rsidRPr="003A137D">
        <w:rPr>
          <w:bCs/>
          <w:color w:val="000000" w:themeColor="text1"/>
        </w:rPr>
        <w:t xml:space="preserve">in the kidney samples </w:t>
      </w:r>
      <w:r w:rsidR="00C9192C" w:rsidRPr="003A137D">
        <w:rPr>
          <w:bCs/>
          <w:color w:val="000000" w:themeColor="text1"/>
        </w:rPr>
        <w:t xml:space="preserve">was validated </w:t>
      </w:r>
      <w:r w:rsidR="003061D9" w:rsidRPr="003A137D">
        <w:rPr>
          <w:bCs/>
          <w:color w:val="000000" w:themeColor="text1"/>
        </w:rPr>
        <w:t xml:space="preserve">using three traditional methods </w:t>
      </w:r>
      <w:commentRangeStart w:id="2715"/>
      <w:r w:rsidR="003061D9" w:rsidRPr="003A137D">
        <w:rPr>
          <w:bCs/>
          <w:color w:val="000000" w:themeColor="text1"/>
        </w:rPr>
        <w:t xml:space="preserve">(PCR/DFA/Culture), </w:t>
      </w:r>
      <w:commentRangeEnd w:id="2715"/>
      <w:r w:rsidR="00CE098C">
        <w:rPr>
          <w:rStyle w:val="CommentReference"/>
        </w:rPr>
        <w:commentReference w:id="2715"/>
      </w:r>
      <w:proofErr w:type="spellStart"/>
      <w:r w:rsidR="003061D9" w:rsidRPr="00CE098C">
        <w:rPr>
          <w:bCs/>
          <w:i/>
          <w:color w:val="000000" w:themeColor="text1"/>
          <w:rPrChange w:id="2716" w:author="Liliana Salvador" w:date="2022-02-26T19:26:00Z">
            <w:rPr>
              <w:bCs/>
              <w:color w:val="000000" w:themeColor="text1"/>
            </w:rPr>
          </w:rPrChange>
        </w:rPr>
        <w:t>Leptopsira</w:t>
      </w:r>
      <w:proofErr w:type="spellEnd"/>
      <w:r w:rsidR="003061D9" w:rsidRPr="003A137D">
        <w:rPr>
          <w:bCs/>
          <w:color w:val="000000" w:themeColor="text1"/>
        </w:rPr>
        <w:t xml:space="preserve"> was identified in </w:t>
      </w:r>
      <w:ins w:id="2717" w:author="Liliana Salvador" w:date="2022-02-26T19:25:00Z">
        <w:r w:rsidR="00CE098C">
          <w:rPr>
            <w:bCs/>
            <w:color w:val="000000" w:themeColor="text1"/>
          </w:rPr>
          <w:t>two kid</w:t>
        </w:r>
      </w:ins>
      <w:ins w:id="2718" w:author="Liliana Salvador" w:date="2022-02-26T19:26:00Z">
        <w:r w:rsidR="00CE098C">
          <w:rPr>
            <w:bCs/>
            <w:color w:val="000000" w:themeColor="text1"/>
          </w:rPr>
          <w:t xml:space="preserve">ney </w:t>
        </w:r>
      </w:ins>
      <w:r w:rsidR="003061D9" w:rsidRPr="003A137D">
        <w:rPr>
          <w:bCs/>
          <w:color w:val="000000" w:themeColor="text1"/>
        </w:rPr>
        <w:t xml:space="preserve">samples </w:t>
      </w:r>
      <w:ins w:id="2719" w:author="Liliana Salvador" w:date="2022-02-26T19:26:00Z">
        <w:r w:rsidR="00CE098C">
          <w:rPr>
            <w:bCs/>
            <w:color w:val="000000" w:themeColor="text1"/>
          </w:rPr>
          <w:t>(</w:t>
        </w:r>
      </w:ins>
      <w:r w:rsidR="003061D9" w:rsidRPr="003A137D">
        <w:rPr>
          <w:bCs/>
          <w:color w:val="000000" w:themeColor="text1"/>
        </w:rPr>
        <w:t>R22.K and R28K</w:t>
      </w:r>
      <w:ins w:id="2720" w:author="Liliana Salvador" w:date="2022-02-26T19:26:00Z">
        <w:r w:rsidR="00CE098C">
          <w:rPr>
            <w:bCs/>
            <w:color w:val="000000" w:themeColor="text1"/>
          </w:rPr>
          <w:t>)</w:t>
        </w:r>
      </w:ins>
      <w:r w:rsidR="003061D9" w:rsidRPr="003A137D">
        <w:rPr>
          <w:bCs/>
          <w:color w:val="000000" w:themeColor="text1"/>
        </w:rPr>
        <w:t xml:space="preserve"> by all three methods, but only identified by PCR in </w:t>
      </w:r>
      <w:ins w:id="2721" w:author="Liliana Salvador" w:date="2022-02-26T19:26:00Z">
        <w:r w:rsidR="00CE098C">
          <w:rPr>
            <w:bCs/>
            <w:color w:val="000000" w:themeColor="text1"/>
          </w:rPr>
          <w:t xml:space="preserve">the third kidney </w:t>
        </w:r>
      </w:ins>
      <w:r w:rsidR="003061D9" w:rsidRPr="003A137D">
        <w:rPr>
          <w:bCs/>
          <w:color w:val="000000" w:themeColor="text1"/>
        </w:rPr>
        <w:t>sample</w:t>
      </w:r>
      <w:del w:id="2722" w:author="Liliana Salvador" w:date="2022-02-26T19:26:00Z">
        <w:r w:rsidR="003061D9" w:rsidRPr="003A137D" w:rsidDel="00CE098C">
          <w:rPr>
            <w:bCs/>
            <w:color w:val="000000" w:themeColor="text1"/>
          </w:rPr>
          <w:delText>s</w:delText>
        </w:r>
      </w:del>
      <w:r w:rsidR="003061D9" w:rsidRPr="003A137D">
        <w:rPr>
          <w:bCs/>
          <w:color w:val="000000" w:themeColor="text1"/>
        </w:rPr>
        <w:t xml:space="preserve"> </w:t>
      </w:r>
      <w:ins w:id="2723" w:author="Liliana Salvador" w:date="2022-02-26T19:26:00Z">
        <w:r w:rsidR="00CE098C">
          <w:rPr>
            <w:bCs/>
            <w:color w:val="000000" w:themeColor="text1"/>
          </w:rPr>
          <w:t>(</w:t>
        </w:r>
      </w:ins>
      <w:r w:rsidR="003061D9" w:rsidRPr="003A137D">
        <w:rPr>
          <w:bCs/>
          <w:color w:val="000000" w:themeColor="text1"/>
        </w:rPr>
        <w:t>R26.K</w:t>
      </w:r>
      <w:ins w:id="2724" w:author="Liliana Salvador" w:date="2022-02-26T19:26:00Z">
        <w:r w:rsidR="00CE098C">
          <w:rPr>
            <w:bCs/>
            <w:color w:val="000000" w:themeColor="text1"/>
          </w:rPr>
          <w:t>)</w:t>
        </w:r>
      </w:ins>
      <w:ins w:id="2725" w:author="Ruijie Xu" w:date="2022-02-03T12:43:00Z">
        <w:r w:rsidR="00C8225D">
          <w:rPr>
            <w:bCs/>
            <w:color w:val="000000" w:themeColor="text1"/>
          </w:rPr>
          <w:t xml:space="preserve"> (Table </w:t>
        </w:r>
        <w:r w:rsidR="000064A9">
          <w:rPr>
            <w:bCs/>
            <w:color w:val="000000" w:themeColor="text1"/>
          </w:rPr>
          <w:t>II</w:t>
        </w:r>
        <w:r w:rsidR="00C8225D">
          <w:rPr>
            <w:bCs/>
            <w:color w:val="000000" w:themeColor="text1"/>
          </w:rPr>
          <w:t>)</w:t>
        </w:r>
      </w:ins>
      <w:r w:rsidR="003061D9" w:rsidRPr="003A137D">
        <w:rPr>
          <w:bCs/>
          <w:color w:val="000000" w:themeColor="text1"/>
        </w:rPr>
        <w:t>.</w:t>
      </w:r>
      <w:r w:rsidRPr="003A137D">
        <w:rPr>
          <w:bCs/>
          <w:color w:val="000000" w:themeColor="text1"/>
        </w:rPr>
        <w:t xml:space="preserve"> </w:t>
      </w:r>
      <w:bookmarkEnd w:id="2050"/>
      <w:bookmarkEnd w:id="2051"/>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737A06FE" w:rsidR="00234370" w:rsidRPr="003A137D" w:rsidRDefault="00234370" w:rsidP="0046408A">
      <w:pPr>
        <w:spacing w:line="480" w:lineRule="auto"/>
        <w:ind w:right="480" w:firstLine="720"/>
        <w:rPr>
          <w:color w:val="000000" w:themeColor="text1"/>
        </w:rPr>
      </w:pPr>
      <w:commentRangeStart w:id="2726"/>
      <w:r w:rsidRPr="003A137D">
        <w:rPr>
          <w:color w:val="000000" w:themeColor="text1"/>
        </w:rPr>
        <w:t>Profilin</w:t>
      </w:r>
      <w:ins w:id="2727" w:author="Ruijie Xu" w:date="2022-02-27T12:49:00Z">
        <w:r w:rsidR="00095D56">
          <w:rPr>
            <w:color w:val="000000" w:themeColor="text1"/>
          </w:rPr>
          <w:t>g</w:t>
        </w:r>
      </w:ins>
      <w:del w:id="2728" w:author="Ruijie Xu" w:date="2022-02-27T12:47:00Z">
        <w:r w:rsidRPr="003A137D" w:rsidDel="00095D56">
          <w:rPr>
            <w:color w:val="000000" w:themeColor="text1"/>
          </w:rPr>
          <w:delText>g the</w:delText>
        </w:r>
      </w:del>
      <w:r w:rsidRPr="003A137D">
        <w:rPr>
          <w:color w:val="000000" w:themeColor="text1"/>
        </w:rPr>
        <w:t xml:space="preserve"> microbial</w:t>
      </w:r>
      <w:ins w:id="2729" w:author="Ruijie Xu" w:date="2022-02-27T12:45:00Z">
        <w:r w:rsidR="0093526E">
          <w:rPr>
            <w:color w:val="000000" w:themeColor="text1"/>
          </w:rPr>
          <w:t xml:space="preserve"> </w:t>
        </w:r>
        <w:proofErr w:type="spellStart"/>
        <w:r w:rsidR="0093526E">
          <w:rPr>
            <w:color w:val="000000" w:themeColor="text1"/>
          </w:rPr>
          <w:t>coummunities</w:t>
        </w:r>
      </w:ins>
      <w:proofErr w:type="spellEnd"/>
      <w:del w:id="2730" w:author="Ruijie Xu" w:date="2022-02-27T12:45:00Z">
        <w:r w:rsidRPr="003A137D" w:rsidDel="0093526E">
          <w:rPr>
            <w:color w:val="000000" w:themeColor="text1"/>
          </w:rPr>
          <w:delText xml:space="preserve"> taxonomie</w:delText>
        </w:r>
      </w:del>
      <w:ins w:id="2731" w:author="Ruijie Xu" w:date="2022-02-27T12:45:00Z">
        <w:r w:rsidR="0093526E">
          <w:rPr>
            <w:color w:val="000000" w:themeColor="text1"/>
          </w:rPr>
          <w:t xml:space="preserve"> </w:t>
        </w:r>
      </w:ins>
      <w:del w:id="2732" w:author="Ruijie Xu" w:date="2022-02-27T12:45:00Z">
        <w:r w:rsidRPr="003A137D" w:rsidDel="0093526E">
          <w:rPr>
            <w:color w:val="000000" w:themeColor="text1"/>
          </w:rPr>
          <w:delText>s from</w:delText>
        </w:r>
      </w:del>
      <w:del w:id="2733" w:author="Ruijie Xu" w:date="2022-02-27T12:47:00Z">
        <w:r w:rsidRPr="003A137D" w:rsidDel="00095D56">
          <w:rPr>
            <w:color w:val="000000" w:themeColor="text1"/>
          </w:rPr>
          <w:delText xml:space="preserve"> </w:delText>
        </w:r>
        <w:r w:rsidR="00BB44A9" w:rsidRPr="003A137D" w:rsidDel="00095D56">
          <w:rPr>
            <w:color w:val="000000" w:themeColor="text1"/>
          </w:rPr>
          <w:delText>biological specimen</w:delText>
        </w:r>
        <w:r w:rsidR="00276C32" w:rsidRPr="003A137D" w:rsidDel="00095D56">
          <w:rPr>
            <w:color w:val="000000" w:themeColor="text1"/>
          </w:rPr>
          <w:delText>s</w:delText>
        </w:r>
        <w:r w:rsidRPr="003A137D" w:rsidDel="00095D56">
          <w:rPr>
            <w:color w:val="000000" w:themeColor="text1"/>
          </w:rPr>
          <w:delText xml:space="preserve"> </w:delText>
        </w:r>
      </w:del>
      <w:ins w:id="2734" w:author="Ruijie Xu" w:date="2022-02-27T12:46:00Z">
        <w:r w:rsidR="00095D56">
          <w:rPr>
            <w:color w:val="000000" w:themeColor="text1"/>
          </w:rPr>
          <w:t xml:space="preserve">using metagenomics sequencing </w:t>
        </w:r>
      </w:ins>
      <w:ins w:id="2735" w:author="Ruijie Xu" w:date="2022-02-27T12:48:00Z">
        <w:r w:rsidR="00095D56">
          <w:rPr>
            <w:color w:val="000000" w:themeColor="text1"/>
          </w:rPr>
          <w:t xml:space="preserve">increases </w:t>
        </w:r>
      </w:ins>
      <w:ins w:id="2736" w:author="Ruijie Xu" w:date="2022-02-27T12:49:00Z">
        <w:r w:rsidR="00095D56">
          <w:rPr>
            <w:color w:val="000000" w:themeColor="text1"/>
          </w:rPr>
          <w:t xml:space="preserve">the resolution of  </w:t>
        </w:r>
      </w:ins>
      <w:ins w:id="2737" w:author="Ruijie Xu" w:date="2022-02-27T12:48:00Z">
        <w:r w:rsidR="00095D56">
          <w:rPr>
            <w:color w:val="000000" w:themeColor="text1"/>
          </w:rPr>
          <w:t>our understanding for the m</w:t>
        </w:r>
      </w:ins>
      <w:ins w:id="2738" w:author="Ruijie Xu" w:date="2022-02-27T12:49:00Z">
        <w:r w:rsidR="00095D56">
          <w:rPr>
            <w:color w:val="000000" w:themeColor="text1"/>
          </w:rPr>
          <w:t>icrobiome around us</w:t>
        </w:r>
      </w:ins>
      <w:del w:id="2739" w:author="Ruijie Xu" w:date="2022-02-27T12:48:00Z">
        <w:r w:rsidRPr="003A137D" w:rsidDel="00095D56">
          <w:rPr>
            <w:color w:val="000000" w:themeColor="text1"/>
          </w:rPr>
          <w:delText xml:space="preserve">allows a better understanding </w:delText>
        </w:r>
      </w:del>
      <w:del w:id="2740" w:author="Ruijie Xu" w:date="2022-02-27T12:47:00Z">
        <w:r w:rsidRPr="003A137D" w:rsidDel="00095D56">
          <w:rPr>
            <w:color w:val="000000" w:themeColor="text1"/>
          </w:rPr>
          <w:delText>of the microbi</w:delText>
        </w:r>
        <w:r w:rsidR="00255E5F" w:rsidRPr="003A137D" w:rsidDel="00095D56">
          <w:rPr>
            <w:color w:val="000000" w:themeColor="text1"/>
          </w:rPr>
          <w:delText>al communities</w:delText>
        </w:r>
        <w:r w:rsidRPr="003A137D" w:rsidDel="00095D56">
          <w:rPr>
            <w:color w:val="000000" w:themeColor="text1"/>
          </w:rPr>
          <w:delText xml:space="preserve"> of </w:delText>
        </w:r>
        <w:r w:rsidR="00315E9F" w:rsidRPr="003A137D" w:rsidDel="00095D56">
          <w:rPr>
            <w:color w:val="000000" w:themeColor="text1"/>
          </w:rPr>
          <w:delText xml:space="preserve">the </w:delText>
        </w:r>
        <w:r w:rsidRPr="003A137D" w:rsidDel="00095D56">
          <w:rPr>
            <w:color w:val="000000" w:themeColor="text1"/>
          </w:rPr>
          <w:delText xml:space="preserve">samples collected </w:delText>
        </w:r>
        <w:r w:rsidR="00255E5F" w:rsidRPr="003A137D" w:rsidDel="00095D56">
          <w:rPr>
            <w:color w:val="000000" w:themeColor="text1"/>
          </w:rPr>
          <w:delText>for different field</w:delText>
        </w:r>
        <w:r w:rsidR="00366132" w:rsidRPr="003A137D" w:rsidDel="00095D56">
          <w:rPr>
            <w:color w:val="000000" w:themeColor="text1"/>
          </w:rPr>
          <w:delText>s</w:delText>
        </w:r>
        <w:r w:rsidR="00255E5F" w:rsidRPr="003A137D" w:rsidDel="00095D56">
          <w:rPr>
            <w:color w:val="000000" w:themeColor="text1"/>
          </w:rPr>
          <w:delText xml:space="preserve"> of studies </w:delText>
        </w:r>
        <w:commentRangeEnd w:id="2726"/>
        <w:r w:rsidR="00CE098C" w:rsidDel="00095D56">
          <w:rPr>
            <w:rStyle w:val="CommentReference"/>
          </w:rPr>
          <w:commentReference w:id="2726"/>
        </w:r>
      </w:del>
      <w:r w:rsidR="0083285D" w:rsidRPr="003A137D">
        <w:rPr>
          <w:color w:val="000000" w:themeColor="text1"/>
        </w:rPr>
        <w:fldChar w:fldCharType="begin"/>
      </w:r>
      <w:r w:rsidR="004765A2">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3A137D">
        <w:rPr>
          <w:color w:val="000000" w:themeColor="text1"/>
        </w:rPr>
        <w:fldChar w:fldCharType="separate"/>
      </w:r>
      <w:r w:rsidR="00447B1E" w:rsidRPr="003A137D">
        <w:rPr>
          <w:color w:val="000000"/>
        </w:rPr>
        <w:t>(Coyte, Schluter and Foster, 2015; Gilbert and Lynch, 2019)</w:t>
      </w:r>
      <w:r w:rsidR="0083285D" w:rsidRPr="003A137D">
        <w:rPr>
          <w:color w:val="000000" w:themeColor="text1"/>
        </w:rPr>
        <w:fldChar w:fldCharType="end"/>
      </w:r>
      <w:r w:rsidRPr="003A137D">
        <w:rPr>
          <w:color w:val="000000" w:themeColor="text1"/>
        </w:rPr>
        <w:t xml:space="preserve">. 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r w:rsidRPr="003A137D">
        <w:rPr>
          <w:color w:val="000000" w:themeColor="text1"/>
        </w:rPr>
        <w:t xml:space="preserve"> 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r w:rsidR="00447B1E" w:rsidRPr="003A137D">
        <w:rPr>
          <w:color w:val="000000" w:themeColor="text1"/>
        </w:rPr>
        <w:t>ir</w:t>
      </w:r>
      <w:r w:rsidRPr="003A137D">
        <w:rPr>
          <w:color w:val="000000" w:themeColor="text1"/>
        </w:rPr>
        <w:t xml:space="preserve"> </w:t>
      </w:r>
      <w:del w:id="2741" w:author="Liliana Salvador" w:date="2022-02-26T19:36:00Z">
        <w:r w:rsidRPr="003A137D" w:rsidDel="00E90B78">
          <w:rPr>
            <w:color w:val="000000" w:themeColor="text1"/>
          </w:rPr>
          <w:delText xml:space="preserve">target </w:delText>
        </w:r>
      </w:del>
      <w:ins w:id="2742"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2743"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2744" w:author="Liliana Salvador" w:date="2022-02-26T19:39:00Z">
        <w:r w:rsidRPr="003A137D" w:rsidDel="00E90B78">
          <w:rPr>
            <w:color w:val="000000" w:themeColor="text1"/>
          </w:rPr>
          <w:delText xml:space="preserve">a </w:delText>
        </w:r>
      </w:del>
      <w:r w:rsidRPr="003A137D">
        <w:rPr>
          <w:color w:val="000000" w:themeColor="text1"/>
        </w:rPr>
        <w:t>micro-ecosystem</w:t>
      </w:r>
      <w:ins w:id="2745" w:author="Liliana Salvador" w:date="2022-02-26T19:39:00Z">
        <w:r w:rsidR="00E90B78">
          <w:rPr>
            <w:color w:val="000000" w:themeColor="text1"/>
          </w:rPr>
          <w:t>s</w:t>
        </w:r>
      </w:ins>
      <w:r w:rsidRPr="003A137D">
        <w:rPr>
          <w:color w:val="000000" w:themeColor="text1"/>
        </w:rPr>
        <w:t xml:space="preserve"> and </w:t>
      </w:r>
      <w:del w:id="2746" w:author="Liliana Salvador" w:date="2022-02-26T19:39:00Z">
        <w:r w:rsidRPr="003A137D" w:rsidDel="00E90B78">
          <w:rPr>
            <w:color w:val="000000" w:themeColor="text1"/>
          </w:rPr>
          <w:delText xml:space="preserve">its </w:delText>
        </w:r>
      </w:del>
      <w:ins w:id="2747"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2748" w:author="Liliana Salvador" w:date="2022-02-26T19:39:00Z">
        <w:r w:rsidR="00E90B78">
          <w:rPr>
            <w:color w:val="000000" w:themeColor="text1"/>
          </w:rPr>
          <w:t>s</w:t>
        </w:r>
      </w:ins>
      <w:r w:rsidRPr="003A137D">
        <w:rPr>
          <w:color w:val="000000" w:themeColor="text1"/>
        </w:rPr>
        <w:t xml:space="preserve"> </w:t>
      </w:r>
      <w:del w:id="2749" w:author="Liliana Salvador" w:date="2022-02-26T19:39:00Z">
        <w:r w:rsidRPr="003A137D" w:rsidDel="00E90B78">
          <w:rPr>
            <w:color w:val="000000" w:themeColor="text1"/>
          </w:rPr>
          <w:delText xml:space="preserve">in </w:delText>
        </w:r>
      </w:del>
      <w:ins w:id="2750" w:author="Ruijie Xu" w:date="2022-01-30T14:05:00Z">
        <w:del w:id="2751" w:author="Liliana Salvador" w:date="2022-02-26T19:37:00Z">
          <w:r w:rsidR="00AF0DC6" w:rsidRPr="003A137D" w:rsidDel="00E90B78">
            <w:rPr>
              <w:color w:val="000000" w:themeColor="text1"/>
            </w:rPr>
            <w:delText xml:space="preserve">the </w:delText>
          </w:r>
        </w:del>
      </w:ins>
      <w:del w:id="2752"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p>
    <w:p w14:paraId="77FA915C" w14:textId="6D1AE57F" w:rsidR="00234370" w:rsidRPr="003A137D" w:rsidRDefault="00234370" w:rsidP="0046408A">
      <w:pPr>
        <w:spacing w:line="480" w:lineRule="auto"/>
        <w:ind w:right="480" w:firstLine="720"/>
        <w:rPr>
          <w:color w:val="000000" w:themeColor="text1"/>
        </w:rPr>
      </w:pPr>
      <w:r w:rsidRPr="003A137D">
        <w:rPr>
          <w:color w:val="000000" w:themeColor="text1"/>
        </w:rPr>
        <w:t xml:space="preserve">In this study, </w:t>
      </w:r>
      <w:ins w:id="2753" w:author="Liliana Salvador" w:date="2022-02-26T19:43:00Z">
        <w:r w:rsidR="00E90B78">
          <w:rPr>
            <w:color w:val="000000" w:themeColor="text1"/>
          </w:rPr>
          <w:t xml:space="preserve">we classified </w:t>
        </w:r>
      </w:ins>
      <w:ins w:id="2754" w:author="Liliana Salvador" w:date="2022-02-26T19:39:00Z">
        <w:r w:rsidR="00E90B78">
          <w:rPr>
            <w:color w:val="000000" w:themeColor="text1"/>
          </w:rPr>
          <w:t xml:space="preserve">the </w:t>
        </w:r>
      </w:ins>
      <w:r w:rsidRPr="003A137D">
        <w:rPr>
          <w:color w:val="000000" w:themeColor="text1"/>
        </w:rPr>
        <w:t xml:space="preserve">microbial profiles of </w:t>
      </w:r>
      <w:r w:rsidR="00E91EA3" w:rsidRPr="003A137D">
        <w:rPr>
          <w:color w:val="000000" w:themeColor="text1"/>
        </w:rPr>
        <w:t>twelve</w:t>
      </w:r>
      <w:r w:rsidRPr="003A137D">
        <w:rPr>
          <w:color w:val="000000" w:themeColor="text1"/>
        </w:rPr>
        <w:t xml:space="preserve"> samples collected from </w:t>
      </w:r>
      <w:del w:id="2755" w:author="Ruijie Xu" w:date="2022-01-28T14:00:00Z">
        <w:r w:rsidRPr="003A137D" w:rsidDel="00FC577E">
          <w:rPr>
            <w:color w:val="000000" w:themeColor="text1"/>
          </w:rPr>
          <w:delText>two rat</w:delText>
        </w:r>
        <w:r w:rsidR="00923730" w:rsidRPr="003A137D" w:rsidDel="00FC577E">
          <w:rPr>
            <w:color w:val="000000" w:themeColor="text1"/>
          </w:rPr>
          <w:delText xml:space="preserve"> species</w:delText>
        </w:r>
      </w:del>
      <w:ins w:id="2756" w:author="Liliana Salvador" w:date="2022-02-26T19:39:00Z">
        <w:r w:rsidR="00E90B78">
          <w:rPr>
            <w:color w:val="000000" w:themeColor="text1"/>
          </w:rPr>
          <w:t>four</w:t>
        </w:r>
      </w:ins>
      <w:ins w:id="2757" w:author="Ruijie Xu" w:date="2022-01-28T14:00:00Z">
        <w:del w:id="2758" w:author="Liliana Salvador" w:date="2022-02-26T19:39:00Z">
          <w:r w:rsidR="00FC577E" w:rsidRPr="003A137D" w:rsidDel="00E90B78">
            <w:rPr>
              <w:color w:val="000000" w:themeColor="text1"/>
            </w:rPr>
            <w:delText>4</w:delText>
          </w:r>
        </w:del>
        <w:r w:rsidR="00FC577E" w:rsidRPr="003A137D">
          <w:rPr>
            <w:color w:val="000000" w:themeColor="text1"/>
          </w:rPr>
          <w:t xml:space="preserve"> wild rat subjects</w:t>
        </w:r>
      </w:ins>
      <w:del w:id="2759" w:author="Liliana Salvador" w:date="2022-02-26T19:43:00Z">
        <w:r w:rsidR="00310031" w:rsidRPr="003A137D" w:rsidDel="00E90B78">
          <w:rPr>
            <w:color w:val="000000" w:themeColor="text1"/>
          </w:rPr>
          <w:delText xml:space="preserve"> </w:delText>
        </w:r>
      </w:del>
      <w:del w:id="2760" w:author="Ruijie Xu" w:date="2022-01-28T14:01:00Z">
        <w:r w:rsidRPr="003A137D" w:rsidDel="00FC577E">
          <w:rPr>
            <w:color w:val="000000" w:themeColor="text1"/>
          </w:rPr>
          <w:delText>(</w:delText>
        </w:r>
        <w:r w:rsidRPr="003A137D" w:rsidDel="00FC577E">
          <w:rPr>
            <w:i/>
            <w:color w:val="000000" w:themeColor="text1"/>
          </w:rPr>
          <w:delText>Rattus rattus</w:delText>
        </w:r>
        <w:r w:rsidRPr="003A137D" w:rsidDel="00FC577E">
          <w:rPr>
            <w:color w:val="000000" w:themeColor="text1"/>
          </w:rPr>
          <w:delText xml:space="preserve"> and </w:delText>
        </w:r>
        <w:r w:rsidRPr="003A137D" w:rsidDel="00FC577E">
          <w:rPr>
            <w:i/>
            <w:color w:val="000000" w:themeColor="text1"/>
          </w:rPr>
          <w:delText>Rattus norvegicus</w:delText>
        </w:r>
        <w:r w:rsidRPr="003A137D" w:rsidDel="00FC577E">
          <w:rPr>
            <w:color w:val="000000" w:themeColor="text1"/>
          </w:rPr>
          <w:delText>)</w:delText>
        </w:r>
      </w:del>
      <w:del w:id="2761" w:author="Liliana Salvador" w:date="2022-02-26T19:43:00Z">
        <w:r w:rsidR="00F717C1" w:rsidRPr="003A137D" w:rsidDel="00E90B78">
          <w:rPr>
            <w:color w:val="000000" w:themeColor="text1"/>
          </w:rPr>
          <w:delText xml:space="preserve"> were classified</w:delText>
        </w:r>
      </w:del>
      <w:r w:rsidR="003A5F39" w:rsidRPr="003A137D">
        <w:rPr>
          <w:color w:val="000000" w:themeColor="text1"/>
        </w:rPr>
        <w:t>.</w:t>
      </w:r>
      <w:ins w:id="2762" w:author="Ruijie Xu" w:date="2022-01-28T14:01:00Z">
        <w:r w:rsidR="00FC577E" w:rsidRPr="003A137D">
          <w:rPr>
            <w:color w:val="000000" w:themeColor="text1"/>
          </w:rPr>
          <w:t xml:space="preserve"> </w:t>
        </w:r>
        <w:commentRangeStart w:id="2763"/>
        <w:r w:rsidR="00FC577E" w:rsidRPr="003A137D">
          <w:rPr>
            <w:color w:val="000000" w:themeColor="text1"/>
          </w:rPr>
          <w:t xml:space="preserve">These rats were captured in the </w:t>
        </w:r>
      </w:ins>
      <w:ins w:id="2764" w:author="Ruijie Xu" w:date="2022-01-28T14:02:00Z">
        <w:r w:rsidR="00FC577E" w:rsidRPr="003A137D">
          <w:rPr>
            <w:color w:val="000000" w:themeColor="text1"/>
          </w:rPr>
          <w:t xml:space="preserve">Caribbean island of </w:t>
        </w:r>
        <w:proofErr w:type="spellStart"/>
        <w:r w:rsidR="00FC577E" w:rsidRPr="003A137D">
          <w:rPr>
            <w:color w:val="000000" w:themeColor="text1"/>
          </w:rPr>
          <w:t>St.Kitts</w:t>
        </w:r>
        <w:proofErr w:type="spellEnd"/>
        <w:r w:rsidR="00FC577E" w:rsidRPr="003A137D">
          <w:rPr>
            <w:color w:val="000000" w:themeColor="text1"/>
          </w:rPr>
          <w:t xml:space="preserve">, and </w:t>
        </w:r>
      </w:ins>
      <w:del w:id="2765" w:author="Ruijie Xu" w:date="2022-01-28T14:02:00Z">
        <w:r w:rsidR="00366132" w:rsidRPr="003A137D" w:rsidDel="00FC577E">
          <w:rPr>
            <w:color w:val="000000" w:themeColor="text1"/>
          </w:rPr>
          <w:delText xml:space="preserve"> </w:delText>
        </w:r>
        <w:r w:rsidR="00F717C1" w:rsidRPr="003A137D" w:rsidDel="00FC577E">
          <w:rPr>
            <w:color w:val="000000" w:themeColor="text1"/>
          </w:rPr>
          <w:delText xml:space="preserve">These two rat species </w:delText>
        </w:r>
      </w:del>
      <w:r w:rsidR="00F717C1" w:rsidRPr="003A137D">
        <w:rPr>
          <w:color w:val="000000" w:themeColor="text1"/>
        </w:rPr>
        <w:t>are the major reservoir</w:t>
      </w:r>
      <w:ins w:id="2766" w:author="Liliana Salvador" w:date="2022-02-26T19:40:00Z">
        <w:r w:rsidR="00E90B78">
          <w:rPr>
            <w:color w:val="000000" w:themeColor="text1"/>
          </w:rPr>
          <w:t xml:space="preserve"> species for </w:t>
        </w:r>
        <w:r w:rsidR="00E90B78" w:rsidRPr="00E90B78">
          <w:rPr>
            <w:i/>
            <w:color w:val="000000" w:themeColor="text1"/>
            <w:rPrChange w:id="2767" w:author="Liliana Salvador" w:date="2022-02-26T19:40:00Z">
              <w:rPr>
                <w:color w:val="000000" w:themeColor="text1"/>
              </w:rPr>
            </w:rPrChange>
          </w:rPr>
          <w:t>Leptospira</w:t>
        </w:r>
        <w:r w:rsidR="00E90B78">
          <w:rPr>
            <w:color w:val="000000" w:themeColor="text1"/>
          </w:rPr>
          <w:t>,</w:t>
        </w:r>
      </w:ins>
      <w:del w:id="2768" w:author="Liliana Salvador" w:date="2022-02-26T19:40:00Z">
        <w:r w:rsidR="00E35960" w:rsidRPr="003A137D" w:rsidDel="00E90B78">
          <w:rPr>
            <w:color w:val="000000" w:themeColor="text1"/>
          </w:rPr>
          <w:delText>s</w:delText>
        </w:r>
      </w:del>
      <w:r w:rsidR="00F717C1" w:rsidRPr="003A137D">
        <w:rPr>
          <w:color w:val="000000" w:themeColor="text1"/>
        </w:rPr>
        <w:t xml:space="preserve"> </w:t>
      </w:r>
      <w:del w:id="2769" w:author="Ruijie Xu" w:date="2022-01-28T14:03:00Z">
        <w:r w:rsidR="00E35960" w:rsidRPr="003A137D" w:rsidDel="00FC577E">
          <w:rPr>
            <w:color w:val="000000" w:themeColor="text1"/>
          </w:rPr>
          <w:delText xml:space="preserve">of </w:delText>
        </w:r>
      </w:del>
      <w:ins w:id="2770" w:author="Ruijie Xu" w:date="2022-01-28T14:03:00Z">
        <w:r w:rsidR="00FC577E" w:rsidRPr="003A137D">
          <w:rPr>
            <w:color w:val="000000" w:themeColor="text1"/>
          </w:rPr>
          <w:t xml:space="preserve">contributing to the </w:t>
        </w:r>
      </w:ins>
      <w:ins w:id="2771" w:author="Ruijie Xu" w:date="2022-01-28T14:04:00Z">
        <w:r w:rsidR="00FC577E" w:rsidRPr="003A137D">
          <w:rPr>
            <w:color w:val="000000" w:themeColor="text1"/>
          </w:rPr>
          <w:t xml:space="preserve">transmission </w:t>
        </w:r>
      </w:ins>
      <w:ins w:id="2772" w:author="Liliana Salvador" w:date="2022-02-26T19:41:00Z">
        <w:r w:rsidR="00E90B78">
          <w:rPr>
            <w:color w:val="000000" w:themeColor="text1"/>
          </w:rPr>
          <w:t xml:space="preserve">and maintenance </w:t>
        </w:r>
      </w:ins>
      <w:ins w:id="2773" w:author="Ruijie Xu" w:date="2022-01-28T14:04:00Z">
        <w:r w:rsidR="00FC577E" w:rsidRPr="003A137D">
          <w:rPr>
            <w:color w:val="000000" w:themeColor="text1"/>
          </w:rPr>
          <w:t>of th</w:t>
        </w:r>
      </w:ins>
      <w:ins w:id="2774" w:author="Liliana Salvador" w:date="2022-02-26T19:41:00Z">
        <w:r w:rsidR="00E90B78">
          <w:rPr>
            <w:color w:val="000000" w:themeColor="text1"/>
          </w:rPr>
          <w:t>is</w:t>
        </w:r>
      </w:ins>
      <w:ins w:id="2775" w:author="Ruijie Xu" w:date="2022-01-28T14:04:00Z">
        <w:del w:id="2776" w:author="Liliana Salvador" w:date="2022-02-26T19:41:00Z">
          <w:r w:rsidR="00FC577E" w:rsidRPr="003A137D" w:rsidDel="00E90B78">
            <w:rPr>
              <w:color w:val="000000" w:themeColor="text1"/>
            </w:rPr>
            <w:delText>e</w:delText>
          </w:r>
        </w:del>
      </w:ins>
      <w:ins w:id="2777" w:author="Ruijie Xu" w:date="2022-01-28T14:03:00Z">
        <w:r w:rsidR="00FC577E" w:rsidRPr="003A137D">
          <w:rPr>
            <w:color w:val="000000" w:themeColor="text1"/>
          </w:rPr>
          <w:t xml:space="preserve"> </w:t>
        </w:r>
      </w:ins>
      <w:r w:rsidR="00E35960" w:rsidRPr="003A137D">
        <w:rPr>
          <w:color w:val="000000" w:themeColor="text1"/>
        </w:rPr>
        <w:t>pathogenic</w:t>
      </w:r>
      <w:r w:rsidR="00366132" w:rsidRPr="003A137D">
        <w:rPr>
          <w:color w:val="000000" w:themeColor="text1"/>
        </w:rPr>
        <w:t xml:space="preserve"> </w:t>
      </w:r>
      <w:del w:id="2778" w:author="Ruijie Xu" w:date="2022-02-02T11:02:00Z">
        <w:r w:rsidR="00366132" w:rsidRPr="00E90B78" w:rsidDel="00463AA7">
          <w:rPr>
            <w:color w:val="000000" w:themeColor="text1"/>
            <w:rPrChange w:id="2779" w:author="Liliana Salvador" w:date="2022-02-26T19:41:00Z">
              <w:rPr>
                <w:i/>
                <w:color w:val="000000" w:themeColor="text1"/>
              </w:rPr>
            </w:rPrChange>
          </w:rPr>
          <w:delText>Leptospira</w:delText>
        </w:r>
      </w:del>
      <w:ins w:id="2780" w:author="Ruijie Xu" w:date="2022-02-02T11:02:00Z">
        <w:del w:id="2781" w:author="Liliana Salvador" w:date="2022-02-26T19:41:00Z">
          <w:r w:rsidR="00463AA7" w:rsidRPr="00E90B78" w:rsidDel="00E90B78">
            <w:rPr>
              <w:color w:val="000000" w:themeColor="text1"/>
              <w:rPrChange w:id="2782" w:author="Liliana Salvador" w:date="2022-02-26T19:41:00Z">
                <w:rPr>
                  <w:i/>
                  <w:color w:val="000000" w:themeColor="text1"/>
                </w:rPr>
              </w:rPrChange>
            </w:rPr>
            <w:delText>Leptospira</w:delText>
          </w:r>
        </w:del>
      </w:ins>
      <w:del w:id="2783" w:author="Liliana Salvador" w:date="2022-02-26T19:41:00Z">
        <w:r w:rsidR="00E35960" w:rsidRPr="00E90B78" w:rsidDel="00E90B78">
          <w:rPr>
            <w:color w:val="000000" w:themeColor="text1"/>
          </w:rPr>
          <w:delText xml:space="preserve"> </w:delText>
        </w:r>
      </w:del>
      <w:ins w:id="2784" w:author="Ruijie Xu" w:date="2022-01-28T14:04:00Z">
        <w:del w:id="2785" w:author="Liliana Salvador" w:date="2022-02-26T19:41:00Z">
          <w:r w:rsidR="00FC577E" w:rsidRPr="00E90B78" w:rsidDel="00E90B78">
            <w:rPr>
              <w:color w:val="000000" w:themeColor="text1"/>
            </w:rPr>
            <w:delText>on the Leptospirosis endemic island</w:delText>
          </w:r>
        </w:del>
      </w:ins>
      <w:ins w:id="2786" w:author="Liliana Salvador" w:date="2022-02-26T19:41:00Z">
        <w:r w:rsidR="00E90B78" w:rsidRPr="00E90B78">
          <w:rPr>
            <w:color w:val="000000" w:themeColor="text1"/>
            <w:rPrChange w:id="2787" w:author="Liliana Salvador" w:date="2022-02-26T19:41:00Z">
              <w:rPr>
                <w:i/>
                <w:color w:val="000000" w:themeColor="text1"/>
              </w:rPr>
            </w:rPrChange>
          </w:rPr>
          <w:t>bacteria</w:t>
        </w:r>
        <w:r w:rsidR="00E90B78">
          <w:rPr>
            <w:color w:val="000000" w:themeColor="text1"/>
          </w:rPr>
          <w:t xml:space="preserve"> in the island</w:t>
        </w:r>
      </w:ins>
      <w:ins w:id="2788" w:author="Ruijie Xu" w:date="2022-01-30T14:05:00Z">
        <w:r w:rsidR="00AF0DC6" w:rsidRPr="003A137D">
          <w:rPr>
            <w:color w:val="000000" w:themeColor="text1"/>
          </w:rPr>
          <w:t xml:space="preserve"> </w:t>
        </w:r>
      </w:ins>
      <w:r w:rsidR="00AF0DC6" w:rsidRPr="00E90B78">
        <w:rPr>
          <w:rFonts w:ascii="Calibri" w:hAnsi="Calibri" w:cs="Calibri"/>
          <w:color w:val="000000" w:themeColor="text1"/>
          <w:rPrChange w:id="2789" w:author="Liliana Salvador" w:date="2022-02-26T19:41:00Z">
            <w:rPr>
              <w:color w:val="000000" w:themeColor="text1"/>
            </w:rPr>
          </w:rPrChange>
        </w:rPr>
        <w:fldChar w:fldCharType="begin"/>
      </w:r>
      <w:r w:rsidR="004765A2">
        <w:rPr>
          <w:rFonts w:ascii="Calibri" w:hAnsi="Calibri" w:cs="Calibri"/>
          <w:color w:val="000000" w:themeColor="text1"/>
        </w:rPr>
        <w: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E90B78">
        <w:rPr>
          <w:rFonts w:ascii="Calibri" w:hAnsi="Calibri" w:cs="Calibri"/>
          <w:color w:val="000000" w:themeColor="text1"/>
          <w:rPrChange w:id="2790" w:author="Liliana Salvador" w:date="2022-02-26T19:41:00Z">
            <w:rPr>
              <w:color w:val="000000" w:themeColor="text1"/>
            </w:rPr>
          </w:rPrChange>
        </w:rPr>
        <w:fldChar w:fldCharType="separate"/>
      </w:r>
      <w:r w:rsidR="00AF0DC6" w:rsidRPr="00E90B78">
        <w:rPr>
          <w:rFonts w:ascii="Calibri" w:hAnsi="Calibri" w:cs="Calibri"/>
          <w:color w:val="000000"/>
          <w:rPrChange w:id="2791" w:author="Liliana Salvador" w:date="2022-02-26T19:41:00Z">
            <w:rPr>
              <w:rFonts w:ascii="Calibri" w:cs="Calibri"/>
              <w:color w:val="000000"/>
            </w:rPr>
          </w:rPrChange>
        </w:rPr>
        <w:t xml:space="preserve">(Boey </w:t>
      </w:r>
      <w:r w:rsidR="00AF0DC6" w:rsidRPr="00E90B78">
        <w:rPr>
          <w:rFonts w:ascii="Calibri" w:hAnsi="Calibri" w:cs="Calibri"/>
          <w:i/>
          <w:iCs/>
          <w:color w:val="000000"/>
          <w:rPrChange w:id="2792" w:author="Liliana Salvador" w:date="2022-02-26T19:41:00Z">
            <w:rPr>
              <w:rFonts w:ascii="Calibri" w:cs="Calibri"/>
              <w:i/>
              <w:iCs/>
              <w:color w:val="000000"/>
            </w:rPr>
          </w:rPrChange>
        </w:rPr>
        <w:t>et al.</w:t>
      </w:r>
      <w:r w:rsidR="00AF0DC6" w:rsidRPr="00E90B78">
        <w:rPr>
          <w:rFonts w:ascii="Calibri" w:hAnsi="Calibri" w:cs="Calibri"/>
          <w:color w:val="000000"/>
          <w:rPrChange w:id="2793" w:author="Liliana Salvador" w:date="2022-02-26T19:41:00Z">
            <w:rPr>
              <w:rFonts w:ascii="Calibri" w:cs="Calibri"/>
              <w:color w:val="000000"/>
            </w:rPr>
          </w:rPrChange>
        </w:rPr>
        <w:t>, 2019)</w:t>
      </w:r>
      <w:r w:rsidR="00AF0DC6" w:rsidRPr="00E90B78">
        <w:rPr>
          <w:rFonts w:ascii="Calibri" w:hAnsi="Calibri" w:cs="Calibri"/>
          <w:color w:val="000000" w:themeColor="text1"/>
          <w:rPrChange w:id="2794" w:author="Liliana Salvador" w:date="2022-02-26T19:41:00Z">
            <w:rPr>
              <w:color w:val="000000" w:themeColor="text1"/>
            </w:rPr>
          </w:rPrChange>
        </w:rPr>
        <w:fldChar w:fldCharType="end"/>
      </w:r>
      <w:del w:id="2795" w:author="Ruijie Xu" w:date="2022-01-28T14:04:00Z">
        <w:r w:rsidR="00E35960" w:rsidRPr="00E90B78" w:rsidDel="00FC577E">
          <w:rPr>
            <w:rFonts w:ascii="Calibri" w:hAnsi="Calibri" w:cs="Calibri"/>
            <w:color w:val="000000" w:themeColor="text1"/>
            <w:rPrChange w:id="2796" w:author="Liliana Salvador" w:date="2022-02-26T19:41:00Z">
              <w:rPr>
                <w:color w:val="000000" w:themeColor="text1"/>
              </w:rPr>
            </w:rPrChange>
          </w:rPr>
          <w:delText xml:space="preserve">and contribute to </w:delText>
        </w:r>
        <w:r w:rsidR="00366132" w:rsidRPr="00E90B78" w:rsidDel="00FC577E">
          <w:rPr>
            <w:rFonts w:ascii="Calibri" w:hAnsi="Calibri" w:cs="Calibri"/>
            <w:color w:val="000000" w:themeColor="text1"/>
            <w:rPrChange w:id="2797" w:author="Liliana Salvador" w:date="2022-02-26T19:41:00Z">
              <w:rPr>
                <w:color w:val="000000" w:themeColor="text1"/>
              </w:rPr>
            </w:rPrChange>
          </w:rPr>
          <w:delText xml:space="preserve">its epidemiology and </w:delText>
        </w:r>
        <w:r w:rsidR="00E35960" w:rsidRPr="00E90B78" w:rsidDel="00FC577E">
          <w:rPr>
            <w:rFonts w:ascii="Calibri" w:hAnsi="Calibri" w:cs="Calibri"/>
            <w:color w:val="000000" w:themeColor="text1"/>
            <w:rPrChange w:id="2798" w:author="Liliana Salvador" w:date="2022-02-26T19:41:00Z">
              <w:rPr>
                <w:color w:val="000000" w:themeColor="text1"/>
              </w:rPr>
            </w:rPrChange>
          </w:rPr>
          <w:delText>transmission</w:delText>
        </w:r>
        <w:r w:rsidR="00F717C1" w:rsidRPr="00E90B78" w:rsidDel="00FC577E">
          <w:rPr>
            <w:rFonts w:ascii="Calibri" w:hAnsi="Calibri" w:cs="Calibri"/>
            <w:i/>
            <w:iCs/>
            <w:color w:val="000000" w:themeColor="text1"/>
            <w:rPrChange w:id="2799" w:author="Liliana Salvador" w:date="2022-02-26T19:41:00Z">
              <w:rPr>
                <w:i/>
                <w:iCs/>
                <w:color w:val="000000" w:themeColor="text1"/>
              </w:rPr>
            </w:rPrChange>
          </w:rPr>
          <w:delText xml:space="preserve"> </w:delText>
        </w:r>
        <w:r w:rsidR="00F717C1" w:rsidRPr="00E90B78" w:rsidDel="00FC577E">
          <w:rPr>
            <w:rFonts w:ascii="Calibri" w:hAnsi="Calibri" w:cs="Calibri"/>
            <w:iCs/>
            <w:color w:val="000000" w:themeColor="text1"/>
            <w:rPrChange w:id="2800" w:author="Liliana Salvador" w:date="2022-02-26T19:41:00Z">
              <w:rPr>
                <w:iCs/>
                <w:color w:val="000000" w:themeColor="text1"/>
              </w:rPr>
            </w:rPrChange>
          </w:rPr>
          <w:delText>to human</w:delText>
        </w:r>
        <w:r w:rsidR="00E35960" w:rsidRPr="00E90B78" w:rsidDel="00FC577E">
          <w:rPr>
            <w:rFonts w:ascii="Calibri" w:hAnsi="Calibri" w:cs="Calibri"/>
            <w:iCs/>
            <w:color w:val="000000" w:themeColor="text1"/>
            <w:rPrChange w:id="2801" w:author="Liliana Salvador" w:date="2022-02-26T19:41:00Z">
              <w:rPr>
                <w:iCs/>
                <w:color w:val="000000" w:themeColor="text1"/>
              </w:rPr>
            </w:rPrChange>
          </w:rPr>
          <w:delText>s</w:delText>
        </w:r>
        <w:r w:rsidR="00E35960" w:rsidRPr="00E90B78" w:rsidDel="00FC577E">
          <w:rPr>
            <w:rFonts w:ascii="Calibri" w:hAnsi="Calibri" w:cs="Calibri"/>
            <w:color w:val="000000" w:themeColor="text1"/>
            <w:rPrChange w:id="2802" w:author="Liliana Salvador" w:date="2022-02-26T19:41:00Z">
              <w:rPr>
                <w:color w:val="000000" w:themeColor="text1"/>
              </w:rPr>
            </w:rPrChange>
          </w:rPr>
          <w:delText xml:space="preserve"> and animals</w:delText>
        </w:r>
      </w:del>
      <w:r w:rsidR="00E35960" w:rsidRPr="00E90B78">
        <w:rPr>
          <w:rFonts w:ascii="Calibri" w:hAnsi="Calibri" w:cs="Calibri"/>
          <w:color w:val="000000" w:themeColor="text1"/>
          <w:rPrChange w:id="2803" w:author="Liliana Salvador" w:date="2022-02-26T19:41:00Z">
            <w:rPr>
              <w:color w:val="000000" w:themeColor="text1"/>
            </w:rPr>
          </w:rPrChange>
        </w:rPr>
        <w:t>.</w:t>
      </w:r>
      <w:r w:rsidR="00F717C1" w:rsidRPr="00E90B78">
        <w:rPr>
          <w:rFonts w:ascii="Calibri" w:hAnsi="Calibri" w:cs="Calibri"/>
          <w:color w:val="000000" w:themeColor="text1"/>
          <w:rPrChange w:id="2804" w:author="Liliana Salvador" w:date="2022-02-26T19:41:00Z">
            <w:rPr>
              <w:color w:val="000000" w:themeColor="text1"/>
            </w:rPr>
          </w:rPrChange>
        </w:rPr>
        <w:t xml:space="preserve"> </w:t>
      </w:r>
      <w:r w:rsidR="00E35960" w:rsidRPr="00E90B78">
        <w:rPr>
          <w:rFonts w:ascii="Calibri" w:hAnsi="Calibri" w:cs="Calibri"/>
          <w:color w:val="000000" w:themeColor="text1"/>
          <w:rPrChange w:id="2805" w:author="Liliana Salvador" w:date="2022-02-26T19:41:00Z">
            <w:rPr>
              <w:color w:val="000000" w:themeColor="text1"/>
            </w:rPr>
          </w:rPrChange>
        </w:rPr>
        <w:t xml:space="preserve">Rats harbor </w:t>
      </w:r>
      <w:del w:id="2806" w:author="Liliana Salvador" w:date="2022-02-26T19:42:00Z">
        <w:r w:rsidR="00E35960" w:rsidRPr="00E90B78" w:rsidDel="00E90B78">
          <w:rPr>
            <w:rFonts w:ascii="Calibri" w:hAnsi="Calibri" w:cs="Calibri"/>
            <w:i/>
            <w:color w:val="000000" w:themeColor="text1"/>
            <w:rPrChange w:id="2807" w:author="Liliana Salvador" w:date="2022-02-26T19:42:00Z">
              <w:rPr>
                <w:color w:val="000000" w:themeColor="text1"/>
              </w:rPr>
            </w:rPrChange>
          </w:rPr>
          <w:delText>this bacteria</w:delText>
        </w:r>
      </w:del>
      <w:ins w:id="2808" w:author="Liliana Salvador" w:date="2022-02-26T19:42:00Z">
        <w:r w:rsidR="00E90B78" w:rsidRPr="00E90B78">
          <w:rPr>
            <w:rFonts w:ascii="Calibri" w:hAnsi="Calibri" w:cs="Calibri"/>
            <w:i/>
            <w:color w:val="000000" w:themeColor="text1"/>
            <w:rPrChange w:id="2809" w:author="Liliana Salvador" w:date="2022-02-26T19:42:00Z">
              <w:rPr>
                <w:rFonts w:ascii="Calibri" w:hAnsi="Calibri" w:cs="Calibri"/>
                <w:color w:val="000000" w:themeColor="text1"/>
              </w:rPr>
            </w:rPrChange>
          </w:rPr>
          <w:t>Leptospira</w:t>
        </w:r>
      </w:ins>
      <w:r w:rsidR="00E35960" w:rsidRPr="00E90B78">
        <w:rPr>
          <w:rFonts w:ascii="Calibri" w:hAnsi="Calibri" w:cs="Calibri"/>
          <w:color w:val="000000" w:themeColor="text1"/>
          <w:rPrChange w:id="2810" w:author="Liliana Salvador" w:date="2022-02-26T19:41:00Z">
            <w:rPr>
              <w:color w:val="000000" w:themeColor="text1"/>
            </w:rPr>
          </w:rPrChange>
        </w:rPr>
        <w:t xml:space="preserve"> in their kidney</w:t>
      </w:r>
      <w:r w:rsidR="00FA60E2" w:rsidRPr="00E90B78">
        <w:rPr>
          <w:rFonts w:ascii="Calibri" w:hAnsi="Calibri" w:cs="Calibri"/>
          <w:color w:val="000000" w:themeColor="text1"/>
          <w:rPrChange w:id="2811" w:author="Liliana Salvador" w:date="2022-02-26T19:41:00Z">
            <w:rPr>
              <w:color w:val="000000" w:themeColor="text1"/>
            </w:rPr>
          </w:rPrChange>
        </w:rPr>
        <w:t>s</w:t>
      </w:r>
      <w:r w:rsidR="00E35960" w:rsidRPr="00E90B78">
        <w:rPr>
          <w:rFonts w:ascii="Calibri" w:hAnsi="Calibri" w:cs="Calibri"/>
          <w:color w:val="000000" w:themeColor="text1"/>
          <w:rPrChange w:id="2812" w:author="Liliana Salvador" w:date="2022-02-26T19:41:00Z">
            <w:rPr>
              <w:color w:val="000000" w:themeColor="text1"/>
            </w:rPr>
          </w:rPrChange>
        </w:rPr>
        <w:t xml:space="preserve"> </w:t>
      </w:r>
      <w:ins w:id="2813" w:author="Liliana Salvador" w:date="2022-02-26T19:42:00Z">
        <w:r w:rsidR="00E90B78">
          <w:rPr>
            <w:rFonts w:ascii="Calibri" w:hAnsi="Calibri" w:cs="Calibri"/>
            <w:color w:val="000000" w:themeColor="text1"/>
          </w:rPr>
          <w:t xml:space="preserve">and </w:t>
        </w:r>
      </w:ins>
      <w:del w:id="2814" w:author="Ruijie Xu" w:date="2022-01-30T14:10:00Z">
        <w:r w:rsidR="00E35960" w:rsidRPr="00E90B78" w:rsidDel="009923DA">
          <w:rPr>
            <w:rFonts w:ascii="Calibri" w:hAnsi="Calibri" w:cs="Calibri"/>
            <w:color w:val="000000" w:themeColor="text1"/>
            <w:rPrChange w:id="2815" w:author="Liliana Salvador" w:date="2022-02-26T19:41:00Z">
              <w:rPr>
                <w:color w:val="000000" w:themeColor="text1"/>
              </w:rPr>
            </w:rPrChange>
          </w:rPr>
          <w:delText>and are a</w:delText>
        </w:r>
      </w:del>
      <w:ins w:id="2816" w:author="Ruijie Xu" w:date="2022-01-30T14:10:00Z">
        <w:r w:rsidR="009923DA" w:rsidRPr="00E90B78">
          <w:rPr>
            <w:rFonts w:ascii="Calibri" w:hAnsi="Calibri" w:cs="Calibri"/>
            <w:color w:val="000000" w:themeColor="text1"/>
            <w:rPrChange w:id="2817" w:author="Liliana Salvador" w:date="2022-02-26T19:41:00Z">
              <w:rPr>
                <w:color w:val="000000" w:themeColor="text1"/>
              </w:rPr>
            </w:rPrChange>
          </w:rPr>
          <w:t>are</w:t>
        </w:r>
      </w:ins>
      <w:ins w:id="2818" w:author="Ruijie Xu" w:date="2022-01-28T14:04:00Z">
        <w:r w:rsidR="00657989" w:rsidRPr="00E90B78">
          <w:rPr>
            <w:rFonts w:ascii="Calibri" w:hAnsi="Calibri" w:cs="Calibri"/>
            <w:color w:val="000000" w:themeColor="text1"/>
            <w:rPrChange w:id="2819" w:author="Liliana Salvador" w:date="2022-02-26T19:41:00Z">
              <w:rPr>
                <w:color w:val="000000" w:themeColor="text1"/>
              </w:rPr>
            </w:rPrChange>
          </w:rPr>
          <w:t xml:space="preserve"> a</w:t>
        </w:r>
      </w:ins>
      <w:r w:rsidR="00E35960" w:rsidRPr="00E90B78">
        <w:rPr>
          <w:rFonts w:ascii="Calibri" w:hAnsi="Calibri" w:cs="Calibri"/>
          <w:color w:val="000000" w:themeColor="text1"/>
          <w:rPrChange w:id="2820" w:author="Liliana Salvador" w:date="2022-02-26T19:41:00Z">
            <w:rPr>
              <w:color w:val="000000" w:themeColor="text1"/>
            </w:rPr>
          </w:rPrChange>
        </w:rPr>
        <w:t xml:space="preserve"> </w:t>
      </w:r>
      <w:r w:rsidR="00366132" w:rsidRPr="00E90B78">
        <w:rPr>
          <w:rFonts w:ascii="Calibri" w:hAnsi="Calibri" w:cs="Calibri"/>
          <w:color w:val="000000" w:themeColor="text1"/>
          <w:rPrChange w:id="2821" w:author="Liliana Salvador" w:date="2022-02-26T19:41:00Z">
            <w:rPr>
              <w:color w:val="000000" w:themeColor="text1"/>
            </w:rPr>
          </w:rPrChange>
        </w:rPr>
        <w:t>significant</w:t>
      </w:r>
      <w:r w:rsidR="00E35960" w:rsidRPr="00E90B78">
        <w:rPr>
          <w:rFonts w:ascii="Calibri" w:hAnsi="Calibri" w:cs="Calibri"/>
          <w:color w:val="000000" w:themeColor="text1"/>
          <w:rPrChange w:id="2822" w:author="Liliana Salvador" w:date="2022-02-26T19:41:00Z">
            <w:rPr>
              <w:color w:val="000000" w:themeColor="text1"/>
            </w:rPr>
          </w:rPrChange>
        </w:rPr>
        <w:t xml:space="preserve"> source of environmental contamination</w:t>
      </w:r>
      <w:ins w:id="2823" w:author="Ruijie Xu" w:date="2022-01-28T14:05:00Z">
        <w:del w:id="2824" w:author="Liliana Salvador" w:date="2022-02-26T19:42:00Z">
          <w:r w:rsidR="00657989" w:rsidRPr="00E90B78" w:rsidDel="00E90B78">
            <w:rPr>
              <w:rFonts w:ascii="Calibri" w:hAnsi="Calibri" w:cs="Calibri"/>
              <w:color w:val="000000" w:themeColor="text1"/>
              <w:rPrChange w:id="2825" w:author="Liliana Salvador" w:date="2022-02-26T19:41:00Z">
                <w:rPr>
                  <w:color w:val="000000" w:themeColor="text1"/>
                </w:rPr>
              </w:rPrChange>
            </w:rPr>
            <w:delText>s</w:delText>
          </w:r>
        </w:del>
      </w:ins>
      <w:r w:rsidR="00E35960" w:rsidRPr="00E90B78">
        <w:rPr>
          <w:rFonts w:ascii="Calibri" w:hAnsi="Calibri" w:cs="Calibri"/>
          <w:color w:val="000000" w:themeColor="text1"/>
          <w:rPrChange w:id="2826" w:author="Liliana Salvador" w:date="2022-02-26T19:41:00Z">
            <w:rPr>
              <w:color w:val="000000" w:themeColor="text1"/>
            </w:rPr>
          </w:rPrChange>
        </w:rPr>
        <w:t xml:space="preserve"> </w:t>
      </w:r>
      <w:r w:rsidR="00F717C1" w:rsidRPr="00E90B78">
        <w:rPr>
          <w:rFonts w:ascii="Calibri" w:hAnsi="Calibri" w:cs="Calibri"/>
          <w:color w:val="000000" w:themeColor="text1"/>
          <w:rPrChange w:id="2827" w:author="Liliana Salvador" w:date="2022-02-26T19:41:00Z">
            <w:rPr>
              <w:color w:val="000000" w:themeColor="text1"/>
            </w:rPr>
          </w:rPrChange>
        </w:rPr>
        <w:t xml:space="preserve"> </w:t>
      </w:r>
      <w:r w:rsidR="00F717C1" w:rsidRPr="00E90B78">
        <w:rPr>
          <w:rFonts w:ascii="Calibri" w:hAnsi="Calibri" w:cs="Calibri"/>
          <w:color w:val="000000" w:themeColor="text1"/>
          <w:rPrChange w:id="2828" w:author="Liliana Salvador" w:date="2022-02-26T19:41:00Z">
            <w:rPr>
              <w:color w:val="000000" w:themeColor="text1"/>
            </w:rPr>
          </w:rPrChange>
        </w:rPr>
        <w:fldChar w:fldCharType="begin"/>
      </w:r>
      <w:r w:rsidR="004765A2">
        <w:rPr>
          <w:rFonts w:ascii="Calibri" w:hAnsi="Calibri" w:cs="Calibri"/>
          <w:color w:val="000000" w:themeColor="text1"/>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E90B78">
        <w:rPr>
          <w:rFonts w:ascii="Calibri" w:hAnsi="Calibri" w:cs="Calibri"/>
          <w:color w:val="000000" w:themeColor="text1"/>
          <w:rPrChange w:id="2829" w:author="Liliana Salvador" w:date="2022-02-26T19:41:00Z">
            <w:rPr>
              <w:color w:val="000000" w:themeColor="text1"/>
            </w:rPr>
          </w:rPrChange>
        </w:rPr>
        <w:fldChar w:fldCharType="separate"/>
      </w:r>
      <w:r w:rsidR="009923DA" w:rsidRPr="00E90B78">
        <w:rPr>
          <w:rFonts w:ascii="Calibri" w:hAnsi="Calibri" w:cs="Calibri"/>
          <w:color w:val="000000"/>
          <w:rPrChange w:id="2830" w:author="Liliana Salvador" w:date="2022-02-26T19:41:00Z">
            <w:rPr>
              <w:rFonts w:ascii="Calibri" w:cs="Calibri"/>
              <w:color w:val="000000"/>
            </w:rPr>
          </w:rPrChange>
        </w:rPr>
        <w:t xml:space="preserve">(Saito </w:t>
      </w:r>
      <w:r w:rsidR="009923DA" w:rsidRPr="00E90B78">
        <w:rPr>
          <w:rFonts w:ascii="Calibri" w:hAnsi="Calibri" w:cs="Calibri"/>
          <w:i/>
          <w:iCs/>
          <w:color w:val="000000"/>
          <w:rPrChange w:id="2831" w:author="Liliana Salvador" w:date="2022-02-26T19:41:00Z">
            <w:rPr>
              <w:rFonts w:ascii="Calibri" w:cs="Calibri"/>
              <w:i/>
              <w:iCs/>
              <w:color w:val="000000"/>
            </w:rPr>
          </w:rPrChange>
        </w:rPr>
        <w:t>et al.</w:t>
      </w:r>
      <w:r w:rsidR="009923DA" w:rsidRPr="00E90B78">
        <w:rPr>
          <w:rFonts w:ascii="Calibri" w:hAnsi="Calibri" w:cs="Calibri"/>
          <w:color w:val="000000"/>
          <w:rPrChange w:id="2832" w:author="Liliana Salvador" w:date="2022-02-26T19:41:00Z">
            <w:rPr>
              <w:rFonts w:ascii="Calibri" w:cs="Calibri"/>
              <w:color w:val="000000"/>
            </w:rPr>
          </w:rPrChange>
        </w:rPr>
        <w:t xml:space="preserve">, 2013; Rawlins </w:t>
      </w:r>
      <w:r w:rsidR="009923DA" w:rsidRPr="00E90B78">
        <w:rPr>
          <w:rFonts w:ascii="Calibri" w:hAnsi="Calibri" w:cs="Calibri"/>
          <w:i/>
          <w:iCs/>
          <w:color w:val="000000"/>
          <w:rPrChange w:id="2833" w:author="Liliana Salvador" w:date="2022-02-26T19:41:00Z">
            <w:rPr>
              <w:rFonts w:ascii="Calibri" w:cs="Calibri"/>
              <w:i/>
              <w:iCs/>
              <w:color w:val="000000"/>
            </w:rPr>
          </w:rPrChange>
        </w:rPr>
        <w:t>et al.</w:t>
      </w:r>
      <w:r w:rsidR="009923DA" w:rsidRPr="00E90B78">
        <w:rPr>
          <w:rFonts w:ascii="Calibri" w:hAnsi="Calibri" w:cs="Calibri"/>
          <w:color w:val="000000"/>
          <w:rPrChange w:id="2834" w:author="Liliana Salvador" w:date="2022-02-26T19:41:00Z">
            <w:rPr>
              <w:rFonts w:ascii="Calibri" w:cs="Calibri"/>
              <w:color w:val="000000"/>
            </w:rPr>
          </w:rPrChange>
        </w:rPr>
        <w:t xml:space="preserve">, 2014; Costa </w:t>
      </w:r>
      <w:r w:rsidR="009923DA" w:rsidRPr="00E90B78">
        <w:rPr>
          <w:rFonts w:ascii="Calibri" w:hAnsi="Calibri" w:cs="Calibri"/>
          <w:i/>
          <w:iCs/>
          <w:color w:val="000000"/>
          <w:rPrChange w:id="2835" w:author="Liliana Salvador" w:date="2022-02-26T19:41:00Z">
            <w:rPr>
              <w:rFonts w:ascii="Calibri" w:cs="Calibri"/>
              <w:i/>
              <w:iCs/>
              <w:color w:val="000000"/>
            </w:rPr>
          </w:rPrChange>
        </w:rPr>
        <w:t>et al.</w:t>
      </w:r>
      <w:r w:rsidR="009923DA" w:rsidRPr="00E90B78">
        <w:rPr>
          <w:rFonts w:ascii="Calibri" w:hAnsi="Calibri" w:cs="Calibri"/>
          <w:color w:val="000000"/>
          <w:rPrChange w:id="2836" w:author="Liliana Salvador" w:date="2022-02-26T19:41:00Z">
            <w:rPr>
              <w:rFonts w:ascii="Calibri" w:cs="Calibri"/>
              <w:color w:val="000000"/>
            </w:rPr>
          </w:rPrChange>
        </w:rPr>
        <w:t xml:space="preserve">, 2015; Boey, Shiokawa and Rajeev, 2019; Rajeev </w:t>
      </w:r>
      <w:r w:rsidR="009923DA" w:rsidRPr="00E90B78">
        <w:rPr>
          <w:rFonts w:ascii="Calibri" w:hAnsi="Calibri" w:cs="Calibri"/>
          <w:i/>
          <w:iCs/>
          <w:color w:val="000000"/>
          <w:rPrChange w:id="2837" w:author="Liliana Salvador" w:date="2022-02-26T19:41:00Z">
            <w:rPr>
              <w:rFonts w:ascii="Calibri" w:cs="Calibri"/>
              <w:i/>
              <w:iCs/>
              <w:color w:val="000000"/>
            </w:rPr>
          </w:rPrChange>
        </w:rPr>
        <w:t>et al.</w:t>
      </w:r>
      <w:r w:rsidR="009923DA" w:rsidRPr="00E90B78">
        <w:rPr>
          <w:rFonts w:ascii="Calibri" w:hAnsi="Calibri" w:cs="Calibri"/>
          <w:color w:val="000000"/>
          <w:rPrChange w:id="2838" w:author="Liliana Salvador" w:date="2022-02-26T19:41:00Z">
            <w:rPr>
              <w:rFonts w:ascii="Calibri" w:cs="Calibri"/>
              <w:color w:val="000000"/>
            </w:rPr>
          </w:rPrChange>
        </w:rPr>
        <w:t>, 2020)</w:t>
      </w:r>
      <w:r w:rsidR="00F717C1" w:rsidRPr="00E90B78">
        <w:rPr>
          <w:rFonts w:ascii="Calibri" w:hAnsi="Calibri" w:cs="Calibri"/>
          <w:color w:val="000000" w:themeColor="text1"/>
          <w:rPrChange w:id="2839" w:author="Liliana Salvador" w:date="2022-02-26T19:41:00Z">
            <w:rPr>
              <w:color w:val="000000" w:themeColor="text1"/>
            </w:rPr>
          </w:rPrChange>
        </w:rPr>
        <w:fldChar w:fldCharType="end"/>
      </w:r>
      <w:r w:rsidR="00F717C1" w:rsidRPr="00E90B78">
        <w:rPr>
          <w:rFonts w:ascii="Calibri" w:hAnsi="Calibri" w:cs="Calibri"/>
          <w:color w:val="000000" w:themeColor="text1"/>
          <w:rPrChange w:id="2840" w:author="Liliana Salvador" w:date="2022-02-26T19:41:00Z">
            <w:rPr>
              <w:color w:val="000000" w:themeColor="text1"/>
            </w:rPr>
          </w:rPrChange>
        </w:rPr>
        <w:t>.</w:t>
      </w:r>
      <w:commentRangeEnd w:id="2763"/>
      <w:r w:rsidR="00E90B78">
        <w:rPr>
          <w:rStyle w:val="CommentReference"/>
        </w:rPr>
        <w:commentReference w:id="2763"/>
      </w:r>
      <w:r w:rsidR="00F717C1" w:rsidRPr="00E90B78">
        <w:rPr>
          <w:rFonts w:ascii="Calibri" w:hAnsi="Calibri" w:cs="Calibri"/>
          <w:color w:val="000000" w:themeColor="text1"/>
          <w:rPrChange w:id="2841" w:author="Liliana Salvador" w:date="2022-02-26T19:41:00Z">
            <w:rPr>
              <w:color w:val="000000" w:themeColor="text1"/>
            </w:rPr>
          </w:rPrChange>
        </w:rPr>
        <w:t xml:space="preserve"> </w:t>
      </w:r>
      <w:r w:rsidR="00FA60E2" w:rsidRPr="00E90B78">
        <w:rPr>
          <w:rFonts w:ascii="Calibri" w:hAnsi="Calibri" w:cs="Calibri"/>
          <w:color w:val="000000" w:themeColor="text1"/>
          <w:rPrChange w:id="2842" w:author="Liliana Salvador" w:date="2022-02-26T19:41:00Z">
            <w:rPr>
              <w:color w:val="000000" w:themeColor="text1"/>
            </w:rPr>
          </w:rPrChange>
        </w:rPr>
        <w:t xml:space="preserve"> In addition to kidney </w:t>
      </w:r>
      <w:r w:rsidR="00FA60E2" w:rsidRPr="003A137D">
        <w:rPr>
          <w:color w:val="000000" w:themeColor="text1"/>
        </w:rPr>
        <w:t xml:space="preserve">samples,  </w:t>
      </w:r>
      <w:r w:rsidR="00F717C1" w:rsidRPr="003A137D">
        <w:rPr>
          <w:color w:val="000000" w:themeColor="text1"/>
        </w:rPr>
        <w:t xml:space="preserve">we </w:t>
      </w:r>
      <w:r w:rsidR="00FA60E2" w:rsidRPr="003A137D">
        <w:rPr>
          <w:color w:val="000000" w:themeColor="text1"/>
        </w:rPr>
        <w:t xml:space="preserve">also </w:t>
      </w:r>
      <w:r w:rsidR="00F717C1" w:rsidRPr="003A137D">
        <w:rPr>
          <w:color w:val="000000" w:themeColor="text1"/>
        </w:rPr>
        <w:t xml:space="preserve">classified the microbial profiles of samples from </w:t>
      </w:r>
      <w:del w:id="2843" w:author="Liliana Salvador" w:date="2022-02-26T19:44:00Z">
        <w:r w:rsidR="00FA60E2" w:rsidRPr="003A137D" w:rsidDel="00E90B78">
          <w:rPr>
            <w:color w:val="000000" w:themeColor="text1"/>
          </w:rPr>
          <w:delText>rat</w:delText>
        </w:r>
        <w:r w:rsidR="00F717C1" w:rsidRPr="003A137D" w:rsidDel="00E90B78">
          <w:rPr>
            <w:color w:val="000000" w:themeColor="text1"/>
          </w:rPr>
          <w:delText xml:space="preserve"> </w:delText>
        </w:r>
      </w:del>
      <w:r w:rsidR="00F717C1" w:rsidRPr="003A137D">
        <w:rPr>
          <w:color w:val="000000" w:themeColor="text1"/>
        </w:rPr>
        <w:t>lung</w:t>
      </w:r>
      <w:del w:id="2844" w:author="Ruijie Xu" w:date="2022-02-27T12:51:00Z">
        <w:r w:rsidR="00FA60E2" w:rsidRPr="003A137D" w:rsidDel="003A1276">
          <w:rPr>
            <w:color w:val="000000" w:themeColor="text1"/>
          </w:rPr>
          <w:delText>s</w:delText>
        </w:r>
      </w:del>
      <w:r w:rsidR="00F717C1" w:rsidRPr="003A137D">
        <w:rPr>
          <w:color w:val="000000" w:themeColor="text1"/>
        </w:rPr>
        <w:t xml:space="preserve"> and spleen</w:t>
      </w:r>
      <w:r w:rsidR="00FA60E2" w:rsidRPr="003A137D">
        <w:rPr>
          <w:color w:val="000000" w:themeColor="text1"/>
        </w:rPr>
        <w:t xml:space="preserve">. We identified </w:t>
      </w:r>
      <w:r w:rsidR="003D0213" w:rsidRPr="003A137D">
        <w:rPr>
          <w:color w:val="000000" w:themeColor="text1"/>
        </w:rPr>
        <w:t>t</w:t>
      </w:r>
      <w:r w:rsidR="00F717C1" w:rsidRPr="003A137D">
        <w:rPr>
          <w:color w:val="000000" w:themeColor="text1"/>
        </w:rPr>
        <w:t xml:space="preserve">he microbial profiles </w:t>
      </w:r>
      <w:r w:rsidR="00F717C1" w:rsidRPr="003A137D">
        <w:rPr>
          <w:color w:val="000000" w:themeColor="text1"/>
        </w:rPr>
        <w:lastRenderedPageBreak/>
        <w:t>of these samples</w:t>
      </w:r>
      <w:r w:rsidR="00B67F65" w:rsidRPr="003A137D">
        <w:rPr>
          <w:color w:val="000000" w:themeColor="text1"/>
        </w:rPr>
        <w:t>,</w:t>
      </w:r>
      <w:r w:rsidR="00F717C1" w:rsidRPr="003A137D">
        <w:rPr>
          <w:color w:val="000000" w:themeColor="text1"/>
        </w:rPr>
        <w:t xml:space="preserve"> </w:t>
      </w:r>
      <w:r w:rsidR="00B67F65" w:rsidRPr="003A137D">
        <w:rPr>
          <w:color w:val="000000" w:themeColor="text1"/>
        </w:rPr>
        <w:t>which</w:t>
      </w:r>
      <w:r w:rsidR="003D0213" w:rsidRPr="003A137D">
        <w:rPr>
          <w:color w:val="000000" w:themeColor="text1"/>
        </w:rPr>
        <w:t xml:space="preserve"> </w:t>
      </w:r>
      <w:ins w:id="2845" w:author="Liliana Salvador" w:date="2022-02-26T19:44:00Z">
        <w:r w:rsidR="00E90B78">
          <w:rPr>
            <w:color w:val="000000" w:themeColor="text1"/>
          </w:rPr>
          <w:t xml:space="preserve">might </w:t>
        </w:r>
      </w:ins>
      <w:r w:rsidR="003D0213" w:rsidRPr="003A137D">
        <w:rPr>
          <w:color w:val="000000" w:themeColor="text1"/>
        </w:rPr>
        <w:t>contain many potential rodent pathogen</w:t>
      </w:r>
      <w:del w:id="2846" w:author="Liliana Salvador" w:date="2022-02-26T19:44:00Z">
        <w:r w:rsidR="00366132" w:rsidRPr="003A137D" w:rsidDel="00E90B78">
          <w:rPr>
            <w:color w:val="000000" w:themeColor="text1"/>
          </w:rPr>
          <w:delText xml:space="preserve"> sequence</w:delText>
        </w:r>
      </w:del>
      <w:r w:rsidR="00366132" w:rsidRPr="003A137D">
        <w:rPr>
          <w:color w:val="000000" w:themeColor="text1"/>
        </w:rPr>
        <w:t>s</w:t>
      </w:r>
      <w:r w:rsidR="00585EA1" w:rsidRPr="003A137D">
        <w:rPr>
          <w:color w:val="000000" w:themeColor="text1"/>
        </w:rPr>
        <w:t xml:space="preserve">, </w:t>
      </w:r>
      <w:r w:rsidR="00F717C1" w:rsidRPr="003A137D">
        <w:rPr>
          <w:color w:val="000000" w:themeColor="text1"/>
        </w:rPr>
        <w:t xml:space="preserve">using </w:t>
      </w:r>
      <w:r w:rsidR="005923C5" w:rsidRPr="003A137D">
        <w:rPr>
          <w:color w:val="000000" w:themeColor="text1"/>
        </w:rPr>
        <w:t>nine different</w:t>
      </w:r>
      <w:r w:rsidR="00F717C1" w:rsidRPr="003A137D">
        <w:rPr>
          <w:color w:val="000000" w:themeColor="text1"/>
        </w:rPr>
        <w:t xml:space="preserve"> shotgun metagenom</w:t>
      </w:r>
      <w:ins w:id="2847" w:author="Ruijie Xu" w:date="2022-01-30T14:11:00Z">
        <w:r w:rsidR="009923DA" w:rsidRPr="003A137D">
          <w:rPr>
            <w:color w:val="000000" w:themeColor="text1"/>
          </w:rPr>
          <w:t>ics</w:t>
        </w:r>
      </w:ins>
      <w:del w:id="2848" w:author="Ruijie Xu" w:date="2022-01-30T14:11:00Z">
        <w:r w:rsidR="00F717C1" w:rsidRPr="003A137D" w:rsidDel="009923DA">
          <w:rPr>
            <w:color w:val="000000" w:themeColor="text1"/>
          </w:rPr>
          <w:delText>e</w:delText>
        </w:r>
      </w:del>
      <w:r w:rsidR="00F717C1" w:rsidRPr="003A137D">
        <w:rPr>
          <w:color w:val="000000" w:themeColor="text1"/>
        </w:rPr>
        <w:t xml:space="preserve"> </w:t>
      </w:r>
      <w:del w:id="2849"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r w:rsidR="00F717C1" w:rsidRPr="003A137D">
        <w:rPr>
          <w:color w:val="000000" w:themeColor="text1"/>
        </w:rPr>
        <w:t xml:space="preserve">. </w:t>
      </w:r>
      <w:r w:rsidRPr="003A137D">
        <w:rPr>
          <w:color w:val="000000" w:themeColor="text1"/>
        </w:rPr>
        <w:t xml:space="preserve">The differences in the classification outputs were compared and analyzed to address how the use of different taxonomical profiling </w:t>
      </w:r>
      <w:r w:rsidR="00E91EA3" w:rsidRPr="003A137D">
        <w:rPr>
          <w:color w:val="000000" w:themeColor="text1"/>
        </w:rPr>
        <w:t xml:space="preserve">software </w:t>
      </w:r>
      <w:r w:rsidRPr="003A137D">
        <w:rPr>
          <w:color w:val="000000" w:themeColor="text1"/>
        </w:rPr>
        <w:t xml:space="preserve">on the same dataset could </w:t>
      </w:r>
      <w:ins w:id="2850" w:author="Ruijie Xu" w:date="2022-01-28T14:05:00Z">
        <w:del w:id="2851" w:author="Liliana Salvador" w:date="2022-02-26T19:46:00Z">
          <w:r w:rsidR="00466B6D" w:rsidRPr="003A137D" w:rsidDel="004B4B3C">
            <w:rPr>
              <w:color w:val="000000" w:themeColor="text1"/>
            </w:rPr>
            <w:delText>lead to diverge</w:delText>
          </w:r>
        </w:del>
        <w:del w:id="2852" w:author="Liliana Salvador" w:date="2022-02-26T19:45:00Z">
          <w:r w:rsidR="00466B6D" w:rsidRPr="003A137D" w:rsidDel="004B4B3C">
            <w:rPr>
              <w:color w:val="000000" w:themeColor="text1"/>
            </w:rPr>
            <w:delText>d</w:delText>
          </w:r>
        </w:del>
        <w:del w:id="2853" w:author="Liliana Salvador" w:date="2022-02-26T19:46:00Z">
          <w:r w:rsidR="00466B6D" w:rsidRPr="003A137D" w:rsidDel="004B4B3C">
            <w:rPr>
              <w:color w:val="000000" w:themeColor="text1"/>
            </w:rPr>
            <w:delText xml:space="preserve"> </w:delText>
          </w:r>
          <w:r w:rsidR="00003AC5" w:rsidRPr="003A137D" w:rsidDel="004B4B3C">
            <w:rPr>
              <w:color w:val="000000" w:themeColor="text1"/>
            </w:rPr>
            <w:delText>d</w:delText>
          </w:r>
        </w:del>
      </w:ins>
      <w:ins w:id="2854" w:author="Ruijie Xu" w:date="2022-01-28T14:06:00Z">
        <w:del w:id="2855" w:author="Liliana Salvador" w:date="2022-02-26T19:46:00Z">
          <w:r w:rsidR="00003AC5" w:rsidRPr="003A137D" w:rsidDel="004B4B3C">
            <w:rPr>
              <w:color w:val="000000" w:themeColor="text1"/>
            </w:rPr>
            <w:delText xml:space="preserve">iagnosis </w:delText>
          </w:r>
        </w:del>
        <w:del w:id="2856" w:author="Liliana Salvador" w:date="2022-02-26T19:45:00Z">
          <w:r w:rsidR="00003AC5" w:rsidRPr="003A137D" w:rsidDel="004B4B3C">
            <w:rPr>
              <w:color w:val="000000" w:themeColor="text1"/>
            </w:rPr>
            <w:delText>in</w:delText>
          </w:r>
        </w:del>
        <w:del w:id="2857" w:author="Liliana Salvador" w:date="2022-02-26T19:46:00Z">
          <w:r w:rsidR="00003AC5" w:rsidRPr="003A137D" w:rsidDel="004B4B3C">
            <w:rPr>
              <w:color w:val="000000" w:themeColor="text1"/>
            </w:rPr>
            <w:delText xml:space="preserve"> </w:delText>
          </w:r>
        </w:del>
      </w:ins>
      <w:ins w:id="2858" w:author="Ruijie Xu" w:date="2022-02-02T11:02:00Z">
        <w:del w:id="2859" w:author="Liliana Salvador" w:date="2022-02-26T19:46:00Z">
          <w:r w:rsidR="00463AA7" w:rsidDel="004B4B3C">
            <w:rPr>
              <w:i/>
              <w:iCs/>
              <w:color w:val="000000" w:themeColor="text1"/>
            </w:rPr>
            <w:delText>Leptospira</w:delText>
          </w:r>
        </w:del>
      </w:ins>
      <w:ins w:id="2860" w:author="Ruijie Xu" w:date="2022-01-28T14:06:00Z">
        <w:del w:id="2861" w:author="Liliana Salvador" w:date="2022-02-26T19:46:00Z">
          <w:r w:rsidR="00003AC5" w:rsidRPr="003A137D" w:rsidDel="004B4B3C">
            <w:rPr>
              <w:color w:val="000000" w:themeColor="text1"/>
            </w:rPr>
            <w:delText xml:space="preserve"> pathogen, and also </w:delText>
          </w:r>
        </w:del>
      </w:ins>
      <w:r w:rsidRPr="003A137D">
        <w:rPr>
          <w:color w:val="000000" w:themeColor="text1"/>
        </w:rPr>
        <w:t xml:space="preserve">affect the results </w:t>
      </w:r>
      <w:r w:rsidR="00585EA1" w:rsidRPr="003A137D">
        <w:rPr>
          <w:color w:val="000000" w:themeColor="text1"/>
        </w:rPr>
        <w:t xml:space="preserve">of </w:t>
      </w:r>
      <w:del w:id="2862" w:author="Ruijie Xu" w:date="2022-01-28T14:06:00Z">
        <w:r w:rsidR="00585EA1" w:rsidRPr="003A137D" w:rsidDel="00E85771">
          <w:rPr>
            <w:color w:val="000000" w:themeColor="text1"/>
          </w:rPr>
          <w:delText>the analysis</w:delText>
        </w:r>
      </w:del>
      <w:ins w:id="2863" w:author="Ruijie Xu" w:date="2022-01-28T14:06:00Z">
        <w:r w:rsidR="00E85771" w:rsidRPr="003A137D">
          <w:rPr>
            <w:color w:val="000000" w:themeColor="text1"/>
          </w:rPr>
          <w:t>microbiome characterization</w:t>
        </w:r>
      </w:ins>
      <w:ins w:id="2864" w:author="Ruijie Xu" w:date="2022-01-30T14:11:00Z">
        <w:r w:rsidR="009923DA" w:rsidRPr="003A137D">
          <w:rPr>
            <w:color w:val="000000" w:themeColor="text1"/>
          </w:rPr>
          <w:t>, which</w:t>
        </w:r>
      </w:ins>
      <w:del w:id="2865"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r w:rsidRPr="003A137D">
        <w:rPr>
          <w:color w:val="000000" w:themeColor="text1"/>
        </w:rPr>
        <w:t xml:space="preserve"> </w:t>
      </w:r>
      <w:ins w:id="2866"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2867" w:author="Ruijie Xu" w:date="2022-01-28T14:06:00Z">
        <w:r w:rsidR="00E85771" w:rsidRPr="003A137D">
          <w:rPr>
            <w:color w:val="000000" w:themeColor="text1"/>
          </w:rPr>
          <w:t xml:space="preserve"> in the down</w:t>
        </w:r>
      </w:ins>
      <w:ins w:id="2868" w:author="Ruijie Xu" w:date="2022-01-28T14:07:00Z">
        <w:r w:rsidR="00E85771" w:rsidRPr="003A137D">
          <w:rPr>
            <w:color w:val="000000" w:themeColor="text1"/>
          </w:rPr>
          <w:t>stream analyses</w:t>
        </w:r>
      </w:ins>
      <w:ins w:id="2869" w:author="Liliana Salvador" w:date="2022-02-26T19:46:00Z">
        <w:r w:rsidR="004B4B3C">
          <w:rPr>
            <w:color w:val="000000" w:themeColor="text1"/>
          </w:rPr>
          <w:t xml:space="preserve">, </w:t>
        </w:r>
      </w:ins>
      <w:ins w:id="2870" w:author="Liliana Salvador" w:date="2022-02-26T19:47:00Z">
        <w:r w:rsidR="004B4B3C">
          <w:rPr>
            <w:color w:val="000000" w:themeColor="text1"/>
          </w:rPr>
          <w:t xml:space="preserve">as well as </w:t>
        </w:r>
      </w:ins>
      <w:ins w:id="2871" w:author="Liliana Salvador" w:date="2022-02-26T19:46:00Z">
        <w:r w:rsidR="004B4B3C" w:rsidRPr="003A137D">
          <w:rPr>
            <w:color w:val="000000" w:themeColor="text1"/>
          </w:rPr>
          <w:t>to diverge</w:t>
        </w:r>
        <w:r w:rsidR="004B4B3C">
          <w:rPr>
            <w:color w:val="000000" w:themeColor="text1"/>
          </w:rPr>
          <w:t>nt</w:t>
        </w:r>
        <w:r w:rsidR="004B4B3C" w:rsidRPr="003A137D">
          <w:rPr>
            <w:color w:val="000000" w:themeColor="text1"/>
          </w:rPr>
          <w:t xml:space="preserve"> diagnosis </w:t>
        </w:r>
        <w:r w:rsidR="004B4B3C">
          <w:rPr>
            <w:color w:val="000000" w:themeColor="text1"/>
          </w:rPr>
          <w:t>of the pathogen</w:t>
        </w:r>
        <w:r w:rsidR="004B4B3C" w:rsidRPr="003A137D">
          <w:rPr>
            <w:color w:val="000000" w:themeColor="text1"/>
          </w:rPr>
          <w:t xml:space="preserve"> </w:t>
        </w:r>
        <w:r w:rsidR="004B4B3C">
          <w:rPr>
            <w:i/>
            <w:iCs/>
            <w:color w:val="000000" w:themeColor="text1"/>
          </w:rPr>
          <w:t>Leptospira</w:t>
        </w:r>
      </w:ins>
      <w:r w:rsidRPr="003A137D">
        <w:rPr>
          <w:color w:val="000000" w:themeColor="text1"/>
        </w:rPr>
        <w:t xml:space="preserve">. </w:t>
      </w:r>
    </w:p>
    <w:p w14:paraId="62A75BA6" w14:textId="7A6CD39F" w:rsidR="00234370" w:rsidRDefault="00234370" w:rsidP="0046408A">
      <w:pPr>
        <w:spacing w:line="480" w:lineRule="auto"/>
        <w:ind w:right="480" w:firstLine="720"/>
        <w:rPr>
          <w:ins w:id="2872" w:author="Liliana Salvador" w:date="2022-02-26T19:49:00Z"/>
          <w:color w:val="000000" w:themeColor="text1"/>
        </w:rPr>
      </w:pPr>
      <w:r w:rsidRPr="003A137D">
        <w:rPr>
          <w:color w:val="000000" w:themeColor="text1"/>
        </w:rPr>
        <w:t xml:space="preserve">Previous benchmarking studies </w:t>
      </w:r>
      <w:r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Pr="003A137D">
        <w:rPr>
          <w:color w:val="000000" w:themeColor="text1"/>
        </w:rPr>
        <w:t xml:space="preserve"> have performed comprehensive analyses on the</w:t>
      </w:r>
      <w:r w:rsidR="00585EA1" w:rsidRPr="003A137D">
        <w:rPr>
          <w:color w:val="000000" w:themeColor="text1"/>
        </w:rPr>
        <w:t>se software</w:t>
      </w:r>
      <w:ins w:id="2873" w:author="Ruijie Xu" w:date="2022-01-30T14:12:00Z">
        <w:r w:rsidR="00851952" w:rsidRPr="003A137D">
          <w:rPr>
            <w:color w:val="000000" w:themeColor="text1"/>
          </w:rPr>
          <w:t>’</w:t>
        </w:r>
        <w:del w:id="2874" w:author="Liliana Salvador" w:date="2022-02-26T19:47:00Z">
          <w:r w:rsidR="00851952" w:rsidRPr="003A137D" w:rsidDel="004B4B3C">
            <w:rPr>
              <w:color w:val="000000" w:themeColor="text1"/>
            </w:rPr>
            <w:delText>s</w:delText>
          </w:r>
        </w:del>
      </w:ins>
      <w:r w:rsidR="00585EA1" w:rsidRPr="003A137D">
        <w:rPr>
          <w:color w:val="000000" w:themeColor="text1"/>
        </w:rPr>
        <w:t xml:space="preserve"> </w:t>
      </w:r>
      <w:r w:rsidRPr="003A137D">
        <w:rPr>
          <w:color w:val="000000" w:themeColor="text1"/>
        </w:rPr>
        <w:t>speed and performance</w:t>
      </w:r>
      <w:ins w:id="2875" w:author="Ruijie Xu" w:date="2022-01-30T14:12:00Z">
        <w:del w:id="2876" w:author="Liliana Salvador" w:date="2022-02-26T19:47:00Z">
          <w:r w:rsidR="00851952" w:rsidRPr="003A137D" w:rsidDel="004B4B3C">
            <w:rPr>
              <w:color w:val="000000" w:themeColor="text1"/>
            </w:rPr>
            <w:delText>s</w:delText>
          </w:r>
        </w:del>
      </w:ins>
      <w:r w:rsidRPr="003A137D">
        <w:rPr>
          <w:color w:val="000000" w:themeColor="text1"/>
        </w:rPr>
        <w:t xml:space="preserve"> (sensitivity, specificity, precision, and accuracy). However, these benchmarks have been </w:t>
      </w:r>
      <w:r w:rsidR="00310031" w:rsidRPr="003A137D">
        <w:rPr>
          <w:color w:val="000000" w:themeColor="text1"/>
        </w:rPr>
        <w:t>g</w:t>
      </w:r>
      <w:r w:rsidR="004D24F3" w:rsidRPr="003A137D">
        <w:rPr>
          <w:color w:val="000000" w:themeColor="text1"/>
        </w:rPr>
        <w:t xml:space="preserve">enerally </w:t>
      </w:r>
      <w:r w:rsidRPr="003A137D">
        <w:rPr>
          <w:color w:val="000000" w:themeColor="text1"/>
        </w:rPr>
        <w:t xml:space="preserve">based on </w:t>
      </w:r>
      <w:r w:rsidRPr="003A137D">
        <w:rPr>
          <w:i/>
          <w:iCs/>
          <w:color w:val="000000" w:themeColor="text1"/>
        </w:rPr>
        <w:t>in silico</w:t>
      </w:r>
      <w:r w:rsidRPr="003A137D">
        <w:rPr>
          <w:color w:val="000000" w:themeColor="text1"/>
        </w:rPr>
        <w:t xml:space="preserve"> datasets or with the support of laboratory synthetic samples</w:t>
      </w:r>
      <w:r w:rsidR="004D24F3" w:rsidRPr="003A137D">
        <w:rPr>
          <w:color w:val="000000" w:themeColor="text1"/>
        </w:rPr>
        <w:t xml:space="preserve">. </w:t>
      </w:r>
      <w:r w:rsidRPr="003A137D">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3A137D">
        <w:rPr>
          <w:color w:val="000000" w:themeColor="text1"/>
        </w:rPr>
        <w:t>DB</w:t>
      </w:r>
      <w:r w:rsidRPr="003A137D">
        <w:rPr>
          <w:color w:val="000000" w:themeColor="text1"/>
        </w:rPr>
        <w:t xml:space="preserve">s, or </w:t>
      </w:r>
      <w:r w:rsidR="00E91EA3" w:rsidRPr="003A137D">
        <w:rPr>
          <w:color w:val="000000" w:themeColor="text1"/>
        </w:rPr>
        <w:t>software</w:t>
      </w:r>
      <w:r w:rsidRPr="003A137D">
        <w:rPr>
          <w:color w:val="000000" w:themeColor="text1"/>
        </w:rPr>
        <w:t xml:space="preserve">. These differences sometimes seem negligible in </w:t>
      </w:r>
      <w:ins w:id="2877" w:author="Ruijie Xu" w:date="2022-01-30T14:12:00Z">
        <w:r w:rsidR="00851952" w:rsidRPr="003A137D">
          <w:rPr>
            <w:color w:val="000000" w:themeColor="text1"/>
          </w:rPr>
          <w:t xml:space="preserve">the </w:t>
        </w:r>
      </w:ins>
      <w:r w:rsidRPr="003A137D">
        <w:rPr>
          <w:color w:val="000000" w:themeColor="text1"/>
        </w:rPr>
        <w:t xml:space="preserve">benchmarking studies for tools with similar algorithms but can lead </w:t>
      </w:r>
      <w:ins w:id="2878" w:author="Liliana Salvador" w:date="2022-02-26T19:48:00Z">
        <w:r w:rsidR="004B4B3C">
          <w:rPr>
            <w:color w:val="000000" w:themeColor="text1"/>
          </w:rPr>
          <w:t xml:space="preserve">to </w:t>
        </w:r>
      </w:ins>
      <w:ins w:id="2879" w:author="Ruijie Xu" w:date="2022-01-28T14:08:00Z">
        <w:r w:rsidR="00BC2B38" w:rsidRPr="003A137D">
          <w:rPr>
            <w:color w:val="000000" w:themeColor="text1"/>
          </w:rPr>
          <w:t>diverging</w:t>
        </w:r>
      </w:ins>
      <w:del w:id="2880" w:author="Ruijie Xu" w:date="2022-01-28T14:08:00Z">
        <w:r w:rsidRPr="003A137D" w:rsidDel="00BC2B38">
          <w:rPr>
            <w:color w:val="000000" w:themeColor="text1"/>
          </w:rPr>
          <w:delText>to diverging</w:delText>
        </w:r>
      </w:del>
      <w:r w:rsidRPr="003A137D">
        <w:rPr>
          <w:color w:val="000000" w:themeColor="text1"/>
        </w:rPr>
        <w:t xml:space="preserve"> biological conclusions </w:t>
      </w:r>
      <w:r w:rsidR="00AF0037" w:rsidRPr="003A137D">
        <w:rPr>
          <w:color w:val="000000" w:themeColor="text1"/>
        </w:rPr>
        <w:t xml:space="preserve">in the downstream analyses </w:t>
      </w:r>
      <w:r w:rsidRPr="003A137D">
        <w:rPr>
          <w:color w:val="000000" w:themeColor="text1"/>
        </w:rPr>
        <w:t>depending on the question</w:t>
      </w:r>
      <w:r w:rsidR="00FF02F4" w:rsidRPr="003A137D">
        <w:rPr>
          <w:color w:val="000000" w:themeColor="text1"/>
        </w:rPr>
        <w:t>s</w:t>
      </w:r>
      <w:r w:rsidRPr="003A137D">
        <w:rPr>
          <w:color w:val="000000" w:themeColor="text1"/>
        </w:rPr>
        <w:t xml:space="preserve"> </w:t>
      </w:r>
      <w:r w:rsidR="00E91EA3" w:rsidRPr="003A137D">
        <w:rPr>
          <w:color w:val="000000" w:themeColor="text1"/>
        </w:rPr>
        <w:t xml:space="preserve">being </w:t>
      </w:r>
      <w:r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2881" w:author="Ruijie Xu" w:date="2022-01-28T14:08:00Z">
        <w:r w:rsidR="00DA4B29" w:rsidRPr="003A137D">
          <w:rPr>
            <w:color w:val="000000" w:themeColor="text1"/>
          </w:rPr>
          <w:t>se</w:t>
        </w:r>
      </w:ins>
      <w:r w:rsidR="00AF0037" w:rsidRPr="003A137D">
        <w:rPr>
          <w:color w:val="000000" w:themeColor="text1"/>
        </w:rPr>
        <w:t xml:space="preserve"> biases</w:t>
      </w:r>
      <w:r w:rsidR="00E91EA3" w:rsidRPr="003A137D">
        <w:rPr>
          <w:color w:val="000000" w:themeColor="text1"/>
        </w:rPr>
        <w:t xml:space="preserve"> originated </w:t>
      </w:r>
      <w:r w:rsidR="00366132" w:rsidRPr="003A137D">
        <w:rPr>
          <w:color w:val="000000" w:themeColor="text1"/>
        </w:rPr>
        <w:t xml:space="preserve">from </w:t>
      </w:r>
      <w:r w:rsidR="00E91EA3" w:rsidRPr="003A137D">
        <w:rPr>
          <w:color w:val="000000" w:themeColor="text1"/>
        </w:rPr>
        <w:t xml:space="preserve">these </w:t>
      </w:r>
      <w:del w:id="2882" w:author="Ruijie Xu" w:date="2022-01-28T14:08:00Z">
        <w:r w:rsidR="00E91EA3" w:rsidRPr="003A137D" w:rsidDel="00DA4B29">
          <w:rPr>
            <w:color w:val="000000" w:themeColor="text1"/>
          </w:rPr>
          <w:delText>analyses</w:delText>
        </w:r>
        <w:r w:rsidR="00AF0037" w:rsidRPr="003A137D" w:rsidDel="00DA4B29">
          <w:rPr>
            <w:color w:val="000000" w:themeColor="text1"/>
          </w:rPr>
          <w:delText xml:space="preserve"> </w:delText>
        </w:r>
      </w:del>
      <w:ins w:id="2883" w:author="Ruijie Xu" w:date="2022-01-28T14:08:00Z">
        <w:r w:rsidR="00DA4B29" w:rsidRPr="003A137D">
          <w:rPr>
            <w:color w:val="000000" w:themeColor="text1"/>
          </w:rPr>
          <w:t>diffe</w:t>
        </w:r>
      </w:ins>
      <w:ins w:id="2884" w:author="Ruijie Xu" w:date="2022-01-28T14:11:00Z">
        <w:r w:rsidR="00F81854" w:rsidRPr="003A137D">
          <w:rPr>
            <w:color w:val="000000" w:themeColor="text1"/>
          </w:rPr>
          <w:t>rences</w:t>
        </w:r>
      </w:ins>
      <w:ins w:id="2885" w:author="Ruijie Xu" w:date="2022-01-28T14:08:00Z">
        <w:r w:rsidR="00DA4B29" w:rsidRPr="003A137D">
          <w:rPr>
            <w:color w:val="000000" w:themeColor="text1"/>
          </w:rPr>
          <w:t xml:space="preserve"> </w:t>
        </w:r>
      </w:ins>
      <w:r w:rsidR="00AF0037" w:rsidRPr="003A137D">
        <w:rPr>
          <w:color w:val="000000" w:themeColor="text1"/>
        </w:rPr>
        <w:t>have been understudied</w:t>
      </w:r>
      <w:r w:rsidR="00366132" w:rsidRPr="003A137D">
        <w:rPr>
          <w:color w:val="000000" w:themeColor="text1"/>
        </w:rPr>
        <w:t xml:space="preserve">; </w:t>
      </w:r>
      <w:r w:rsidR="00E91EA3" w:rsidRPr="003A137D">
        <w:rPr>
          <w:color w:val="000000" w:themeColor="text1"/>
        </w:rPr>
        <w:t>t</w:t>
      </w:r>
      <w:r w:rsidRPr="003A137D">
        <w:rPr>
          <w:color w:val="000000" w:themeColor="text1"/>
        </w:rPr>
        <w:t xml:space="preserve">herefore, it is crucial to </w:t>
      </w:r>
      <w:ins w:id="2886" w:author="Ruijie Xu" w:date="2022-01-28T14:11:00Z">
        <w:r w:rsidR="005F4BB6" w:rsidRPr="003A137D">
          <w:rPr>
            <w:color w:val="000000" w:themeColor="text1"/>
          </w:rPr>
          <w:t>demonstrate the</w:t>
        </w:r>
      </w:ins>
      <w:ins w:id="2887" w:author="Liliana Salvador" w:date="2022-02-26T19:48:00Z">
        <w:r w:rsidR="004B4B3C">
          <w:rPr>
            <w:color w:val="000000" w:themeColor="text1"/>
          </w:rPr>
          <w:t xml:space="preserve"> effect of the</w:t>
        </w:r>
      </w:ins>
      <w:ins w:id="2888" w:author="Ruijie Xu" w:date="2022-01-28T14:11:00Z">
        <w:r w:rsidR="005F4BB6" w:rsidRPr="003A137D">
          <w:rPr>
            <w:color w:val="000000" w:themeColor="text1"/>
          </w:rPr>
          <w:t>se biases with real biological data</w:t>
        </w:r>
      </w:ins>
      <w:ins w:id="2889" w:author="Ruijie Xu" w:date="2022-01-28T14:12:00Z">
        <w:r w:rsidR="00057AD3" w:rsidRPr="003A137D">
          <w:rPr>
            <w:color w:val="000000" w:themeColor="text1"/>
          </w:rPr>
          <w:t>,</w:t>
        </w:r>
      </w:ins>
      <w:ins w:id="2890" w:author="Ruijie Xu" w:date="2022-01-28T14:11:00Z">
        <w:r w:rsidR="005F4BB6" w:rsidRPr="003A137D">
          <w:rPr>
            <w:color w:val="000000" w:themeColor="text1"/>
          </w:rPr>
          <w:t xml:space="preserve"> to </w:t>
        </w:r>
      </w:ins>
      <w:r w:rsidRPr="003A137D">
        <w:rPr>
          <w:color w:val="000000" w:themeColor="text1"/>
        </w:rPr>
        <w:t xml:space="preserve">raise awareness </w:t>
      </w:r>
      <w:r w:rsidR="0031189D" w:rsidRPr="003A137D">
        <w:rPr>
          <w:color w:val="000000" w:themeColor="text1"/>
        </w:rPr>
        <w:t xml:space="preserve">for </w:t>
      </w:r>
      <w:r w:rsidR="00D40405" w:rsidRPr="003A137D">
        <w:rPr>
          <w:color w:val="000000" w:themeColor="text1"/>
        </w:rPr>
        <w:t>their existence</w:t>
      </w:r>
      <w:ins w:id="2891" w:author="Ruijie Xu" w:date="2022-01-28T14:12:00Z">
        <w:del w:id="2892" w:author="Liliana Salvador" w:date="2022-02-26T19:48:00Z">
          <w:r w:rsidR="00B22286" w:rsidRPr="003A137D" w:rsidDel="004B4B3C">
            <w:rPr>
              <w:color w:val="000000" w:themeColor="text1"/>
            </w:rPr>
            <w:delText>s</w:delText>
          </w:r>
        </w:del>
      </w:ins>
      <w:r w:rsidR="0031189D" w:rsidRPr="003A137D">
        <w:rPr>
          <w:color w:val="000000" w:themeColor="text1"/>
        </w:rPr>
        <w:t xml:space="preserve"> </w:t>
      </w:r>
      <w:r w:rsidRPr="003A137D">
        <w:rPr>
          <w:color w:val="000000" w:themeColor="text1"/>
        </w:rPr>
        <w:t xml:space="preserve">and </w:t>
      </w:r>
      <w:del w:id="2893" w:author="Ruijie Xu" w:date="2022-01-28T14:12:00Z">
        <w:r w:rsidR="00D40405" w:rsidRPr="003A137D" w:rsidDel="00F1531E">
          <w:rPr>
            <w:color w:val="000000" w:themeColor="text1"/>
          </w:rPr>
          <w:delText xml:space="preserve">for </w:delText>
        </w:r>
      </w:del>
      <w:ins w:id="2894" w:author="Ruijie Xu" w:date="2022-01-28T14:12:00Z">
        <w:del w:id="2895"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2896" w:author="Ruijie Xu" w:date="2022-01-30T14:13:00Z">
        <w:r w:rsidR="00D40405" w:rsidRPr="003A137D" w:rsidDel="00851952">
          <w:rPr>
            <w:color w:val="000000" w:themeColor="text1"/>
          </w:rPr>
          <w:delText>the</w:delText>
        </w:r>
      </w:del>
      <w:r w:rsidRPr="003A137D">
        <w:rPr>
          <w:color w:val="000000" w:themeColor="text1"/>
        </w:rPr>
        <w:t xml:space="preserve"> factors that </w:t>
      </w:r>
      <w:r w:rsidR="00D40405" w:rsidRPr="003A137D">
        <w:rPr>
          <w:color w:val="000000" w:themeColor="text1"/>
        </w:rPr>
        <w:t>lead to</w:t>
      </w:r>
      <w:r w:rsidRPr="003A137D">
        <w:rPr>
          <w:color w:val="000000" w:themeColor="text1"/>
        </w:rPr>
        <w:t xml:space="preserve"> </w:t>
      </w:r>
      <w:ins w:id="2897" w:author="Ruijie Xu" w:date="2022-01-30T14:13:00Z">
        <w:del w:id="2898" w:author="Liliana Salvador" w:date="2022-02-26T19:49:00Z">
          <w:r w:rsidR="00851952" w:rsidRPr="003A137D" w:rsidDel="004B4B3C">
            <w:rPr>
              <w:color w:val="000000" w:themeColor="text1"/>
            </w:rPr>
            <w:delText xml:space="preserve">the </w:delText>
          </w:r>
        </w:del>
      </w:ins>
      <w:r w:rsidRPr="003A137D">
        <w:rPr>
          <w:color w:val="000000" w:themeColor="text1"/>
        </w:rPr>
        <w:t>incorrect biological conclusions</w:t>
      </w:r>
      <w:ins w:id="2899" w:author="Ruijie Xu" w:date="2022-01-28T14:12:00Z">
        <w:r w:rsidR="00F1531E" w:rsidRPr="003A137D">
          <w:rPr>
            <w:color w:val="000000" w:themeColor="text1"/>
          </w:rPr>
          <w:t xml:space="preserve"> in a metagenomics study</w:t>
        </w:r>
      </w:ins>
      <w:r w:rsidRPr="003A137D">
        <w:rPr>
          <w:color w:val="000000" w:themeColor="text1"/>
        </w:rPr>
        <w:t xml:space="preserve">. </w:t>
      </w:r>
    </w:p>
    <w:p w14:paraId="13284C90" w14:textId="77777777" w:rsidR="004B4B3C" w:rsidRPr="003A137D" w:rsidRDefault="004B4B3C" w:rsidP="0046408A">
      <w:pPr>
        <w:spacing w:line="480" w:lineRule="auto"/>
        <w:ind w:right="480" w:firstLine="720"/>
        <w:rPr>
          <w:color w:val="000000" w:themeColor="text1"/>
        </w:rPr>
      </w:pPr>
    </w:p>
    <w:p w14:paraId="43706948" w14:textId="0C9E393A" w:rsidR="00692C29" w:rsidRPr="003A137D" w:rsidRDefault="00D82CA4" w:rsidP="0046408A">
      <w:pPr>
        <w:spacing w:line="480" w:lineRule="auto"/>
        <w:rPr>
          <w:color w:val="000000" w:themeColor="text1"/>
        </w:rPr>
      </w:pPr>
      <w:ins w:id="2900" w:author="Ruijie Xu" w:date="2022-01-30T12:36:00Z">
        <w:r w:rsidRPr="003A137D">
          <w:rPr>
            <w:b/>
            <w:bCs/>
            <w:color w:val="000000" w:themeColor="text1"/>
          </w:rPr>
          <w:t xml:space="preserve">Biases </w:t>
        </w:r>
      </w:ins>
      <w:ins w:id="2901" w:author="Liliana Salvador" w:date="2022-02-26T19:49:00Z">
        <w:r w:rsidR="004B4B3C">
          <w:rPr>
            <w:b/>
            <w:bCs/>
            <w:color w:val="000000" w:themeColor="text1"/>
          </w:rPr>
          <w:t>i</w:t>
        </w:r>
      </w:ins>
      <w:ins w:id="2902" w:author="Ruijie Xu" w:date="2022-01-30T12:36:00Z">
        <w:del w:id="2903" w:author="Liliana Salvador" w:date="2022-02-26T19:49:00Z">
          <w:r w:rsidRPr="003A137D" w:rsidDel="004B4B3C">
            <w:rPr>
              <w:b/>
              <w:bCs/>
              <w:color w:val="000000" w:themeColor="text1"/>
            </w:rPr>
            <w:delText>I</w:delText>
          </w:r>
        </w:del>
        <w:r w:rsidRPr="003A137D">
          <w:rPr>
            <w:b/>
            <w:bCs/>
            <w:color w:val="000000" w:themeColor="text1"/>
          </w:rPr>
          <w:t>ntrod</w:t>
        </w:r>
      </w:ins>
      <w:ins w:id="2904" w:author="Ruijie Xu" w:date="2022-01-30T14:13:00Z">
        <w:r w:rsidR="00851952" w:rsidRPr="003A137D">
          <w:rPr>
            <w:b/>
            <w:bCs/>
            <w:color w:val="000000" w:themeColor="text1"/>
          </w:rPr>
          <w:t>u</w:t>
        </w:r>
      </w:ins>
      <w:ins w:id="2905" w:author="Ruijie Xu" w:date="2022-01-30T12:36:00Z">
        <w:r w:rsidRPr="003A137D">
          <w:rPr>
            <w:b/>
            <w:bCs/>
            <w:color w:val="000000" w:themeColor="text1"/>
          </w:rPr>
          <w:t xml:space="preserve">ced by DB </w:t>
        </w:r>
      </w:ins>
      <w:ins w:id="2906" w:author="Liliana Salvador" w:date="2022-02-26T19:49:00Z">
        <w:r w:rsidR="004B4B3C">
          <w:rPr>
            <w:b/>
            <w:bCs/>
            <w:color w:val="000000" w:themeColor="text1"/>
          </w:rPr>
          <w:t>s</w:t>
        </w:r>
      </w:ins>
      <w:ins w:id="2907" w:author="Ruijie Xu" w:date="2022-01-30T12:36:00Z">
        <w:del w:id="2908"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2909"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162EF0A1" w:rsidR="00234370" w:rsidDel="003E13CF" w:rsidRDefault="00234370" w:rsidP="00271EA9">
      <w:pPr>
        <w:spacing w:line="480" w:lineRule="auto"/>
        <w:rPr>
          <w:del w:id="2910"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2911" w:author="Liliana Salvador" w:date="2022-02-26T19:51:00Z">
        <w:r w:rsidR="00366132" w:rsidRPr="003A137D" w:rsidDel="004B4B3C">
          <w:rPr>
            <w:color w:val="000000" w:themeColor="text1"/>
          </w:rPr>
          <w:delText>s</w:delText>
        </w:r>
      </w:del>
      <w:r w:rsidRPr="003A137D">
        <w:rPr>
          <w:color w:val="000000" w:themeColor="text1"/>
        </w:rPr>
        <w:t xml:space="preserve"> </w:t>
      </w:r>
      <w:proofErr w:type="gramStart"/>
      <w:r w:rsidR="00366132" w:rsidRPr="003A137D">
        <w:rPr>
          <w:color w:val="000000" w:themeColor="text1"/>
        </w:rPr>
        <w:t xml:space="preserve">a </w:t>
      </w:r>
      <w:r w:rsidRPr="003A137D">
        <w:rPr>
          <w:color w:val="000000" w:themeColor="text1"/>
        </w:rPr>
        <w:t>large number of</w:t>
      </w:r>
      <w:proofErr w:type="gramEnd"/>
      <w:r w:rsidRPr="003A137D">
        <w:rPr>
          <w:color w:val="000000" w:themeColor="text1"/>
        </w:rPr>
        <w:t xml:space="preserve">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xml:space="preserve">, such as </w:t>
      </w:r>
      <w:r w:rsidRPr="003A137D">
        <w:rPr>
          <w:color w:val="000000" w:themeColor="text1"/>
        </w:rPr>
        <w:lastRenderedPageBreak/>
        <w:t>Kraken2, provide an alternative pre</w:t>
      </w:r>
      <w:ins w:id="2912"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2913"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2914" w:author="Ruijie Xu" w:date="2022-01-28T14:16:00Z">
        <w:r w:rsidRPr="003A137D" w:rsidDel="00AE61DD">
          <w:rPr>
            <w:color w:val="000000" w:themeColor="text1"/>
          </w:rPr>
          <w:delText>down-sampled</w:delText>
        </w:r>
      </w:del>
      <w:ins w:id="2915"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2916" w:author="Ruijie Xu" w:date="2022-01-28T14:16:00Z">
        <w:r w:rsidRPr="003A137D" w:rsidDel="00331DC5">
          <w:rPr>
            <w:color w:val="000000" w:themeColor="text1"/>
          </w:rPr>
          <w:delText>RAM</w:delText>
        </w:r>
      </w:del>
      <w:ins w:id="2917" w:author="Ruijie Xu" w:date="2022-01-28T14:16:00Z">
        <w:r w:rsidR="00331DC5" w:rsidRPr="003A137D">
          <w:rPr>
            <w:color w:val="000000" w:themeColor="text1"/>
          </w:rPr>
          <w:t>RAM</w:t>
        </w:r>
      </w:ins>
      <w:del w:id="2918" w:author="Ruijie Xu" w:date="2022-01-28T14:16:00Z">
        <w:r w:rsidRPr="003A137D" w:rsidDel="00331DC5">
          <w:rPr>
            <w:color w:val="000000" w:themeColor="text1"/>
          </w:rPr>
          <w:delText xml:space="preserve"> </w:delText>
        </w:r>
      </w:del>
      <w:ins w:id="2919"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2920"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2921"/>
        <w:r w:rsidRPr="003A137D" w:rsidDel="003A1276">
          <w:rPr>
            <w:color w:val="000000" w:themeColor="text1"/>
          </w:rPr>
          <w:delText xml:space="preserve">but </w:delText>
        </w:r>
      </w:del>
      <w:ins w:id="2922" w:author="Liliana Salvador" w:date="2022-02-26T19:50:00Z">
        <w:del w:id="2923" w:author="Ruijie Xu" w:date="2022-02-27T12:54:00Z">
          <w:r w:rsidR="004B4B3C" w:rsidDel="003A1276">
            <w:rPr>
              <w:color w:val="000000" w:themeColor="text1"/>
            </w:rPr>
            <w:delText xml:space="preserve">it </w:delText>
          </w:r>
        </w:del>
      </w:ins>
      <w:del w:id="2924" w:author="Ruijie Xu" w:date="2022-02-27T12:54:00Z">
        <w:r w:rsidRPr="003A137D" w:rsidDel="003A1276">
          <w:rPr>
            <w:color w:val="000000" w:themeColor="text1"/>
          </w:rPr>
          <w:delText xml:space="preserve">down samples </w:delText>
        </w:r>
      </w:del>
      <w:del w:id="2925"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2926" w:author="Ruijie Xu" w:date="2022-02-27T12:54:00Z">
        <w:r w:rsidRPr="003A137D" w:rsidDel="003A1276">
          <w:rPr>
            <w:color w:val="000000" w:themeColor="text1"/>
          </w:rPr>
          <w:delText xml:space="preserve"> sequences using a hash function</w:delText>
        </w:r>
        <w:commentRangeEnd w:id="2921"/>
        <w:r w:rsidR="004B4B3C" w:rsidDel="003A1276">
          <w:rPr>
            <w:rStyle w:val="CommentReference"/>
          </w:rPr>
          <w:commentReference w:id="2921"/>
        </w:r>
        <w:r w:rsidRPr="003A137D" w:rsidDel="003A1276">
          <w:rPr>
            <w:color w:val="000000" w:themeColor="text1"/>
          </w:rPr>
          <w:delText xml:space="preserve">. </w:delText>
        </w:r>
      </w:del>
      <w:r w:rsidR="00E31C9C" w:rsidRPr="003A137D">
        <w:rPr>
          <w:color w:val="000000" w:themeColor="text1"/>
        </w:rPr>
        <w:t>There were also multiple versions of Kraken2’s DBs provided by the science community that can be easily downloaded</w:t>
      </w:r>
      <w:ins w:id="2927" w:author="Ruijie Xu" w:date="2022-01-28T14:16:00Z">
        <w:r w:rsidR="00E11384" w:rsidRPr="003A137D">
          <w:rPr>
            <w:color w:val="000000" w:themeColor="text1"/>
          </w:rPr>
          <w:t xml:space="preserve"> and </w:t>
        </w:r>
        <w:r w:rsidR="00743BDB" w:rsidRPr="003A137D">
          <w:rPr>
            <w:color w:val="000000" w:themeColor="text1"/>
          </w:rPr>
          <w:t>updated freq</w:t>
        </w:r>
      </w:ins>
      <w:ins w:id="2928" w:author="Ruijie Xu" w:date="2022-01-28T14:17:00Z">
        <w:r w:rsidR="00743BDB" w:rsidRPr="003A137D">
          <w:rPr>
            <w:color w:val="000000" w:themeColor="text1"/>
          </w:rPr>
          <w:t>uently</w:t>
        </w:r>
      </w:ins>
      <w:r w:rsidR="00E31C9C" w:rsidRPr="003A137D">
        <w:rPr>
          <w:color w:val="000000" w:themeColor="text1"/>
        </w:rPr>
        <w:t xml:space="preserve">. For example, </w:t>
      </w:r>
      <w:ins w:id="2929" w:author="Ruijie Xu" w:date="2022-01-28T14:17:00Z">
        <w:r w:rsidR="00361AB1" w:rsidRPr="003A137D">
          <w:rPr>
            <w:color w:val="000000" w:themeColor="text1"/>
          </w:rPr>
          <w:t xml:space="preserve">the </w:t>
        </w:r>
      </w:ins>
      <w:ins w:id="2930" w:author="Ruijie Xu" w:date="2022-01-28T14:18:00Z">
        <w:r w:rsidR="00361AB1" w:rsidRPr="003A137D">
          <w:rPr>
            <w:color w:val="000000" w:themeColor="text1"/>
          </w:rPr>
          <w:t>Langmead lab buil</w:t>
        </w:r>
      </w:ins>
      <w:ins w:id="2931" w:author="Ruijie Xu" w:date="2022-01-30T14:15:00Z">
        <w:r w:rsidR="00711005" w:rsidRPr="003A137D">
          <w:rPr>
            <w:color w:val="000000" w:themeColor="text1"/>
          </w:rPr>
          <w:t>ds</w:t>
        </w:r>
      </w:ins>
      <w:ins w:id="2932" w:author="Ruijie Xu" w:date="2022-01-28T14:19:00Z">
        <w:r w:rsidR="00361AB1" w:rsidRPr="003A137D">
          <w:rPr>
            <w:color w:val="000000" w:themeColor="text1"/>
          </w:rPr>
          <w:t xml:space="preserve"> </w:t>
        </w:r>
      </w:ins>
      <w:ins w:id="2933" w:author="Ruijie Xu" w:date="2022-01-28T14:18:00Z">
        <w:r w:rsidR="00361AB1" w:rsidRPr="003A137D">
          <w:rPr>
            <w:color w:val="000000" w:themeColor="text1"/>
          </w:rPr>
          <w:t xml:space="preserve">the most recent version of Kraken2’s standard database </w:t>
        </w:r>
      </w:ins>
      <w:ins w:id="2934"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2935" w:author="Ruijie Xu" w:date="2022-01-28T14:20:00Z">
        <w:r w:rsidR="00361AB1" w:rsidRPr="003A137D">
          <w:rPr>
            <w:color w:val="000000" w:themeColor="text1"/>
          </w:rPr>
          <w:t xml:space="preserve">routinely. In addition, the Loman lab </w:t>
        </w:r>
      </w:ins>
      <w:ins w:id="2936" w:author="Ruijie Xu" w:date="2022-01-28T14:22:00Z">
        <w:r w:rsidR="00D42670" w:rsidRPr="003A137D">
          <w:rPr>
            <w:color w:val="000000" w:themeColor="text1"/>
          </w:rPr>
          <w:t xml:space="preserve">has </w:t>
        </w:r>
      </w:ins>
      <w:ins w:id="2937" w:author="Ruijie Xu" w:date="2022-01-28T14:20:00Z">
        <w:r w:rsidR="00361AB1" w:rsidRPr="003A137D">
          <w:rPr>
            <w:color w:val="000000" w:themeColor="text1"/>
          </w:rPr>
          <w:t>buil</w:t>
        </w:r>
      </w:ins>
      <w:ins w:id="2938" w:author="Ruijie Xu" w:date="2022-01-28T14:21:00Z">
        <w:r w:rsidR="00D42670" w:rsidRPr="003A137D">
          <w:rPr>
            <w:color w:val="000000" w:themeColor="text1"/>
          </w:rPr>
          <w:t>t</w:t>
        </w:r>
      </w:ins>
      <w:ins w:id="2939" w:author="Ruijie Xu" w:date="2022-01-28T14:20:00Z">
        <w:r w:rsidR="00361AB1" w:rsidRPr="003A137D">
          <w:rPr>
            <w:color w:val="000000" w:themeColor="text1"/>
          </w:rPr>
          <w:t xml:space="preserve"> </w:t>
        </w:r>
      </w:ins>
      <w:ins w:id="2940" w:author="Ruijie Xu" w:date="2022-01-28T14:22:00Z">
        <w:r w:rsidR="00CA640D" w:rsidRPr="003A137D">
          <w:rPr>
            <w:color w:val="000000" w:themeColor="text1"/>
          </w:rPr>
          <w:t xml:space="preserve">a </w:t>
        </w:r>
      </w:ins>
      <w:ins w:id="2941" w:author="Ruijie Xu" w:date="2022-01-28T14:20:00Z">
        <w:r w:rsidR="00361AB1" w:rsidRPr="003A137D">
          <w:rPr>
            <w:color w:val="000000" w:themeColor="text1"/>
          </w:rPr>
          <w:t>Kraken2</w:t>
        </w:r>
      </w:ins>
      <w:ins w:id="2942" w:author="Ruijie Xu" w:date="2022-01-28T14:22:00Z">
        <w:r w:rsidR="00CA640D" w:rsidRPr="003A137D">
          <w:rPr>
            <w:color w:val="000000" w:themeColor="text1"/>
          </w:rPr>
          <w:t xml:space="preserve"> DB</w:t>
        </w:r>
      </w:ins>
      <w:ins w:id="2943" w:author="Ruijie Xu" w:date="2022-01-28T14:20:00Z">
        <w:r w:rsidR="00361AB1" w:rsidRPr="003A137D">
          <w:rPr>
            <w:color w:val="000000" w:themeColor="text1"/>
          </w:rPr>
          <w:t xml:space="preserve"> w</w:t>
        </w:r>
      </w:ins>
      <w:ins w:id="2944" w:author="Ruijie Xu" w:date="2022-01-28T14:21:00Z">
        <w:r w:rsidR="00361AB1" w:rsidRPr="003A137D">
          <w:rPr>
            <w:color w:val="000000" w:themeColor="text1"/>
          </w:rPr>
          <w:t xml:space="preserve">ith the inclusion of </w:t>
        </w:r>
        <w:del w:id="2945" w:author="Liliana Salvador" w:date="2022-02-26T19:53:00Z">
          <w:r w:rsidR="00361AB1" w:rsidRPr="003A137D" w:rsidDel="004B4B3C">
            <w:rPr>
              <w:color w:val="000000" w:themeColor="text1"/>
            </w:rPr>
            <w:delText xml:space="preserve">the </w:delText>
          </w:r>
        </w:del>
        <w:r w:rsidR="00361AB1" w:rsidRPr="003A137D">
          <w:rPr>
            <w:color w:val="000000" w:themeColor="text1"/>
          </w:rPr>
          <w:t xml:space="preserve">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2946" w:author="Ruijie Xu" w:date="2022-01-28T14:17:00Z">
        <w:r w:rsidR="00361AB1" w:rsidRPr="003A137D">
          <w:rPr>
            <w:color w:val="000000" w:themeColor="text1"/>
          </w:rPr>
          <w:t xml:space="preserve"> </w:t>
        </w:r>
      </w:ins>
      <w:proofErr w:type="gramStart"/>
      <w:ins w:id="2947" w:author="Ruijie Xu" w:date="2022-01-28T14:22:00Z">
        <w:r w:rsidR="00580E1E" w:rsidRPr="003A137D">
          <w:rPr>
            <w:color w:val="000000" w:themeColor="text1"/>
          </w:rPr>
          <w:t>Both of these</w:t>
        </w:r>
        <w:proofErr w:type="gramEnd"/>
        <w:r w:rsidR="00580E1E" w:rsidRPr="003A137D">
          <w:rPr>
            <w:color w:val="000000" w:themeColor="text1"/>
          </w:rPr>
          <w:t xml:space="preserve"> two Kraken2 </w:t>
        </w:r>
        <w:del w:id="2948" w:author="Liliana Salvador" w:date="2022-02-26T19:53:00Z">
          <w:r w:rsidR="00580E1E" w:rsidRPr="003A137D" w:rsidDel="004B4B3C">
            <w:rPr>
              <w:color w:val="000000" w:themeColor="text1"/>
            </w:rPr>
            <w:delText>database</w:delText>
          </w:r>
        </w:del>
      </w:ins>
      <w:ins w:id="2949" w:author="Liliana Salvador" w:date="2022-02-26T19:53:00Z">
        <w:r w:rsidR="004B4B3C">
          <w:rPr>
            <w:color w:val="000000" w:themeColor="text1"/>
          </w:rPr>
          <w:t>DBs</w:t>
        </w:r>
      </w:ins>
      <w:ins w:id="2950" w:author="Ruijie Xu" w:date="2022-01-28T14:22:00Z">
        <w:r w:rsidR="00580E1E" w:rsidRPr="003A137D">
          <w:rPr>
            <w:color w:val="000000" w:themeColor="text1"/>
          </w:rPr>
          <w:t xml:space="preserve"> </w:t>
        </w:r>
        <w:del w:id="2951" w:author="Liliana Salvador" w:date="2022-02-26T19:53:00Z">
          <w:r w:rsidR="00580E1E" w:rsidRPr="003A137D" w:rsidDel="004B4B3C">
            <w:rPr>
              <w:color w:val="000000" w:themeColor="text1"/>
            </w:rPr>
            <w:delText>were</w:delText>
          </w:r>
        </w:del>
      </w:ins>
      <w:ins w:id="2952" w:author="Liliana Salvador" w:date="2022-02-26T19:53:00Z">
        <w:r w:rsidR="004B4B3C">
          <w:rPr>
            <w:color w:val="000000" w:themeColor="text1"/>
          </w:rPr>
          <w:t>are</w:t>
        </w:r>
      </w:ins>
      <w:ins w:id="2953" w:author="Ruijie Xu" w:date="2022-01-28T14:22:00Z">
        <w:r w:rsidR="00580E1E" w:rsidRPr="003A137D">
          <w:rPr>
            <w:color w:val="000000" w:themeColor="text1"/>
          </w:rPr>
          <w:t xml:space="preserve"> </w:t>
        </w:r>
      </w:ins>
      <w:ins w:id="2954" w:author="Liliana Salvador" w:date="2022-02-26T19:53:00Z">
        <w:r w:rsidR="004B4B3C">
          <w:rPr>
            <w:color w:val="000000" w:themeColor="text1"/>
          </w:rPr>
          <w:t xml:space="preserve">freely </w:t>
        </w:r>
      </w:ins>
      <w:ins w:id="2955" w:author="Ruijie Xu" w:date="2022-01-28T14:22:00Z">
        <w:r w:rsidR="00580E1E" w:rsidRPr="003A137D">
          <w:rPr>
            <w:color w:val="000000" w:themeColor="text1"/>
          </w:rPr>
          <w:t xml:space="preserve">available </w:t>
        </w:r>
        <w:del w:id="2956" w:author="Liliana Salvador" w:date="2022-02-26T19:53:00Z">
          <w:r w:rsidR="00580E1E" w:rsidRPr="003A137D" w:rsidDel="004B4B3C">
            <w:rPr>
              <w:color w:val="000000" w:themeColor="text1"/>
            </w:rPr>
            <w:delText xml:space="preserve">freely </w:delText>
          </w:r>
        </w:del>
        <w:r w:rsidR="00580E1E" w:rsidRPr="003A137D">
          <w:rPr>
            <w:color w:val="000000" w:themeColor="text1"/>
          </w:rPr>
          <w:t>to use online</w:t>
        </w:r>
      </w:ins>
      <w:ins w:id="2957" w:author="Ruijie Xu" w:date="2022-01-28T14:23:00Z">
        <w:r w:rsidR="00580E1E" w:rsidRPr="003A137D">
          <w:rPr>
            <w:color w:val="000000" w:themeColor="text1"/>
          </w:rPr>
          <w:t xml:space="preserve">, </w:t>
        </w:r>
        <w:del w:id="2958" w:author="Liliana Salvador" w:date="2022-02-26T19:53:00Z">
          <w:r w:rsidR="00580E1E" w:rsidRPr="003A137D" w:rsidDel="004B4B3C">
            <w:rPr>
              <w:color w:val="000000" w:themeColor="text1"/>
            </w:rPr>
            <w:delText xml:space="preserve">and </w:delText>
          </w:r>
        </w:del>
        <w:r w:rsidR="00580E1E" w:rsidRPr="003A137D">
          <w:rPr>
            <w:color w:val="000000" w:themeColor="text1"/>
          </w:rPr>
          <w:t>replacing the workload of building a database from scratch. However, all three databases mentioned above</w:t>
        </w:r>
        <w:del w:id="2959"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2960" w:author="Liliana Salvador" w:date="2022-02-26T19:54:00Z">
        <w:r w:rsidR="004B4B3C">
          <w:rPr>
            <w:color w:val="000000" w:themeColor="text1"/>
          </w:rPr>
          <w:t xml:space="preserve">the </w:t>
        </w:r>
      </w:ins>
      <w:ins w:id="2961" w:author="Ruijie Xu" w:date="2022-01-28T14:24:00Z">
        <w:r w:rsidR="00580E1E" w:rsidRPr="003A137D">
          <w:rPr>
            <w:color w:val="000000" w:themeColor="text1"/>
          </w:rPr>
          <w:t xml:space="preserve">human genome as the only Eukaryotic genome in the database, which </w:t>
        </w:r>
        <w:del w:id="2962" w:author="Liliana Salvador" w:date="2022-02-26T19:54:00Z">
          <w:r w:rsidR="00580E1E" w:rsidRPr="003A137D" w:rsidDel="004B4B3C">
            <w:rPr>
              <w:color w:val="000000" w:themeColor="text1"/>
            </w:rPr>
            <w:delText>are</w:delText>
          </w:r>
        </w:del>
      </w:ins>
      <w:ins w:id="2963" w:author="Liliana Salvador" w:date="2022-02-26T19:54:00Z">
        <w:r w:rsidR="004B4B3C">
          <w:rPr>
            <w:color w:val="000000" w:themeColor="text1"/>
          </w:rPr>
          <w:t>is</w:t>
        </w:r>
      </w:ins>
      <w:ins w:id="2964" w:author="Ruijie Xu" w:date="2022-01-28T14:24:00Z">
        <w:r w:rsidR="00580E1E" w:rsidRPr="003A137D">
          <w:rPr>
            <w:color w:val="000000" w:themeColor="text1"/>
          </w:rPr>
          <w:t xml:space="preserve"> not the host of our dataset. </w:t>
        </w:r>
      </w:ins>
      <w:ins w:id="2965" w:author="Ruijie Xu" w:date="2022-01-28T14:25:00Z">
        <w:r w:rsidR="00580E1E" w:rsidRPr="003A137D">
          <w:rPr>
            <w:color w:val="000000" w:themeColor="text1"/>
          </w:rPr>
          <w:t xml:space="preserve">The biases introduced from host genomes included in the </w:t>
        </w:r>
        <w:del w:id="2966" w:author="Liliana Salvador" w:date="2022-02-26T19:54:00Z">
          <w:r w:rsidR="00580E1E" w:rsidRPr="003A137D" w:rsidDel="004B4B3C">
            <w:rPr>
              <w:color w:val="000000" w:themeColor="text1"/>
            </w:rPr>
            <w:delText>database</w:delText>
          </w:r>
        </w:del>
      </w:ins>
      <w:ins w:id="2967" w:author="Liliana Salvador" w:date="2022-02-26T19:54:00Z">
        <w:r w:rsidR="004B4B3C">
          <w:rPr>
            <w:color w:val="000000" w:themeColor="text1"/>
          </w:rPr>
          <w:t>DB</w:t>
        </w:r>
      </w:ins>
      <w:ins w:id="2968" w:author="Ruijie Xu" w:date="2022-01-28T14:25:00Z">
        <w:r w:rsidR="00580E1E" w:rsidRPr="003A137D">
          <w:rPr>
            <w:color w:val="000000" w:themeColor="text1"/>
          </w:rPr>
          <w:t xml:space="preserve"> for metagenomics analysis ha</w:t>
        </w:r>
      </w:ins>
      <w:ins w:id="2969" w:author="Liliana Salvador" w:date="2022-02-26T19:54:00Z">
        <w:r w:rsidR="004B4B3C">
          <w:rPr>
            <w:color w:val="000000" w:themeColor="text1"/>
          </w:rPr>
          <w:t>ve</w:t>
        </w:r>
      </w:ins>
      <w:ins w:id="2970" w:author="Ruijie Xu" w:date="2022-01-28T14:25:00Z">
        <w:del w:id="2971"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 previously</w:t>
        </w:r>
      </w:ins>
      <w:ins w:id="2972" w:author="Ruijie Xu" w:date="2022-01-28T14:26:00Z">
        <w:r w:rsidR="00580E1E" w:rsidRPr="003A137D">
          <w:rPr>
            <w:color w:val="000000" w:themeColor="text1"/>
          </w:rPr>
          <w:t xml:space="preserve"> </w:t>
        </w:r>
      </w:ins>
      <w:ins w:id="2973"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2974"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2975" w:author="Ruijie Xu" w:date="2022-01-28T14:26:00Z">
        <w:r w:rsidR="00580E1E" w:rsidRPr="003A137D">
          <w:rPr>
            <w:color w:val="000000" w:themeColor="text1"/>
          </w:rPr>
          <w:t xml:space="preserve"> Therefore, we</w:t>
        </w:r>
        <w:del w:id="2976" w:author="Liliana Salvador" w:date="2022-02-26T19:54:00Z">
          <w:r w:rsidR="00580E1E" w:rsidRPr="003A137D" w:rsidDel="004B4B3C">
            <w:rPr>
              <w:color w:val="000000" w:themeColor="text1"/>
            </w:rPr>
            <w:delText xml:space="preserve"> have</w:delText>
          </w:r>
        </w:del>
        <w:r w:rsidR="00580E1E" w:rsidRPr="003A137D">
          <w:rPr>
            <w:color w:val="000000" w:themeColor="text1"/>
          </w:rPr>
          <w:t xml:space="preserve"> built a separate </w:t>
        </w:r>
        <w:del w:id="2977" w:author="Liliana Salvador" w:date="2022-02-26T19:55:00Z">
          <w:r w:rsidR="00580E1E" w:rsidRPr="003A137D" w:rsidDel="004B4B3C">
            <w:rPr>
              <w:color w:val="000000" w:themeColor="text1"/>
            </w:rPr>
            <w:delText>database</w:delText>
          </w:r>
        </w:del>
      </w:ins>
      <w:ins w:id="2978" w:author="Liliana Salvador" w:date="2022-02-26T19:55:00Z">
        <w:r w:rsidR="004B4B3C">
          <w:rPr>
            <w:color w:val="000000" w:themeColor="text1"/>
          </w:rPr>
          <w:t>DB</w:t>
        </w:r>
      </w:ins>
      <w:ins w:id="2979" w:author="Ruijie Xu" w:date="2022-01-28T14:26:00Z">
        <w:r w:rsidR="00580E1E" w:rsidRPr="003A137D">
          <w:rPr>
            <w:color w:val="000000" w:themeColor="text1"/>
          </w:rPr>
          <w:t xml:space="preserve"> </w:t>
        </w:r>
      </w:ins>
      <w:ins w:id="2980"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2981" w:author="Ruijie Xu" w:date="2022-01-28T14:26:00Z">
        <w:r w:rsidR="00580E1E" w:rsidRPr="003A137D">
          <w:rPr>
            <w:color w:val="000000" w:themeColor="text1"/>
          </w:rPr>
          <w:t>with the inclusion of the two R</w:t>
        </w:r>
      </w:ins>
      <w:ins w:id="2982" w:author="Ruijie Xu" w:date="2022-01-28T14:27:00Z">
        <w:r w:rsidR="00580E1E" w:rsidRPr="003A137D">
          <w:rPr>
            <w:color w:val="000000" w:themeColor="text1"/>
          </w:rPr>
          <w:t>attus hosts genomes</w:t>
        </w:r>
      </w:ins>
      <w:ins w:id="2983" w:author="Ruijie Xu" w:date="2022-01-28T14:28:00Z">
        <w:r w:rsidR="00501658" w:rsidRPr="003A137D">
          <w:rPr>
            <w:color w:val="000000" w:themeColor="text1"/>
          </w:rPr>
          <w:t xml:space="preserve"> on top of the standard </w:t>
        </w:r>
      </w:ins>
      <w:ins w:id="2984" w:author="Liliana Salvador" w:date="2022-02-26T19:55:00Z">
        <w:r w:rsidR="004B4B3C">
          <w:rPr>
            <w:color w:val="000000" w:themeColor="text1"/>
          </w:rPr>
          <w:t>DB</w:t>
        </w:r>
      </w:ins>
      <w:ins w:id="2985" w:author="Ruijie Xu" w:date="2022-01-28T14:28:00Z">
        <w:del w:id="2986" w:author="Liliana Salvador" w:date="2022-02-26T19:55:00Z">
          <w:r w:rsidR="00501658" w:rsidRPr="003A137D" w:rsidDel="004B4B3C">
            <w:rPr>
              <w:color w:val="000000" w:themeColor="text1"/>
            </w:rPr>
            <w:delText>database</w:delText>
          </w:r>
        </w:del>
      </w:ins>
      <w:ins w:id="2987" w:author="Ruijie Xu" w:date="2022-01-28T14:27:00Z">
        <w:del w:id="2988"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2989" w:author="Ruijie Xu" w:date="2022-01-28T14:30:00Z">
        <w:r w:rsidR="00231F8D" w:rsidRPr="003A137D">
          <w:rPr>
            <w:color w:val="000000" w:themeColor="text1"/>
          </w:rPr>
          <w:t xml:space="preserve">We found that although the number of reads classified </w:t>
        </w:r>
      </w:ins>
      <w:ins w:id="2990" w:author="Ruijie Xu" w:date="2022-01-30T14:16:00Z">
        <w:r w:rsidR="00711005" w:rsidRPr="003A137D">
          <w:rPr>
            <w:color w:val="000000" w:themeColor="text1"/>
          </w:rPr>
          <w:t xml:space="preserve">using different </w:t>
        </w:r>
        <w:del w:id="2991" w:author="Liliana Salvador" w:date="2022-02-26T19:55:00Z">
          <w:r w:rsidR="00711005" w:rsidRPr="003A137D" w:rsidDel="003E13CF">
            <w:rPr>
              <w:color w:val="000000" w:themeColor="text1"/>
            </w:rPr>
            <w:delText>databases</w:delText>
          </w:r>
        </w:del>
      </w:ins>
      <w:ins w:id="2992" w:author="Liliana Salvador" w:date="2022-02-26T19:55:00Z">
        <w:r w:rsidR="003E13CF">
          <w:rPr>
            <w:color w:val="000000" w:themeColor="text1"/>
          </w:rPr>
          <w:t>DBs</w:t>
        </w:r>
      </w:ins>
      <w:ins w:id="2993" w:author="Ruijie Xu" w:date="2022-01-30T14:16:00Z">
        <w:r w:rsidR="00711005" w:rsidRPr="003A137D">
          <w:rPr>
            <w:color w:val="000000" w:themeColor="text1"/>
          </w:rPr>
          <w:t xml:space="preserve"> </w:t>
        </w:r>
      </w:ins>
      <w:ins w:id="2994" w:author="Ruijie Xu" w:date="2022-01-28T14:31:00Z">
        <w:r w:rsidR="00231F8D" w:rsidRPr="003A137D">
          <w:rPr>
            <w:color w:val="000000" w:themeColor="text1"/>
          </w:rPr>
          <w:t>differ</w:t>
        </w:r>
        <w:del w:id="2995"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2996" w:author="Liliana Salvador" w:date="2022-02-26T19:55:00Z">
        <w:r w:rsidR="003E13CF">
          <w:rPr>
            <w:color w:val="000000" w:themeColor="text1"/>
          </w:rPr>
          <w:t xml:space="preserve"> </w:t>
        </w:r>
      </w:ins>
      <w:ins w:id="2997" w:author="Liliana Salvador" w:date="2022-02-26T19:56:00Z">
        <w:r w:rsidR="003E13CF">
          <w:rPr>
            <w:color w:val="000000" w:themeColor="text1"/>
          </w:rPr>
          <w:t>from each other</w:t>
        </w:r>
      </w:ins>
      <w:ins w:id="2998" w:author="Ruijie Xu" w:date="2022-01-28T14:31:00Z">
        <w:r w:rsidR="00231F8D" w:rsidRPr="003A137D">
          <w:rPr>
            <w:color w:val="000000" w:themeColor="text1"/>
          </w:rPr>
          <w:t xml:space="preserve">, the </w:t>
        </w:r>
      </w:ins>
      <w:ins w:id="2999" w:author="Ruijie Xu" w:date="2022-01-28T14:39:00Z">
        <w:r w:rsidR="00041873" w:rsidRPr="003A137D">
          <w:rPr>
            <w:color w:val="000000" w:themeColor="text1"/>
          </w:rPr>
          <w:t>characterization</w:t>
        </w:r>
      </w:ins>
      <w:ins w:id="3000"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3001" w:author="Ruijie Xu" w:date="2022-01-28T14:39:00Z">
        <w:del w:id="3002" w:author="Liliana Salvador" w:date="2022-02-26T19:56:00Z">
          <w:r w:rsidR="003E2F03" w:rsidRPr="003A137D" w:rsidDel="003E13CF">
            <w:rPr>
              <w:color w:val="000000" w:themeColor="text1"/>
            </w:rPr>
            <w:delText>won’t</w:delText>
          </w:r>
        </w:del>
      </w:ins>
      <w:ins w:id="3003" w:author="Liliana Salvador" w:date="2022-02-26T19:56:00Z">
        <w:r w:rsidR="003E13CF">
          <w:rPr>
            <w:color w:val="000000" w:themeColor="text1"/>
          </w:rPr>
          <w:t>will not</w:t>
        </w:r>
      </w:ins>
      <w:ins w:id="3004" w:author="Ruijie Xu" w:date="2022-01-28T14:39:00Z">
        <w:r w:rsidR="003E2F03" w:rsidRPr="003A137D">
          <w:rPr>
            <w:color w:val="000000" w:themeColor="text1"/>
          </w:rPr>
          <w:t xml:space="preserve"> be largely biased </w:t>
        </w:r>
        <w:proofErr w:type="gramStart"/>
        <w:r w:rsidR="003E2F03" w:rsidRPr="003A137D">
          <w:rPr>
            <w:color w:val="000000" w:themeColor="text1"/>
          </w:rPr>
          <w:t xml:space="preserve">by the </w:t>
        </w:r>
      </w:ins>
      <w:ins w:id="3005" w:author="Ruijie Xu" w:date="2022-01-28T14:33:00Z">
        <w:r w:rsidR="002C6C2D" w:rsidRPr="003A137D">
          <w:rPr>
            <w:color w:val="000000" w:themeColor="text1"/>
          </w:rPr>
          <w:t>us</w:t>
        </w:r>
      </w:ins>
      <w:ins w:id="3006" w:author="Ruijie Xu" w:date="2022-01-28T14:39:00Z">
        <w:r w:rsidR="003E2F03" w:rsidRPr="003A137D">
          <w:rPr>
            <w:color w:val="000000" w:themeColor="text1"/>
          </w:rPr>
          <w:t>e</w:t>
        </w:r>
      </w:ins>
      <w:ins w:id="3007" w:author="Ruijie Xu" w:date="2022-01-28T14:33:00Z">
        <w:r w:rsidR="002C6C2D" w:rsidRPr="003A137D">
          <w:rPr>
            <w:color w:val="000000" w:themeColor="text1"/>
          </w:rPr>
          <w:t xml:space="preserve"> </w:t>
        </w:r>
      </w:ins>
      <w:ins w:id="3008" w:author="Liliana Salvador" w:date="2022-02-26T19:56:00Z">
        <w:r w:rsidR="003E13CF">
          <w:rPr>
            <w:color w:val="000000" w:themeColor="text1"/>
          </w:rPr>
          <w:t>of</w:t>
        </w:r>
        <w:proofErr w:type="gramEnd"/>
        <w:r w:rsidR="003E13CF">
          <w:rPr>
            <w:color w:val="000000" w:themeColor="text1"/>
          </w:rPr>
          <w:t xml:space="preserve"> </w:t>
        </w:r>
      </w:ins>
      <w:ins w:id="3009" w:author="Ruijie Xu" w:date="2022-01-28T14:33:00Z">
        <w:r w:rsidR="002C6C2D" w:rsidRPr="003A137D">
          <w:rPr>
            <w:color w:val="000000" w:themeColor="text1"/>
          </w:rPr>
          <w:t xml:space="preserve">different </w:t>
        </w:r>
        <w:del w:id="3010" w:author="Liliana Salvador" w:date="2022-02-26T19:56:00Z">
          <w:r w:rsidR="002C6C2D" w:rsidRPr="003A137D" w:rsidDel="003E13CF">
            <w:rPr>
              <w:color w:val="000000" w:themeColor="text1"/>
            </w:rPr>
            <w:delText>databases</w:delText>
          </w:r>
        </w:del>
      </w:ins>
      <w:proofErr w:type="spellStart"/>
      <w:ins w:id="3011" w:author="Liliana Salvador" w:date="2022-02-26T19:56:00Z">
        <w:r w:rsidR="003E13CF">
          <w:rPr>
            <w:color w:val="000000" w:themeColor="text1"/>
          </w:rPr>
          <w:t>DBs</w:t>
        </w:r>
      </w:ins>
      <w:ins w:id="3012" w:author="Ruijie Xu" w:date="2022-01-28T14:33:00Z">
        <w:r w:rsidR="002C6C2D" w:rsidRPr="003A137D">
          <w:rPr>
            <w:color w:val="000000" w:themeColor="text1"/>
          </w:rPr>
          <w:t>.</w:t>
        </w:r>
        <w:proofErr w:type="spellEnd"/>
        <w:r w:rsidR="002C6C2D" w:rsidRPr="003A137D">
          <w:rPr>
            <w:color w:val="000000" w:themeColor="text1"/>
          </w:rPr>
          <w:t xml:space="preserve"> </w:t>
        </w:r>
      </w:ins>
      <w:ins w:id="3013" w:author="Ruijie Xu" w:date="2022-01-28T14:39:00Z">
        <w:r w:rsidR="00346254" w:rsidRPr="003A137D">
          <w:rPr>
            <w:color w:val="000000" w:themeColor="text1"/>
          </w:rPr>
          <w:t>I</w:t>
        </w:r>
      </w:ins>
      <w:ins w:id="3014" w:author="Ruijie Xu" w:date="2022-01-28T14:40:00Z">
        <w:r w:rsidR="00346254" w:rsidRPr="003A137D">
          <w:rPr>
            <w:color w:val="000000" w:themeColor="text1"/>
          </w:rPr>
          <w:t>n our analyses, o</w:t>
        </w:r>
      </w:ins>
      <w:ins w:id="3015" w:author="Ruijie Xu" w:date="2022-01-28T14:33:00Z">
        <w:r w:rsidR="002C6C2D" w:rsidRPr="003A137D">
          <w:rPr>
            <w:color w:val="000000" w:themeColor="text1"/>
          </w:rPr>
          <w:t xml:space="preserve">nly the </w:t>
        </w:r>
      </w:ins>
      <w:proofErr w:type="spellStart"/>
      <w:ins w:id="3016"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3017" w:author="Ruijie Xu" w:date="2022-01-28T14:33:00Z">
        <w:r w:rsidR="002C6C2D" w:rsidRPr="003A137D">
          <w:rPr>
            <w:color w:val="000000" w:themeColor="text1"/>
          </w:rPr>
          <w:t>Shannon ind</w:t>
        </w:r>
      </w:ins>
      <w:ins w:id="3018" w:author="Ruijie Xu" w:date="2022-02-27T12:55:00Z">
        <w:r w:rsidR="003A1276">
          <w:rPr>
            <w:color w:val="000000" w:themeColor="text1"/>
          </w:rPr>
          <w:t>ices</w:t>
        </w:r>
      </w:ins>
      <w:ins w:id="3019" w:author="Liliana Salvador" w:date="2022-02-26T19:56:00Z">
        <w:del w:id="3020" w:author="Ruijie Xu" w:date="2022-02-27T12:55:00Z">
          <w:r w:rsidR="003E13CF" w:rsidDel="003A1276">
            <w:rPr>
              <w:color w:val="000000" w:themeColor="text1"/>
            </w:rPr>
            <w:delText>exes</w:delText>
          </w:r>
        </w:del>
      </w:ins>
      <w:ins w:id="3021" w:author="Ruijie Xu" w:date="2022-01-28T14:33:00Z">
        <w:del w:id="3022" w:author="Liliana Salvador" w:date="2022-02-26T19:56:00Z">
          <w:r w:rsidR="002C6C2D" w:rsidRPr="003A137D" w:rsidDel="003E13CF">
            <w:rPr>
              <w:color w:val="000000" w:themeColor="text1"/>
            </w:rPr>
            <w:delText>ices</w:delText>
          </w:r>
        </w:del>
      </w:ins>
      <w:ins w:id="3023" w:author="Ruijie Xu" w:date="2022-01-28T14:40:00Z">
        <w:r w:rsidR="00346254" w:rsidRPr="003A137D">
          <w:rPr>
            <w:color w:val="000000" w:themeColor="text1"/>
          </w:rPr>
          <w:t>)</w:t>
        </w:r>
      </w:ins>
      <w:ins w:id="3024" w:author="Ruijie Xu" w:date="2022-02-11T09:36:00Z">
        <w:r w:rsidR="00AE3AD8">
          <w:rPr>
            <w:color w:val="000000" w:themeColor="text1"/>
          </w:rPr>
          <w:t>, which accounts for the rare species within the community,</w:t>
        </w:r>
      </w:ins>
      <w:ins w:id="3025" w:author="Ruijie Xu" w:date="2022-01-28T14:33:00Z">
        <w:r w:rsidR="002C6C2D" w:rsidRPr="003A137D">
          <w:rPr>
            <w:color w:val="000000" w:themeColor="text1"/>
          </w:rPr>
          <w:t xml:space="preserve"> obtained from </w:t>
        </w:r>
      </w:ins>
      <w:ins w:id="3026" w:author="Ruijie Xu" w:date="2022-01-28T14:40:00Z">
        <w:r w:rsidR="00441098" w:rsidRPr="003A137D">
          <w:rPr>
            <w:color w:val="000000" w:themeColor="text1"/>
          </w:rPr>
          <w:t xml:space="preserve">the </w:t>
        </w:r>
      </w:ins>
      <w:proofErr w:type="spellStart"/>
      <w:ins w:id="3027" w:author="Ruijie Xu" w:date="2022-01-28T14:33:00Z">
        <w:r w:rsidR="002C6C2D" w:rsidRPr="003A137D">
          <w:rPr>
            <w:color w:val="000000" w:themeColor="text1"/>
          </w:rPr>
          <w:t>miniKraken</w:t>
        </w:r>
        <w:proofErr w:type="spellEnd"/>
        <w:r w:rsidR="002C6C2D" w:rsidRPr="003A137D">
          <w:rPr>
            <w:color w:val="000000" w:themeColor="text1"/>
          </w:rPr>
          <w:t xml:space="preserve"> DB were </w:t>
        </w:r>
        <w:del w:id="3028"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3029" w:author="Liliana Salvador" w:date="2022-02-26T19:56:00Z">
        <w:r w:rsidR="003E13CF" w:rsidRPr="003A137D">
          <w:rPr>
            <w:color w:val="000000" w:themeColor="text1"/>
          </w:rPr>
          <w:t xml:space="preserve">different </w:t>
        </w:r>
      </w:ins>
      <w:ins w:id="3030" w:author="Ruijie Xu" w:date="2022-01-28T14:33:00Z">
        <w:del w:id="3031" w:author="Liliana Salvador" w:date="2022-02-26T19:57:00Z">
          <w:r w:rsidR="002C6C2D" w:rsidRPr="003A137D" w:rsidDel="003E13CF">
            <w:rPr>
              <w:color w:val="000000" w:themeColor="text1"/>
            </w:rPr>
            <w:delText>with that of other</w:delText>
          </w:r>
        </w:del>
      </w:ins>
      <w:ins w:id="3032" w:author="Liliana Salvador" w:date="2022-02-26T19:57:00Z">
        <w:r w:rsidR="003E13CF">
          <w:rPr>
            <w:color w:val="000000" w:themeColor="text1"/>
          </w:rPr>
          <w:t>when compared to other</w:t>
        </w:r>
      </w:ins>
      <w:ins w:id="3033" w:author="Ruijie Xu" w:date="2022-01-28T14:33:00Z">
        <w:r w:rsidR="002C6C2D" w:rsidRPr="003A137D">
          <w:rPr>
            <w:color w:val="000000" w:themeColor="text1"/>
          </w:rPr>
          <w:t xml:space="preserve"> </w:t>
        </w:r>
      </w:ins>
      <w:ins w:id="3034" w:author="Ruijie Xu" w:date="2022-02-27T12:55:00Z">
        <w:r w:rsidR="003A1276">
          <w:rPr>
            <w:color w:val="000000" w:themeColor="text1"/>
          </w:rPr>
          <w:t>DB</w:t>
        </w:r>
      </w:ins>
      <w:ins w:id="3035" w:author="Ruijie Xu" w:date="2022-01-28T14:34:00Z">
        <w:r w:rsidR="002C6C2D" w:rsidRPr="003A137D">
          <w:rPr>
            <w:color w:val="000000" w:themeColor="text1"/>
          </w:rPr>
          <w:t xml:space="preserve">. </w:t>
        </w:r>
      </w:ins>
      <w:ins w:id="3036" w:author="Ruijie Xu" w:date="2022-02-11T09:37:00Z">
        <w:r w:rsidR="00D0170E">
          <w:rPr>
            <w:color w:val="000000" w:themeColor="text1"/>
          </w:rPr>
          <w:t>On the other hand, t</w:t>
        </w:r>
      </w:ins>
      <w:ins w:id="3037" w:author="Ruijie Xu" w:date="2022-01-28T14:34:00Z">
        <w:r w:rsidR="002C6C2D" w:rsidRPr="003A137D">
          <w:rPr>
            <w:color w:val="000000" w:themeColor="text1"/>
          </w:rPr>
          <w:t xml:space="preserve">he </w:t>
        </w:r>
      </w:ins>
      <w:proofErr w:type="spellStart"/>
      <w:ins w:id="3038" w:author="Ruijie Xu" w:date="2022-02-11T09:26:00Z">
        <w:r w:rsidR="00770C48">
          <w:rPr>
            <w:color w:val="000000" w:themeColor="text1"/>
          </w:rPr>
          <w:t>evene</w:t>
        </w:r>
      </w:ins>
      <w:ins w:id="3039" w:author="Ruijie Xu" w:date="2022-02-11T09:27:00Z">
        <w:r w:rsidR="00770C48">
          <w:rPr>
            <w:color w:val="000000" w:themeColor="text1"/>
          </w:rPr>
          <w:t>ss</w:t>
        </w:r>
        <w:proofErr w:type="spellEnd"/>
        <w:r w:rsidR="00770C48">
          <w:rPr>
            <w:color w:val="000000" w:themeColor="text1"/>
          </w:rPr>
          <w:t xml:space="preserve"> of each sample</w:t>
        </w:r>
      </w:ins>
      <w:ins w:id="3040" w:author="Liliana Salvador" w:date="2022-02-26T19:57:00Z">
        <w:r w:rsidR="003E13CF">
          <w:rPr>
            <w:color w:val="000000" w:themeColor="text1"/>
          </w:rPr>
          <w:t>’</w:t>
        </w:r>
      </w:ins>
      <w:ins w:id="3041" w:author="Ruijie Xu" w:date="2022-02-11T09:27:00Z">
        <w:r w:rsidR="00770C48">
          <w:rPr>
            <w:color w:val="000000" w:themeColor="text1"/>
          </w:rPr>
          <w:t>s</w:t>
        </w:r>
        <w:del w:id="3042" w:author="Liliana Salvador" w:date="2022-02-26T19:57:00Z">
          <w:r w:rsidR="00770C48" w:rsidDel="003E13CF">
            <w:rPr>
              <w:color w:val="000000" w:themeColor="text1"/>
            </w:rPr>
            <w:delText>’</w:delText>
          </w:r>
        </w:del>
        <w:r w:rsidR="00770C48">
          <w:rPr>
            <w:color w:val="000000" w:themeColor="text1"/>
          </w:rPr>
          <w:t xml:space="preserve"> microbial community </w:t>
        </w:r>
      </w:ins>
      <w:ins w:id="3043" w:author="Ruijie Xu" w:date="2022-02-11T09:25:00Z">
        <w:r w:rsidR="00B45467">
          <w:rPr>
            <w:color w:val="000000" w:themeColor="text1"/>
          </w:rPr>
          <w:t>measured</w:t>
        </w:r>
      </w:ins>
      <w:ins w:id="3044" w:author="Ruijie Xu" w:date="2022-01-28T14:40:00Z">
        <w:r w:rsidR="00ED79D7" w:rsidRPr="003A137D">
          <w:rPr>
            <w:color w:val="000000" w:themeColor="text1"/>
          </w:rPr>
          <w:t xml:space="preserve"> </w:t>
        </w:r>
      </w:ins>
      <w:ins w:id="3045" w:author="Ruijie Xu" w:date="2022-02-11T09:26:00Z">
        <w:r w:rsidR="00B45467">
          <w:rPr>
            <w:color w:val="000000" w:themeColor="text1"/>
          </w:rPr>
          <w:t xml:space="preserve">with </w:t>
        </w:r>
      </w:ins>
      <w:ins w:id="3046" w:author="Ruijie Xu" w:date="2022-02-27T12:55:00Z">
        <w:r w:rsidR="003A1276">
          <w:rPr>
            <w:color w:val="000000" w:themeColor="text1"/>
          </w:rPr>
          <w:t xml:space="preserve">the </w:t>
        </w:r>
      </w:ins>
      <w:ins w:id="3047" w:author="Ruijie Xu" w:date="2022-02-11T09:26:00Z">
        <w:r w:rsidR="00B45467">
          <w:rPr>
            <w:color w:val="000000" w:themeColor="text1"/>
          </w:rPr>
          <w:t>Simpso</w:t>
        </w:r>
      </w:ins>
      <w:ins w:id="3048" w:author="Ruijie Xu" w:date="2022-02-27T12:55:00Z">
        <w:r w:rsidR="003A1276">
          <w:rPr>
            <w:color w:val="000000" w:themeColor="text1"/>
          </w:rPr>
          <w:t>n</w:t>
        </w:r>
      </w:ins>
      <w:ins w:id="3049" w:author="Ruijie Xu" w:date="2022-02-11T09:26:00Z">
        <w:r w:rsidR="00B45467">
          <w:rPr>
            <w:color w:val="000000" w:themeColor="text1"/>
          </w:rPr>
          <w:t xml:space="preserve"> ind</w:t>
        </w:r>
      </w:ins>
      <w:ins w:id="3050" w:author="Ruijie Xu" w:date="2022-02-27T12:56:00Z">
        <w:r w:rsidR="003A1276">
          <w:rPr>
            <w:color w:val="000000" w:themeColor="text1"/>
          </w:rPr>
          <w:t>ices</w:t>
        </w:r>
      </w:ins>
      <w:ins w:id="3051" w:author="Ruijie Xu" w:date="2022-02-11T09:26:00Z">
        <w:r w:rsidR="00B45467">
          <w:rPr>
            <w:color w:val="000000" w:themeColor="text1"/>
          </w:rPr>
          <w:t xml:space="preserve"> </w:t>
        </w:r>
      </w:ins>
      <w:ins w:id="3052" w:author="Ruijie Xu" w:date="2022-01-28T14:34:00Z">
        <w:r w:rsidR="002C6C2D" w:rsidRPr="003A137D">
          <w:rPr>
            <w:color w:val="000000" w:themeColor="text1"/>
          </w:rPr>
          <w:t>w</w:t>
        </w:r>
      </w:ins>
      <w:ins w:id="3053" w:author="Ruijie Xu" w:date="2022-02-27T12:56:00Z">
        <w:r w:rsidR="003A1276">
          <w:rPr>
            <w:color w:val="000000" w:themeColor="text1"/>
          </w:rPr>
          <w:t>ere</w:t>
        </w:r>
      </w:ins>
      <w:ins w:id="3054" w:author="Liliana Salvador" w:date="2022-02-26T19:57:00Z">
        <w:del w:id="3055" w:author="Ruijie Xu" w:date="2022-02-27T12:56:00Z">
          <w:r w:rsidR="003E13CF" w:rsidDel="003A1276">
            <w:rPr>
              <w:color w:val="000000" w:themeColor="text1"/>
            </w:rPr>
            <w:delText>as</w:delText>
          </w:r>
        </w:del>
      </w:ins>
      <w:ins w:id="3056" w:author="Ruijie Xu" w:date="2022-01-28T14:34:00Z">
        <w:del w:id="3057"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3058" w:author="Ruijie Xu" w:date="2022-01-28T14:35:00Z">
        <w:r w:rsidR="002C6C2D" w:rsidRPr="003A137D">
          <w:rPr>
            <w:color w:val="000000" w:themeColor="text1"/>
          </w:rPr>
          <w:t xml:space="preserve">mostly consistent across </w:t>
        </w:r>
      </w:ins>
      <w:ins w:id="3059" w:author="Liliana Salvador" w:date="2022-02-26T19:57:00Z">
        <w:r w:rsidR="003E13CF">
          <w:rPr>
            <w:color w:val="000000" w:themeColor="text1"/>
          </w:rPr>
          <w:t xml:space="preserve">the </w:t>
        </w:r>
      </w:ins>
      <w:ins w:id="3060" w:author="Ruijie Xu" w:date="2022-01-28T14:35:00Z">
        <w:r w:rsidR="002C6C2D" w:rsidRPr="003A137D">
          <w:rPr>
            <w:color w:val="000000" w:themeColor="text1"/>
          </w:rPr>
          <w:t xml:space="preserve">classifications </w:t>
        </w:r>
        <w:del w:id="3061" w:author="Liliana Salvador" w:date="2022-02-26T19:58:00Z">
          <w:r w:rsidR="002C6C2D" w:rsidRPr="003A137D" w:rsidDel="003E13CF">
            <w:rPr>
              <w:color w:val="000000" w:themeColor="text1"/>
            </w:rPr>
            <w:delText>of</w:delText>
          </w:r>
        </w:del>
      </w:ins>
      <w:ins w:id="3062" w:author="Liliana Salvador" w:date="2022-02-26T19:58:00Z">
        <w:r w:rsidR="003E13CF">
          <w:rPr>
            <w:color w:val="000000" w:themeColor="text1"/>
          </w:rPr>
          <w:t>with</w:t>
        </w:r>
      </w:ins>
      <w:ins w:id="3063" w:author="Ruijie Xu" w:date="2022-01-28T14:35:00Z">
        <w:r w:rsidR="002C6C2D" w:rsidRPr="003A137D">
          <w:rPr>
            <w:color w:val="000000" w:themeColor="text1"/>
          </w:rPr>
          <w:t xml:space="preserve"> different </w:t>
        </w:r>
        <w:proofErr w:type="spellStart"/>
        <w:r w:rsidR="002C6C2D" w:rsidRPr="003A137D">
          <w:rPr>
            <w:color w:val="000000" w:themeColor="text1"/>
          </w:rPr>
          <w:t>DBs</w:t>
        </w:r>
      </w:ins>
      <w:ins w:id="3064" w:author="Ruijie Xu" w:date="2022-01-28T14:36:00Z">
        <w:r w:rsidR="002C6C2D" w:rsidRPr="003A137D">
          <w:rPr>
            <w:color w:val="000000" w:themeColor="text1"/>
          </w:rPr>
          <w:t>.</w:t>
        </w:r>
      </w:ins>
      <w:proofErr w:type="spellEnd"/>
      <w:ins w:id="3065" w:author="Ruijie Xu" w:date="2022-01-28T14:38:00Z">
        <w:r w:rsidR="00041873" w:rsidRPr="003A137D">
          <w:rPr>
            <w:color w:val="000000" w:themeColor="text1"/>
          </w:rPr>
          <w:t xml:space="preserve"> </w:t>
        </w:r>
      </w:ins>
      <w:ins w:id="3066" w:author="Ruijie Xu" w:date="2022-02-02T13:40:00Z">
        <w:r w:rsidR="008D59B2">
          <w:rPr>
            <w:color w:val="000000" w:themeColor="text1"/>
          </w:rPr>
          <w:t>For microbial communitie</w:t>
        </w:r>
        <w:del w:id="3067" w:author="Liliana Salvador" w:date="2022-02-26T19:58:00Z">
          <w:r w:rsidR="008D59B2" w:rsidDel="003E13CF">
            <w:rPr>
              <w:color w:val="000000" w:themeColor="text1"/>
            </w:rPr>
            <w:delText>i</w:delText>
          </w:r>
        </w:del>
        <w:r w:rsidR="008D59B2">
          <w:rPr>
            <w:color w:val="000000" w:themeColor="text1"/>
          </w:rPr>
          <w:t>s between sample</w:t>
        </w:r>
      </w:ins>
      <w:ins w:id="3068" w:author="Ruijie Xu" w:date="2022-02-02T13:41:00Z">
        <w:r w:rsidR="008D59B2">
          <w:rPr>
            <w:color w:val="000000" w:themeColor="text1"/>
          </w:rPr>
          <w:t>s</w:t>
        </w:r>
      </w:ins>
      <w:ins w:id="3069" w:author="Ruijie Xu" w:date="2022-01-28T14:44:00Z">
        <w:r w:rsidR="00290E6E" w:rsidRPr="003A137D">
          <w:rPr>
            <w:color w:val="000000" w:themeColor="text1"/>
          </w:rPr>
          <w:t>, we found that only the</w:t>
        </w:r>
      </w:ins>
      <w:ins w:id="3070" w:author="Ruijie Xu" w:date="2022-02-27T12:56:00Z">
        <w:r w:rsidR="003A1276">
          <w:rPr>
            <w:color w:val="000000" w:themeColor="text1"/>
          </w:rPr>
          <w:t xml:space="preserve"> </w:t>
        </w:r>
      </w:ins>
      <w:ins w:id="3071" w:author="Ruijie Xu" w:date="2022-01-28T14:44:00Z">
        <w:r w:rsidR="00290E6E" w:rsidRPr="003A137D">
          <w:rPr>
            <w:color w:val="000000" w:themeColor="text1"/>
          </w:rPr>
          <w:t>clusters des</w:t>
        </w:r>
      </w:ins>
      <w:ins w:id="3072" w:author="Ruijie Xu" w:date="2022-01-28T14:45:00Z">
        <w:r w:rsidR="00290E6E" w:rsidRPr="003A137D">
          <w:rPr>
            <w:color w:val="000000" w:themeColor="text1"/>
          </w:rPr>
          <w:t>cr</w:t>
        </w:r>
      </w:ins>
      <w:ins w:id="3073" w:author="Liliana Salvador" w:date="2022-02-26T19:58:00Z">
        <w:r w:rsidR="003E13CF">
          <w:rPr>
            <w:color w:val="000000" w:themeColor="text1"/>
          </w:rPr>
          <w:t>i</w:t>
        </w:r>
      </w:ins>
      <w:ins w:id="3074" w:author="Ruijie Xu" w:date="2022-01-28T14:45:00Z">
        <w:r w:rsidR="00290E6E" w:rsidRPr="003A137D">
          <w:rPr>
            <w:color w:val="000000" w:themeColor="text1"/>
          </w:rPr>
          <w:t xml:space="preserve">bing the </w:t>
        </w:r>
      </w:ins>
      <w:ins w:id="3075" w:author="Ruijie Xu" w:date="2022-01-30T14:17:00Z">
        <w:r w:rsidR="00711005" w:rsidRPr="003A137D">
          <w:rPr>
            <w:color w:val="000000" w:themeColor="text1"/>
          </w:rPr>
          <w:t>most distincti</w:t>
        </w:r>
      </w:ins>
      <w:ins w:id="3076" w:author="Ruijie Xu" w:date="2022-01-30T14:18:00Z">
        <w:r w:rsidR="00711005" w:rsidRPr="003A137D">
          <w:rPr>
            <w:color w:val="000000" w:themeColor="text1"/>
          </w:rPr>
          <w:t xml:space="preserve">ve </w:t>
        </w:r>
      </w:ins>
      <w:ins w:id="3077" w:author="Ruijie Xu" w:date="2022-01-28T14:44:00Z">
        <w:r w:rsidR="00290E6E" w:rsidRPr="003A137D">
          <w:rPr>
            <w:color w:val="000000" w:themeColor="text1"/>
          </w:rPr>
          <w:t xml:space="preserve">relationships between samples </w:t>
        </w:r>
      </w:ins>
      <w:ins w:id="3078" w:author="Ruijie Xu" w:date="2022-01-28T14:45:00Z">
        <w:r w:rsidR="00290E6E" w:rsidRPr="003A137D">
          <w:rPr>
            <w:color w:val="000000" w:themeColor="text1"/>
          </w:rPr>
          <w:t xml:space="preserve">were consistent across the </w:t>
        </w:r>
      </w:ins>
      <w:proofErr w:type="spellStart"/>
      <w:ins w:id="3079" w:author="Liliana Salvador" w:date="2022-02-26T19:58:00Z">
        <w:r w:rsidR="003E13CF">
          <w:rPr>
            <w:color w:val="000000" w:themeColor="text1"/>
          </w:rPr>
          <w:t>the</w:t>
        </w:r>
        <w:proofErr w:type="spellEnd"/>
        <w:r w:rsidR="003E13CF">
          <w:rPr>
            <w:color w:val="000000" w:themeColor="text1"/>
          </w:rPr>
          <w:t xml:space="preserve"> </w:t>
        </w:r>
      </w:ins>
      <w:ins w:id="3080" w:author="Ruijie Xu" w:date="2022-01-28T14:45:00Z">
        <w:r w:rsidR="00290E6E" w:rsidRPr="003A137D">
          <w:rPr>
            <w:color w:val="000000" w:themeColor="text1"/>
          </w:rPr>
          <w:t xml:space="preserve">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ins w:id="3081" w:author="Ruijie Xu" w:date="2022-01-28T14:46:00Z">
        <w:r w:rsidR="00290E6E" w:rsidRPr="003A137D">
          <w:rPr>
            <w:color w:val="000000" w:themeColor="text1"/>
          </w:rPr>
          <w:t>Sophis</w:t>
        </w:r>
      </w:ins>
      <w:ins w:id="3082" w:author="Liliana Salvador" w:date="2022-02-26T19:58:00Z">
        <w:r w:rsidR="003E13CF">
          <w:rPr>
            <w:color w:val="000000" w:themeColor="text1"/>
          </w:rPr>
          <w:t>ti</w:t>
        </w:r>
      </w:ins>
      <w:ins w:id="3083" w:author="Ruijie Xu" w:date="2022-01-28T14:46:00Z">
        <w:r w:rsidR="00290E6E" w:rsidRPr="003A137D">
          <w:rPr>
            <w:color w:val="000000" w:themeColor="text1"/>
          </w:rPr>
          <w:t xml:space="preserve">cated relationships between samples were altered by </w:t>
        </w:r>
      </w:ins>
      <w:ins w:id="3084" w:author="Ruijie Xu" w:date="2022-01-28T14:47:00Z">
        <w:r w:rsidR="00290E6E" w:rsidRPr="003A137D">
          <w:rPr>
            <w:color w:val="000000" w:themeColor="text1"/>
          </w:rPr>
          <w:t xml:space="preserve">the biases introduced from DB selection. </w:t>
        </w:r>
      </w:ins>
      <w:del w:id="3085"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3086"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3087" w:name="OLE_LINK207"/>
        <w:bookmarkStart w:id="3088"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3087"/>
      <w:bookmarkEnd w:id="3088"/>
    </w:p>
    <w:p w14:paraId="19B6D191" w14:textId="77777777" w:rsidR="003E13CF" w:rsidRPr="003A137D" w:rsidRDefault="003E13CF" w:rsidP="0046408A">
      <w:pPr>
        <w:spacing w:line="480" w:lineRule="auto"/>
        <w:rPr>
          <w:ins w:id="3089"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3090" w:author="Ruijie Xu" w:date="2022-01-28T14:47:00Z"/>
          <w:color w:val="000000" w:themeColor="text1"/>
        </w:rPr>
      </w:pPr>
      <w:del w:id="3091" w:author="Ruijie Xu" w:date="2022-01-28T14:47:00Z">
        <w:r w:rsidRPr="003A137D" w:rsidDel="00DF6582">
          <w:rPr>
            <w:color w:val="000000" w:themeColor="text1"/>
          </w:rPr>
          <w:lastRenderedPageBreak/>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RDefault="005912FB" w:rsidP="00271EA9">
      <w:pPr>
        <w:spacing w:line="480" w:lineRule="auto"/>
        <w:rPr>
          <w:b/>
          <w:bCs/>
          <w:color w:val="000000" w:themeColor="text1"/>
        </w:rPr>
      </w:pPr>
    </w:p>
    <w:p w14:paraId="25BF079E" w14:textId="771AA7CB" w:rsidR="00B26496" w:rsidRPr="001E3899" w:rsidRDefault="00B26496" w:rsidP="00271EA9">
      <w:pPr>
        <w:spacing w:line="480" w:lineRule="auto"/>
        <w:rPr>
          <w:ins w:id="3092" w:author="Ruijie Xu" w:date="2022-01-30T12:35:00Z"/>
          <w:b/>
          <w:bCs/>
          <w:color w:val="000000" w:themeColor="text1"/>
          <w:rPrChange w:id="3093" w:author="Ruijie Xu" w:date="2022-01-31T16:48:00Z">
            <w:rPr>
              <w:ins w:id="3094" w:author="Ruijie Xu" w:date="2022-01-30T12:35:00Z"/>
              <w:color w:val="000000" w:themeColor="text1"/>
            </w:rPr>
          </w:rPrChange>
        </w:rPr>
      </w:pPr>
      <w:ins w:id="3095" w:author="Ruijie Xu" w:date="2022-01-30T12:35:00Z">
        <w:r w:rsidRPr="001E3899">
          <w:rPr>
            <w:b/>
            <w:bCs/>
            <w:color w:val="000000" w:themeColor="text1"/>
            <w:rPrChange w:id="3096" w:author="Ruijie Xu" w:date="2022-01-31T16:48:00Z">
              <w:rPr>
                <w:color w:val="000000" w:themeColor="text1"/>
              </w:rPr>
            </w:rPrChange>
          </w:rPr>
          <w:t xml:space="preserve">Resources </w:t>
        </w:r>
      </w:ins>
      <w:ins w:id="3097" w:author="Liliana Salvador" w:date="2022-02-26T19:58:00Z">
        <w:r w:rsidR="003E13CF">
          <w:rPr>
            <w:b/>
            <w:bCs/>
            <w:color w:val="000000" w:themeColor="text1"/>
          </w:rPr>
          <w:t>r</w:t>
        </w:r>
      </w:ins>
      <w:ins w:id="3098" w:author="Ruijie Xu" w:date="2022-01-30T12:35:00Z">
        <w:del w:id="3099" w:author="Liliana Salvador" w:date="2022-02-26T19:58:00Z">
          <w:r w:rsidRPr="001E3899" w:rsidDel="003E13CF">
            <w:rPr>
              <w:b/>
              <w:bCs/>
              <w:color w:val="000000" w:themeColor="text1"/>
              <w:rPrChange w:id="3100" w:author="Ruijie Xu" w:date="2022-01-31T16:48:00Z">
                <w:rPr>
                  <w:color w:val="000000" w:themeColor="text1"/>
                </w:rPr>
              </w:rPrChange>
            </w:rPr>
            <w:delText>R</w:delText>
          </w:r>
        </w:del>
        <w:r w:rsidRPr="001E3899">
          <w:rPr>
            <w:b/>
            <w:bCs/>
            <w:color w:val="000000" w:themeColor="text1"/>
            <w:rPrChange w:id="3101" w:author="Ruijie Xu" w:date="2022-01-31T16:48:00Z">
              <w:rPr>
                <w:color w:val="000000" w:themeColor="text1"/>
              </w:rPr>
            </w:rPrChange>
          </w:rPr>
          <w:t xml:space="preserve">equired to </w:t>
        </w:r>
      </w:ins>
      <w:ins w:id="3102" w:author="Liliana Salvador" w:date="2022-02-26T19:58:00Z">
        <w:r w:rsidR="003E13CF">
          <w:rPr>
            <w:b/>
            <w:bCs/>
            <w:color w:val="000000" w:themeColor="text1"/>
          </w:rPr>
          <w:t>u</w:t>
        </w:r>
      </w:ins>
      <w:ins w:id="3103" w:author="Ruijie Xu" w:date="2022-01-30T12:35:00Z">
        <w:del w:id="3104" w:author="Liliana Salvador" w:date="2022-02-26T19:58:00Z">
          <w:r w:rsidRPr="001E3899" w:rsidDel="003E13CF">
            <w:rPr>
              <w:b/>
              <w:bCs/>
              <w:color w:val="000000" w:themeColor="text1"/>
              <w:rPrChange w:id="3105" w:author="Ruijie Xu" w:date="2022-01-31T16:48:00Z">
                <w:rPr>
                  <w:color w:val="000000" w:themeColor="text1"/>
                </w:rPr>
              </w:rPrChange>
            </w:rPr>
            <w:delText>U</w:delText>
          </w:r>
        </w:del>
        <w:r w:rsidRPr="001E3899">
          <w:rPr>
            <w:b/>
            <w:bCs/>
            <w:color w:val="000000" w:themeColor="text1"/>
            <w:rPrChange w:id="3106" w:author="Ruijie Xu" w:date="2022-01-31T16:48:00Z">
              <w:rPr>
                <w:color w:val="000000" w:themeColor="text1"/>
              </w:rPr>
            </w:rPrChange>
          </w:rPr>
          <w:t xml:space="preserve">se </w:t>
        </w:r>
      </w:ins>
      <w:ins w:id="3107" w:author="Liliana Salvador" w:date="2022-02-26T19:58:00Z">
        <w:r w:rsidR="003E13CF">
          <w:rPr>
            <w:b/>
            <w:bCs/>
            <w:color w:val="000000" w:themeColor="text1"/>
          </w:rPr>
          <w:t>d</w:t>
        </w:r>
      </w:ins>
      <w:ins w:id="3108" w:author="Ruijie Xu" w:date="2022-01-30T12:35:00Z">
        <w:del w:id="3109" w:author="Liliana Salvador" w:date="2022-02-26T19:58:00Z">
          <w:r w:rsidRPr="001E3899" w:rsidDel="003E13CF">
            <w:rPr>
              <w:b/>
              <w:bCs/>
              <w:color w:val="000000" w:themeColor="text1"/>
              <w:rPrChange w:id="3110" w:author="Ruijie Xu" w:date="2022-01-31T16:48:00Z">
                <w:rPr>
                  <w:color w:val="000000" w:themeColor="text1"/>
                </w:rPr>
              </w:rPrChange>
            </w:rPr>
            <w:delText>D</w:delText>
          </w:r>
        </w:del>
        <w:r w:rsidRPr="001E3899">
          <w:rPr>
            <w:b/>
            <w:bCs/>
            <w:color w:val="000000" w:themeColor="text1"/>
            <w:rPrChange w:id="3111" w:author="Ruijie Xu" w:date="2022-01-31T16:48:00Z">
              <w:rPr>
                <w:color w:val="000000" w:themeColor="text1"/>
              </w:rPr>
            </w:rPrChange>
          </w:rPr>
          <w:t xml:space="preserve">ifferent </w:t>
        </w:r>
      </w:ins>
      <w:ins w:id="3112" w:author="Liliana Salvador" w:date="2022-02-26T19:58:00Z">
        <w:r w:rsidR="003E13CF">
          <w:rPr>
            <w:b/>
            <w:bCs/>
            <w:color w:val="000000" w:themeColor="text1"/>
          </w:rPr>
          <w:t>s</w:t>
        </w:r>
      </w:ins>
      <w:ins w:id="3113" w:author="Ruijie Xu" w:date="2022-01-30T12:36:00Z">
        <w:del w:id="3114" w:author="Liliana Salvador" w:date="2022-02-26T19:58:00Z">
          <w:r w:rsidRPr="001E3899" w:rsidDel="003E13CF">
            <w:rPr>
              <w:b/>
              <w:bCs/>
              <w:color w:val="000000" w:themeColor="text1"/>
              <w:rPrChange w:id="3115" w:author="Ruijie Xu" w:date="2022-01-31T16:48:00Z">
                <w:rPr>
                  <w:color w:val="000000" w:themeColor="text1"/>
                </w:rPr>
              </w:rPrChange>
            </w:rPr>
            <w:delText>S</w:delText>
          </w:r>
        </w:del>
        <w:r w:rsidRPr="001E3899">
          <w:rPr>
            <w:b/>
            <w:bCs/>
            <w:color w:val="000000" w:themeColor="text1"/>
            <w:rPrChange w:id="3116" w:author="Ruijie Xu" w:date="2022-01-31T16:48:00Z">
              <w:rPr>
                <w:color w:val="000000" w:themeColor="text1"/>
              </w:rPr>
            </w:rPrChange>
          </w:rPr>
          <w:t>oftware</w:t>
        </w:r>
      </w:ins>
    </w:p>
    <w:p w14:paraId="2517E80D" w14:textId="28F4D487" w:rsidR="00234370" w:rsidRPr="003A137D" w:rsidRDefault="006A2765" w:rsidP="00271EA9">
      <w:pPr>
        <w:spacing w:line="480" w:lineRule="auto"/>
        <w:rPr>
          <w:ins w:id="3117" w:author="Ruijie Xu" w:date="2022-01-28T15:46:00Z"/>
          <w:color w:val="000000" w:themeColor="text1"/>
        </w:rPr>
      </w:pPr>
      <w:ins w:id="3118" w:author="Ruijie Xu" w:date="2022-01-28T14:52:00Z">
        <w:del w:id="3119" w:author="Liliana Salvador" w:date="2022-02-26T19:59:00Z">
          <w:r w:rsidRPr="001E3899" w:rsidDel="001C0737">
            <w:rPr>
              <w:color w:val="000000" w:themeColor="text1"/>
              <w:rPrChange w:id="3120" w:author="Ruijie Xu" w:date="2022-01-31T16:48:00Z">
                <w:rPr>
                  <w:b/>
                  <w:bCs/>
                  <w:color w:val="000000" w:themeColor="text1"/>
                </w:rPr>
              </w:rPrChange>
            </w:rPr>
            <w:delText>The m</w:delText>
          </w:r>
        </w:del>
      </w:ins>
      <w:ins w:id="3121" w:author="Liliana Salvador" w:date="2022-02-26T19:59:00Z">
        <w:r w:rsidR="001C0737">
          <w:rPr>
            <w:color w:val="000000" w:themeColor="text1"/>
          </w:rPr>
          <w:t>M</w:t>
        </w:r>
      </w:ins>
      <w:ins w:id="3122" w:author="Ruijie Xu" w:date="2022-01-28T14:52:00Z">
        <w:r w:rsidRPr="001E3899">
          <w:rPr>
            <w:color w:val="000000" w:themeColor="text1"/>
            <w:rPrChange w:id="3123" w:author="Ruijie Xu" w:date="2022-01-31T16:48:00Z">
              <w:rPr>
                <w:b/>
                <w:bCs/>
                <w:color w:val="000000" w:themeColor="text1"/>
              </w:rPr>
            </w:rPrChange>
          </w:rPr>
          <w:t>etagenomics software can be classified into two different categories, alignment-based and alignment</w:t>
        </w:r>
      </w:ins>
      <w:ins w:id="3124" w:author="Ruijie Xu" w:date="2022-01-30T14:18:00Z">
        <w:r w:rsidR="00711005" w:rsidRPr="003A137D">
          <w:rPr>
            <w:color w:val="000000" w:themeColor="text1"/>
          </w:rPr>
          <w:t>-</w:t>
        </w:r>
      </w:ins>
      <w:ins w:id="3125" w:author="Ruijie Xu" w:date="2022-01-28T14:52:00Z">
        <w:r w:rsidRPr="001E3899">
          <w:rPr>
            <w:color w:val="000000" w:themeColor="text1"/>
            <w:rPrChange w:id="3126" w:author="Ruijie Xu" w:date="2022-01-31T16:48:00Z">
              <w:rPr>
                <w:b/>
                <w:bCs/>
                <w:color w:val="000000" w:themeColor="text1"/>
              </w:rPr>
            </w:rPrChange>
          </w:rPr>
          <w:t xml:space="preserve">free. The </w:t>
        </w:r>
      </w:ins>
      <w:proofErr w:type="gramStart"/>
      <w:ins w:id="3127" w:author="Ruijie Xu" w:date="2022-02-02T13:42:00Z">
        <w:r w:rsidR="00576784">
          <w:rPr>
            <w:color w:val="000000" w:themeColor="text1"/>
          </w:rPr>
          <w:t>alignment based</w:t>
        </w:r>
        <w:proofErr w:type="gramEnd"/>
        <w:r w:rsidR="00576784">
          <w:rPr>
            <w:color w:val="000000" w:themeColor="text1"/>
          </w:rPr>
          <w:t xml:space="preserve"> software, </w:t>
        </w:r>
      </w:ins>
      <w:ins w:id="3128" w:author="Liliana Salvador" w:date="2022-02-26T20:00:00Z">
        <w:r w:rsidR="001C0737">
          <w:rPr>
            <w:color w:val="000000" w:themeColor="text1"/>
          </w:rPr>
          <w:t xml:space="preserve">which </w:t>
        </w:r>
      </w:ins>
      <w:ins w:id="3129" w:author="Ruijie Xu" w:date="2022-02-02T13:42:00Z">
        <w:r w:rsidR="00576784">
          <w:rPr>
            <w:color w:val="000000" w:themeColor="text1"/>
          </w:rPr>
          <w:t>suffers gre</w:t>
        </w:r>
      </w:ins>
      <w:ins w:id="3130" w:author="Ruijie Xu" w:date="2022-02-02T13:43:00Z">
        <w:r w:rsidR="00576784">
          <w:rPr>
            <w:color w:val="000000" w:themeColor="text1"/>
          </w:rPr>
          <w:t>atly from</w:t>
        </w:r>
        <w:del w:id="3131"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3132" w:author="Liliana Salvador" w:date="2022-02-26T19:59:00Z">
        <w:r w:rsidR="001C0737">
          <w:rPr>
            <w:color w:val="000000" w:themeColor="text1"/>
          </w:rPr>
          <w:t xml:space="preserve"> need of</w:t>
        </w:r>
      </w:ins>
      <w:ins w:id="3133" w:author="Ruijie Xu" w:date="2022-02-02T13:43:00Z">
        <w:r w:rsidR="00576784">
          <w:rPr>
            <w:color w:val="000000" w:themeColor="text1"/>
          </w:rPr>
          <w:t xml:space="preserve"> large resources, were generally thought</w:t>
        </w:r>
      </w:ins>
      <w:ins w:id="3134" w:author="Liliana Salvador" w:date="2022-02-26T20:00:00Z">
        <w:r w:rsidR="001C0737">
          <w:rPr>
            <w:color w:val="000000" w:themeColor="text1"/>
          </w:rPr>
          <w:t xml:space="preserve"> to have</w:t>
        </w:r>
      </w:ins>
      <w:ins w:id="3135" w:author="Ruijie Xu" w:date="2022-02-02T13:43:00Z">
        <w:r w:rsidR="00576784">
          <w:rPr>
            <w:color w:val="000000" w:themeColor="text1"/>
          </w:rPr>
          <w:t xml:space="preserve"> high</w:t>
        </w:r>
        <w:del w:id="3136" w:author="Liliana Salvador" w:date="2022-02-26T20:00:00Z">
          <w:r w:rsidR="00576784" w:rsidDel="001C0737">
            <w:rPr>
              <w:color w:val="000000" w:themeColor="text1"/>
            </w:rPr>
            <w:delText>er in</w:delText>
          </w:r>
        </w:del>
        <w:r w:rsidR="00576784">
          <w:rPr>
            <w:color w:val="000000" w:themeColor="text1"/>
          </w:rPr>
          <w:t xml:space="preserve"> sensitivity</w:t>
        </w:r>
      </w:ins>
      <w:ins w:id="3137" w:author="Ruijie Xu" w:date="2022-01-28T14:58:00Z">
        <w:r w:rsidR="00F722E8" w:rsidRPr="001E3899">
          <w:rPr>
            <w:color w:val="000000" w:themeColor="text1"/>
            <w:rPrChange w:id="3138" w:author="Ruijie Xu" w:date="2022-01-31T16:48:00Z">
              <w:rPr>
                <w:b/>
                <w:bCs/>
                <w:color w:val="000000" w:themeColor="text1"/>
              </w:rPr>
            </w:rPrChange>
          </w:rPr>
          <w:t xml:space="preserve">. </w:t>
        </w:r>
      </w:ins>
      <w:ins w:id="3139" w:author="Ruijie Xu" w:date="2022-02-02T13:44:00Z">
        <w:r w:rsidR="00576784">
          <w:rPr>
            <w:color w:val="000000" w:themeColor="text1"/>
          </w:rPr>
          <w:t xml:space="preserve">On the other hand, the </w:t>
        </w:r>
      </w:ins>
      <w:ins w:id="3140" w:author="Ruijie Xu" w:date="2022-01-28T15:00:00Z">
        <w:r w:rsidR="005565FD" w:rsidRPr="001E3899">
          <w:rPr>
            <w:color w:val="000000" w:themeColor="text1"/>
            <w:rPrChange w:id="3141" w:author="Ruijie Xu" w:date="2022-01-31T16:48:00Z">
              <w:rPr>
                <w:b/>
                <w:bCs/>
                <w:color w:val="000000" w:themeColor="text1"/>
              </w:rPr>
            </w:rPrChange>
          </w:rPr>
          <w:t>ali</w:t>
        </w:r>
      </w:ins>
      <w:ins w:id="3142" w:author="Ruijie Xu" w:date="2022-01-28T15:01:00Z">
        <w:r w:rsidR="005565FD" w:rsidRPr="001E3899">
          <w:rPr>
            <w:color w:val="000000" w:themeColor="text1"/>
            <w:rPrChange w:id="3143" w:author="Ruijie Xu" w:date="2022-01-31T16:48:00Z">
              <w:rPr>
                <w:b/>
                <w:bCs/>
                <w:color w:val="000000" w:themeColor="text1"/>
              </w:rPr>
            </w:rPrChange>
          </w:rPr>
          <w:t>gnment-free</w:t>
        </w:r>
      </w:ins>
      <w:ins w:id="3144" w:author="Ruijie Xu" w:date="2022-02-02T13:44:00Z">
        <w:r w:rsidR="00576784">
          <w:rPr>
            <w:color w:val="000000" w:themeColor="text1"/>
          </w:rPr>
          <w:t xml:space="preserve"> software </w:t>
        </w:r>
        <w:proofErr w:type="gramStart"/>
        <w:r w:rsidR="00576784">
          <w:rPr>
            <w:color w:val="000000" w:themeColor="text1"/>
          </w:rPr>
          <w:t>utilize</w:t>
        </w:r>
        <w:proofErr w:type="gramEnd"/>
        <w:del w:id="3145" w:author="Liliana Salvador" w:date="2022-02-26T20:00:00Z">
          <w:r w:rsidR="00576784" w:rsidDel="001C0737">
            <w:rPr>
              <w:color w:val="000000" w:themeColor="text1"/>
            </w:rPr>
            <w:delText>s</w:delText>
          </w:r>
        </w:del>
        <w:r w:rsidR="00576784">
          <w:rPr>
            <w:color w:val="000000" w:themeColor="text1"/>
          </w:rPr>
          <w:t xml:space="preserve"> relatively</w:t>
        </w:r>
      </w:ins>
      <w:ins w:id="3146" w:author="Ruijie Xu" w:date="2022-01-28T15:01:00Z">
        <w:r w:rsidR="005565FD" w:rsidRPr="001E3899">
          <w:rPr>
            <w:color w:val="000000" w:themeColor="text1"/>
            <w:rPrChange w:id="3147" w:author="Ruijie Xu" w:date="2022-01-31T16:48:00Z">
              <w:rPr>
                <w:b/>
                <w:bCs/>
                <w:color w:val="000000" w:themeColor="text1"/>
              </w:rPr>
            </w:rPrChange>
          </w:rPr>
          <w:t xml:space="preserve"> </w:t>
        </w:r>
      </w:ins>
      <w:ins w:id="3148" w:author="Ruijie Xu" w:date="2022-02-02T13:44:00Z">
        <w:r w:rsidR="00576784">
          <w:rPr>
            <w:color w:val="000000" w:themeColor="text1"/>
          </w:rPr>
          <w:t>small</w:t>
        </w:r>
        <w:del w:id="3149" w:author="Liliana Salvador" w:date="2022-02-26T20:01:00Z">
          <w:r w:rsidR="00576784" w:rsidDel="001C0737">
            <w:rPr>
              <w:color w:val="000000" w:themeColor="text1"/>
            </w:rPr>
            <w:delText>er</w:delText>
          </w:r>
        </w:del>
        <w:r w:rsidR="00576784">
          <w:rPr>
            <w:color w:val="000000" w:themeColor="text1"/>
          </w:rPr>
          <w:t xml:space="preserve"> </w:t>
        </w:r>
      </w:ins>
      <w:ins w:id="3150" w:author="Ruijie Xu" w:date="2022-01-28T15:01:00Z">
        <w:r w:rsidR="005565FD" w:rsidRPr="001E3899">
          <w:rPr>
            <w:color w:val="000000" w:themeColor="text1"/>
            <w:rPrChange w:id="3151" w:author="Ruijie Xu" w:date="2022-01-31T16:48:00Z">
              <w:rPr>
                <w:b/>
                <w:bCs/>
                <w:color w:val="000000" w:themeColor="text1"/>
              </w:rPr>
            </w:rPrChange>
          </w:rPr>
          <w:t xml:space="preserve">computational resources and </w:t>
        </w:r>
      </w:ins>
      <w:ins w:id="3152" w:author="Ruijie Xu" w:date="2022-02-02T13:45:00Z">
        <w:del w:id="3153" w:author="Liliana Salvador" w:date="2022-02-26T20:01:00Z">
          <w:r w:rsidR="00576784" w:rsidDel="001C0737">
            <w:rPr>
              <w:color w:val="000000" w:themeColor="text1"/>
            </w:rPr>
            <w:delText xml:space="preserve">improve </w:delText>
          </w:r>
        </w:del>
        <w:r w:rsidR="00576784">
          <w:rPr>
            <w:color w:val="000000" w:themeColor="text1"/>
          </w:rPr>
          <w:t>significant</w:t>
        </w:r>
      </w:ins>
      <w:ins w:id="3154" w:author="Liliana Salvador" w:date="2022-02-26T20:01:00Z">
        <w:r w:rsidR="001C0737">
          <w:rPr>
            <w:color w:val="000000" w:themeColor="text1"/>
          </w:rPr>
          <w:t xml:space="preserve"> improvement</w:t>
        </w:r>
      </w:ins>
      <w:ins w:id="3155" w:author="Ruijie Xu" w:date="2022-02-02T13:45:00Z">
        <w:del w:id="3156"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3157" w:author="Ruijie Xu" w:date="2022-01-28T15:01:00Z">
        <w:r w:rsidR="005565FD" w:rsidRPr="001E3899">
          <w:rPr>
            <w:color w:val="000000" w:themeColor="text1"/>
            <w:rPrChange w:id="3158" w:author="Ruijie Xu" w:date="2022-01-31T16:48:00Z">
              <w:rPr>
                <w:b/>
                <w:bCs/>
                <w:color w:val="000000" w:themeColor="text1"/>
              </w:rPr>
            </w:rPrChange>
          </w:rPr>
          <w:t>.</w:t>
        </w:r>
      </w:ins>
      <w:ins w:id="3159" w:author="Ruijie Xu" w:date="2022-01-28T15:03:00Z">
        <w:r w:rsidR="00023F7A" w:rsidRPr="003A137D">
          <w:rPr>
            <w:b/>
            <w:bCs/>
            <w:color w:val="000000" w:themeColor="text1"/>
          </w:rPr>
          <w:t xml:space="preserve"> </w:t>
        </w:r>
        <w:r w:rsidR="00023F7A" w:rsidRPr="003A137D">
          <w:rPr>
            <w:color w:val="000000" w:themeColor="text1"/>
          </w:rPr>
          <w:t xml:space="preserve">In our </w:t>
        </w:r>
      </w:ins>
      <w:ins w:id="3160" w:author="Ruijie Xu" w:date="2022-02-02T13:45:00Z">
        <w:r w:rsidR="00576784">
          <w:rPr>
            <w:color w:val="000000" w:themeColor="text1"/>
          </w:rPr>
          <w:t>study</w:t>
        </w:r>
      </w:ins>
      <w:ins w:id="3161" w:author="Ruijie Xu" w:date="2022-01-28T15:03:00Z">
        <w:r w:rsidR="00023F7A" w:rsidRPr="003A137D">
          <w:rPr>
            <w:color w:val="000000" w:themeColor="text1"/>
          </w:rPr>
          <w:t xml:space="preserve">, </w:t>
        </w:r>
      </w:ins>
      <w:ins w:id="3162" w:author="Ruijie Xu" w:date="2022-02-27T12:58:00Z">
        <w:r w:rsidR="00AB7A08">
          <w:rPr>
            <w:color w:val="000000" w:themeColor="text1"/>
          </w:rPr>
          <w:t xml:space="preserve">the two alignment-based software, </w:t>
        </w:r>
      </w:ins>
      <w:ins w:id="3163" w:author="Ruijie Xu" w:date="2022-02-01T13:44:00Z">
        <w:r w:rsidR="00537B08">
          <w:rPr>
            <w:color w:val="000000" w:themeColor="text1"/>
          </w:rPr>
          <w:t>BLASTN</w:t>
        </w:r>
      </w:ins>
      <w:ins w:id="3164" w:author="Ruijie Xu" w:date="2022-01-28T15:03:00Z">
        <w:r w:rsidR="00023F7A" w:rsidRPr="003A137D">
          <w:rPr>
            <w:color w:val="000000" w:themeColor="text1"/>
          </w:rPr>
          <w:t xml:space="preserve"> and Diamond, were the two most time </w:t>
        </w:r>
        <w:del w:id="3165" w:author="Liliana Salvador" w:date="2022-02-26T20:02:00Z">
          <w:r w:rsidR="00023F7A" w:rsidRPr="003A137D" w:rsidDel="001C0737">
            <w:rPr>
              <w:color w:val="000000" w:themeColor="text1"/>
            </w:rPr>
            <w:delText>expensive</w:delText>
          </w:r>
        </w:del>
      </w:ins>
      <w:ins w:id="3166" w:author="Liliana Salvador" w:date="2022-02-26T20:02:00Z">
        <w:r w:rsidR="001C0737">
          <w:rPr>
            <w:color w:val="000000" w:themeColor="text1"/>
          </w:rPr>
          <w:t>intensive</w:t>
        </w:r>
      </w:ins>
      <w:ins w:id="3167" w:author="Ruijie Xu" w:date="2022-01-28T15:04:00Z">
        <w:r w:rsidR="00023F7A" w:rsidRPr="003A137D">
          <w:rPr>
            <w:color w:val="000000" w:themeColor="text1"/>
          </w:rPr>
          <w:t xml:space="preserve"> software</w:t>
        </w:r>
        <w:del w:id="3168"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3169" w:author="Liliana Salvador" w:date="2022-02-26T20:02:00Z">
          <w:r w:rsidR="00023F7A" w:rsidRPr="003A137D" w:rsidDel="001C0737">
            <w:rPr>
              <w:color w:val="000000" w:themeColor="text1"/>
            </w:rPr>
            <w:delText xml:space="preserve">se two software </w:delText>
          </w:r>
        </w:del>
      </w:ins>
      <w:ins w:id="3170" w:author="Liliana Salvador" w:date="2022-02-26T20:02:00Z">
        <w:r w:rsidR="001C0737">
          <w:rPr>
            <w:color w:val="000000" w:themeColor="text1"/>
          </w:rPr>
          <w:t xml:space="preserve">y </w:t>
        </w:r>
      </w:ins>
      <w:ins w:id="3171" w:author="Ruijie Xu" w:date="2022-01-28T15:04:00Z">
        <w:r w:rsidR="00023F7A" w:rsidRPr="003A137D">
          <w:rPr>
            <w:color w:val="000000" w:themeColor="text1"/>
          </w:rPr>
          <w:t xml:space="preserve">took </w:t>
        </w:r>
      </w:ins>
      <w:ins w:id="3172" w:author="Liliana Salvador" w:date="2022-02-26T20:02:00Z">
        <w:r w:rsidR="001C0737">
          <w:rPr>
            <w:color w:val="000000" w:themeColor="text1"/>
          </w:rPr>
          <w:t>two</w:t>
        </w:r>
      </w:ins>
      <w:ins w:id="3173" w:author="Ruijie Xu" w:date="2022-01-28T15:04:00Z">
        <w:del w:id="3174"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3175" w:author="Liliana Salvador" w:date="2022-02-26T20:02:00Z">
          <w:r w:rsidR="00FC7384" w:rsidRPr="003A137D" w:rsidDel="001C0737">
            <w:rPr>
              <w:color w:val="000000" w:themeColor="text1"/>
            </w:rPr>
            <w:delText>h</w:delText>
          </w:r>
        </w:del>
      </w:ins>
      <w:ins w:id="3176" w:author="Ruijie Xu" w:date="2022-01-28T15:05:00Z">
        <w:del w:id="3177" w:author="Liliana Salvador" w:date="2022-02-26T20:02:00Z">
          <w:r w:rsidR="00FC7384" w:rsidRPr="003A137D" w:rsidDel="001C0737">
            <w:rPr>
              <w:color w:val="000000" w:themeColor="text1"/>
            </w:rPr>
            <w:delText>ours</w:delText>
          </w:r>
        </w:del>
      </w:ins>
      <w:ins w:id="3178" w:author="Ruijie Xu" w:date="2022-01-28T15:04:00Z">
        <w:del w:id="3179"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3180" w:author="Liliana Salvador" w:date="2022-02-26T20:02:00Z">
        <w:r w:rsidR="001C0737">
          <w:rPr>
            <w:color w:val="000000" w:themeColor="text1"/>
          </w:rPr>
          <w:t>five</w:t>
        </w:r>
      </w:ins>
      <w:ins w:id="3181" w:author="Ruijie Xu" w:date="2022-01-28T15:04:00Z">
        <w:del w:id="3182" w:author="Liliana Salvador" w:date="2022-02-26T20:02:00Z">
          <w:r w:rsidR="00FC7384" w:rsidRPr="003A137D" w:rsidDel="001C0737">
            <w:rPr>
              <w:color w:val="000000" w:themeColor="text1"/>
            </w:rPr>
            <w:delText>5</w:delText>
          </w:r>
        </w:del>
      </w:ins>
      <w:ins w:id="3183" w:author="Ruijie Xu" w:date="2022-01-28T15:05:00Z">
        <w:r w:rsidR="00FC7384" w:rsidRPr="003A137D">
          <w:rPr>
            <w:color w:val="000000" w:themeColor="text1"/>
          </w:rPr>
          <w:t xml:space="preserve"> hours</w:t>
        </w:r>
      </w:ins>
      <w:ins w:id="3184" w:author="Liliana Salvador" w:date="2022-02-26T20:02:00Z">
        <w:r w:rsidR="001C0737">
          <w:rPr>
            <w:color w:val="000000" w:themeColor="text1"/>
          </w:rPr>
          <w:t>, respectively,</w:t>
        </w:r>
      </w:ins>
      <w:ins w:id="3185" w:author="Ruijie Xu" w:date="2022-01-28T15:05:00Z">
        <w:r w:rsidR="00FC7384" w:rsidRPr="003A137D">
          <w:rPr>
            <w:color w:val="000000" w:themeColor="text1"/>
          </w:rPr>
          <w:t xml:space="preserve"> on average to complete the analysis for one sample, while o</w:t>
        </w:r>
      </w:ins>
      <w:ins w:id="3186" w:author="Ruijie Xu" w:date="2022-01-28T15:06:00Z">
        <w:r w:rsidR="00FC7384" w:rsidRPr="003A137D">
          <w:rPr>
            <w:color w:val="000000" w:themeColor="text1"/>
          </w:rPr>
          <w:t xml:space="preserve">ther software took </w:t>
        </w:r>
      </w:ins>
      <w:bookmarkStart w:id="3187" w:name="OLE_LINK235"/>
      <w:bookmarkStart w:id="3188" w:name="OLE_LINK236"/>
      <w:ins w:id="3189" w:author="Ruijie Xu" w:date="2022-02-02T13:46:00Z">
        <w:r w:rsidR="00576784">
          <w:rPr>
            <w:color w:val="000000" w:themeColor="text1"/>
          </w:rPr>
          <w:t xml:space="preserve">at most </w:t>
        </w:r>
      </w:ins>
      <w:ins w:id="3190" w:author="Liliana Salvador" w:date="2022-02-26T20:03:00Z">
        <w:r w:rsidR="001C0737">
          <w:rPr>
            <w:color w:val="000000" w:themeColor="text1"/>
          </w:rPr>
          <w:t>three</w:t>
        </w:r>
      </w:ins>
      <w:ins w:id="3191" w:author="Ruijie Xu" w:date="2022-02-02T13:46:00Z">
        <w:del w:id="3192" w:author="Liliana Salvador" w:date="2022-02-26T20:03:00Z">
          <w:r w:rsidR="00576784" w:rsidDel="001C0737">
            <w:rPr>
              <w:color w:val="000000" w:themeColor="text1"/>
            </w:rPr>
            <w:delText>3</w:delText>
          </w:r>
        </w:del>
        <w:r w:rsidR="00576784">
          <w:rPr>
            <w:color w:val="000000" w:themeColor="text1"/>
          </w:rPr>
          <w:t xml:space="preserve"> </w:t>
        </w:r>
      </w:ins>
      <w:bookmarkEnd w:id="3187"/>
      <w:bookmarkEnd w:id="3188"/>
      <w:ins w:id="3193" w:author="Ruijie Xu" w:date="2022-01-28T15:06:00Z">
        <w:r w:rsidR="00FC7384" w:rsidRPr="003A137D">
          <w:rPr>
            <w:color w:val="000000" w:themeColor="text1"/>
          </w:rPr>
          <w:t xml:space="preserve">minutes for </w:t>
        </w:r>
        <w:del w:id="3194"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3195" w:author="Liliana Salvador" w:date="2022-02-26T20:03:00Z">
          <w:r w:rsidR="00FC7384" w:rsidRPr="003A137D" w:rsidDel="001C0737">
            <w:rPr>
              <w:color w:val="000000" w:themeColor="text1"/>
            </w:rPr>
            <w:delText>However, t</w:delText>
          </w:r>
        </w:del>
      </w:ins>
      <w:ins w:id="3196" w:author="Liliana Salvador" w:date="2022-02-26T20:03:00Z">
        <w:r w:rsidR="001C0737">
          <w:rPr>
            <w:color w:val="000000" w:themeColor="text1"/>
          </w:rPr>
          <w:t>T</w:t>
        </w:r>
      </w:ins>
      <w:ins w:id="3197" w:author="Ruijie Xu" w:date="2022-01-28T15:06:00Z">
        <w:r w:rsidR="00FC7384" w:rsidRPr="003A137D">
          <w:rPr>
            <w:color w:val="000000" w:themeColor="text1"/>
          </w:rPr>
          <w:t xml:space="preserve">he time and </w:t>
        </w:r>
      </w:ins>
      <w:ins w:id="3198" w:author="Ruijie Xu" w:date="2022-01-28T15:07:00Z">
        <w:r w:rsidR="00FC7384" w:rsidRPr="003A137D">
          <w:rPr>
            <w:color w:val="000000" w:themeColor="text1"/>
          </w:rPr>
          <w:t xml:space="preserve">resources required to </w:t>
        </w:r>
      </w:ins>
      <w:ins w:id="3199" w:author="Ruijie Xu" w:date="2022-01-28T15:06:00Z">
        <w:r w:rsidR="00FC7384" w:rsidRPr="003A137D">
          <w:rPr>
            <w:color w:val="000000" w:themeColor="text1"/>
          </w:rPr>
          <w:t>build</w:t>
        </w:r>
      </w:ins>
      <w:ins w:id="3200" w:author="Ruijie Xu" w:date="2022-01-28T15:07:00Z">
        <w:r w:rsidR="00FC7384" w:rsidRPr="003A137D">
          <w:rPr>
            <w:color w:val="000000" w:themeColor="text1"/>
          </w:rPr>
          <w:t xml:space="preserve"> the DBs</w:t>
        </w:r>
      </w:ins>
      <w:ins w:id="3201" w:author="Ruijie Xu" w:date="2022-01-28T15:06:00Z">
        <w:r w:rsidR="00FC7384" w:rsidRPr="003A137D">
          <w:rPr>
            <w:color w:val="000000" w:themeColor="text1"/>
          </w:rPr>
          <w:t xml:space="preserve"> </w:t>
        </w:r>
      </w:ins>
      <w:ins w:id="3202" w:author="Liliana Salvador" w:date="2022-02-26T20:04:00Z">
        <w:r w:rsidR="001C0737">
          <w:rPr>
            <w:color w:val="000000" w:themeColor="text1"/>
          </w:rPr>
          <w:t>for</w:t>
        </w:r>
      </w:ins>
      <w:ins w:id="3203" w:author="Ruijie Xu" w:date="2022-01-28T15:06:00Z">
        <w:del w:id="3204" w:author="Liliana Salvador" w:date="2022-02-26T20:03:00Z">
          <w:r w:rsidR="00FC7384" w:rsidRPr="003A137D" w:rsidDel="001C0737">
            <w:rPr>
              <w:color w:val="000000" w:themeColor="text1"/>
            </w:rPr>
            <w:delText>of</w:delText>
          </w:r>
        </w:del>
      </w:ins>
      <w:ins w:id="3205" w:author="Ruijie Xu" w:date="2022-01-28T15:07:00Z">
        <w:r w:rsidR="00FC7384" w:rsidRPr="003A137D">
          <w:rPr>
            <w:color w:val="000000" w:themeColor="text1"/>
          </w:rPr>
          <w:t xml:space="preserve"> the</w:t>
        </w:r>
      </w:ins>
      <w:ins w:id="3206" w:author="Ruijie Xu" w:date="2022-01-28T15:06:00Z">
        <w:r w:rsidR="00FC7384" w:rsidRPr="003A137D">
          <w:rPr>
            <w:color w:val="000000" w:themeColor="text1"/>
          </w:rPr>
          <w:t xml:space="preserve"> alignment-free </w:t>
        </w:r>
      </w:ins>
      <w:ins w:id="3207" w:author="Ruijie Xu" w:date="2022-01-28T15:07:00Z">
        <w:r w:rsidR="00FC7384" w:rsidRPr="003A137D">
          <w:rPr>
            <w:color w:val="000000" w:themeColor="text1"/>
          </w:rPr>
          <w:t>software became the trade-off for the speed of the analysis itself. For example, the buil</w:t>
        </w:r>
      </w:ins>
      <w:ins w:id="3208" w:author="Ruijie Xu" w:date="2022-01-28T15:08:00Z">
        <w:r w:rsidR="00FC7384" w:rsidRPr="003A137D">
          <w:rPr>
            <w:color w:val="000000" w:themeColor="text1"/>
          </w:rPr>
          <w:t xml:space="preserve">ding of CLARK’s </w:t>
        </w:r>
        <w:del w:id="3209" w:author="Liliana Salvador" w:date="2022-02-26T20:04:00Z">
          <w:r w:rsidR="00FC7384" w:rsidRPr="003A137D" w:rsidDel="001C0737">
            <w:rPr>
              <w:color w:val="000000" w:themeColor="text1"/>
            </w:rPr>
            <w:delText>database</w:delText>
          </w:r>
        </w:del>
      </w:ins>
      <w:ins w:id="3210" w:author="Liliana Salvador" w:date="2022-02-26T20:04:00Z">
        <w:r w:rsidR="001C0737">
          <w:rPr>
            <w:color w:val="000000" w:themeColor="text1"/>
          </w:rPr>
          <w:t>DB</w:t>
        </w:r>
      </w:ins>
      <w:ins w:id="3211" w:author="Ruijie Xu" w:date="2022-01-28T15:08:00Z">
        <w:r w:rsidR="00FC7384" w:rsidRPr="003A137D">
          <w:rPr>
            <w:color w:val="000000" w:themeColor="text1"/>
          </w:rPr>
          <w:t xml:space="preserve"> took almost </w:t>
        </w:r>
      </w:ins>
      <w:ins w:id="3212" w:author="Liliana Salvador" w:date="2022-02-26T20:04:00Z">
        <w:r w:rsidR="001C0737">
          <w:rPr>
            <w:color w:val="000000" w:themeColor="text1"/>
          </w:rPr>
          <w:t>two</w:t>
        </w:r>
      </w:ins>
      <w:ins w:id="3213" w:author="Ruijie Xu" w:date="2022-01-28T15:09:00Z">
        <w:del w:id="3214"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3215" w:author="Liliana Salvador" w:date="2022-02-26T20:04:00Z">
        <w:r w:rsidR="001C0737">
          <w:rPr>
            <w:color w:val="000000" w:themeColor="text1"/>
          </w:rPr>
          <w:t>t</w:t>
        </w:r>
      </w:ins>
      <w:ins w:id="3216"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3217" w:author="Liliana Salvador" w:date="2022-02-26T20:04:00Z">
        <w:r w:rsidR="001C0737">
          <w:rPr>
            <w:color w:val="000000" w:themeColor="text1"/>
          </w:rPr>
          <w:t>ve</w:t>
        </w:r>
      </w:ins>
      <w:ins w:id="3218" w:author="Ruijie Xu" w:date="2022-01-28T15:09:00Z">
        <w:del w:id="3219" w:author="Liliana Salvador" w:date="2022-02-26T20:04:00Z">
          <w:r w:rsidR="00CD7AB6" w:rsidRPr="003A137D" w:rsidDel="001C0737">
            <w:rPr>
              <w:color w:val="000000" w:themeColor="text1"/>
            </w:rPr>
            <w:delText>s</w:delText>
          </w:r>
        </w:del>
        <w:r w:rsidR="00CD7AB6" w:rsidRPr="003A137D">
          <w:rPr>
            <w:color w:val="000000" w:themeColor="text1"/>
          </w:rPr>
          <w:t xml:space="preserve"> pr</w:t>
        </w:r>
      </w:ins>
      <w:ins w:id="3220" w:author="Ruijie Xu" w:date="2022-01-28T15:10:00Z">
        <w:r w:rsidR="00CD7AB6" w:rsidRPr="003A137D">
          <w:rPr>
            <w:color w:val="000000" w:themeColor="text1"/>
          </w:rPr>
          <w:t>e-built DBs distributed with the release of the software</w:t>
        </w:r>
      </w:ins>
      <w:ins w:id="3221" w:author="Ruijie Xu" w:date="2022-01-28T15:35:00Z">
        <w:r w:rsidR="00B20DDB" w:rsidRPr="003A137D">
          <w:rPr>
            <w:color w:val="000000" w:themeColor="text1"/>
          </w:rPr>
          <w:t xml:space="preserve"> (except for CLARK, CLARK-s, Diamond, and Kaiju)</w:t>
        </w:r>
      </w:ins>
      <w:ins w:id="3222" w:author="Ruijie Xu" w:date="2022-01-28T15:36:00Z">
        <w:r w:rsidR="00212623" w:rsidRPr="003A137D">
          <w:rPr>
            <w:color w:val="000000" w:themeColor="text1"/>
          </w:rPr>
          <w:t>.</w:t>
        </w:r>
      </w:ins>
      <w:ins w:id="3223" w:author="Ruijie Xu" w:date="2022-01-28T15:10:00Z">
        <w:r w:rsidR="00CD7AB6" w:rsidRPr="003A137D">
          <w:rPr>
            <w:color w:val="000000" w:themeColor="text1"/>
          </w:rPr>
          <w:t xml:space="preserve"> However, if the analysis requires the identification of taxa </w:t>
        </w:r>
      </w:ins>
      <w:ins w:id="3224"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3225"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3226"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3227"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3228"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3229"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RDefault="009F7FE4" w:rsidP="00271EA9">
      <w:pPr>
        <w:spacing w:line="480" w:lineRule="auto"/>
        <w:rPr>
          <w:ins w:id="3230" w:author="Liliana Salvador" w:date="2022-02-26T20:54:00Z"/>
          <w:color w:val="000000" w:themeColor="text1"/>
        </w:rPr>
      </w:pPr>
      <w:ins w:id="3231" w:author="Ruijie Xu" w:date="2022-01-28T15:46:00Z">
        <w:r w:rsidRPr="003A137D">
          <w:rPr>
            <w:color w:val="000000" w:themeColor="text1"/>
          </w:rPr>
          <w:tab/>
        </w:r>
      </w:ins>
      <w:ins w:id="3232" w:author="Ruijie Xu" w:date="2022-01-28T15:49:00Z">
        <w:r w:rsidR="00AD3393" w:rsidRPr="003A137D">
          <w:rPr>
            <w:color w:val="000000" w:themeColor="text1"/>
          </w:rPr>
          <w:t xml:space="preserve">To compare </w:t>
        </w:r>
      </w:ins>
      <w:ins w:id="3233" w:author="Liliana Salvador" w:date="2022-02-26T20:05:00Z">
        <w:r w:rsidR="001C0737">
          <w:rPr>
            <w:color w:val="000000" w:themeColor="text1"/>
          </w:rPr>
          <w:t xml:space="preserve">the </w:t>
        </w:r>
      </w:ins>
      <w:ins w:id="3234" w:author="Ruijie Xu" w:date="2022-01-28T15:49:00Z">
        <w:del w:id="3235"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3236" w:author="Ruijie Xu" w:date="2022-01-28T15:50:00Z">
        <w:r w:rsidR="00AD3393" w:rsidRPr="003A137D">
          <w:rPr>
            <w:color w:val="000000" w:themeColor="text1"/>
          </w:rPr>
          <w:t>chose the standard DBs provided by the developers of these software. If the standard DBs w</w:t>
        </w:r>
      </w:ins>
      <w:ins w:id="3237" w:author="Liliana Salvador" w:date="2022-02-26T20:05:00Z">
        <w:r w:rsidR="005B4B4F">
          <w:rPr>
            <w:color w:val="000000" w:themeColor="text1"/>
          </w:rPr>
          <w:t>ere</w:t>
        </w:r>
      </w:ins>
      <w:ins w:id="3238" w:author="Ruijie Xu" w:date="2022-01-28T15:50:00Z">
        <w:del w:id="3239" w:author="Liliana Salvador" w:date="2022-02-26T20:05:00Z">
          <w:r w:rsidR="00AD3393" w:rsidRPr="003A137D" w:rsidDel="005B4B4F">
            <w:rPr>
              <w:color w:val="000000" w:themeColor="text1"/>
            </w:rPr>
            <w:delText>as</w:delText>
          </w:r>
        </w:del>
        <w:r w:rsidR="00AD3393" w:rsidRPr="003A137D">
          <w:rPr>
            <w:color w:val="000000" w:themeColor="text1"/>
          </w:rPr>
          <w:t xml:space="preserve"> not indicated, we buil</w:t>
        </w:r>
      </w:ins>
      <w:ins w:id="3240" w:author="Ruijie Xu" w:date="2022-01-30T14:21:00Z">
        <w:r w:rsidR="00B9270D" w:rsidRPr="003A137D">
          <w:rPr>
            <w:color w:val="000000" w:themeColor="text1"/>
          </w:rPr>
          <w:t>t</w:t>
        </w:r>
      </w:ins>
      <w:ins w:id="3241" w:author="Ruijie Xu" w:date="2022-01-28T15:50:00Z">
        <w:r w:rsidR="00AD3393" w:rsidRPr="003A137D">
          <w:rPr>
            <w:color w:val="000000" w:themeColor="text1"/>
          </w:rPr>
          <w:t xml:space="preserve"> the D</w:t>
        </w:r>
      </w:ins>
      <w:ins w:id="3242"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w:t>
        </w:r>
      </w:ins>
      <w:ins w:id="3243" w:author="Liliana Salvador" w:date="2022-02-26T20:06:00Z">
        <w:r w:rsidR="005B4B4F">
          <w:rPr>
            <w:color w:val="000000" w:themeColor="text1"/>
          </w:rPr>
          <w:t>are</w:t>
        </w:r>
      </w:ins>
      <w:ins w:id="3244" w:author="Ruijie Xu" w:date="2022-01-28T15:51:00Z">
        <w:del w:id="3245"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3246" w:author="Liliana Salvador" w:date="2022-02-26T20:53:00Z">
          <w:r w:rsidR="00AD3393" w:rsidRPr="003A137D" w:rsidDel="00053141">
            <w:rPr>
              <w:color w:val="000000" w:themeColor="text1"/>
            </w:rPr>
            <w:delText xml:space="preserve">of the </w:delText>
          </w:r>
        </w:del>
        <w:del w:id="3247" w:author="Liliana Salvador" w:date="2022-02-26T20:06:00Z">
          <w:r w:rsidR="00AD3393" w:rsidRPr="003A137D" w:rsidDel="005B4B4F">
            <w:rPr>
              <w:color w:val="000000" w:themeColor="text1"/>
            </w:rPr>
            <w:delText>databa</w:delText>
          </w:r>
        </w:del>
      </w:ins>
      <w:ins w:id="3248" w:author="Ruijie Xu" w:date="2022-01-28T15:52:00Z">
        <w:del w:id="3249" w:author="Liliana Salvador" w:date="2022-02-26T20:06:00Z">
          <w:r w:rsidR="00AD3393" w:rsidRPr="003A137D" w:rsidDel="005B4B4F">
            <w:rPr>
              <w:color w:val="000000" w:themeColor="text1"/>
            </w:rPr>
            <w:delText>ses</w:delText>
          </w:r>
        </w:del>
        <w:del w:id="3250"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t xml:space="preserve">CLARK-s’ DB was required to </w:t>
        </w:r>
      </w:ins>
      <w:ins w:id="3251" w:author="Liliana Salvador" w:date="2022-02-26T20:06:00Z">
        <w:r w:rsidR="005B4B4F">
          <w:rPr>
            <w:color w:val="000000" w:themeColor="text1"/>
          </w:rPr>
          <w:t xml:space="preserve">be </w:t>
        </w:r>
      </w:ins>
      <w:ins w:id="3252" w:author="Ruijie Xu" w:date="2022-01-28T15:53:00Z">
        <w:r w:rsidR="00CA5231" w:rsidRPr="003A137D">
          <w:rPr>
            <w:color w:val="000000" w:themeColor="text1"/>
          </w:rPr>
          <w:t xml:space="preserve">built on top of a CLARK DB of the same composition, </w:t>
        </w:r>
        <w:commentRangeStart w:id="3253"/>
        <w:r w:rsidR="00CA5231" w:rsidRPr="003A137D">
          <w:rPr>
            <w:color w:val="000000" w:themeColor="text1"/>
          </w:rPr>
          <w:t xml:space="preserve">but when the </w:t>
        </w:r>
        <w:del w:id="3254"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3255" w:author="Liliana Salvador" w:date="2022-02-26T20:19:00Z">
          <w:r w:rsidR="00CA5231" w:rsidRPr="003A137D" w:rsidDel="00767935">
            <w:rPr>
              <w:color w:val="000000" w:themeColor="text1"/>
            </w:rPr>
            <w:delText>was</w:delText>
          </w:r>
        </w:del>
      </w:ins>
      <w:ins w:id="3256" w:author="Ruijie Xu" w:date="2022-01-28T15:54:00Z">
        <w:del w:id="3257" w:author="Liliana Salvador" w:date="2022-02-26T20:19:00Z">
          <w:r w:rsidR="00BC53B2" w:rsidRPr="003A137D" w:rsidDel="00767935">
            <w:rPr>
              <w:color w:val="000000" w:themeColor="text1"/>
            </w:rPr>
            <w:delText xml:space="preserve"> intended to build on top of the CLARK DB</w:delText>
          </w:r>
        </w:del>
      </w:ins>
      <w:ins w:id="3258" w:author="Liliana Salvador" w:date="2022-02-26T20:19:00Z">
        <w:r w:rsidR="00767935">
          <w:rPr>
            <w:color w:val="000000" w:themeColor="text1"/>
          </w:rPr>
          <w:t>was built</w:t>
        </w:r>
      </w:ins>
      <w:ins w:id="3259" w:author="Ruijie Xu" w:date="2022-01-28T15:54:00Z">
        <w:r w:rsidR="00BC53B2" w:rsidRPr="003A137D">
          <w:rPr>
            <w:color w:val="000000" w:themeColor="text1"/>
          </w:rPr>
          <w:t xml:space="preserve"> with the </w:t>
        </w:r>
      </w:ins>
      <w:commentRangeEnd w:id="3253"/>
      <w:r w:rsidR="00406A09">
        <w:rPr>
          <w:rStyle w:val="CommentReference"/>
        </w:rPr>
        <w:commentReference w:id="3253"/>
      </w:r>
      <w:ins w:id="3260" w:author="Ruijie Xu" w:date="2022-01-28T15:54:00Z">
        <w:r w:rsidR="00BC53B2" w:rsidRPr="003A137D">
          <w:rPr>
            <w:color w:val="000000" w:themeColor="text1"/>
          </w:rPr>
          <w:t xml:space="preserve">genomes of Bacteria, Archaea, Viruses, and Human, the building was </w:t>
        </w:r>
      </w:ins>
      <w:ins w:id="3261" w:author="Ruijie Xu" w:date="2022-01-28T15:55:00Z">
        <w:r w:rsidR="00BC53B2" w:rsidRPr="003A137D">
          <w:rPr>
            <w:color w:val="000000" w:themeColor="text1"/>
          </w:rPr>
          <w:t>suspended</w:t>
        </w:r>
      </w:ins>
      <w:ins w:id="3262" w:author="Ruijie Xu" w:date="2022-01-28T15:54:00Z">
        <w:r w:rsidR="00BC53B2" w:rsidRPr="003A137D">
          <w:rPr>
            <w:color w:val="000000" w:themeColor="text1"/>
          </w:rPr>
          <w:t xml:space="preserve"> </w:t>
        </w:r>
      </w:ins>
      <w:ins w:id="3263" w:author="Ruijie Xu" w:date="2022-01-28T15:55:00Z">
        <w:r w:rsidR="00BC53B2" w:rsidRPr="003A137D">
          <w:rPr>
            <w:color w:val="000000" w:themeColor="text1"/>
          </w:rPr>
          <w:t xml:space="preserve">by the software </w:t>
        </w:r>
      </w:ins>
      <w:ins w:id="3264" w:author="Ruijie Xu" w:date="2022-01-28T15:56:00Z">
        <w:r w:rsidR="00BC53B2" w:rsidRPr="003A137D">
          <w:rPr>
            <w:color w:val="000000" w:themeColor="text1"/>
          </w:rPr>
          <w:t>with the error message “</w:t>
        </w:r>
      </w:ins>
      <w:ins w:id="3265" w:author="Ruijie Xu" w:date="2022-01-28T15:57:00Z">
        <w:r w:rsidR="00BC53B2" w:rsidRPr="003A137D">
          <w:rPr>
            <w:color w:val="000000" w:themeColor="text1"/>
          </w:rPr>
          <w:t>t</w:t>
        </w:r>
      </w:ins>
      <w:ins w:id="3266" w:author="Ruijie Xu" w:date="2022-01-28T15:56:00Z">
        <w:r w:rsidR="00BC53B2" w:rsidRPr="003A137D">
          <w:rPr>
            <w:color w:val="000000" w:themeColor="text1"/>
          </w:rPr>
          <w:t xml:space="preserve">he number of targets </w:t>
        </w:r>
        <w:r w:rsidR="00BC53B2" w:rsidRPr="003A137D">
          <w:rPr>
            <w:color w:val="000000" w:themeColor="text1"/>
          </w:rPr>
          <w:lastRenderedPageBreak/>
          <w:t>exceeds the limit (16383)”</w:t>
        </w:r>
      </w:ins>
      <w:ins w:id="3267" w:author="Ruijie Xu" w:date="2022-01-28T15:57:00Z">
        <w:r w:rsidR="00BC53B2" w:rsidRPr="003A137D">
          <w:rPr>
            <w:color w:val="000000" w:themeColor="text1"/>
          </w:rPr>
          <w:t xml:space="preserve">. This limitation was reported to the developer of CLARK-s, but </w:t>
        </w:r>
        <w:del w:id="3268" w:author="Liliana Salvador" w:date="2022-02-26T20:48:00Z">
          <w:r w:rsidR="00BC53B2" w:rsidRPr="003A137D" w:rsidDel="00053141">
            <w:rPr>
              <w:color w:val="000000" w:themeColor="text1"/>
            </w:rPr>
            <w:delText>was</w:delText>
          </w:r>
        </w:del>
      </w:ins>
      <w:ins w:id="3269" w:author="Liliana Salvador" w:date="2022-02-26T20:48:00Z">
        <w:r w:rsidR="00053141">
          <w:rPr>
            <w:color w:val="000000" w:themeColor="text1"/>
          </w:rPr>
          <w:t>it</w:t>
        </w:r>
      </w:ins>
      <w:ins w:id="3270" w:author="Ruijie Xu" w:date="2022-01-28T15:57:00Z">
        <w:r w:rsidR="00BC53B2" w:rsidRPr="003A137D">
          <w:rPr>
            <w:color w:val="000000" w:themeColor="text1"/>
          </w:rPr>
          <w:t xml:space="preserve"> has not been resolved </w:t>
        </w:r>
        <w:del w:id="3271" w:author="Liliana Salvador" w:date="2022-02-26T20:20:00Z">
          <w:r w:rsidR="00BC53B2" w:rsidRPr="003A137D" w:rsidDel="00406A09">
            <w:rPr>
              <w:color w:val="000000" w:themeColor="text1"/>
            </w:rPr>
            <w:delText>yet</w:delText>
          </w:r>
        </w:del>
      </w:ins>
      <w:ins w:id="3272" w:author="Ruijie Xu" w:date="2022-01-30T14:22:00Z">
        <w:del w:id="3273"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3274" w:author="Ruijie Xu" w:date="2022-01-28T15:57:00Z">
        <w:r w:rsidR="00BC53B2" w:rsidRPr="003A137D">
          <w:rPr>
            <w:color w:val="000000" w:themeColor="text1"/>
          </w:rPr>
          <w:t>. We bypass</w:t>
        </w:r>
      </w:ins>
      <w:ins w:id="3275" w:author="Ruijie Xu" w:date="2022-01-28T15:59:00Z">
        <w:r w:rsidR="00564D93" w:rsidRPr="003A137D">
          <w:rPr>
            <w:color w:val="000000" w:themeColor="text1"/>
          </w:rPr>
          <w:t>ed</w:t>
        </w:r>
      </w:ins>
      <w:ins w:id="3276" w:author="Ruijie Xu" w:date="2022-01-28T15:57:00Z">
        <w:r w:rsidR="00BC53B2" w:rsidRPr="003A137D">
          <w:rPr>
            <w:color w:val="000000" w:themeColor="text1"/>
          </w:rPr>
          <w:t xml:space="preserve"> the limitati</w:t>
        </w:r>
      </w:ins>
      <w:ins w:id="3277" w:author="Ruijie Xu" w:date="2022-01-28T15:58:00Z">
        <w:r w:rsidR="00BC53B2" w:rsidRPr="003A137D">
          <w:rPr>
            <w:color w:val="000000" w:themeColor="text1"/>
          </w:rPr>
          <w:t xml:space="preserve">on by building the DB with Bacteria, Archaea, </w:t>
        </w:r>
      </w:ins>
      <w:ins w:id="3278" w:author="Ruijie Xu" w:date="2022-01-28T15:59:00Z">
        <w:r w:rsidR="00A31E40" w:rsidRPr="003A137D">
          <w:rPr>
            <w:color w:val="000000" w:themeColor="text1"/>
          </w:rPr>
          <w:t xml:space="preserve">and </w:t>
        </w:r>
      </w:ins>
      <w:ins w:id="3279" w:author="Ruijie Xu" w:date="2022-01-28T15:58:00Z">
        <w:r w:rsidR="00BC53B2" w:rsidRPr="003A137D">
          <w:rPr>
            <w:color w:val="000000" w:themeColor="text1"/>
          </w:rPr>
          <w:t>Vir</w:t>
        </w:r>
        <w:del w:id="3280" w:author="Liliana Salvador" w:date="2022-02-26T20:49:00Z">
          <w:r w:rsidR="00BC53B2" w:rsidRPr="003A137D" w:rsidDel="00053141">
            <w:rPr>
              <w:color w:val="000000" w:themeColor="text1"/>
            </w:rPr>
            <w:delText>s</w:delText>
          </w:r>
        </w:del>
        <w:r w:rsidR="00BC53B2" w:rsidRPr="003A137D">
          <w:rPr>
            <w:color w:val="000000" w:themeColor="text1"/>
          </w:rPr>
          <w:t>u</w:t>
        </w:r>
      </w:ins>
      <w:ins w:id="3281" w:author="Liliana Salvador" w:date="2022-02-26T20:49:00Z">
        <w:r w:rsidR="00053141">
          <w:rPr>
            <w:color w:val="000000" w:themeColor="text1"/>
          </w:rPr>
          <w:t>s</w:t>
        </w:r>
      </w:ins>
      <w:ins w:id="3282" w:author="Ruijie Xu" w:date="2022-01-28T15:58:00Z">
        <w:r w:rsidR="00BC53B2" w:rsidRPr="003A137D">
          <w:rPr>
            <w:color w:val="000000" w:themeColor="text1"/>
          </w:rPr>
          <w:t>es genomes separately, and combin</w:t>
        </w:r>
      </w:ins>
      <w:ins w:id="3283" w:author="Liliana Salvador" w:date="2022-02-26T20:53:00Z">
        <w:r w:rsidR="00053141">
          <w:rPr>
            <w:color w:val="000000" w:themeColor="text1"/>
          </w:rPr>
          <w:t>ing</w:t>
        </w:r>
      </w:ins>
      <w:ins w:id="3284" w:author="Ruijie Xu" w:date="2022-01-28T15:58:00Z">
        <w:del w:id="3285"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3286"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3287" w:author="Ruijie Xu" w:date="2022-01-28T15:59:00Z">
        <w:r w:rsidR="00BC53B2" w:rsidRPr="003A137D">
          <w:rPr>
            <w:color w:val="000000" w:themeColor="text1"/>
          </w:rPr>
          <w:t xml:space="preserve">sis. </w:t>
        </w:r>
      </w:ins>
      <w:ins w:id="3288" w:author="Ruijie Xu" w:date="2022-01-28T16:00:00Z">
        <w:r w:rsidR="005E7952" w:rsidRPr="003A137D">
          <w:rPr>
            <w:color w:val="000000" w:themeColor="text1"/>
          </w:rPr>
          <w:t xml:space="preserve">In addition, Metaphlan3, which </w:t>
        </w:r>
      </w:ins>
      <w:ins w:id="3289" w:author="Ruijie Xu" w:date="2022-01-28T16:01:00Z">
        <w:r w:rsidR="005E7952" w:rsidRPr="003A137D">
          <w:rPr>
            <w:color w:val="000000" w:themeColor="text1"/>
          </w:rPr>
          <w:t xml:space="preserve">identifies </w:t>
        </w:r>
      </w:ins>
      <w:ins w:id="3290" w:author="Ruijie Xu" w:date="2022-01-30T14:23:00Z">
        <w:r w:rsidR="00B9270D" w:rsidRPr="003A137D">
          <w:rPr>
            <w:color w:val="000000" w:themeColor="text1"/>
          </w:rPr>
          <w:t xml:space="preserve">the </w:t>
        </w:r>
      </w:ins>
      <w:ins w:id="3291" w:author="Ruijie Xu" w:date="2022-01-28T16:01:00Z">
        <w:r w:rsidR="005E7952" w:rsidRPr="003A137D">
          <w:rPr>
            <w:color w:val="000000" w:themeColor="text1"/>
          </w:rPr>
          <w:t xml:space="preserve">microbial taxon with </w:t>
        </w:r>
      </w:ins>
      <w:ins w:id="3292" w:author="Ruijie Xu" w:date="2022-01-28T16:02:00Z">
        <w:r w:rsidR="005E7952" w:rsidRPr="003A137D">
          <w:rPr>
            <w:color w:val="000000" w:themeColor="text1"/>
          </w:rPr>
          <w:t>marker genes, does not have an option to build a customized DB</w:t>
        </w:r>
        <w:del w:id="3293" w:author="Liliana Salvador" w:date="2022-02-26T20:54:00Z">
          <w:r w:rsidR="005E7952" w:rsidRPr="003A137D" w:rsidDel="00053141">
            <w:rPr>
              <w:color w:val="000000" w:themeColor="text1"/>
            </w:rPr>
            <w:delText>s</w:delText>
          </w:r>
        </w:del>
      </w:ins>
      <w:ins w:id="3294"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3295" w:author="Ruijie Xu" w:date="2022-01-28T16:03:00Z"/>
          <w:color w:val="000000" w:themeColor="text1"/>
        </w:rPr>
      </w:pPr>
    </w:p>
    <w:p w14:paraId="6A3884CF" w14:textId="7AEA53AE" w:rsidR="00F472E4" w:rsidRPr="003A137D" w:rsidDel="00765778" w:rsidRDefault="00F472E4" w:rsidP="00D33126">
      <w:pPr>
        <w:spacing w:line="480" w:lineRule="auto"/>
        <w:rPr>
          <w:del w:id="3296" w:author="Ruijie Xu" w:date="2022-01-28T16:11:00Z"/>
          <w:color w:val="000000" w:themeColor="text1"/>
        </w:rPr>
      </w:pPr>
    </w:p>
    <w:p w14:paraId="3EE4F7C9" w14:textId="4F5A2C50" w:rsidR="00765778" w:rsidRPr="001E3899" w:rsidRDefault="00765778" w:rsidP="00D33126">
      <w:pPr>
        <w:spacing w:line="480" w:lineRule="auto"/>
        <w:rPr>
          <w:ins w:id="3297" w:author="Ruijie Xu" w:date="2022-01-30T12:35:00Z"/>
          <w:b/>
          <w:bCs/>
          <w:color w:val="000000" w:themeColor="text1"/>
          <w:rPrChange w:id="3298" w:author="Ruijie Xu" w:date="2022-01-31T16:48:00Z">
            <w:rPr>
              <w:ins w:id="3299" w:author="Ruijie Xu" w:date="2022-01-30T12:35:00Z"/>
              <w:color w:val="000000" w:themeColor="text1"/>
            </w:rPr>
          </w:rPrChange>
        </w:rPr>
      </w:pPr>
      <w:ins w:id="3300" w:author="Ruijie Xu" w:date="2022-01-30T12:35:00Z">
        <w:r w:rsidRPr="003A137D">
          <w:rPr>
            <w:b/>
            <w:bCs/>
            <w:color w:val="000000" w:themeColor="text1"/>
          </w:rPr>
          <w:t xml:space="preserve">Biases in </w:t>
        </w:r>
      </w:ins>
      <w:ins w:id="3301" w:author="Liliana Salvador" w:date="2022-02-26T20:54:00Z">
        <w:r w:rsidR="00053141">
          <w:rPr>
            <w:b/>
            <w:bCs/>
            <w:color w:val="000000" w:themeColor="text1"/>
          </w:rPr>
          <w:t>m</w:t>
        </w:r>
      </w:ins>
      <w:ins w:id="3302" w:author="Ruijie Xu" w:date="2022-01-30T12:35:00Z">
        <w:del w:id="3303" w:author="Liliana Salvador" w:date="2022-02-26T20:54:00Z">
          <w:r w:rsidRPr="003A137D" w:rsidDel="00053141">
            <w:rPr>
              <w:b/>
              <w:bCs/>
              <w:color w:val="000000" w:themeColor="text1"/>
            </w:rPr>
            <w:delText>M</w:delText>
          </w:r>
        </w:del>
        <w:r w:rsidRPr="003A137D">
          <w:rPr>
            <w:b/>
            <w:bCs/>
            <w:color w:val="000000" w:themeColor="text1"/>
          </w:rPr>
          <w:t>ic</w:t>
        </w:r>
        <w:del w:id="3304" w:author="Liliana Salvador" w:date="2022-02-26T20:54:00Z">
          <w:r w:rsidRPr="003A137D" w:rsidDel="00053141">
            <w:rPr>
              <w:b/>
              <w:bCs/>
              <w:color w:val="000000" w:themeColor="text1"/>
            </w:rPr>
            <w:delText>o</w:delText>
          </w:r>
        </w:del>
        <w:r w:rsidRPr="003A137D">
          <w:rPr>
            <w:b/>
            <w:bCs/>
            <w:color w:val="000000" w:themeColor="text1"/>
          </w:rPr>
          <w:t>r</w:t>
        </w:r>
      </w:ins>
      <w:ins w:id="3305" w:author="Liliana Salvador" w:date="2022-02-26T20:54:00Z">
        <w:r w:rsidR="00053141">
          <w:rPr>
            <w:b/>
            <w:bCs/>
            <w:color w:val="000000" w:themeColor="text1"/>
          </w:rPr>
          <w:t>o</w:t>
        </w:r>
      </w:ins>
      <w:ins w:id="3306" w:author="Ruijie Xu" w:date="2022-01-30T12:35:00Z">
        <w:r w:rsidRPr="003A137D">
          <w:rPr>
            <w:b/>
            <w:bCs/>
            <w:color w:val="000000" w:themeColor="text1"/>
          </w:rPr>
          <w:t xml:space="preserve">bial </w:t>
        </w:r>
      </w:ins>
      <w:ins w:id="3307" w:author="Liliana Salvador" w:date="2022-02-26T20:54:00Z">
        <w:r w:rsidR="00053141">
          <w:rPr>
            <w:b/>
            <w:bCs/>
            <w:color w:val="000000" w:themeColor="text1"/>
          </w:rPr>
          <w:t>p</w:t>
        </w:r>
      </w:ins>
      <w:ins w:id="3308" w:author="Ruijie Xu" w:date="2022-01-30T12:35:00Z">
        <w:del w:id="3309"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3310" w:author="Liliana Salvador" w:date="2022-02-26T20:54:00Z">
        <w:r w:rsidR="00053141">
          <w:rPr>
            <w:b/>
            <w:bCs/>
            <w:color w:val="000000" w:themeColor="text1"/>
          </w:rPr>
          <w:t>i</w:t>
        </w:r>
      </w:ins>
      <w:ins w:id="3311" w:author="Ruijie Xu" w:date="2022-01-30T12:35:00Z">
        <w:del w:id="3312" w:author="Liliana Salvador" w:date="2022-02-26T20:54:00Z">
          <w:r w:rsidRPr="003A137D" w:rsidDel="00053141">
            <w:rPr>
              <w:b/>
              <w:bCs/>
              <w:color w:val="000000" w:themeColor="text1"/>
            </w:rPr>
            <w:delText>I</w:delText>
          </w:r>
        </w:del>
        <w:r w:rsidRPr="003A137D">
          <w:rPr>
            <w:b/>
            <w:bCs/>
            <w:color w:val="000000" w:themeColor="text1"/>
          </w:rPr>
          <w:t>ntroduced from</w:t>
        </w:r>
      </w:ins>
      <w:ins w:id="3313" w:author="Ruijie Xu" w:date="2022-01-30T14:23:00Z">
        <w:r w:rsidR="0027369C" w:rsidRPr="003A137D">
          <w:rPr>
            <w:b/>
            <w:bCs/>
            <w:color w:val="000000" w:themeColor="text1"/>
          </w:rPr>
          <w:t xml:space="preserve"> </w:t>
        </w:r>
      </w:ins>
      <w:ins w:id="3314" w:author="Liliana Salvador" w:date="2022-02-26T20:54:00Z">
        <w:r w:rsidR="00053141">
          <w:rPr>
            <w:b/>
            <w:bCs/>
            <w:color w:val="000000" w:themeColor="text1"/>
          </w:rPr>
          <w:t>s</w:t>
        </w:r>
      </w:ins>
      <w:ins w:id="3315" w:author="Ruijie Xu" w:date="2022-01-30T12:35:00Z">
        <w:del w:id="3316"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3317" w:author="Liliana Salvador" w:date="2022-02-26T20:54:00Z">
        <w:r w:rsidR="00053141">
          <w:rPr>
            <w:b/>
            <w:bCs/>
            <w:color w:val="000000" w:themeColor="text1"/>
          </w:rPr>
          <w:t>s</w:t>
        </w:r>
      </w:ins>
      <w:ins w:id="3318" w:author="Ruijie Xu" w:date="2022-01-30T12:35:00Z">
        <w:del w:id="3319"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20D6BF3F" w:rsidR="00D33126" w:rsidRPr="003A137D" w:rsidDel="00CF41AB" w:rsidRDefault="00994E86" w:rsidP="00D33126">
      <w:pPr>
        <w:spacing w:line="480" w:lineRule="auto"/>
        <w:rPr>
          <w:ins w:id="3320" w:author="Ruijie Xu" w:date="2022-01-30T11:17:00Z"/>
          <w:del w:id="3321" w:author="Liliana Salvador" w:date="2022-02-26T21:05:00Z"/>
          <w:color w:val="000000" w:themeColor="text1"/>
        </w:rPr>
      </w:pPr>
      <w:ins w:id="3322" w:author="Ruijie Xu" w:date="2022-01-30T10:57:00Z">
        <w:r w:rsidRPr="003A137D">
          <w:rPr>
            <w:color w:val="000000" w:themeColor="text1"/>
          </w:rPr>
          <w:t xml:space="preserve">At the Domain level, </w:t>
        </w:r>
      </w:ins>
      <w:proofErr w:type="spellStart"/>
      <w:ins w:id="3323"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w:t>
        </w:r>
      </w:ins>
      <w:ins w:id="3324" w:author="Liliana Salvador" w:date="2022-02-26T20:55:00Z">
        <w:r w:rsidR="00053141">
          <w:rPr>
            <w:color w:val="000000" w:themeColor="text1"/>
          </w:rPr>
          <w:t xml:space="preserve">the </w:t>
        </w:r>
      </w:ins>
      <w:ins w:id="3325" w:author="Ruijie Xu" w:date="2022-01-28T16:16:00Z">
        <w:r w:rsidR="00DF1F2D" w:rsidRPr="003A137D">
          <w:rPr>
            <w:color w:val="000000" w:themeColor="text1"/>
          </w:rPr>
          <w:t xml:space="preserve">most </w:t>
        </w:r>
        <w:del w:id="3326"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3327" w:author="Liliana Salvador" w:date="2022-02-26T20:55:00Z">
          <w:r w:rsidR="00DF1F2D" w:rsidRPr="003A137D" w:rsidDel="00053141">
            <w:rPr>
              <w:color w:val="000000" w:themeColor="text1"/>
            </w:rPr>
            <w:delText>differences</w:delText>
          </w:r>
        </w:del>
      </w:ins>
      <w:proofErr w:type="spellStart"/>
      <w:ins w:id="3328" w:author="Liliana Salvador" w:date="2022-02-26T20:55:00Z">
        <w:r w:rsidR="00053141">
          <w:rPr>
            <w:color w:val="000000" w:themeColor="text1"/>
          </w:rPr>
          <w:t>dissmimilarities</w:t>
        </w:r>
      </w:ins>
      <w:proofErr w:type="spellEnd"/>
      <w:ins w:id="3329" w:author="Ruijie Xu" w:date="2022-01-30T10:57:00Z">
        <w:r w:rsidRPr="003A137D">
          <w:rPr>
            <w:color w:val="000000" w:themeColor="text1"/>
          </w:rPr>
          <w:t xml:space="preserve"> between the </w:t>
        </w:r>
        <w:del w:id="3330"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3331" w:author="Liliana Salvador" w:date="2022-02-26T20:55:00Z">
        <w:r w:rsidR="00053141">
          <w:rPr>
            <w:color w:val="000000" w:themeColor="text1"/>
          </w:rPr>
          <w:t xml:space="preserve"> classifications</w:t>
        </w:r>
      </w:ins>
      <w:ins w:id="3332" w:author="Ruijie Xu" w:date="2022-01-28T16:16:00Z">
        <w:r w:rsidR="00DF1F2D" w:rsidRPr="003A137D">
          <w:rPr>
            <w:color w:val="000000" w:themeColor="text1"/>
          </w:rPr>
          <w:t xml:space="preserve">. </w:t>
        </w:r>
        <w:r w:rsidR="00BE1CE7" w:rsidRPr="003A137D">
          <w:rPr>
            <w:color w:val="000000" w:themeColor="text1"/>
          </w:rPr>
          <w:t xml:space="preserve">Almost </w:t>
        </w:r>
      </w:ins>
      <w:ins w:id="3333" w:author="Ruijie Xu" w:date="2022-01-28T16:17:00Z">
        <w:r w:rsidR="00BE1CE7" w:rsidRPr="003A137D">
          <w:rPr>
            <w:color w:val="000000" w:themeColor="text1"/>
          </w:rPr>
          <w:t>all</w:t>
        </w:r>
      </w:ins>
      <w:ins w:id="3334" w:author="Ruijie Xu" w:date="2022-01-28T16:16:00Z">
        <w:r w:rsidR="00BE1CE7" w:rsidRPr="003A137D">
          <w:rPr>
            <w:color w:val="000000" w:themeColor="text1"/>
          </w:rPr>
          <w:t xml:space="preserve"> pairwise comparison</w:t>
        </w:r>
      </w:ins>
      <w:ins w:id="3335" w:author="Ruijie Xu" w:date="2022-01-30T14:23:00Z">
        <w:r w:rsidR="0027369C" w:rsidRPr="003A137D">
          <w:rPr>
            <w:color w:val="000000" w:themeColor="text1"/>
          </w:rPr>
          <w:t>s</w:t>
        </w:r>
      </w:ins>
      <w:ins w:id="3336" w:author="Ruijie Xu" w:date="2022-01-28T16:16:00Z">
        <w:r w:rsidR="00BE1CE7" w:rsidRPr="003A137D">
          <w:rPr>
            <w:color w:val="000000" w:themeColor="text1"/>
          </w:rPr>
          <w:t xml:space="preserve"> betwee</w:t>
        </w:r>
      </w:ins>
      <w:ins w:id="3337" w:author="Ruijie Xu" w:date="2022-01-28T16:17:00Z">
        <w:r w:rsidR="00BE1CE7" w:rsidRPr="003A137D">
          <w:rPr>
            <w:color w:val="000000" w:themeColor="text1"/>
          </w:rPr>
          <w:t>n the</w:t>
        </w:r>
      </w:ins>
      <w:ins w:id="3338" w:author="Liliana Salvador" w:date="2022-02-26T20:56:00Z">
        <w:r w:rsidR="00053141">
          <w:rPr>
            <w:color w:val="000000" w:themeColor="text1"/>
          </w:rPr>
          <w:t xml:space="preserve"> </w:t>
        </w:r>
      </w:ins>
      <w:ins w:id="3339" w:author="Ruijie Xu" w:date="2022-01-28T16:17:00Z">
        <w:del w:id="3340" w:author="Liliana Salvador" w:date="2022-02-26T21:00:00Z">
          <w:r w:rsidR="00BE1CE7" w:rsidRPr="003A137D" w:rsidDel="00CF41AB">
            <w:rPr>
              <w:color w:val="000000" w:themeColor="text1"/>
            </w:rPr>
            <w:delText xml:space="preserve"> </w:delText>
          </w:r>
        </w:del>
        <w:proofErr w:type="spellStart"/>
        <w:r w:rsidR="00BE1CE7" w:rsidRPr="003A137D">
          <w:rPr>
            <w:color w:val="000000" w:themeColor="text1"/>
          </w:rPr>
          <w:t>Eukaryota</w:t>
        </w:r>
        <w:proofErr w:type="spellEnd"/>
        <w:r w:rsidR="00BE1CE7" w:rsidRPr="003A137D">
          <w:rPr>
            <w:color w:val="000000" w:themeColor="text1"/>
          </w:rPr>
          <w:t xml:space="preserve"> profiles </w:t>
        </w:r>
      </w:ins>
      <w:ins w:id="3341" w:author="Liliana Salvador" w:date="2022-02-26T21:00:00Z">
        <w:r w:rsidR="00CF41AB">
          <w:rPr>
            <w:color w:val="000000" w:themeColor="text1"/>
          </w:rPr>
          <w:t xml:space="preserve">classified by each software </w:t>
        </w:r>
      </w:ins>
      <w:ins w:id="3342" w:author="Ruijie Xu" w:date="2022-01-28T16:17:00Z">
        <w:del w:id="3343"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3344" w:author="Ruijie Xu" w:date="2022-01-28T16:19:00Z">
        <w:r w:rsidR="00BD122C" w:rsidRPr="003A137D">
          <w:rPr>
            <w:color w:val="000000" w:themeColor="text1"/>
          </w:rPr>
          <w:t>Compare</w:t>
        </w:r>
      </w:ins>
      <w:ins w:id="3345" w:author="Liliana Salvador" w:date="2022-02-26T20:57:00Z">
        <w:r w:rsidR="00053141">
          <w:rPr>
            <w:color w:val="000000" w:themeColor="text1"/>
          </w:rPr>
          <w:t>d</w:t>
        </w:r>
      </w:ins>
      <w:ins w:id="3346" w:author="Ruijie Xu" w:date="2022-01-28T16:19:00Z">
        <w:r w:rsidR="00BD122C" w:rsidRPr="003A137D">
          <w:rPr>
            <w:color w:val="000000" w:themeColor="text1"/>
          </w:rPr>
          <w:t xml:space="preserve"> to</w:t>
        </w:r>
      </w:ins>
      <w:ins w:id="3347" w:author="Liliana Salvador" w:date="2022-02-26T20:57:00Z">
        <w:r w:rsidR="00053141">
          <w:rPr>
            <w:color w:val="000000" w:themeColor="text1"/>
          </w:rPr>
          <w:t xml:space="preserve"> the number of</w:t>
        </w:r>
      </w:ins>
      <w:ins w:id="3348" w:author="Ruijie Xu" w:date="2022-01-28T16:19:00Z">
        <w:r w:rsidR="00BD122C" w:rsidRPr="003A137D">
          <w:rPr>
            <w:color w:val="000000" w:themeColor="text1"/>
          </w:rPr>
          <w:t xml:space="preserve">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3349" w:author="Ruijie Xu" w:date="2022-01-28T16:17:00Z">
        <w:r w:rsidR="00BE1CE7" w:rsidRPr="003A137D">
          <w:rPr>
            <w:color w:val="000000" w:themeColor="text1"/>
          </w:rPr>
          <w:t xml:space="preserve">the </w:t>
        </w:r>
      </w:ins>
      <w:ins w:id="3350" w:author="Ruijie Xu" w:date="2022-01-28T16:18:00Z">
        <w:r w:rsidR="00BD122C" w:rsidRPr="003A137D">
          <w:rPr>
            <w:color w:val="000000" w:themeColor="text1"/>
          </w:rPr>
          <w:t>number of reads classified under Bacteria</w:t>
        </w:r>
      </w:ins>
      <w:ins w:id="3351" w:author="Ruijie Xu" w:date="2022-01-30T10:52:00Z">
        <w:r w:rsidR="00D33126" w:rsidRPr="003A137D">
          <w:rPr>
            <w:color w:val="000000" w:themeColor="text1"/>
          </w:rPr>
          <w:t>, Viruses</w:t>
        </w:r>
      </w:ins>
      <w:ins w:id="3352" w:author="Ruijie Xu" w:date="2022-01-28T16:18:00Z">
        <w:r w:rsidR="00BD122C" w:rsidRPr="003A137D">
          <w:rPr>
            <w:color w:val="000000" w:themeColor="text1"/>
          </w:rPr>
          <w:t xml:space="preserve"> </w:t>
        </w:r>
      </w:ins>
      <w:ins w:id="3353" w:author="Ruijie Xu" w:date="2022-01-28T16:23:00Z">
        <w:r w:rsidR="002125A9" w:rsidRPr="003A137D">
          <w:rPr>
            <w:color w:val="000000" w:themeColor="text1"/>
          </w:rPr>
          <w:t xml:space="preserve">and Archaea </w:t>
        </w:r>
      </w:ins>
      <w:ins w:id="3354" w:author="Ruijie Xu" w:date="2022-01-28T16:19:00Z">
        <w:r w:rsidR="00BD122C" w:rsidRPr="003A137D">
          <w:rPr>
            <w:color w:val="000000" w:themeColor="text1"/>
          </w:rPr>
          <w:t>tax</w:t>
        </w:r>
      </w:ins>
      <w:ins w:id="3355" w:author="Ruijie Xu" w:date="2022-01-28T16:23:00Z">
        <w:r w:rsidR="002125A9" w:rsidRPr="003A137D">
          <w:rPr>
            <w:color w:val="000000" w:themeColor="text1"/>
          </w:rPr>
          <w:t>a</w:t>
        </w:r>
      </w:ins>
      <w:ins w:id="3356" w:author="Ruijie Xu" w:date="2022-01-28T16:19:00Z">
        <w:r w:rsidR="00BD122C" w:rsidRPr="003A137D">
          <w:rPr>
            <w:color w:val="000000" w:themeColor="text1"/>
          </w:rPr>
          <w:t xml:space="preserve"> </w:t>
        </w:r>
      </w:ins>
      <w:ins w:id="3357" w:author="Ruijie Xu" w:date="2022-01-28T16:20:00Z">
        <w:r w:rsidR="00BD122C" w:rsidRPr="003A137D">
          <w:rPr>
            <w:color w:val="000000" w:themeColor="text1"/>
          </w:rPr>
          <w:t>by different software w</w:t>
        </w:r>
      </w:ins>
      <w:ins w:id="3358" w:author="Liliana Salvador" w:date="2022-02-26T21:01:00Z">
        <w:r w:rsidR="00CF41AB">
          <w:rPr>
            <w:color w:val="000000" w:themeColor="text1"/>
          </w:rPr>
          <w:t>ere</w:t>
        </w:r>
      </w:ins>
      <w:ins w:id="3359" w:author="Ruijie Xu" w:date="2022-01-28T16:20:00Z">
        <w:del w:id="3360"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3361" w:author="Liliana Salvador" w:date="2022-02-26T21:02:00Z">
          <w:r w:rsidR="00BD122C" w:rsidRPr="003A137D" w:rsidDel="00CF41AB">
            <w:rPr>
              <w:color w:val="000000" w:themeColor="text1"/>
            </w:rPr>
            <w:delText xml:space="preserve"> </w:delText>
          </w:r>
        </w:del>
      </w:ins>
      <w:ins w:id="3362" w:author="Ruijie Xu" w:date="2022-01-28T16:23:00Z">
        <w:del w:id="3363" w:author="Liliana Salvador" w:date="2022-02-26T21:01:00Z">
          <w:r w:rsidR="002125A9" w:rsidRPr="003A137D" w:rsidDel="00CF41AB">
            <w:rPr>
              <w:color w:val="000000" w:themeColor="text1"/>
            </w:rPr>
            <w:delText>software</w:delText>
          </w:r>
        </w:del>
      </w:ins>
      <w:ins w:id="3364" w:author="Ruijie Xu" w:date="2022-01-30T10:59:00Z">
        <w:r w:rsidR="00CC6280" w:rsidRPr="003A137D">
          <w:rPr>
            <w:color w:val="000000" w:themeColor="text1"/>
          </w:rPr>
          <w:t xml:space="preserve">. The classifications of Centrifuge, CLARK, and CLARK-s were frequently identified significantly different from </w:t>
        </w:r>
      </w:ins>
      <w:ins w:id="3365" w:author="Liliana Salvador" w:date="2022-02-26T21:02:00Z">
        <w:r w:rsidR="00CF41AB">
          <w:rPr>
            <w:color w:val="000000" w:themeColor="text1"/>
          </w:rPr>
          <w:t xml:space="preserve">the ones </w:t>
        </w:r>
      </w:ins>
      <w:ins w:id="3366" w:author="Liliana Salvador" w:date="2022-02-26T21:03:00Z">
        <w:r w:rsidR="00CF41AB">
          <w:rPr>
            <w:color w:val="000000" w:themeColor="text1"/>
          </w:rPr>
          <w:t>of</w:t>
        </w:r>
      </w:ins>
      <w:ins w:id="3367" w:author="Liliana Salvador" w:date="2022-02-26T21:02:00Z">
        <w:r w:rsidR="00CF41AB">
          <w:rPr>
            <w:color w:val="000000" w:themeColor="text1"/>
          </w:rPr>
          <w:t xml:space="preserve"> </w:t>
        </w:r>
      </w:ins>
      <w:ins w:id="3368" w:author="Ruijie Xu" w:date="2022-01-30T10:59:00Z">
        <w:r w:rsidR="00CC6280" w:rsidRPr="003A137D">
          <w:rPr>
            <w:color w:val="000000" w:themeColor="text1"/>
          </w:rPr>
          <w:t>other software</w:t>
        </w:r>
        <w:del w:id="3369"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3370" w:author="Liliana Salvador" w:date="2022-02-26T21:02:00Z">
        <w:r w:rsidR="00CF41AB">
          <w:rPr>
            <w:color w:val="000000" w:themeColor="text1"/>
          </w:rPr>
          <w:t xml:space="preserve">regarding </w:t>
        </w:r>
      </w:ins>
      <w:ins w:id="3371" w:author="Ruijie Xu" w:date="2022-01-30T10:59:00Z">
        <w:del w:id="3372" w:author="Liliana Salvador" w:date="2022-02-26T21:02:00Z">
          <w:r w:rsidR="00CC6280" w:rsidRPr="003A137D" w:rsidDel="00CF41AB">
            <w:rPr>
              <w:color w:val="000000" w:themeColor="text1"/>
            </w:rPr>
            <w:delText xml:space="preserve">in </w:delText>
          </w:r>
        </w:del>
        <w:del w:id="3373" w:author="Liliana Salvador" w:date="2022-02-26T21:03:00Z">
          <w:r w:rsidR="00CC6280" w:rsidRPr="003A137D" w:rsidDel="00CF41AB">
            <w:rPr>
              <w:color w:val="000000" w:themeColor="text1"/>
            </w:rPr>
            <w:delText>comparison</w:delText>
          </w:r>
        </w:del>
      </w:ins>
      <w:ins w:id="3374" w:author="Ruijie Xu" w:date="2022-01-30T11:00:00Z">
        <w:del w:id="3375" w:author="Liliana Salvador" w:date="2022-02-26T21:03:00Z">
          <w:r w:rsidR="00CC6280" w:rsidRPr="003A137D" w:rsidDel="00CF41AB">
            <w:rPr>
              <w:color w:val="000000" w:themeColor="text1"/>
            </w:rPr>
            <w:delText xml:space="preserve">s for </w:delText>
          </w:r>
        </w:del>
      </w:ins>
      <w:ins w:id="3376" w:author="Liliana Salvador" w:date="2022-02-26T21:02:00Z">
        <w:r w:rsidR="00CF41AB">
          <w:rPr>
            <w:color w:val="000000" w:themeColor="text1"/>
          </w:rPr>
          <w:t xml:space="preserve">the </w:t>
        </w:r>
      </w:ins>
      <w:ins w:id="3377" w:author="Ruijie Xu" w:date="2022-01-30T11:00:00Z">
        <w:r w:rsidR="00CC6280" w:rsidRPr="003A137D">
          <w:rPr>
            <w:color w:val="000000" w:themeColor="text1"/>
          </w:rPr>
          <w:t xml:space="preserve">number of reads mapped to </w:t>
        </w:r>
      </w:ins>
      <w:ins w:id="3378" w:author="Ruijie Xu" w:date="2022-01-30T11:01:00Z">
        <w:r w:rsidR="00CC6280" w:rsidRPr="003A137D">
          <w:rPr>
            <w:color w:val="000000" w:themeColor="text1"/>
          </w:rPr>
          <w:t>Bacteria and Archaea</w:t>
        </w:r>
      </w:ins>
      <w:ins w:id="3379" w:author="Ruijie Xu" w:date="2022-01-30T11:11:00Z">
        <w:r w:rsidR="009D4EA3" w:rsidRPr="003A137D">
          <w:rPr>
            <w:color w:val="000000" w:themeColor="text1"/>
          </w:rPr>
          <w:t>.</w:t>
        </w:r>
      </w:ins>
      <w:ins w:id="3380" w:author="Ruijie Xu" w:date="2022-01-30T11:03:00Z">
        <w:r w:rsidR="00CC6280" w:rsidRPr="003A137D">
          <w:rPr>
            <w:color w:val="000000" w:themeColor="text1"/>
          </w:rPr>
          <w:t xml:space="preserve"> </w:t>
        </w:r>
      </w:ins>
      <w:ins w:id="3381" w:author="Ruijie Xu" w:date="2022-01-30T11:12:00Z">
        <w:r w:rsidR="002F185E" w:rsidRPr="003A137D">
          <w:rPr>
            <w:color w:val="000000" w:themeColor="text1"/>
          </w:rPr>
          <w:t>T</w:t>
        </w:r>
      </w:ins>
      <w:ins w:id="3382" w:author="Ruijie Xu" w:date="2022-01-30T11:03:00Z">
        <w:r w:rsidR="00CC6280" w:rsidRPr="003A137D">
          <w:rPr>
            <w:color w:val="000000" w:themeColor="text1"/>
          </w:rPr>
          <w:t>he classifications of Viruses</w:t>
        </w:r>
      </w:ins>
      <w:ins w:id="3383" w:author="Ruijie Xu" w:date="2022-01-30T11:12:00Z">
        <w:r w:rsidR="002F185E" w:rsidRPr="003A137D">
          <w:rPr>
            <w:color w:val="000000" w:themeColor="text1"/>
          </w:rPr>
          <w:t>, on the other hand,</w:t>
        </w:r>
      </w:ins>
      <w:ins w:id="3384" w:author="Ruijie Xu" w:date="2022-01-30T11:03:00Z">
        <w:r w:rsidR="00CC6280" w:rsidRPr="003A137D">
          <w:rPr>
            <w:color w:val="000000" w:themeColor="text1"/>
          </w:rPr>
          <w:t xml:space="preserve"> </w:t>
        </w:r>
      </w:ins>
      <w:ins w:id="3385" w:author="Ruijie Xu" w:date="2022-01-30T11:05:00Z">
        <w:r w:rsidR="00354455" w:rsidRPr="003A137D">
          <w:rPr>
            <w:color w:val="000000" w:themeColor="text1"/>
          </w:rPr>
          <w:t>w</w:t>
        </w:r>
      </w:ins>
      <w:ins w:id="3386" w:author="Liliana Salvador" w:date="2022-02-26T21:03:00Z">
        <w:r w:rsidR="00CF41AB">
          <w:rPr>
            <w:color w:val="000000" w:themeColor="text1"/>
          </w:rPr>
          <w:t>as</w:t>
        </w:r>
      </w:ins>
      <w:ins w:id="3387" w:author="Ruijie Xu" w:date="2022-01-30T11:05:00Z">
        <w:del w:id="3388"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3389" w:author="Ruijie Xu" w:date="2022-01-30T11:13:00Z">
        <w:r w:rsidR="002F185E" w:rsidRPr="003A137D">
          <w:rPr>
            <w:color w:val="000000" w:themeColor="text1"/>
          </w:rPr>
          <w:t>separated into two groups</w:t>
        </w:r>
        <w:del w:id="3390"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3391" w:author="Ruijie Xu" w:date="2022-01-30T14:24:00Z">
        <w:r w:rsidR="0027369C" w:rsidRPr="003A137D">
          <w:rPr>
            <w:color w:val="000000" w:themeColor="text1"/>
          </w:rPr>
          <w:t xml:space="preserve"> </w:t>
        </w:r>
        <w:del w:id="3392" w:author="Liliana Salvador" w:date="2022-02-26T21:04:00Z">
          <w:r w:rsidR="0027369C" w:rsidRPr="003A137D" w:rsidDel="00CF41AB">
            <w:rPr>
              <w:color w:val="000000" w:themeColor="text1"/>
            </w:rPr>
            <w:delText>of software</w:delText>
          </w:r>
        </w:del>
      </w:ins>
      <w:ins w:id="3393" w:author="Ruijie Xu" w:date="2022-01-30T11:13:00Z">
        <w:del w:id="3394" w:author="Liliana Salvador" w:date="2022-02-26T21:04:00Z">
          <w:r w:rsidR="002F185E" w:rsidRPr="003A137D" w:rsidDel="00CF41AB">
            <w:rPr>
              <w:color w:val="000000" w:themeColor="text1"/>
            </w:rPr>
            <w:delText xml:space="preserve"> </w:delText>
          </w:r>
        </w:del>
      </w:ins>
      <w:ins w:id="3395" w:author="Ruijie Xu" w:date="2022-01-30T11:14:00Z">
        <w:r w:rsidR="004D1EC1" w:rsidRPr="003A137D">
          <w:rPr>
            <w:color w:val="000000" w:themeColor="text1"/>
          </w:rPr>
          <w:t>within a group were similar</w:t>
        </w:r>
      </w:ins>
      <w:ins w:id="3396" w:author="Ruijie Xu" w:date="2022-01-30T14:25:00Z">
        <w:r w:rsidR="0027369C" w:rsidRPr="003A137D">
          <w:rPr>
            <w:color w:val="000000" w:themeColor="text1"/>
          </w:rPr>
          <w:t xml:space="preserve"> </w:t>
        </w:r>
      </w:ins>
      <w:ins w:id="3397" w:author="Ruijie Xu" w:date="2022-01-30T11:14:00Z">
        <w:r w:rsidR="004D1EC1" w:rsidRPr="003A137D">
          <w:rPr>
            <w:color w:val="000000" w:themeColor="text1"/>
          </w:rPr>
          <w:t xml:space="preserve">(group1: </w:t>
        </w:r>
      </w:ins>
      <w:ins w:id="3398" w:author="Ruijie Xu" w:date="2022-02-01T13:44:00Z">
        <w:r w:rsidR="00537B08">
          <w:rPr>
            <w:color w:val="000000" w:themeColor="text1"/>
          </w:rPr>
          <w:t>BLASTN</w:t>
        </w:r>
      </w:ins>
      <w:ins w:id="3399" w:author="Ruijie Xu" w:date="2022-01-30T11:14:00Z">
        <w:r w:rsidR="004D1EC1" w:rsidRPr="003A137D">
          <w:rPr>
            <w:color w:val="000000" w:themeColor="text1"/>
          </w:rPr>
          <w:t xml:space="preserve">, </w:t>
        </w:r>
      </w:ins>
      <w:ins w:id="3400" w:author="Ruijie Xu" w:date="2022-01-30T11:12:00Z">
        <w:r w:rsidR="002F185E" w:rsidRPr="003A137D">
          <w:rPr>
            <w:color w:val="000000" w:themeColor="text1"/>
          </w:rPr>
          <w:t xml:space="preserve">CLARK, CLARK-s, </w:t>
        </w:r>
      </w:ins>
      <w:ins w:id="3401" w:author="Ruijie Xu" w:date="2022-01-30T11:15:00Z">
        <w:r w:rsidR="004D1EC1" w:rsidRPr="003A137D">
          <w:rPr>
            <w:color w:val="000000" w:themeColor="text1"/>
          </w:rPr>
          <w:t xml:space="preserve">Metaphlan3 </w:t>
        </w:r>
      </w:ins>
      <w:ins w:id="3402" w:author="Ruijie Xu" w:date="2022-01-30T11:12:00Z">
        <w:r w:rsidR="002F185E" w:rsidRPr="003A137D">
          <w:rPr>
            <w:color w:val="000000" w:themeColor="text1"/>
          </w:rPr>
          <w:t xml:space="preserve">and </w:t>
        </w:r>
      </w:ins>
      <w:ins w:id="3403" w:author="Ruijie Xu" w:date="2022-01-30T11:15:00Z">
        <w:r w:rsidR="004D1EC1" w:rsidRPr="003A137D">
          <w:rPr>
            <w:color w:val="000000" w:themeColor="text1"/>
          </w:rPr>
          <w:t>Kaiju</w:t>
        </w:r>
      </w:ins>
      <w:ins w:id="3404" w:author="Ruijie Xu" w:date="2022-01-30T11:14:00Z">
        <w:r w:rsidR="004D1EC1" w:rsidRPr="003A137D">
          <w:rPr>
            <w:color w:val="000000" w:themeColor="text1"/>
          </w:rPr>
          <w:t xml:space="preserve">; group2: </w:t>
        </w:r>
      </w:ins>
      <w:ins w:id="3405" w:author="Ruijie Xu" w:date="2022-01-30T11:05:00Z">
        <w:r w:rsidR="00354455" w:rsidRPr="003A137D">
          <w:rPr>
            <w:color w:val="000000" w:themeColor="text1"/>
          </w:rPr>
          <w:t xml:space="preserve">Kraken2, </w:t>
        </w:r>
      </w:ins>
      <w:ins w:id="3406" w:author="Ruijie Xu" w:date="2022-01-30T11:15:00Z">
        <w:r w:rsidR="004D1EC1" w:rsidRPr="003A137D">
          <w:rPr>
            <w:color w:val="000000" w:themeColor="text1"/>
          </w:rPr>
          <w:t>Bracken</w:t>
        </w:r>
      </w:ins>
      <w:ins w:id="3407" w:author="Ruijie Xu" w:date="2022-01-30T11:16:00Z">
        <w:r w:rsidR="004D1EC1" w:rsidRPr="003A137D">
          <w:rPr>
            <w:color w:val="000000" w:themeColor="text1"/>
          </w:rPr>
          <w:t xml:space="preserve"> </w:t>
        </w:r>
      </w:ins>
      <w:ins w:id="3408" w:author="Ruijie Xu" w:date="2022-01-30T11:06:00Z">
        <w:r w:rsidR="00354455" w:rsidRPr="003A137D">
          <w:rPr>
            <w:color w:val="000000" w:themeColor="text1"/>
          </w:rPr>
          <w:t xml:space="preserve">and </w:t>
        </w:r>
      </w:ins>
      <w:ins w:id="3409" w:author="Ruijie Xu" w:date="2022-01-30T11:16:00Z">
        <w:r w:rsidR="004D1EC1" w:rsidRPr="003A137D">
          <w:rPr>
            <w:color w:val="000000" w:themeColor="text1"/>
          </w:rPr>
          <w:t>Centrifuge)</w:t>
        </w:r>
      </w:ins>
      <w:ins w:id="3410" w:author="Ruijie Xu" w:date="2022-01-30T11:05:00Z">
        <w:r w:rsidR="00354455" w:rsidRPr="003A137D">
          <w:rPr>
            <w:color w:val="000000" w:themeColor="text1"/>
          </w:rPr>
          <w:t>.</w:t>
        </w:r>
      </w:ins>
      <w:ins w:id="3411" w:author="Ruijie Xu" w:date="2022-01-30T11:16:00Z">
        <w:r w:rsidR="004D1EC1" w:rsidRPr="003A137D">
          <w:rPr>
            <w:color w:val="000000" w:themeColor="text1"/>
          </w:rPr>
          <w:t xml:space="preserve"> Diamond did</w:t>
        </w:r>
      </w:ins>
      <w:ins w:id="3412" w:author="Liliana Salvador" w:date="2022-02-26T21:05:00Z">
        <w:r w:rsidR="00CF41AB">
          <w:rPr>
            <w:color w:val="000000" w:themeColor="text1"/>
          </w:rPr>
          <w:t xml:space="preserve"> not</w:t>
        </w:r>
      </w:ins>
      <w:ins w:id="3413" w:author="Ruijie Xu" w:date="2022-01-30T11:16:00Z">
        <w:del w:id="3414"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3415" w:author="Liliana Salvador" w:date="2022-02-26T21:05:00Z">
        <w:r w:rsidR="00CF41AB">
          <w:rPr>
            <w:color w:val="000000" w:themeColor="text1"/>
          </w:rPr>
          <w:t>.</w:t>
        </w:r>
      </w:ins>
      <w:ins w:id="3416" w:author="Ruijie Xu" w:date="2022-01-30T11:16:00Z">
        <w:del w:id="3417" w:author="Liliana Salvador" w:date="2022-02-26T21:05:00Z">
          <w:r w:rsidR="004D1EC1" w:rsidRPr="003A137D" w:rsidDel="00CF41AB">
            <w:rPr>
              <w:color w:val="000000" w:themeColor="text1"/>
            </w:rPr>
            <w:delText xml:space="preserve"> from the Rattus dataset.</w:delText>
          </w:r>
        </w:del>
      </w:ins>
      <w:ins w:id="3418" w:author="Ruijie Xu" w:date="2022-01-30T11:07:00Z">
        <w:del w:id="3419" w:author="Liliana Salvador" w:date="2022-02-26T21:05:00Z">
          <w:r w:rsidR="0084098D" w:rsidRPr="003A137D" w:rsidDel="00CF41AB">
            <w:rPr>
              <w:color w:val="000000" w:themeColor="text1"/>
            </w:rPr>
            <w:delText xml:space="preserve"> </w:delText>
          </w:r>
        </w:del>
      </w:ins>
      <w:ins w:id="3420"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3421" w:author="Ruijie Xu" w:date="2022-01-30T11:54:00Z"/>
          <w:color w:val="000000" w:themeColor="text1"/>
        </w:rPr>
      </w:pPr>
      <w:ins w:id="3422" w:author="Ruijie Xu" w:date="2022-01-30T11:17:00Z">
        <w:r w:rsidRPr="003A137D">
          <w:rPr>
            <w:color w:val="000000" w:themeColor="text1"/>
          </w:rPr>
          <w:t>Th</w:t>
        </w:r>
      </w:ins>
      <w:ins w:id="3423" w:author="Ruijie Xu" w:date="2022-01-30T11:27:00Z">
        <w:r w:rsidR="00E9791D" w:rsidRPr="003A137D">
          <w:rPr>
            <w:color w:val="000000" w:themeColor="text1"/>
          </w:rPr>
          <w:t>is</w:t>
        </w:r>
      </w:ins>
      <w:ins w:id="3424" w:author="Ruijie Xu" w:date="2022-01-30T11:17:00Z">
        <w:r w:rsidRPr="003A137D">
          <w:rPr>
            <w:color w:val="000000" w:themeColor="text1"/>
          </w:rPr>
          <w:t xml:space="preserve"> </w:t>
        </w:r>
      </w:ins>
      <w:ins w:id="3425" w:author="Ruijie Xu" w:date="2022-01-30T11:27:00Z">
        <w:r w:rsidR="00E9791D" w:rsidRPr="003A137D">
          <w:rPr>
            <w:color w:val="000000" w:themeColor="text1"/>
          </w:rPr>
          <w:t>division</w:t>
        </w:r>
      </w:ins>
      <w:ins w:id="3426" w:author="Ruijie Xu" w:date="2022-01-30T11:17:00Z">
        <w:r w:rsidRPr="003A137D">
          <w:rPr>
            <w:color w:val="000000" w:themeColor="text1"/>
          </w:rPr>
          <w:t xml:space="preserve"> </w:t>
        </w:r>
      </w:ins>
      <w:ins w:id="3427" w:author="Ruijie Xu" w:date="2022-01-30T11:27:00Z">
        <w:r w:rsidR="00E9791D" w:rsidRPr="003A137D">
          <w:rPr>
            <w:color w:val="000000" w:themeColor="text1"/>
          </w:rPr>
          <w:t>in</w:t>
        </w:r>
      </w:ins>
      <w:ins w:id="3428" w:author="Ruijie Xu" w:date="2022-01-30T11:17:00Z">
        <w:r w:rsidRPr="003A137D">
          <w:rPr>
            <w:color w:val="000000" w:themeColor="text1"/>
          </w:rPr>
          <w:t xml:space="preserve"> </w:t>
        </w:r>
      </w:ins>
      <w:ins w:id="3429" w:author="Ruijie Xu" w:date="2022-01-30T14:25:00Z">
        <w:r w:rsidR="0027369C" w:rsidRPr="003A137D">
          <w:rPr>
            <w:color w:val="000000" w:themeColor="text1"/>
          </w:rPr>
          <w:t>virus</w:t>
        </w:r>
      </w:ins>
      <w:ins w:id="3430" w:author="Ruijie Xu" w:date="2022-01-30T11:17:00Z">
        <w:r w:rsidRPr="003A137D">
          <w:rPr>
            <w:color w:val="000000" w:themeColor="text1"/>
          </w:rPr>
          <w:t xml:space="preserve"> classifications was further validated </w:t>
        </w:r>
      </w:ins>
      <w:ins w:id="3431" w:author="Ruijie Xu" w:date="2022-01-30T11:33:00Z">
        <w:r w:rsidR="005B1C20" w:rsidRPr="003A137D">
          <w:rPr>
            <w:color w:val="000000" w:themeColor="text1"/>
          </w:rPr>
          <w:t>by</w:t>
        </w:r>
      </w:ins>
      <w:ins w:id="3432" w:author="Ruijie Xu" w:date="2022-01-30T11:18:00Z">
        <w:r w:rsidRPr="003A137D">
          <w:rPr>
            <w:color w:val="000000" w:themeColor="text1"/>
          </w:rPr>
          <w:t xml:space="preserve"> the </w:t>
        </w:r>
      </w:ins>
      <w:ins w:id="3433" w:author="Ruijie Xu" w:date="2022-01-30T11:34:00Z">
        <w:r w:rsidR="005B1C20" w:rsidRPr="003A137D">
          <w:rPr>
            <w:color w:val="000000" w:themeColor="text1"/>
          </w:rPr>
          <w:t>viru</w:t>
        </w:r>
      </w:ins>
      <w:ins w:id="3434" w:author="Ruijie Xu" w:date="2022-01-30T14:25:00Z">
        <w:r w:rsidR="0027369C" w:rsidRPr="003A137D">
          <w:rPr>
            <w:color w:val="000000" w:themeColor="text1"/>
          </w:rPr>
          <w:t>s</w:t>
        </w:r>
      </w:ins>
      <w:ins w:id="3435" w:author="Ruijie Xu" w:date="2022-01-30T11:34:00Z">
        <w:r w:rsidR="005B1C20" w:rsidRPr="003A137D">
          <w:rPr>
            <w:color w:val="000000" w:themeColor="text1"/>
          </w:rPr>
          <w:t xml:space="preserve"> </w:t>
        </w:r>
      </w:ins>
      <w:ins w:id="3436" w:author="Ruijie Xu" w:date="2022-01-30T11:18:00Z">
        <w:r w:rsidRPr="003A137D">
          <w:rPr>
            <w:color w:val="000000" w:themeColor="text1"/>
          </w:rPr>
          <w:t>classifications</w:t>
        </w:r>
      </w:ins>
      <w:ins w:id="3437" w:author="Ruijie Xu" w:date="2022-01-30T11:34:00Z">
        <w:r w:rsidR="00756031" w:rsidRPr="003A137D">
          <w:rPr>
            <w:color w:val="000000" w:themeColor="text1"/>
          </w:rPr>
          <w:t xml:space="preserve"> at the</w:t>
        </w:r>
      </w:ins>
      <w:ins w:id="3438" w:author="Ruijie Xu" w:date="2022-01-30T11:18:00Z">
        <w:r w:rsidRPr="003A137D">
          <w:rPr>
            <w:color w:val="000000" w:themeColor="text1"/>
          </w:rPr>
          <w:t xml:space="preserve"> lower taxonomy levels</w:t>
        </w:r>
      </w:ins>
      <w:ins w:id="3439" w:author="Ruijie Xu" w:date="2022-01-30T11:19:00Z">
        <w:r w:rsidR="00E33333" w:rsidRPr="003A137D">
          <w:rPr>
            <w:color w:val="000000" w:themeColor="text1"/>
          </w:rPr>
          <w:t xml:space="preserve">. </w:t>
        </w:r>
      </w:ins>
      <w:ins w:id="3440" w:author="Ruijie Xu" w:date="2022-01-30T11:31:00Z">
        <w:r w:rsidR="00991599" w:rsidRPr="003A137D">
          <w:rPr>
            <w:color w:val="000000" w:themeColor="text1"/>
          </w:rPr>
          <w:t xml:space="preserve">The samples with </w:t>
        </w:r>
      </w:ins>
      <w:ins w:id="3441" w:author="Ruijie Xu" w:date="2022-02-02T13:53:00Z">
        <w:r w:rsidR="00710530">
          <w:rPr>
            <w:color w:val="000000" w:themeColor="text1"/>
          </w:rPr>
          <w:t xml:space="preserve">large percentage of </w:t>
        </w:r>
      </w:ins>
      <w:ins w:id="3442" w:author="Ruijie Xu" w:date="2022-01-30T11:31:00Z">
        <w:r w:rsidR="00991599" w:rsidRPr="003A137D">
          <w:rPr>
            <w:color w:val="000000" w:themeColor="text1"/>
          </w:rPr>
          <w:t>reads classified under vi</w:t>
        </w:r>
      </w:ins>
      <w:ins w:id="3443" w:author="Ruijie Xu" w:date="2022-01-30T11:30:00Z">
        <w:r w:rsidR="00991599" w:rsidRPr="003A137D">
          <w:rPr>
            <w:color w:val="000000" w:themeColor="text1"/>
          </w:rPr>
          <w:t>rus</w:t>
        </w:r>
      </w:ins>
      <w:ins w:id="3444" w:author="Ruijie Xu" w:date="2022-01-30T11:31:00Z">
        <w:r w:rsidR="00991599" w:rsidRPr="003A137D">
          <w:rPr>
            <w:color w:val="000000" w:themeColor="text1"/>
          </w:rPr>
          <w:t xml:space="preserve"> taxa by group1 software were not </w:t>
        </w:r>
      </w:ins>
      <w:ins w:id="3445" w:author="Ruijie Xu" w:date="2022-01-30T11:32:00Z">
        <w:r w:rsidR="00991599" w:rsidRPr="003A137D">
          <w:rPr>
            <w:color w:val="000000" w:themeColor="text1"/>
          </w:rPr>
          <w:t>profiled by software</w:t>
        </w:r>
      </w:ins>
      <w:ins w:id="3446" w:author="Ruijie Xu" w:date="2022-01-30T14:26:00Z">
        <w:r w:rsidR="004005F4" w:rsidRPr="003A137D">
          <w:rPr>
            <w:color w:val="000000" w:themeColor="text1"/>
          </w:rPr>
          <w:t xml:space="preserve"> in group2</w:t>
        </w:r>
      </w:ins>
      <w:ins w:id="3447" w:author="Ruijie Xu" w:date="2022-01-30T11:32:00Z">
        <w:r w:rsidR="00991599" w:rsidRPr="003A137D">
          <w:rPr>
            <w:color w:val="000000" w:themeColor="text1"/>
          </w:rPr>
          <w:t>.</w:t>
        </w:r>
      </w:ins>
      <w:ins w:id="3448" w:author="Ruijie Xu" w:date="2022-01-30T11:38:00Z">
        <w:r w:rsidR="003B13B2" w:rsidRPr="003A137D">
          <w:rPr>
            <w:color w:val="000000" w:themeColor="text1"/>
          </w:rPr>
          <w:t xml:space="preserve"> Although software in group1 were more sensitive in virus identification than </w:t>
        </w:r>
        <w:del w:id="3449"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3450" w:author="Ruijie Xu" w:date="2022-01-30T11:39:00Z">
        <w:r w:rsidR="003B13B2" w:rsidRPr="003A137D">
          <w:rPr>
            <w:color w:val="000000" w:themeColor="text1"/>
          </w:rPr>
          <w:t xml:space="preserve">virus </w:t>
        </w:r>
      </w:ins>
      <w:proofErr w:type="gramStart"/>
      <w:ins w:id="3451" w:author="Ruijie Xu" w:date="2022-01-30T11:38:00Z">
        <w:r w:rsidR="003B13B2" w:rsidRPr="003A137D">
          <w:rPr>
            <w:color w:val="000000" w:themeColor="text1"/>
          </w:rPr>
          <w:t>taxa</w:t>
        </w:r>
        <w:proofErr w:type="gramEnd"/>
        <w:r w:rsidR="003B13B2" w:rsidRPr="003A137D">
          <w:rPr>
            <w:color w:val="000000" w:themeColor="text1"/>
          </w:rPr>
          <w:t xml:space="preserve"> and the </w:t>
        </w:r>
      </w:ins>
      <w:ins w:id="3452" w:author="Liliana Salvador" w:date="2022-02-26T21:06:00Z">
        <w:r w:rsidR="00CF41AB">
          <w:rPr>
            <w:color w:val="000000" w:themeColor="text1"/>
          </w:rPr>
          <w:t xml:space="preserve">correspondent </w:t>
        </w:r>
      </w:ins>
      <w:ins w:id="3453" w:author="Ruijie Xu" w:date="2022-01-30T11:38:00Z">
        <w:r w:rsidR="003B13B2" w:rsidRPr="003A137D">
          <w:rPr>
            <w:color w:val="000000" w:themeColor="text1"/>
          </w:rPr>
          <w:t>num</w:t>
        </w:r>
      </w:ins>
      <w:ins w:id="3454" w:author="Ruijie Xu" w:date="2022-01-30T11:39:00Z">
        <w:r w:rsidR="003B13B2" w:rsidRPr="003A137D">
          <w:rPr>
            <w:color w:val="000000" w:themeColor="text1"/>
          </w:rPr>
          <w:t xml:space="preserve">ber of reads </w:t>
        </w:r>
        <w:del w:id="3455" w:author="Liliana Salvador" w:date="2022-02-26T21:06:00Z">
          <w:r w:rsidR="003B13B2" w:rsidRPr="003A137D" w:rsidDel="00CF41AB">
            <w:rPr>
              <w:color w:val="000000" w:themeColor="text1"/>
            </w:rPr>
            <w:delText xml:space="preserve">classified under each virues taxa </w:delText>
          </w:r>
        </w:del>
      </w:ins>
      <w:ins w:id="3456" w:author="Ruijie Xu" w:date="2022-01-30T14:27:00Z">
        <w:r w:rsidR="0019346C" w:rsidRPr="003A137D">
          <w:rPr>
            <w:color w:val="000000" w:themeColor="text1"/>
          </w:rPr>
          <w:t xml:space="preserve">using different group1 software </w:t>
        </w:r>
      </w:ins>
      <w:ins w:id="3457" w:author="Ruijie Xu" w:date="2022-01-30T11:39:00Z">
        <w:r w:rsidR="003B13B2" w:rsidRPr="003A137D">
          <w:rPr>
            <w:color w:val="000000" w:themeColor="text1"/>
          </w:rPr>
          <w:t>were not consistent.</w:t>
        </w:r>
        <w:r w:rsidR="00EF6BF9" w:rsidRPr="003A137D">
          <w:rPr>
            <w:color w:val="000000" w:themeColor="text1"/>
          </w:rPr>
          <w:t xml:space="preserve"> </w:t>
        </w:r>
      </w:ins>
      <w:ins w:id="3458" w:author="Ruijie Xu" w:date="2022-01-30T11:40:00Z">
        <w:r w:rsidR="00EF6BF9" w:rsidRPr="003A137D">
          <w:rPr>
            <w:color w:val="000000" w:themeColor="text1"/>
          </w:rPr>
          <w:t xml:space="preserve">The virus taxon </w:t>
        </w:r>
        <w:r w:rsidR="00EF6BF9" w:rsidRPr="003A137D">
          <w:rPr>
            <w:color w:val="000000" w:themeColor="text1"/>
          </w:rPr>
          <w:lastRenderedPageBreak/>
          <w:t xml:space="preserve">identified by </w:t>
        </w:r>
      </w:ins>
      <w:ins w:id="3459" w:author="Ruijie Xu" w:date="2022-02-01T13:44:00Z">
        <w:r w:rsidR="00537B08">
          <w:rPr>
            <w:color w:val="000000" w:themeColor="text1"/>
          </w:rPr>
          <w:t>BLASTN</w:t>
        </w:r>
      </w:ins>
      <w:ins w:id="3460" w:author="Ruijie Xu" w:date="2022-01-30T11:40:00Z">
        <w:r w:rsidR="00EF6BF9" w:rsidRPr="003A137D">
          <w:rPr>
            <w:color w:val="000000" w:themeColor="text1"/>
          </w:rPr>
          <w:t xml:space="preserve"> in high abundance was not identified by any other software included in the analysis.</w:t>
        </w:r>
      </w:ins>
      <w:ins w:id="3461"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3462" w:author="Liliana Salvador" w:date="2022-02-26T21:08:00Z">
        <w:r w:rsidR="00CF41AB">
          <w:rPr>
            <w:color w:val="000000" w:themeColor="text1"/>
          </w:rPr>
          <w:t>B</w:t>
        </w:r>
      </w:ins>
      <w:ins w:id="3463" w:author="Ruijie Xu" w:date="2022-01-30T11:43:00Z">
        <w:del w:id="3464"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3465" w:author="Liliana Salvador" w:date="2022-02-26T21:07:00Z">
        <w:r w:rsidR="00CF41AB">
          <w:rPr>
            <w:color w:val="000000" w:themeColor="text1"/>
          </w:rPr>
          <w:t>as</w:t>
        </w:r>
      </w:ins>
      <w:ins w:id="3466" w:author="Ruijie Xu" w:date="2022-01-30T11:43:00Z">
        <w:del w:id="3467"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3468" w:author="Ruijie Xu" w:date="2022-01-30T11:44:00Z">
        <w:r w:rsidR="00850555" w:rsidRPr="003A137D">
          <w:rPr>
            <w:color w:val="000000" w:themeColor="text1"/>
          </w:rPr>
          <w:t>tent across the software at both Phylum and Genus level.</w:t>
        </w:r>
      </w:ins>
      <w:ins w:id="3469" w:author="Ruijie Xu" w:date="2022-01-30T11:45:00Z">
        <w:r w:rsidR="00A30F89" w:rsidRPr="003A137D">
          <w:rPr>
            <w:color w:val="000000" w:themeColor="text1"/>
          </w:rPr>
          <w:t xml:space="preserve"> Only </w:t>
        </w:r>
      </w:ins>
      <w:ins w:id="3470" w:author="Ruijie Xu" w:date="2022-01-30T11:49:00Z">
        <w:r w:rsidR="00835FEC" w:rsidRPr="003A137D">
          <w:rPr>
            <w:color w:val="000000" w:themeColor="text1"/>
          </w:rPr>
          <w:t xml:space="preserve">the classifications of </w:t>
        </w:r>
      </w:ins>
      <w:ins w:id="3471" w:author="Ruijie Xu" w:date="2022-01-30T11:45:00Z">
        <w:r w:rsidR="00A30F89" w:rsidRPr="003A137D">
          <w:rPr>
            <w:color w:val="000000" w:themeColor="text1"/>
          </w:rPr>
          <w:t>Metaphlan3, which could on</w:t>
        </w:r>
      </w:ins>
      <w:ins w:id="3472" w:author="Ruijie Xu" w:date="2022-01-30T11:46:00Z">
        <w:r w:rsidR="00A30F89" w:rsidRPr="003A137D">
          <w:rPr>
            <w:color w:val="000000" w:themeColor="text1"/>
          </w:rPr>
          <w:t xml:space="preserve">ly identify </w:t>
        </w:r>
      </w:ins>
      <w:ins w:id="3473" w:author="Ruijie Xu" w:date="2022-01-30T11:48:00Z">
        <w:r w:rsidR="004F6BB0" w:rsidRPr="003A137D">
          <w:rPr>
            <w:color w:val="000000" w:themeColor="text1"/>
          </w:rPr>
          <w:t xml:space="preserve">a few </w:t>
        </w:r>
      </w:ins>
      <w:ins w:id="3474" w:author="Ruijie Xu" w:date="2022-01-30T11:46:00Z">
        <w:r w:rsidR="00A30F89" w:rsidRPr="003A137D">
          <w:rPr>
            <w:color w:val="000000" w:themeColor="text1"/>
          </w:rPr>
          <w:t>taxa</w:t>
        </w:r>
      </w:ins>
      <w:ins w:id="3475" w:author="Ruijie Xu" w:date="2022-01-30T11:48:00Z">
        <w:r w:rsidR="004F6BB0" w:rsidRPr="003A137D">
          <w:rPr>
            <w:color w:val="000000" w:themeColor="text1"/>
          </w:rPr>
          <w:t xml:space="preserve"> from each sample</w:t>
        </w:r>
      </w:ins>
      <w:ins w:id="3476" w:author="Ruijie Xu" w:date="2022-01-30T11:46:00Z">
        <w:r w:rsidR="00A30F89" w:rsidRPr="003A137D">
          <w:rPr>
            <w:color w:val="000000" w:themeColor="text1"/>
          </w:rPr>
          <w:t xml:space="preserve"> </w:t>
        </w:r>
      </w:ins>
      <w:ins w:id="3477" w:author="Ruijie Xu" w:date="2022-01-30T11:48:00Z">
        <w:r w:rsidR="004F6BB0" w:rsidRPr="003A137D">
          <w:rPr>
            <w:color w:val="000000" w:themeColor="text1"/>
          </w:rPr>
          <w:t>with high abundance</w:t>
        </w:r>
      </w:ins>
      <w:ins w:id="3478" w:author="Ruijie Xu" w:date="2022-01-30T11:46:00Z">
        <w:r w:rsidR="00A30F89" w:rsidRPr="003A137D">
          <w:rPr>
            <w:color w:val="000000" w:themeColor="text1"/>
          </w:rPr>
          <w:t xml:space="preserve">, and Diamond, which </w:t>
        </w:r>
      </w:ins>
      <w:ins w:id="3479" w:author="Ruijie Xu" w:date="2022-01-30T11:49:00Z">
        <w:r w:rsidR="00835FEC" w:rsidRPr="003A137D">
          <w:rPr>
            <w:color w:val="000000" w:themeColor="text1"/>
          </w:rPr>
          <w:t>report</w:t>
        </w:r>
      </w:ins>
      <w:ins w:id="3480" w:author="Ruijie Xu" w:date="2022-01-30T11:50:00Z">
        <w:r w:rsidR="00835FEC" w:rsidRPr="003A137D">
          <w:rPr>
            <w:color w:val="000000" w:themeColor="text1"/>
          </w:rPr>
          <w:t>ed</w:t>
        </w:r>
      </w:ins>
      <w:ins w:id="3481" w:author="Ruijie Xu" w:date="2022-01-30T11:49:00Z">
        <w:r w:rsidR="00835FEC" w:rsidRPr="003A137D">
          <w:rPr>
            <w:color w:val="000000" w:themeColor="text1"/>
          </w:rPr>
          <w:t xml:space="preserve"> conflicting profiles in Firmicutes </w:t>
        </w:r>
      </w:ins>
      <w:ins w:id="3482" w:author="Ruijie Xu" w:date="2022-01-30T11:50:00Z">
        <w:r w:rsidR="00835FEC" w:rsidRPr="003A137D">
          <w:rPr>
            <w:color w:val="000000" w:themeColor="text1"/>
          </w:rPr>
          <w:t xml:space="preserve">identification </w:t>
        </w:r>
      </w:ins>
      <w:ins w:id="3483" w:author="Ruijie Xu" w:date="2022-01-30T11:51:00Z">
        <w:r w:rsidR="00835FEC" w:rsidRPr="003A137D">
          <w:rPr>
            <w:color w:val="000000" w:themeColor="text1"/>
          </w:rPr>
          <w:t xml:space="preserve">at </w:t>
        </w:r>
      </w:ins>
      <w:ins w:id="3484" w:author="Ruijie Xu" w:date="2022-01-30T14:28:00Z">
        <w:r w:rsidR="0019346C" w:rsidRPr="003A137D">
          <w:rPr>
            <w:color w:val="000000" w:themeColor="text1"/>
          </w:rPr>
          <w:t xml:space="preserve">the </w:t>
        </w:r>
      </w:ins>
      <w:ins w:id="3485" w:author="Ruijie Xu" w:date="2022-01-30T11:51:00Z">
        <w:r w:rsidR="00835FEC" w:rsidRPr="003A137D">
          <w:rPr>
            <w:color w:val="000000" w:themeColor="text1"/>
          </w:rPr>
          <w:t xml:space="preserve">Phylum level </w:t>
        </w:r>
      </w:ins>
      <w:ins w:id="3486" w:author="Ruijie Xu" w:date="2022-01-30T11:50:00Z">
        <w:r w:rsidR="00835FEC" w:rsidRPr="003A137D">
          <w:rPr>
            <w:color w:val="000000" w:themeColor="text1"/>
          </w:rPr>
          <w:t xml:space="preserve">(Bacillus at Genus level) </w:t>
        </w:r>
      </w:ins>
      <w:ins w:id="3487" w:author="Ruijie Xu" w:date="2022-01-30T11:51:00Z">
        <w:r w:rsidR="00835FEC" w:rsidRPr="003A137D">
          <w:rPr>
            <w:color w:val="000000" w:themeColor="text1"/>
          </w:rPr>
          <w:t>with the classification of all the other software</w:t>
        </w:r>
      </w:ins>
      <w:ins w:id="3488" w:author="Ruijie Xu" w:date="2022-01-30T11:49:00Z">
        <w:r w:rsidR="00835FEC" w:rsidRPr="003A137D">
          <w:rPr>
            <w:color w:val="000000" w:themeColor="text1"/>
          </w:rPr>
          <w:t xml:space="preserve">, </w:t>
        </w:r>
      </w:ins>
      <w:ins w:id="3489" w:author="Ruijie Xu" w:date="2022-01-30T11:51:00Z">
        <w:r w:rsidR="00E97862" w:rsidRPr="003A137D">
          <w:rPr>
            <w:color w:val="000000" w:themeColor="text1"/>
          </w:rPr>
          <w:t>were</w:t>
        </w:r>
      </w:ins>
      <w:ins w:id="3490" w:author="Ruijie Xu" w:date="2022-01-30T11:52:00Z">
        <w:r w:rsidR="00E97862" w:rsidRPr="003A137D">
          <w:rPr>
            <w:color w:val="000000" w:themeColor="text1"/>
          </w:rPr>
          <w:t xml:space="preserve"> different</w:t>
        </w:r>
      </w:ins>
      <w:ins w:id="3491" w:author="Ruijie Xu" w:date="2022-01-30T14:28:00Z">
        <w:r w:rsidR="0019346C" w:rsidRPr="003A137D">
          <w:rPr>
            <w:color w:val="000000" w:themeColor="text1"/>
          </w:rPr>
          <w:t xml:space="preserve"> </w:t>
        </w:r>
      </w:ins>
      <w:ins w:id="3492" w:author="Ruijie Xu" w:date="2022-02-02T13:54:00Z">
        <w:r w:rsidR="00276EE5">
          <w:rPr>
            <w:color w:val="000000" w:themeColor="text1"/>
          </w:rPr>
          <w:t>from other software in Bacteria classification</w:t>
        </w:r>
      </w:ins>
      <w:ins w:id="3493" w:author="Ruijie Xu" w:date="2022-01-30T11:52:00Z">
        <w:r w:rsidR="00E97862" w:rsidRPr="003A137D">
          <w:rPr>
            <w:color w:val="000000" w:themeColor="text1"/>
          </w:rPr>
          <w:t>.</w:t>
        </w:r>
      </w:ins>
      <w:ins w:id="3494" w:author="Ruijie Xu" w:date="2022-01-30T11:53:00Z">
        <w:r w:rsidR="00702D65" w:rsidRPr="003A137D">
          <w:rPr>
            <w:color w:val="000000" w:themeColor="text1"/>
          </w:rPr>
          <w:t xml:space="preserve"> </w:t>
        </w:r>
      </w:ins>
    </w:p>
    <w:p w14:paraId="0D012B48" w14:textId="77777777" w:rsidR="0032111B" w:rsidRDefault="00702D65" w:rsidP="00D33126">
      <w:pPr>
        <w:spacing w:line="480" w:lineRule="auto"/>
        <w:rPr>
          <w:ins w:id="3495" w:author="Liliana Salvador" w:date="2022-02-26T21:10:00Z"/>
          <w:color w:val="000000" w:themeColor="text1"/>
        </w:rPr>
      </w:pPr>
      <w:ins w:id="3496" w:author="Ruijie Xu" w:date="2022-01-30T11:54:00Z">
        <w:r w:rsidRPr="003A137D">
          <w:rPr>
            <w:color w:val="000000" w:themeColor="text1"/>
          </w:rPr>
          <w:t>Compare</w:t>
        </w:r>
      </w:ins>
      <w:ins w:id="3497" w:author="Liliana Salvador" w:date="2022-02-26T21:08:00Z">
        <w:r w:rsidR="00CF41AB">
          <w:rPr>
            <w:color w:val="000000" w:themeColor="text1"/>
          </w:rPr>
          <w:t>d</w:t>
        </w:r>
      </w:ins>
      <w:ins w:id="3498" w:author="Ruijie Xu" w:date="2022-01-30T11:54:00Z">
        <w:r w:rsidRPr="003A137D">
          <w:rPr>
            <w:color w:val="000000" w:themeColor="text1"/>
          </w:rPr>
          <w:t xml:space="preserve"> to </w:t>
        </w:r>
      </w:ins>
      <w:ins w:id="3499" w:author="Liliana Salvador" w:date="2022-02-26T21:08:00Z">
        <w:r w:rsidR="0032111B">
          <w:rPr>
            <w:color w:val="000000" w:themeColor="text1"/>
          </w:rPr>
          <w:t>P</w:t>
        </w:r>
      </w:ins>
      <w:ins w:id="3500" w:author="Ruijie Xu" w:date="2022-01-30T11:54:00Z">
        <w:del w:id="3501" w:author="Liliana Salvador" w:date="2022-02-26T21:08:00Z">
          <w:r w:rsidRPr="003A137D" w:rsidDel="0032111B">
            <w:rPr>
              <w:color w:val="000000" w:themeColor="text1"/>
            </w:rPr>
            <w:delText>p</w:delText>
          </w:r>
        </w:del>
        <w:r w:rsidRPr="003A137D">
          <w:rPr>
            <w:color w:val="000000" w:themeColor="text1"/>
          </w:rPr>
          <w:t>hylum and Genus level</w:t>
        </w:r>
      </w:ins>
      <w:ins w:id="3502" w:author="Liliana Salvador" w:date="2022-02-26T21:08:00Z">
        <w:r w:rsidR="0032111B">
          <w:rPr>
            <w:color w:val="000000" w:themeColor="text1"/>
          </w:rPr>
          <w:t>s</w:t>
        </w:r>
      </w:ins>
      <w:ins w:id="3503" w:author="Ruijie Xu" w:date="2022-01-30T11:54:00Z">
        <w:r w:rsidRPr="003A137D">
          <w:rPr>
            <w:color w:val="000000" w:themeColor="text1"/>
          </w:rPr>
          <w:t>, the classification</w:t>
        </w:r>
      </w:ins>
      <w:ins w:id="3504" w:author="Ruijie Xu" w:date="2022-01-30T14:28:00Z">
        <w:r w:rsidR="00B344E0" w:rsidRPr="003A137D">
          <w:rPr>
            <w:color w:val="000000" w:themeColor="text1"/>
          </w:rPr>
          <w:t>s</w:t>
        </w:r>
      </w:ins>
      <w:ins w:id="3505" w:author="Ruijie Xu" w:date="2022-01-30T11:54:00Z">
        <w:r w:rsidRPr="003A137D">
          <w:rPr>
            <w:color w:val="000000" w:themeColor="text1"/>
          </w:rPr>
          <w:t xml:space="preserve"> at the Species level </w:t>
        </w:r>
      </w:ins>
      <w:ins w:id="3506" w:author="Ruijie Xu" w:date="2022-01-30T14:28:00Z">
        <w:r w:rsidR="00B344E0" w:rsidRPr="003A137D">
          <w:rPr>
            <w:color w:val="000000" w:themeColor="text1"/>
          </w:rPr>
          <w:t>were</w:t>
        </w:r>
      </w:ins>
      <w:ins w:id="3507" w:author="Ruijie Xu" w:date="2022-01-30T11:54:00Z">
        <w:r w:rsidRPr="003A137D">
          <w:rPr>
            <w:color w:val="000000" w:themeColor="text1"/>
          </w:rPr>
          <w:t xml:space="preserve"> more diverge</w:t>
        </w:r>
      </w:ins>
      <w:ins w:id="3508" w:author="Liliana Salvador" w:date="2022-02-26T21:08:00Z">
        <w:r w:rsidR="0032111B">
          <w:rPr>
            <w:color w:val="000000" w:themeColor="text1"/>
          </w:rPr>
          <w:t>nt</w:t>
        </w:r>
      </w:ins>
      <w:ins w:id="3509" w:author="Ruijie Xu" w:date="2022-01-30T11:54:00Z">
        <w:del w:id="3510"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3511" w:author="Ruijie Xu" w:date="2022-01-30T11:55:00Z">
        <w:r w:rsidR="003C6D3F" w:rsidRPr="003A137D">
          <w:rPr>
            <w:color w:val="000000" w:themeColor="text1"/>
          </w:rPr>
          <w:t>most software ha</w:t>
        </w:r>
      </w:ins>
      <w:ins w:id="3512" w:author="Liliana Salvador" w:date="2022-02-26T21:08:00Z">
        <w:r w:rsidR="0032111B">
          <w:rPr>
            <w:color w:val="000000" w:themeColor="text1"/>
          </w:rPr>
          <w:t>ve</w:t>
        </w:r>
      </w:ins>
      <w:ins w:id="3513" w:author="Ruijie Xu" w:date="2022-01-30T11:55:00Z">
        <w:del w:id="3514" w:author="Liliana Salvador" w:date="2022-02-26T21:08:00Z">
          <w:r w:rsidR="003C6D3F" w:rsidRPr="003A137D" w:rsidDel="0032111B">
            <w:rPr>
              <w:color w:val="000000" w:themeColor="text1"/>
            </w:rPr>
            <w:delText>s</w:delText>
          </w:r>
        </w:del>
        <w:r w:rsidR="003C6D3F" w:rsidRPr="003A137D">
          <w:rPr>
            <w:color w:val="000000" w:themeColor="text1"/>
          </w:rPr>
          <w:t xml:space="preserve"> reported more than 1,000</w:t>
        </w:r>
      </w:ins>
      <w:ins w:id="3515" w:author="Ruijie Xu" w:date="2022-01-30T11:56:00Z">
        <w:r w:rsidR="003C6D3F" w:rsidRPr="003A137D">
          <w:rPr>
            <w:color w:val="000000" w:themeColor="text1"/>
          </w:rPr>
          <w:t xml:space="preserve"> unique Species taxa from the Rattus profiles (except for Bracken and Metaphlan3), only </w:t>
        </w:r>
      </w:ins>
      <w:ins w:id="3516" w:author="Liliana Salvador" w:date="2022-02-26T21:09:00Z">
        <w:r w:rsidR="0032111B">
          <w:rPr>
            <w:color w:val="000000" w:themeColor="text1"/>
          </w:rPr>
          <w:t>nine</w:t>
        </w:r>
      </w:ins>
      <w:ins w:id="3517" w:author="Ruijie Xu" w:date="2022-01-30T11:56:00Z">
        <w:del w:id="3518"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3519" w:author="Ruijie Xu" w:date="2022-01-30T11:57:00Z">
        <w:r w:rsidR="003C6D3F" w:rsidRPr="003A137D">
          <w:rPr>
            <w:color w:val="000000" w:themeColor="text1"/>
          </w:rPr>
          <w:t xml:space="preserve">species were </w:t>
        </w:r>
        <w:del w:id="3520"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3521" w:author="Ruijie Xu" w:date="2022-01-30T11:58:00Z">
        <w:r w:rsidR="00D3791F" w:rsidRPr="003A137D">
          <w:rPr>
            <w:color w:val="000000" w:themeColor="text1"/>
          </w:rPr>
          <w:t xml:space="preserve"> </w:t>
        </w:r>
      </w:ins>
      <w:ins w:id="3522" w:author="Ruijie Xu" w:date="2022-01-30T11:59:00Z">
        <w:r w:rsidR="00EB1840" w:rsidRPr="003A137D">
          <w:rPr>
            <w:color w:val="000000" w:themeColor="text1"/>
          </w:rPr>
          <w:t xml:space="preserve">included in this analysis, </w:t>
        </w:r>
      </w:ins>
      <w:ins w:id="3523" w:author="Ruijie Xu" w:date="2022-01-30T11:58:00Z">
        <w:r w:rsidR="00D3791F" w:rsidRPr="003A137D">
          <w:rPr>
            <w:color w:val="000000" w:themeColor="text1"/>
          </w:rPr>
          <w:t>and only 2 species were found overlapp</w:t>
        </w:r>
      </w:ins>
      <w:ins w:id="3524" w:author="Liliana Salvador" w:date="2022-02-26T21:09:00Z">
        <w:r w:rsidR="0032111B">
          <w:rPr>
            <w:color w:val="000000" w:themeColor="text1"/>
          </w:rPr>
          <w:t>ing</w:t>
        </w:r>
      </w:ins>
      <w:ins w:id="3525" w:author="Ruijie Xu" w:date="2022-01-30T11:58:00Z">
        <w:del w:id="3526"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3527"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3528" w:author="Ruijie Xu" w:date="2022-01-30T14:29:00Z">
        <w:r w:rsidR="00B344E0" w:rsidRPr="003A137D">
          <w:rPr>
            <w:color w:val="000000" w:themeColor="text1"/>
          </w:rPr>
          <w:t>taxa with at least 10% in relative abundance</w:t>
        </w:r>
      </w:ins>
      <w:ins w:id="3529" w:author="Ruijie Xu" w:date="2022-01-30T11:58:00Z">
        <w:del w:id="3530" w:author="Liliana Salvador" w:date="2022-02-26T21:10:00Z">
          <w:r w:rsidR="009A621C" w:rsidRPr="003A137D" w:rsidDel="0032111B">
            <w:rPr>
              <w:color w:val="000000" w:themeColor="text1"/>
            </w:rPr>
            <w:delText xml:space="preserve"> identified </w:delText>
          </w:r>
        </w:del>
      </w:ins>
      <w:ins w:id="3531" w:author="Ruijie Xu" w:date="2022-01-30T11:59:00Z">
        <w:del w:id="3532"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3533" w:author="Ruijie Xu" w:date="2022-01-30T11:58:00Z">
        <w:del w:id="3534"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RDefault="00D3791F" w:rsidP="00D33126">
      <w:pPr>
        <w:spacing w:line="480" w:lineRule="auto"/>
        <w:rPr>
          <w:ins w:id="3535" w:author="Ruijie Xu" w:date="2022-01-30T12:06:00Z"/>
          <w:color w:val="000000" w:themeColor="text1"/>
        </w:rPr>
      </w:pPr>
      <w:ins w:id="3536" w:author="Ruijie Xu" w:date="2022-01-30T11:58:00Z">
        <w:r w:rsidRPr="003A137D">
          <w:rPr>
            <w:color w:val="000000" w:themeColor="text1"/>
          </w:rPr>
          <w:t xml:space="preserve"> </w:t>
        </w:r>
      </w:ins>
      <w:ins w:id="3537"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3538" w:author="Ruijie Xu" w:date="2022-01-30T12:06:00Z"/>
          <w:b/>
          <w:bCs/>
          <w:color w:val="000000" w:themeColor="text1"/>
        </w:rPr>
      </w:pPr>
      <w:ins w:id="3539" w:author="Ruijie Xu" w:date="2022-01-30T12:06:00Z">
        <w:r w:rsidRPr="001E3899">
          <w:rPr>
            <w:b/>
            <w:bCs/>
            <w:color w:val="000000" w:themeColor="text1"/>
            <w:rPrChange w:id="3540" w:author="Ruijie Xu" w:date="2022-01-31T16:48:00Z">
              <w:rPr>
                <w:color w:val="000000" w:themeColor="text1"/>
              </w:rPr>
            </w:rPrChange>
          </w:rPr>
          <w:t xml:space="preserve">Microbial </w:t>
        </w:r>
      </w:ins>
      <w:ins w:id="3541" w:author="Liliana Salvador" w:date="2022-02-26T21:10:00Z">
        <w:r w:rsidR="0032111B">
          <w:rPr>
            <w:b/>
            <w:bCs/>
            <w:color w:val="000000" w:themeColor="text1"/>
          </w:rPr>
          <w:t>c</w:t>
        </w:r>
      </w:ins>
      <w:ins w:id="3542" w:author="Ruijie Xu" w:date="2022-01-30T12:06:00Z">
        <w:del w:id="3543" w:author="Liliana Salvador" w:date="2022-02-26T21:10:00Z">
          <w:r w:rsidRPr="001E3899" w:rsidDel="0032111B">
            <w:rPr>
              <w:b/>
              <w:bCs/>
              <w:color w:val="000000" w:themeColor="text1"/>
              <w:rPrChange w:id="3544" w:author="Ruijie Xu" w:date="2022-01-31T16:48:00Z">
                <w:rPr>
                  <w:color w:val="000000" w:themeColor="text1"/>
                </w:rPr>
              </w:rPrChange>
            </w:rPr>
            <w:delText>C</w:delText>
          </w:r>
        </w:del>
        <w:r w:rsidRPr="001E3899">
          <w:rPr>
            <w:b/>
            <w:bCs/>
            <w:color w:val="000000" w:themeColor="text1"/>
            <w:rPrChange w:id="3545" w:author="Ruijie Xu" w:date="2022-01-31T16:48:00Z">
              <w:rPr>
                <w:color w:val="000000" w:themeColor="text1"/>
              </w:rPr>
            </w:rPrChange>
          </w:rPr>
          <w:t xml:space="preserve">ommunity </w:t>
        </w:r>
      </w:ins>
      <w:ins w:id="3546" w:author="Liliana Salvador" w:date="2022-02-26T21:10:00Z">
        <w:r w:rsidR="0032111B">
          <w:rPr>
            <w:b/>
            <w:bCs/>
            <w:color w:val="000000" w:themeColor="text1"/>
          </w:rPr>
          <w:t>c</w:t>
        </w:r>
      </w:ins>
      <w:ins w:id="3547" w:author="Ruijie Xu" w:date="2022-01-30T12:06:00Z">
        <w:del w:id="3548" w:author="Liliana Salvador" w:date="2022-02-26T21:10:00Z">
          <w:r w:rsidRPr="001E3899" w:rsidDel="0032111B">
            <w:rPr>
              <w:b/>
              <w:bCs/>
              <w:color w:val="000000" w:themeColor="text1"/>
              <w:rPrChange w:id="3549" w:author="Ruijie Xu" w:date="2022-01-31T16:48:00Z">
                <w:rPr>
                  <w:color w:val="000000" w:themeColor="text1"/>
                </w:rPr>
              </w:rPrChange>
            </w:rPr>
            <w:delText>C</w:delText>
          </w:r>
        </w:del>
        <w:r w:rsidRPr="001E3899">
          <w:rPr>
            <w:b/>
            <w:bCs/>
            <w:color w:val="000000" w:themeColor="text1"/>
            <w:rPrChange w:id="3550" w:author="Ruijie Xu" w:date="2022-01-31T16:48:00Z">
              <w:rPr>
                <w:color w:val="000000" w:themeColor="text1"/>
              </w:rPr>
            </w:rPrChange>
          </w:rPr>
          <w:t>haracterization</w:t>
        </w:r>
      </w:ins>
    </w:p>
    <w:p w14:paraId="1CD9868B" w14:textId="27B08BE5" w:rsidR="00D51460" w:rsidRPr="003A137D" w:rsidDel="00B00FC0" w:rsidRDefault="00276EE5" w:rsidP="00D33126">
      <w:pPr>
        <w:spacing w:line="480" w:lineRule="auto"/>
        <w:rPr>
          <w:ins w:id="3551" w:author="Ruijie Xu" w:date="2022-01-30T13:10:00Z"/>
          <w:del w:id="3552" w:author="Liliana Salvador" w:date="2022-02-26T21:23:00Z"/>
          <w:color w:val="000000" w:themeColor="text1"/>
        </w:rPr>
      </w:pPr>
      <w:ins w:id="3553" w:author="Ruijie Xu" w:date="2022-02-02T13:55:00Z">
        <w:r>
          <w:rPr>
            <w:color w:val="000000" w:themeColor="text1"/>
          </w:rPr>
          <w:t>In addition</w:t>
        </w:r>
      </w:ins>
      <w:ins w:id="3554" w:author="Ruijie Xu" w:date="2022-01-30T13:06:00Z">
        <w:r w:rsidR="00027FC0" w:rsidRPr="003A137D">
          <w:rPr>
            <w:color w:val="000000" w:themeColor="text1"/>
          </w:rPr>
          <w:t xml:space="preserve"> </w:t>
        </w:r>
      </w:ins>
      <w:ins w:id="3555" w:author="Liliana Salvador" w:date="2022-02-26T21:17:00Z">
        <w:r w:rsidR="006A5920">
          <w:rPr>
            <w:color w:val="000000" w:themeColor="text1"/>
          </w:rPr>
          <w:t xml:space="preserve">to </w:t>
        </w:r>
      </w:ins>
      <w:ins w:id="3556" w:author="Ruijie Xu" w:date="2022-01-30T13:06:00Z">
        <w:r w:rsidR="00027FC0" w:rsidRPr="003A137D">
          <w:rPr>
            <w:color w:val="000000" w:themeColor="text1"/>
          </w:rPr>
          <w:t>the differences in microbial profiles classified by different software</w:t>
        </w:r>
      </w:ins>
      <w:ins w:id="3557" w:author="Ruijie Xu" w:date="2022-02-02T13:55:00Z">
        <w:r>
          <w:rPr>
            <w:color w:val="000000" w:themeColor="text1"/>
          </w:rPr>
          <w:t>, t</w:t>
        </w:r>
      </w:ins>
      <w:ins w:id="3558" w:author="Ruijie Xu" w:date="2022-01-30T12:10:00Z">
        <w:r w:rsidR="0084123C" w:rsidRPr="003A137D">
          <w:rPr>
            <w:color w:val="000000" w:themeColor="text1"/>
          </w:rPr>
          <w:t>he differences across the r</w:t>
        </w:r>
      </w:ins>
      <w:ins w:id="3559" w:author="Ruijie Xu" w:date="2022-01-30T12:09:00Z">
        <w:r w:rsidR="0084123C" w:rsidRPr="003A137D">
          <w:rPr>
            <w:color w:val="000000" w:themeColor="text1"/>
          </w:rPr>
          <w:t xml:space="preserve">ichness of each samples’ microbial community </w:t>
        </w:r>
      </w:ins>
      <w:ins w:id="3560" w:author="Ruijie Xu" w:date="2022-01-30T12:10:00Z">
        <w:r w:rsidR="0084123C" w:rsidRPr="003A137D">
          <w:rPr>
            <w:color w:val="000000" w:themeColor="text1"/>
          </w:rPr>
          <w:t xml:space="preserve">were </w:t>
        </w:r>
      </w:ins>
      <w:ins w:id="3561" w:author="Ruijie Xu" w:date="2022-01-30T12:11:00Z">
        <w:r w:rsidR="008E7151" w:rsidRPr="003A137D">
          <w:rPr>
            <w:color w:val="000000" w:themeColor="text1"/>
          </w:rPr>
          <w:t xml:space="preserve">significant in </w:t>
        </w:r>
      </w:ins>
      <w:proofErr w:type="gramStart"/>
      <w:ins w:id="3562" w:author="Ruijie Xu" w:date="2022-01-30T14:31:00Z">
        <w:r w:rsidR="00A97576" w:rsidRPr="003A137D">
          <w:rPr>
            <w:color w:val="000000" w:themeColor="text1"/>
          </w:rPr>
          <w:t xml:space="preserve">the </w:t>
        </w:r>
      </w:ins>
      <w:ins w:id="3563" w:author="Ruijie Xu" w:date="2022-01-30T12:11:00Z">
        <w:r w:rsidR="008E7151" w:rsidRPr="003A137D">
          <w:rPr>
            <w:color w:val="000000" w:themeColor="text1"/>
          </w:rPr>
          <w:t>majority of</w:t>
        </w:r>
        <w:proofErr w:type="gramEnd"/>
        <w:r w:rsidR="008E7151" w:rsidRPr="003A137D">
          <w:rPr>
            <w:color w:val="000000" w:themeColor="text1"/>
          </w:rPr>
          <w:t xml:space="preserve"> the comparisons </w:t>
        </w:r>
        <w:del w:id="3564" w:author="Liliana Salvador" w:date="2022-02-26T21:19:00Z">
          <w:r w:rsidR="008E7151" w:rsidRPr="003A137D" w:rsidDel="006A5920">
            <w:rPr>
              <w:color w:val="000000" w:themeColor="text1"/>
            </w:rPr>
            <w:delText>between</w:delText>
          </w:r>
        </w:del>
      </w:ins>
      <w:ins w:id="3565" w:author="Liliana Salvador" w:date="2022-02-26T21:20:00Z">
        <w:r w:rsidR="006A5920">
          <w:rPr>
            <w:color w:val="000000" w:themeColor="text1"/>
          </w:rPr>
          <w:t>across</w:t>
        </w:r>
      </w:ins>
      <w:ins w:id="3566" w:author="Ruijie Xu" w:date="2022-01-30T12:11:00Z">
        <w:r w:rsidR="008E7151" w:rsidRPr="003A137D">
          <w:rPr>
            <w:color w:val="000000" w:themeColor="text1"/>
          </w:rPr>
          <w:t xml:space="preserve"> software. Most </w:t>
        </w:r>
      </w:ins>
      <w:ins w:id="3567" w:author="Ruijie Xu" w:date="2022-01-30T14:31:00Z">
        <w:r w:rsidR="00A97576" w:rsidRPr="003A137D">
          <w:rPr>
            <w:color w:val="000000" w:themeColor="text1"/>
          </w:rPr>
          <w:t>of the</w:t>
        </w:r>
      </w:ins>
      <w:ins w:id="3568" w:author="Liliana Salvador" w:date="2022-02-26T21:20:00Z">
        <w:r w:rsidR="00B00FC0">
          <w:rPr>
            <w:color w:val="000000" w:themeColor="text1"/>
          </w:rPr>
          <w:t xml:space="preserve">se </w:t>
        </w:r>
      </w:ins>
      <w:ins w:id="3569" w:author="Ruijie Xu" w:date="2022-01-30T14:31:00Z">
        <w:del w:id="3570" w:author="Liliana Salvador" w:date="2022-02-26T21:20:00Z">
          <w:r w:rsidR="00A97576" w:rsidRPr="003A137D" w:rsidDel="00B00FC0">
            <w:rPr>
              <w:color w:val="000000" w:themeColor="text1"/>
            </w:rPr>
            <w:delText xml:space="preserve"> </w:delText>
          </w:r>
        </w:del>
      </w:ins>
      <w:ins w:id="3571" w:author="Ruijie Xu" w:date="2022-01-30T12:11:00Z">
        <w:del w:id="3572" w:author="Liliana Salvador" w:date="2022-02-26T21:20:00Z">
          <w:r w:rsidR="008E7151" w:rsidRPr="003A137D" w:rsidDel="00B00FC0">
            <w:rPr>
              <w:color w:val="000000" w:themeColor="text1"/>
            </w:rPr>
            <w:delText>significant</w:delText>
          </w:r>
        </w:del>
      </w:ins>
      <w:ins w:id="3573" w:author="Ruijie Xu" w:date="2022-02-02T13:56:00Z">
        <w:del w:id="3574" w:author="Liliana Salvador" w:date="2022-02-26T21:20:00Z">
          <w:r w:rsidDel="00B00FC0">
            <w:rPr>
              <w:color w:val="000000" w:themeColor="text1"/>
            </w:rPr>
            <w:delText>ly</w:delText>
          </w:r>
        </w:del>
      </w:ins>
      <w:ins w:id="3575" w:author="Ruijie Xu" w:date="2022-01-30T12:11:00Z">
        <w:del w:id="3576" w:author="Liliana Salvador" w:date="2022-02-26T21:20:00Z">
          <w:r w:rsidR="008E7151" w:rsidRPr="003A137D" w:rsidDel="00B00FC0">
            <w:rPr>
              <w:color w:val="000000" w:themeColor="text1"/>
            </w:rPr>
            <w:delText xml:space="preserve"> </w:delText>
          </w:r>
        </w:del>
      </w:ins>
      <w:ins w:id="3577" w:author="Ruijie Xu" w:date="2022-01-30T12:12:00Z">
        <w:del w:id="3578" w:author="Liliana Salvador" w:date="2022-02-26T21:20:00Z">
          <w:r w:rsidR="008E7151" w:rsidRPr="003A137D" w:rsidDel="00B00FC0">
            <w:rPr>
              <w:color w:val="000000" w:themeColor="text1"/>
            </w:rPr>
            <w:delText>differen</w:delText>
          </w:r>
        </w:del>
      </w:ins>
      <w:ins w:id="3579" w:author="Ruijie Xu" w:date="2022-01-30T14:31:00Z">
        <w:del w:id="3580" w:author="Liliana Salvador" w:date="2022-02-26T21:20:00Z">
          <w:r w:rsidR="00A97576" w:rsidRPr="003A137D" w:rsidDel="00B00FC0">
            <w:rPr>
              <w:color w:val="000000" w:themeColor="text1"/>
            </w:rPr>
            <w:delText xml:space="preserve">t comparisons </w:delText>
          </w:r>
        </w:del>
      </w:ins>
      <w:ins w:id="3581" w:author="Ruijie Xu" w:date="2022-01-30T12:12:00Z">
        <w:r w:rsidR="008E7151" w:rsidRPr="003A137D">
          <w:rPr>
            <w:color w:val="000000" w:themeColor="text1"/>
          </w:rPr>
          <w:t xml:space="preserve">were found between the classifications of Kraken2, Metaphlan3, </w:t>
        </w:r>
      </w:ins>
      <w:ins w:id="3582" w:author="Ruijie Xu" w:date="2022-01-30T12:13:00Z">
        <w:r w:rsidR="008E7151" w:rsidRPr="003A137D">
          <w:rPr>
            <w:color w:val="000000" w:themeColor="text1"/>
          </w:rPr>
          <w:t xml:space="preserve">Centrifuge, and Kaiju with </w:t>
        </w:r>
      </w:ins>
      <w:ins w:id="3583" w:author="Ruijie Xu" w:date="2022-01-30T14:32:00Z">
        <w:r w:rsidR="00A97576" w:rsidRPr="003A137D">
          <w:rPr>
            <w:color w:val="000000" w:themeColor="text1"/>
          </w:rPr>
          <w:t>other</w:t>
        </w:r>
      </w:ins>
      <w:ins w:id="3584" w:author="Ruijie Xu" w:date="2022-01-30T12:16:00Z">
        <w:r w:rsidR="009651E9" w:rsidRPr="003A137D">
          <w:rPr>
            <w:color w:val="000000" w:themeColor="text1"/>
          </w:rPr>
          <w:t xml:space="preserve"> </w:t>
        </w:r>
      </w:ins>
      <w:ins w:id="3585" w:author="Ruijie Xu" w:date="2022-01-30T12:13:00Z">
        <w:r w:rsidR="008E7151" w:rsidRPr="003A137D">
          <w:rPr>
            <w:color w:val="000000" w:themeColor="text1"/>
          </w:rPr>
          <w:t xml:space="preserve">software. </w:t>
        </w:r>
      </w:ins>
      <w:ins w:id="3586" w:author="Ruijie Xu" w:date="2022-02-11T09:37:00Z">
        <w:r w:rsidR="00F92B48">
          <w:rPr>
            <w:color w:val="000000" w:themeColor="text1"/>
          </w:rPr>
          <w:t xml:space="preserve">However, </w:t>
        </w:r>
      </w:ins>
      <w:ins w:id="3587" w:author="Ruijie Xu" w:date="2022-02-27T13:04:00Z">
        <w:r w:rsidR="00A41E9F">
          <w:rPr>
            <w:color w:val="000000" w:themeColor="text1"/>
          </w:rPr>
          <w:t xml:space="preserve">when richness were measured with </w:t>
        </w:r>
      </w:ins>
      <w:ins w:id="3588" w:author="Ruijie Xu" w:date="2022-02-11T09:37:00Z">
        <w:del w:id="3589" w:author="Liliana Salvador" w:date="2022-02-26T21:23:00Z">
          <w:r w:rsidR="00F92B48" w:rsidDel="00B00FC0">
            <w:rPr>
              <w:color w:val="000000" w:themeColor="text1"/>
            </w:rPr>
            <w:delText>when the abundance of each species w</w:delText>
          </w:r>
        </w:del>
        <w:del w:id="3590" w:author="Liliana Salvador" w:date="2022-02-26T21:21:00Z">
          <w:r w:rsidR="00F92B48" w:rsidDel="00B00FC0">
            <w:rPr>
              <w:color w:val="000000" w:themeColor="text1"/>
            </w:rPr>
            <w:delText>ere</w:delText>
          </w:r>
        </w:del>
        <w:del w:id="3591" w:author="Liliana Salvador" w:date="2022-02-26T21:23:00Z">
          <w:r w:rsidR="00F92B48" w:rsidDel="00B00FC0">
            <w:rPr>
              <w:color w:val="000000" w:themeColor="text1"/>
            </w:rPr>
            <w:delText xml:space="preserve"> added into the characterization</w:delText>
          </w:r>
        </w:del>
      </w:ins>
      <w:ins w:id="3592" w:author="Ruijie Xu" w:date="2022-02-11T09:38:00Z">
        <w:del w:id="3593" w:author="Liliana Salvador" w:date="2022-02-26T21:23:00Z">
          <w:r w:rsidR="00F92B48" w:rsidDel="00B00FC0">
            <w:rPr>
              <w:color w:val="000000" w:themeColor="text1"/>
            </w:rPr>
            <w:delText xml:space="preserve"> of the </w:delText>
          </w:r>
        </w:del>
      </w:ins>
      <w:ins w:id="3594" w:author="Ruijie Xu" w:date="2022-02-11T09:39:00Z">
        <w:del w:id="3595" w:author="Liliana Salvador" w:date="2022-02-26T21:23:00Z">
          <w:r w:rsidR="00DE165C" w:rsidDel="00B00FC0">
            <w:rPr>
              <w:color w:val="000000" w:themeColor="text1"/>
            </w:rPr>
            <w:delText>communities</w:delText>
          </w:r>
        </w:del>
      </w:ins>
      <w:ins w:id="3596" w:author="Ruijie Xu" w:date="2022-01-30T12:23:00Z">
        <w:del w:id="3597" w:author="Liliana Salvador" w:date="2022-02-26T21:23:00Z">
          <w:r w:rsidR="00650528" w:rsidRPr="003A137D" w:rsidDel="00B00FC0">
            <w:rPr>
              <w:color w:val="000000" w:themeColor="text1"/>
            </w:rPr>
            <w:delText>,</w:delText>
          </w:r>
        </w:del>
      </w:ins>
      <w:ins w:id="3598" w:author="Ruijie Xu" w:date="2022-02-11T09:38:00Z">
        <w:del w:id="3599" w:author="Liliana Salvador" w:date="2022-02-26T21:23:00Z">
          <w:r w:rsidR="00F92B48" w:rsidDel="00B00FC0">
            <w:rPr>
              <w:color w:val="000000" w:themeColor="text1"/>
            </w:rPr>
            <w:delText xml:space="preserve"> </w:delText>
          </w:r>
        </w:del>
        <w:del w:id="3600" w:author="Liliana Salvador" w:date="2022-02-26T21:22:00Z">
          <w:r w:rsidR="00F92B48" w:rsidDel="00B00FC0">
            <w:rPr>
              <w:color w:val="000000" w:themeColor="text1"/>
            </w:rPr>
            <w:delText xml:space="preserve">the </w:delText>
          </w:r>
        </w:del>
      </w:ins>
      <w:ins w:id="3601" w:author="Liliana Salvador" w:date="2022-02-26T21:22:00Z">
        <w:r w:rsidR="00B00FC0">
          <w:rPr>
            <w:color w:val="000000" w:themeColor="text1"/>
          </w:rPr>
          <w:t>s</w:t>
        </w:r>
      </w:ins>
      <w:ins w:id="3602" w:author="Ruijie Xu" w:date="2022-02-27T13:04:00Z">
        <w:r w:rsidR="00A41E9F">
          <w:rPr>
            <w:color w:val="000000" w:themeColor="text1"/>
          </w:rPr>
          <w:t>pecies</w:t>
        </w:r>
      </w:ins>
      <w:ins w:id="3603" w:author="Liliana Salvador" w:date="2022-02-26T21:22:00Z">
        <w:del w:id="3604" w:author="Ruijie Xu" w:date="2022-02-27T13:04:00Z">
          <w:r w:rsidR="00B00FC0" w:rsidDel="00A41E9F">
            <w:rPr>
              <w:color w:val="000000" w:themeColor="text1"/>
            </w:rPr>
            <w:delText>pecies</w:delText>
          </w:r>
        </w:del>
        <w:r w:rsidR="00B00FC0">
          <w:rPr>
            <w:color w:val="000000" w:themeColor="text1"/>
          </w:rPr>
          <w:t xml:space="preserve"> </w:t>
        </w:r>
      </w:ins>
      <w:ins w:id="3605" w:author="Liliana Salvador" w:date="2022-02-26T21:23:00Z">
        <w:r w:rsidR="00B00FC0">
          <w:rPr>
            <w:color w:val="000000" w:themeColor="text1"/>
          </w:rPr>
          <w:t>abundance</w:t>
        </w:r>
        <w:del w:id="3606" w:author="Ruijie Xu" w:date="2022-02-27T13:04:00Z">
          <w:r w:rsidR="00B00FC0" w:rsidDel="00A41E9F">
            <w:rPr>
              <w:color w:val="000000" w:themeColor="text1"/>
            </w:rPr>
            <w:delText xml:space="preserve"> </w:delText>
          </w:r>
        </w:del>
      </w:ins>
      <w:ins w:id="3607" w:author="Ruijie Xu" w:date="2022-01-30T12:23:00Z">
        <w:r w:rsidR="00650528" w:rsidRPr="003A137D">
          <w:rPr>
            <w:color w:val="000000" w:themeColor="text1"/>
          </w:rPr>
          <w:t xml:space="preserve"> </w:t>
        </w:r>
      </w:ins>
      <w:ins w:id="3608" w:author="Ruijie Xu" w:date="2022-02-11T09:39:00Z">
        <w:r w:rsidR="001A1200">
          <w:rPr>
            <w:color w:val="000000" w:themeColor="text1"/>
          </w:rPr>
          <w:t>(Simpson index)</w:t>
        </w:r>
      </w:ins>
      <w:ins w:id="3609" w:author="Ruijie Xu" w:date="2022-02-27T13:04:00Z">
        <w:r w:rsidR="00A41E9F">
          <w:rPr>
            <w:color w:val="000000" w:themeColor="text1"/>
          </w:rPr>
          <w:t>, the characterizati</w:t>
        </w:r>
      </w:ins>
      <w:ins w:id="3610" w:author="Ruijie Xu" w:date="2022-02-27T13:05:00Z">
        <w:r w:rsidR="00A41E9F">
          <w:rPr>
            <w:color w:val="000000" w:themeColor="text1"/>
          </w:rPr>
          <w:t xml:space="preserve">on </w:t>
        </w:r>
      </w:ins>
      <w:ins w:id="3611" w:author="Ruijie Xu" w:date="2022-01-30T12:23:00Z">
        <w:r w:rsidR="00650528" w:rsidRPr="003A137D">
          <w:rPr>
            <w:color w:val="000000" w:themeColor="text1"/>
          </w:rPr>
          <w:t xml:space="preserve">were mostly </w:t>
        </w:r>
      </w:ins>
      <w:ins w:id="3612" w:author="Ruijie Xu" w:date="2022-01-30T12:24:00Z">
        <w:r w:rsidR="00650528" w:rsidRPr="003A137D">
          <w:rPr>
            <w:color w:val="000000" w:themeColor="text1"/>
          </w:rPr>
          <w:t>not affected by use of different software.</w:t>
        </w:r>
      </w:ins>
      <w:ins w:id="3613" w:author="Ruijie Xu" w:date="2022-01-30T12:25:00Z">
        <w:r w:rsidR="00257F75" w:rsidRPr="003A137D">
          <w:rPr>
            <w:color w:val="000000" w:themeColor="text1"/>
          </w:rPr>
          <w:t xml:space="preserve"> </w:t>
        </w:r>
      </w:ins>
    </w:p>
    <w:p w14:paraId="10407B6F" w14:textId="2E0625AC" w:rsidR="005B3384" w:rsidRPr="003A137D" w:rsidRDefault="00276EE5" w:rsidP="00D33126">
      <w:pPr>
        <w:spacing w:line="480" w:lineRule="auto"/>
        <w:rPr>
          <w:ins w:id="3614" w:author="Ruijie Xu" w:date="2022-01-30T12:40:00Z"/>
          <w:color w:val="000000" w:themeColor="text1"/>
        </w:rPr>
      </w:pPr>
      <w:ins w:id="3615" w:author="Ruijie Xu" w:date="2022-02-02T13:58:00Z">
        <w:r>
          <w:rPr>
            <w:color w:val="000000" w:themeColor="text1"/>
          </w:rPr>
          <w:t>T</w:t>
        </w:r>
      </w:ins>
      <w:ins w:id="3616" w:author="Ruijie Xu" w:date="2022-01-30T12:25:00Z">
        <w:r w:rsidR="00257F75" w:rsidRPr="003A137D">
          <w:rPr>
            <w:color w:val="000000" w:themeColor="text1"/>
          </w:rPr>
          <w:t xml:space="preserve">he </w:t>
        </w:r>
      </w:ins>
      <w:ins w:id="3617" w:author="Ruijie Xu" w:date="2022-02-02T13:56:00Z">
        <w:r>
          <w:rPr>
            <w:color w:val="000000" w:themeColor="text1"/>
          </w:rPr>
          <w:t xml:space="preserve">characterizations of </w:t>
        </w:r>
      </w:ins>
      <w:ins w:id="3618" w:author="Liliana Salvador" w:date="2022-02-26T21:23:00Z">
        <w:r w:rsidR="00B00FC0">
          <w:rPr>
            <w:color w:val="000000" w:themeColor="text1"/>
          </w:rPr>
          <w:t xml:space="preserve">the </w:t>
        </w:r>
      </w:ins>
      <w:ins w:id="3619" w:author="Ruijie Xu" w:date="2022-01-30T12:25:00Z">
        <w:r w:rsidR="00257F75" w:rsidRPr="003A137D">
          <w:rPr>
            <w:color w:val="000000" w:themeColor="text1"/>
          </w:rPr>
          <w:t>relationships betwe</w:t>
        </w:r>
      </w:ins>
      <w:ins w:id="3620" w:author="Ruijie Xu" w:date="2022-01-30T12:26:00Z">
        <w:r w:rsidR="00257F75" w:rsidRPr="003A137D">
          <w:rPr>
            <w:color w:val="000000" w:themeColor="text1"/>
          </w:rPr>
          <w:t>en</w:t>
        </w:r>
      </w:ins>
      <w:ins w:id="3621" w:author="Ruijie Xu" w:date="2022-02-02T13:56:00Z">
        <w:r>
          <w:rPr>
            <w:color w:val="000000" w:themeColor="text1"/>
          </w:rPr>
          <w:t>-</w:t>
        </w:r>
      </w:ins>
      <w:ins w:id="3622" w:author="Ruijie Xu" w:date="2022-01-30T12:26:00Z">
        <w:r w:rsidR="00257F75" w:rsidRPr="003A137D">
          <w:rPr>
            <w:color w:val="000000" w:themeColor="text1"/>
          </w:rPr>
          <w:t xml:space="preserve">samples </w:t>
        </w:r>
      </w:ins>
      <w:ins w:id="3623" w:author="Ruijie Xu" w:date="2022-02-02T13:56:00Z">
        <w:r>
          <w:rPr>
            <w:color w:val="000000" w:themeColor="text1"/>
          </w:rPr>
          <w:t>were diverge</w:t>
        </w:r>
      </w:ins>
      <w:ins w:id="3624" w:author="Liliana Salvador" w:date="2022-02-26T21:23:00Z">
        <w:r w:rsidR="00B00FC0">
          <w:rPr>
            <w:color w:val="000000" w:themeColor="text1"/>
          </w:rPr>
          <w:t>nt</w:t>
        </w:r>
      </w:ins>
      <w:ins w:id="3625" w:author="Ruijie Xu" w:date="2022-02-02T13:56:00Z">
        <w:del w:id="3626" w:author="Liliana Salvador" w:date="2022-02-26T21:23:00Z">
          <w:r w:rsidDel="00B00FC0">
            <w:rPr>
              <w:color w:val="000000" w:themeColor="text1"/>
            </w:rPr>
            <w:delText>d</w:delText>
          </w:r>
        </w:del>
        <w:r>
          <w:rPr>
            <w:color w:val="000000" w:themeColor="text1"/>
          </w:rPr>
          <w:t xml:space="preserve"> </w:t>
        </w:r>
        <w:del w:id="3627" w:author="Liliana Salvador" w:date="2022-02-26T21:25:00Z">
          <w:r w:rsidDel="00B00FC0">
            <w:rPr>
              <w:color w:val="000000" w:themeColor="text1"/>
            </w:rPr>
            <w:delText>betwee</w:delText>
          </w:r>
        </w:del>
      </w:ins>
      <w:ins w:id="3628" w:author="Ruijie Xu" w:date="2022-02-02T13:57:00Z">
        <w:del w:id="3629" w:author="Liliana Salvador" w:date="2022-02-26T21:25:00Z">
          <w:r w:rsidDel="00B00FC0">
            <w:rPr>
              <w:color w:val="000000" w:themeColor="text1"/>
            </w:rPr>
            <w:delText xml:space="preserve">n </w:delText>
          </w:r>
        </w:del>
      </w:ins>
      <w:ins w:id="3630" w:author="Ruijie Xu" w:date="2022-01-30T12:27:00Z">
        <w:del w:id="3631" w:author="Liliana Salvador" w:date="2022-02-26T21:25:00Z">
          <w:r w:rsidR="005B3384" w:rsidRPr="003A137D" w:rsidDel="00B00FC0">
            <w:rPr>
              <w:color w:val="000000" w:themeColor="text1"/>
            </w:rPr>
            <w:delText xml:space="preserve">most of software’s </w:delText>
          </w:r>
        </w:del>
      </w:ins>
      <w:ins w:id="3632" w:author="Ruijie Xu" w:date="2022-02-02T13:57:00Z">
        <w:del w:id="3633" w:author="Liliana Salvador" w:date="2022-02-26T21:25:00Z">
          <w:r w:rsidDel="00B00FC0">
            <w:rPr>
              <w:color w:val="000000" w:themeColor="text1"/>
            </w:rPr>
            <w:delText>results</w:delText>
          </w:r>
        </w:del>
      </w:ins>
      <w:ins w:id="3634" w:author="Liliana Salvador" w:date="2022-02-26T21:25:00Z">
        <w:r w:rsidR="00B00FC0">
          <w:rPr>
            <w:color w:val="000000" w:themeColor="text1"/>
          </w:rPr>
          <w:t>across software</w:t>
        </w:r>
      </w:ins>
      <w:ins w:id="3635" w:author="Ruijie Xu" w:date="2022-01-30T12:27:00Z">
        <w:r w:rsidR="005B3384" w:rsidRPr="003A137D">
          <w:rPr>
            <w:color w:val="000000" w:themeColor="text1"/>
          </w:rPr>
          <w:t xml:space="preserve">. </w:t>
        </w:r>
      </w:ins>
      <w:ins w:id="3636" w:author="Ruijie Xu" w:date="2022-01-30T12:29:00Z">
        <w:r w:rsidR="005B3384" w:rsidRPr="003A137D">
          <w:rPr>
            <w:color w:val="000000" w:themeColor="text1"/>
          </w:rPr>
          <w:t>However,</w:t>
        </w:r>
      </w:ins>
      <w:ins w:id="3637" w:author="Ruijie Xu" w:date="2022-01-30T12:27:00Z">
        <w:r w:rsidR="005B3384" w:rsidRPr="003A137D">
          <w:rPr>
            <w:color w:val="000000" w:themeColor="text1"/>
          </w:rPr>
          <w:t xml:space="preserve"> the </w:t>
        </w:r>
      </w:ins>
      <w:ins w:id="3638" w:author="Ruijie Xu" w:date="2022-01-30T12:29:00Z">
        <w:r w:rsidR="005B3384" w:rsidRPr="003A137D">
          <w:rPr>
            <w:color w:val="000000" w:themeColor="text1"/>
          </w:rPr>
          <w:t xml:space="preserve">most </w:t>
        </w:r>
      </w:ins>
      <w:ins w:id="3639" w:author="Ruijie Xu" w:date="2022-02-02T13:57:00Z">
        <w:r>
          <w:rPr>
            <w:color w:val="000000" w:themeColor="text1"/>
          </w:rPr>
          <w:t>discriminatory relationship</w:t>
        </w:r>
      </w:ins>
      <w:ins w:id="3640" w:author="Liliana Salvador" w:date="2022-02-26T21:25:00Z">
        <w:r w:rsidR="00B00FC0">
          <w:rPr>
            <w:color w:val="000000" w:themeColor="text1"/>
          </w:rPr>
          <w:t>s</w:t>
        </w:r>
      </w:ins>
      <w:ins w:id="3641" w:author="Ruijie Xu" w:date="2022-02-02T13:57:00Z">
        <w:r>
          <w:rPr>
            <w:color w:val="000000" w:themeColor="text1"/>
          </w:rPr>
          <w:t xml:space="preserve"> within the rat samples</w:t>
        </w:r>
      </w:ins>
      <w:ins w:id="3642" w:author="Ruijie Xu" w:date="2022-01-30T14:32:00Z">
        <w:r w:rsidR="00A97576" w:rsidRPr="003A137D">
          <w:rPr>
            <w:color w:val="000000" w:themeColor="text1"/>
          </w:rPr>
          <w:t xml:space="preserve"> </w:t>
        </w:r>
      </w:ins>
      <w:ins w:id="3643" w:author="Ruijie Xu" w:date="2022-02-02T13:58:00Z">
        <w:r>
          <w:rPr>
            <w:color w:val="000000" w:themeColor="text1"/>
          </w:rPr>
          <w:t xml:space="preserve">(between lung and other samples) </w:t>
        </w:r>
      </w:ins>
      <w:ins w:id="3644" w:author="Ruijie Xu" w:date="2022-01-30T12:30:00Z">
        <w:r w:rsidR="005B3384" w:rsidRPr="003A137D">
          <w:rPr>
            <w:color w:val="000000" w:themeColor="text1"/>
          </w:rPr>
          <w:t xml:space="preserve">were captured by most </w:t>
        </w:r>
      </w:ins>
      <w:ins w:id="3645" w:author="Liliana Salvador" w:date="2022-02-26T21:26:00Z">
        <w:r w:rsidR="00B00FC0">
          <w:rPr>
            <w:color w:val="000000" w:themeColor="text1"/>
          </w:rPr>
          <w:t xml:space="preserve">of the </w:t>
        </w:r>
      </w:ins>
      <w:ins w:id="3646" w:author="Ruijie Xu" w:date="2022-01-30T12:30:00Z">
        <w:r w:rsidR="005B3384" w:rsidRPr="003A137D">
          <w:rPr>
            <w:color w:val="000000" w:themeColor="text1"/>
          </w:rPr>
          <w:t>software (except for Metaphlan3</w:t>
        </w:r>
      </w:ins>
      <w:ins w:id="3647" w:author="Ruijie Xu" w:date="2022-02-27T13:05:00Z">
        <w:r w:rsidR="00E52B23">
          <w:rPr>
            <w:color w:val="000000" w:themeColor="text1"/>
          </w:rPr>
          <w:t>).</w:t>
        </w:r>
      </w:ins>
      <w:commentRangeStart w:id="3648"/>
      <w:commentRangeEnd w:id="3648"/>
      <w:del w:id="3649" w:author="Ruijie Xu" w:date="2022-02-27T13:05:00Z">
        <w:r w:rsidR="00B00FC0" w:rsidDel="00E52B23">
          <w:rPr>
            <w:rStyle w:val="CommentReference"/>
          </w:rPr>
          <w:commentReference w:id="3648"/>
        </w:r>
      </w:del>
    </w:p>
    <w:p w14:paraId="4CA95F26" w14:textId="77777777" w:rsidR="00B00FC0" w:rsidRDefault="00B00FC0" w:rsidP="00D33126">
      <w:pPr>
        <w:spacing w:line="480" w:lineRule="auto"/>
        <w:rPr>
          <w:ins w:id="3650" w:author="Liliana Salvador" w:date="2022-02-26T21:30:00Z"/>
          <w:b/>
          <w:bCs/>
          <w:color w:val="000000" w:themeColor="text1"/>
        </w:rPr>
      </w:pPr>
    </w:p>
    <w:p w14:paraId="7871FD84" w14:textId="6816C5A6" w:rsidR="00A12E2F" w:rsidRPr="001E3899" w:rsidRDefault="00A97576" w:rsidP="00D33126">
      <w:pPr>
        <w:spacing w:line="480" w:lineRule="auto"/>
        <w:rPr>
          <w:ins w:id="3651" w:author="Ruijie Xu" w:date="2022-01-30T12:41:00Z"/>
          <w:b/>
          <w:bCs/>
          <w:color w:val="000000" w:themeColor="text1"/>
          <w:rPrChange w:id="3652" w:author="Ruijie Xu" w:date="2022-01-31T16:48:00Z">
            <w:rPr>
              <w:ins w:id="3653" w:author="Ruijie Xu" w:date="2022-01-30T12:41:00Z"/>
              <w:color w:val="000000" w:themeColor="text1"/>
            </w:rPr>
          </w:rPrChange>
        </w:rPr>
      </w:pPr>
      <w:ins w:id="3654" w:author="Ruijie Xu" w:date="2022-01-30T14:33:00Z">
        <w:r w:rsidRPr="003A137D">
          <w:rPr>
            <w:b/>
            <w:bCs/>
            <w:color w:val="000000" w:themeColor="text1"/>
          </w:rPr>
          <w:lastRenderedPageBreak/>
          <w:t xml:space="preserve">Differences in </w:t>
        </w:r>
      </w:ins>
      <w:ins w:id="3655" w:author="Liliana Salvador" w:date="2022-02-26T21:26:00Z">
        <w:r w:rsidR="00B00FC0">
          <w:rPr>
            <w:b/>
            <w:bCs/>
            <w:color w:val="000000" w:themeColor="text1"/>
          </w:rPr>
          <w:t>d</w:t>
        </w:r>
      </w:ins>
      <w:ins w:id="3656" w:author="Ruijie Xu" w:date="2022-01-30T12:40:00Z">
        <w:del w:id="3657" w:author="Liliana Salvador" w:date="2022-02-26T21:26:00Z">
          <w:r w:rsidR="00CA2776" w:rsidRPr="001E3899" w:rsidDel="00B00FC0">
            <w:rPr>
              <w:b/>
              <w:bCs/>
              <w:color w:val="000000" w:themeColor="text1"/>
              <w:rPrChange w:id="3658" w:author="Ruijie Xu" w:date="2022-01-31T16:48:00Z">
                <w:rPr>
                  <w:color w:val="000000" w:themeColor="text1"/>
                </w:rPr>
              </w:rPrChange>
            </w:rPr>
            <w:delText>D</w:delText>
          </w:r>
        </w:del>
        <w:r w:rsidR="00CA2776" w:rsidRPr="001E3899">
          <w:rPr>
            <w:b/>
            <w:bCs/>
            <w:color w:val="000000" w:themeColor="text1"/>
            <w:rPrChange w:id="3659" w:author="Ruijie Xu" w:date="2022-01-31T16:48:00Z">
              <w:rPr>
                <w:color w:val="000000" w:themeColor="text1"/>
              </w:rPr>
            </w:rPrChange>
          </w:rPr>
          <w:t xml:space="preserve">ifferential </w:t>
        </w:r>
      </w:ins>
      <w:ins w:id="3660" w:author="Liliana Salvador" w:date="2022-02-26T21:26:00Z">
        <w:r w:rsidR="00B00FC0">
          <w:rPr>
            <w:b/>
            <w:bCs/>
            <w:color w:val="000000" w:themeColor="text1"/>
          </w:rPr>
          <w:t>a</w:t>
        </w:r>
      </w:ins>
      <w:ins w:id="3661" w:author="Ruijie Xu" w:date="2022-01-30T12:40:00Z">
        <w:del w:id="3662" w:author="Liliana Salvador" w:date="2022-02-26T21:26:00Z">
          <w:r w:rsidR="00CA2776" w:rsidRPr="001E3899" w:rsidDel="00B00FC0">
            <w:rPr>
              <w:b/>
              <w:bCs/>
              <w:color w:val="000000" w:themeColor="text1"/>
              <w:rPrChange w:id="3663" w:author="Ruijie Xu" w:date="2022-01-31T16:48:00Z">
                <w:rPr>
                  <w:color w:val="000000" w:themeColor="text1"/>
                </w:rPr>
              </w:rPrChange>
            </w:rPr>
            <w:delText>A</w:delText>
          </w:r>
        </w:del>
        <w:r w:rsidR="00CA2776" w:rsidRPr="001E3899">
          <w:rPr>
            <w:b/>
            <w:bCs/>
            <w:color w:val="000000" w:themeColor="text1"/>
            <w:rPrChange w:id="3664" w:author="Ruijie Xu" w:date="2022-01-31T16:48:00Z">
              <w:rPr>
                <w:color w:val="000000" w:themeColor="text1"/>
              </w:rPr>
            </w:rPrChange>
          </w:rPr>
          <w:t xml:space="preserve">bundant </w:t>
        </w:r>
      </w:ins>
      <w:ins w:id="3665" w:author="Liliana Salvador" w:date="2022-02-26T21:26:00Z">
        <w:r w:rsidR="00B00FC0">
          <w:rPr>
            <w:b/>
            <w:bCs/>
            <w:color w:val="000000" w:themeColor="text1"/>
          </w:rPr>
          <w:t>t</w:t>
        </w:r>
      </w:ins>
      <w:ins w:id="3666" w:author="Ruijie Xu" w:date="2022-01-30T12:40:00Z">
        <w:del w:id="3667" w:author="Liliana Salvador" w:date="2022-02-26T21:26:00Z">
          <w:r w:rsidR="00CA2776" w:rsidRPr="001E3899" w:rsidDel="00B00FC0">
            <w:rPr>
              <w:b/>
              <w:bCs/>
              <w:color w:val="000000" w:themeColor="text1"/>
              <w:rPrChange w:id="3668" w:author="Ruijie Xu" w:date="2022-01-31T16:48:00Z">
                <w:rPr>
                  <w:color w:val="000000" w:themeColor="text1"/>
                </w:rPr>
              </w:rPrChange>
            </w:rPr>
            <w:delText>T</w:delText>
          </w:r>
        </w:del>
        <w:r w:rsidR="00CA2776" w:rsidRPr="001E3899">
          <w:rPr>
            <w:b/>
            <w:bCs/>
            <w:color w:val="000000" w:themeColor="text1"/>
            <w:rPrChange w:id="3669" w:author="Ruijie Xu" w:date="2022-01-31T16:48:00Z">
              <w:rPr>
                <w:color w:val="000000" w:themeColor="text1"/>
              </w:rPr>
            </w:rPrChange>
          </w:rPr>
          <w:t xml:space="preserve">axa </w:t>
        </w:r>
      </w:ins>
    </w:p>
    <w:p w14:paraId="40887671" w14:textId="52D79D73" w:rsidR="00A5417D" w:rsidRDefault="00233154" w:rsidP="00D33126">
      <w:pPr>
        <w:spacing w:line="480" w:lineRule="auto"/>
        <w:rPr>
          <w:ins w:id="3670" w:author="Liliana Salvador" w:date="2022-02-26T21:29:00Z"/>
          <w:color w:val="000000" w:themeColor="text1"/>
        </w:rPr>
      </w:pPr>
      <w:proofErr w:type="gramStart"/>
      <w:ins w:id="3671" w:author="Ruijie Xu" w:date="2022-01-30T12:58:00Z">
        <w:r w:rsidRPr="003A137D">
          <w:rPr>
            <w:color w:val="000000" w:themeColor="text1"/>
          </w:rPr>
          <w:t>In order to</w:t>
        </w:r>
        <w:proofErr w:type="gramEnd"/>
        <w:r w:rsidRPr="003A137D">
          <w:rPr>
            <w:color w:val="000000" w:themeColor="text1"/>
          </w:rPr>
          <w:t xml:space="preserve"> address potential biases introduced from software selection with b</w:t>
        </w:r>
      </w:ins>
      <w:ins w:id="3672" w:author="Ruijie Xu" w:date="2022-01-30T12:59:00Z">
        <w:r w:rsidRPr="003A137D">
          <w:rPr>
            <w:color w:val="000000" w:themeColor="text1"/>
          </w:rPr>
          <w:t xml:space="preserve">iological </w:t>
        </w:r>
        <w:r w:rsidR="00A93C4F" w:rsidRPr="003A137D">
          <w:rPr>
            <w:color w:val="000000" w:themeColor="text1"/>
          </w:rPr>
          <w:t xml:space="preserve">significance, we </w:t>
        </w:r>
        <w:del w:id="3673"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3674" w:author="Ruijie Xu" w:date="2022-01-30T13:04:00Z">
        <w:r w:rsidR="00E76F07" w:rsidRPr="003A137D">
          <w:rPr>
            <w:color w:val="000000" w:themeColor="text1"/>
          </w:rPr>
          <w:t xml:space="preserve">From the between-sample relationship analyses, all software </w:t>
        </w:r>
        <w:del w:id="3675"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3676" w:author="Liliana Salvador" w:date="2022-02-26T21:27:00Z">
        <w:r w:rsidR="00B00FC0">
          <w:rPr>
            <w:color w:val="000000" w:themeColor="text1"/>
          </w:rPr>
          <w:t>r</w:t>
        </w:r>
      </w:ins>
      <w:ins w:id="3677" w:author="Ruijie Xu" w:date="2022-01-30T13:04:00Z">
        <w:r w:rsidR="00E76F07" w:rsidRPr="003A137D">
          <w:rPr>
            <w:color w:val="000000" w:themeColor="text1"/>
          </w:rPr>
          <w:t>obial communit</w:t>
        </w:r>
      </w:ins>
      <w:ins w:id="3678" w:author="Ruijie Xu" w:date="2022-01-30T14:34:00Z">
        <w:r w:rsidR="00A97576" w:rsidRPr="003A137D">
          <w:rPr>
            <w:color w:val="000000" w:themeColor="text1"/>
          </w:rPr>
          <w:t>ies</w:t>
        </w:r>
      </w:ins>
      <w:ins w:id="3679" w:author="Ruijie Xu" w:date="2022-01-30T13:04:00Z">
        <w:r w:rsidR="00E76F07" w:rsidRPr="003A137D">
          <w:rPr>
            <w:color w:val="000000" w:themeColor="text1"/>
          </w:rPr>
          <w:t xml:space="preserve"> of l</w:t>
        </w:r>
      </w:ins>
      <w:ins w:id="3680" w:author="Ruijie Xu" w:date="2022-01-30T13:05:00Z">
        <w:r w:rsidR="00E76F07" w:rsidRPr="003A137D">
          <w:rPr>
            <w:color w:val="000000" w:themeColor="text1"/>
          </w:rPr>
          <w:t xml:space="preserve">ung samples were distinct from </w:t>
        </w:r>
      </w:ins>
      <w:ins w:id="3681" w:author="Liliana Salvador" w:date="2022-02-26T21:27:00Z">
        <w:r w:rsidR="00B00FC0">
          <w:rPr>
            <w:color w:val="000000" w:themeColor="text1"/>
          </w:rPr>
          <w:t xml:space="preserve">the </w:t>
        </w:r>
      </w:ins>
      <w:ins w:id="3682" w:author="Ruijie Xu" w:date="2022-01-30T13:05:00Z">
        <w:del w:id="3683"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3684" w:author="Liliana Salvador" w:date="2022-02-26T21:27:00Z">
        <w:r w:rsidR="00B00FC0">
          <w:rPr>
            <w:color w:val="000000" w:themeColor="text1"/>
          </w:rPr>
          <w:t xml:space="preserve"> ones</w:t>
        </w:r>
      </w:ins>
      <w:ins w:id="3685" w:author="Ruijie Xu" w:date="2022-01-30T13:05:00Z">
        <w:r w:rsidR="00E76F07" w:rsidRPr="003A137D">
          <w:rPr>
            <w:color w:val="000000" w:themeColor="text1"/>
          </w:rPr>
          <w:t>. Following this ob</w:t>
        </w:r>
      </w:ins>
      <w:ins w:id="3686" w:author="Liliana Salvador" w:date="2022-02-26T21:27:00Z">
        <w:r w:rsidR="00B00FC0">
          <w:rPr>
            <w:color w:val="000000" w:themeColor="text1"/>
          </w:rPr>
          <w:t>s</w:t>
        </w:r>
      </w:ins>
      <w:ins w:id="3687" w:author="Ruijie Xu" w:date="2022-01-30T13:05:00Z">
        <w:r w:rsidR="00E76F07" w:rsidRPr="003A137D">
          <w:rPr>
            <w:color w:val="000000" w:themeColor="text1"/>
          </w:rPr>
          <w:t>er</w:t>
        </w:r>
        <w:del w:id="3688" w:author="Liliana Salvador" w:date="2022-02-26T21:27:00Z">
          <w:r w:rsidR="00E76F07" w:rsidRPr="003A137D" w:rsidDel="00B00FC0">
            <w:rPr>
              <w:color w:val="000000" w:themeColor="text1"/>
            </w:rPr>
            <w:delText>se</w:delText>
          </w:r>
        </w:del>
        <w:r w:rsidR="00E76F07" w:rsidRPr="003A137D">
          <w:rPr>
            <w:color w:val="000000" w:themeColor="text1"/>
          </w:rPr>
          <w:t>vation, w</w:t>
        </w:r>
      </w:ins>
      <w:ins w:id="3689" w:author="Ruijie Xu" w:date="2022-01-30T13:00:00Z">
        <w:r w:rsidR="00781F71" w:rsidRPr="003A137D">
          <w:rPr>
            <w:color w:val="000000" w:themeColor="text1"/>
          </w:rPr>
          <w:t xml:space="preserve">e </w:t>
        </w:r>
        <w:del w:id="3690" w:author="Liliana Salvador" w:date="2022-02-26T21:28:00Z">
          <w:r w:rsidR="00781F71" w:rsidRPr="003A137D" w:rsidDel="00B00FC0">
            <w:rPr>
              <w:color w:val="000000" w:themeColor="text1"/>
            </w:rPr>
            <w:delText>want</w:delText>
          </w:r>
        </w:del>
      </w:ins>
      <w:ins w:id="3691" w:author="Ruijie Xu" w:date="2022-01-30T13:01:00Z">
        <w:del w:id="3692" w:author="Liliana Salvador" w:date="2022-02-26T21:28:00Z">
          <w:r w:rsidR="00781F71" w:rsidRPr="003A137D" w:rsidDel="00B00FC0">
            <w:rPr>
              <w:color w:val="000000" w:themeColor="text1"/>
            </w:rPr>
            <w:delText>ed to know</w:delText>
          </w:r>
        </w:del>
      </w:ins>
      <w:ins w:id="3693" w:author="Liliana Salvador" w:date="2022-02-26T21:30:00Z">
        <w:r w:rsidR="00FA738B">
          <w:rPr>
            <w:color w:val="000000" w:themeColor="text1"/>
          </w:rPr>
          <w:t>performed analyses to answer the follow</w:t>
        </w:r>
      </w:ins>
      <w:ins w:id="3694" w:author="Liliana Salvador" w:date="2022-02-26T21:31:00Z">
        <w:r w:rsidR="00FA738B">
          <w:rPr>
            <w:color w:val="000000" w:themeColor="text1"/>
          </w:rPr>
          <w:t>ing</w:t>
        </w:r>
      </w:ins>
      <w:ins w:id="3695" w:author="Liliana Salvador" w:date="2022-02-26T21:28:00Z">
        <w:r w:rsidR="00B00FC0">
          <w:rPr>
            <w:color w:val="000000" w:themeColor="text1"/>
          </w:rPr>
          <w:t xml:space="preserve"> questions:</w:t>
        </w:r>
      </w:ins>
      <w:ins w:id="3696" w:author="Ruijie Xu" w:date="2022-01-30T13:01:00Z">
        <w:r w:rsidR="00781F71" w:rsidRPr="003A137D">
          <w:rPr>
            <w:color w:val="000000" w:themeColor="text1"/>
          </w:rPr>
          <w:t xml:space="preserve"> </w:t>
        </w:r>
      </w:ins>
      <w:ins w:id="3697" w:author="Liliana Salvador" w:date="2022-02-26T21:28:00Z">
        <w:r w:rsidR="00B00FC0">
          <w:rPr>
            <w:color w:val="000000" w:themeColor="text1"/>
          </w:rPr>
          <w:t>W</w:t>
        </w:r>
      </w:ins>
      <w:ins w:id="3698" w:author="Ruijie Xu" w:date="2022-01-30T13:01:00Z">
        <w:del w:id="3699" w:author="Liliana Salvador" w:date="2022-02-26T21:28:00Z">
          <w:r w:rsidR="00781F71" w:rsidRPr="003A137D" w:rsidDel="00B00FC0">
            <w:rPr>
              <w:color w:val="000000" w:themeColor="text1"/>
            </w:rPr>
            <w:delText>w</w:delText>
          </w:r>
        </w:del>
        <w:r w:rsidR="00781F71" w:rsidRPr="003A137D">
          <w:rPr>
            <w:color w:val="000000" w:themeColor="text1"/>
          </w:rPr>
          <w:t xml:space="preserve">hat are the taxa that contributed </w:t>
        </w:r>
      </w:ins>
      <w:ins w:id="3700" w:author="Liliana Salvador" w:date="2022-02-26T21:31:00Z">
        <w:r w:rsidR="00FA738B">
          <w:rPr>
            <w:color w:val="000000" w:themeColor="text1"/>
          </w:rPr>
          <w:t xml:space="preserve">the </w:t>
        </w:r>
      </w:ins>
      <w:ins w:id="3701" w:author="Ruijie Xu" w:date="2022-01-30T13:01:00Z">
        <w:r w:rsidR="00781F71" w:rsidRPr="003A137D">
          <w:rPr>
            <w:color w:val="000000" w:themeColor="text1"/>
          </w:rPr>
          <w:t>most to the differences in the microbial profiles between different rat tissues</w:t>
        </w:r>
      </w:ins>
      <w:ins w:id="3702" w:author="Ruijie Xu" w:date="2022-01-30T13:03:00Z">
        <w:r w:rsidR="004666A6" w:rsidRPr="003A137D">
          <w:rPr>
            <w:color w:val="000000" w:themeColor="text1"/>
          </w:rPr>
          <w:t>?</w:t>
        </w:r>
      </w:ins>
      <w:ins w:id="3703" w:author="Ruijie Xu" w:date="2022-01-30T13:01:00Z">
        <w:r w:rsidR="004666A6" w:rsidRPr="003A137D">
          <w:rPr>
            <w:color w:val="000000" w:themeColor="text1"/>
          </w:rPr>
          <w:t xml:space="preserve"> Were </w:t>
        </w:r>
      </w:ins>
      <w:ins w:id="3704" w:author="Ruijie Xu" w:date="2022-01-30T13:02:00Z">
        <w:r w:rsidR="004666A6" w:rsidRPr="003A137D">
          <w:rPr>
            <w:color w:val="000000" w:themeColor="text1"/>
          </w:rPr>
          <w:t xml:space="preserve">DA taxa identified from lung vs. kidney and lung vs. spleen samples </w:t>
        </w:r>
        <w:proofErr w:type="gramStart"/>
        <w:r w:rsidR="004666A6" w:rsidRPr="003A137D">
          <w:rPr>
            <w:color w:val="000000" w:themeColor="text1"/>
          </w:rPr>
          <w:t>sim</w:t>
        </w:r>
      </w:ins>
      <w:ins w:id="3705" w:author="Ruijie Xu" w:date="2022-01-30T13:03:00Z">
        <w:r w:rsidR="004666A6" w:rsidRPr="003A137D">
          <w:rPr>
            <w:color w:val="000000" w:themeColor="text1"/>
          </w:rPr>
          <w:t>ilar to</w:t>
        </w:r>
        <w:proofErr w:type="gramEnd"/>
        <w:r w:rsidR="004666A6" w:rsidRPr="003A137D">
          <w:rPr>
            <w:color w:val="000000" w:themeColor="text1"/>
          </w:rPr>
          <w:t xml:space="preserve"> each other? </w:t>
        </w:r>
        <w:r w:rsidR="00B35869" w:rsidRPr="003A137D">
          <w:rPr>
            <w:color w:val="000000" w:themeColor="text1"/>
          </w:rPr>
          <w:t>Were the number of DA taxa reported from kidney vs. lung samples comparison less than those reported when compared to the lung samples?</w:t>
        </w:r>
      </w:ins>
      <w:ins w:id="3706" w:author="Ruijie Xu" w:date="2022-01-30T13:01:00Z">
        <w:r w:rsidR="00781F71" w:rsidRPr="003A137D">
          <w:rPr>
            <w:color w:val="000000" w:themeColor="text1"/>
          </w:rPr>
          <w:t xml:space="preserve"> </w:t>
        </w:r>
      </w:ins>
      <w:ins w:id="3707" w:author="Ruijie Xu" w:date="2022-01-30T12:59:00Z">
        <w:r w:rsidR="00A93C4F" w:rsidRPr="003A137D">
          <w:rPr>
            <w:color w:val="000000" w:themeColor="text1"/>
          </w:rPr>
          <w:t>Metaphlan3 w</w:t>
        </w:r>
        <w:del w:id="3708" w:author="Liliana Salvador" w:date="2022-02-26T21:32:00Z">
          <w:r w:rsidR="00A93C4F" w:rsidRPr="003A137D" w:rsidDel="00FA738B">
            <w:rPr>
              <w:color w:val="000000" w:themeColor="text1"/>
            </w:rPr>
            <w:delText>ere</w:delText>
          </w:r>
        </w:del>
      </w:ins>
      <w:ins w:id="3709" w:author="Liliana Salvador" w:date="2022-02-26T21:32:00Z">
        <w:r w:rsidR="00FA738B">
          <w:rPr>
            <w:color w:val="000000" w:themeColor="text1"/>
          </w:rPr>
          <w:t>as</w:t>
        </w:r>
      </w:ins>
      <w:ins w:id="3710" w:author="Ruijie Xu" w:date="2022-01-30T12:59:00Z">
        <w:r w:rsidR="00A93C4F" w:rsidRPr="003A137D">
          <w:rPr>
            <w:color w:val="000000" w:themeColor="text1"/>
          </w:rPr>
          <w:t xml:space="preserve"> excluded from this analy</w:t>
        </w:r>
      </w:ins>
      <w:ins w:id="3711" w:author="Ruijie Xu" w:date="2022-01-30T14:35:00Z">
        <w:r w:rsidR="00A97576" w:rsidRPr="003A137D">
          <w:rPr>
            <w:color w:val="000000" w:themeColor="text1"/>
          </w:rPr>
          <w:t>s</w:t>
        </w:r>
      </w:ins>
      <w:ins w:id="3712" w:author="Liliana Salvador" w:date="2022-02-26T21:32:00Z">
        <w:r w:rsidR="00FA738B">
          <w:rPr>
            <w:color w:val="000000" w:themeColor="text1"/>
          </w:rPr>
          <w:t>i</w:t>
        </w:r>
      </w:ins>
      <w:ins w:id="3713" w:author="Ruijie Xu" w:date="2022-01-30T14:35:00Z">
        <w:del w:id="3714" w:author="Liliana Salvador" w:date="2022-02-26T21:32:00Z">
          <w:r w:rsidR="00A97576" w:rsidRPr="003A137D" w:rsidDel="00FA738B">
            <w:rPr>
              <w:color w:val="000000" w:themeColor="text1"/>
            </w:rPr>
            <w:delText>e</w:delText>
          </w:r>
        </w:del>
        <w:r w:rsidR="00A97576" w:rsidRPr="003A137D">
          <w:rPr>
            <w:color w:val="000000" w:themeColor="text1"/>
          </w:rPr>
          <w:t>s</w:t>
        </w:r>
      </w:ins>
      <w:ins w:id="3715" w:author="Ruijie Xu" w:date="2022-01-30T12:59:00Z">
        <w:r w:rsidR="00A93C4F" w:rsidRPr="003A137D">
          <w:rPr>
            <w:color w:val="000000" w:themeColor="text1"/>
          </w:rPr>
          <w:t xml:space="preserve"> due t</w:t>
        </w:r>
      </w:ins>
      <w:ins w:id="3716" w:author="Ruijie Xu" w:date="2022-01-30T13:00:00Z">
        <w:r w:rsidR="00A93C4F" w:rsidRPr="003A137D">
          <w:rPr>
            <w:color w:val="000000" w:themeColor="text1"/>
          </w:rPr>
          <w:t xml:space="preserve">o </w:t>
        </w:r>
      </w:ins>
      <w:ins w:id="3717" w:author="Liliana Salvador" w:date="2022-02-26T21:32:00Z">
        <w:r w:rsidR="00FA738B">
          <w:rPr>
            <w:color w:val="000000" w:themeColor="text1"/>
          </w:rPr>
          <w:t xml:space="preserve">the fact of </w:t>
        </w:r>
      </w:ins>
      <w:ins w:id="3718" w:author="Ruijie Xu" w:date="2022-01-30T13:00:00Z">
        <w:r w:rsidR="00A93C4F" w:rsidRPr="003A137D">
          <w:rPr>
            <w:color w:val="000000" w:themeColor="text1"/>
          </w:rPr>
          <w:t xml:space="preserve">not </w:t>
        </w:r>
        <w:proofErr w:type="spellStart"/>
        <w:r w:rsidR="00A93C4F" w:rsidRPr="003A137D">
          <w:rPr>
            <w:color w:val="000000" w:themeColor="text1"/>
          </w:rPr>
          <w:t>classifiying</w:t>
        </w:r>
        <w:proofErr w:type="spellEnd"/>
        <w:r w:rsidR="00A93C4F" w:rsidRPr="003A137D">
          <w:rPr>
            <w:color w:val="000000" w:themeColor="text1"/>
          </w:rPr>
          <w:t xml:space="preserve"> 5 out of 12 samples in the dataset.</w:t>
        </w:r>
      </w:ins>
      <w:ins w:id="3719" w:author="Ruijie Xu" w:date="2022-01-30T12:59:00Z">
        <w:r w:rsidR="00A93C4F" w:rsidRPr="003A137D">
          <w:rPr>
            <w:color w:val="000000" w:themeColor="text1"/>
          </w:rPr>
          <w:t xml:space="preserve"> </w:t>
        </w:r>
      </w:ins>
      <w:ins w:id="3720" w:author="Ruijie Xu" w:date="2022-01-30T14:35:00Z">
        <w:r w:rsidR="00A97576" w:rsidRPr="003A137D">
          <w:rPr>
            <w:color w:val="000000" w:themeColor="text1"/>
          </w:rPr>
          <w:t>T</w:t>
        </w:r>
      </w:ins>
      <w:ins w:id="3721" w:author="Ruijie Xu" w:date="2022-01-30T13:05:00Z">
        <w:r w:rsidR="00750D11" w:rsidRPr="003A137D">
          <w:rPr>
            <w:color w:val="000000" w:themeColor="text1"/>
          </w:rPr>
          <w:t xml:space="preserve">he </w:t>
        </w:r>
      </w:ins>
      <w:ins w:id="3722" w:author="Ruijie Xu" w:date="2022-01-30T13:06:00Z">
        <w:r w:rsidR="00750D11" w:rsidRPr="003A137D">
          <w:rPr>
            <w:color w:val="000000" w:themeColor="text1"/>
          </w:rPr>
          <w:t xml:space="preserve">classifications of all </w:t>
        </w:r>
      </w:ins>
      <w:ins w:id="3723" w:author="Ruijie Xu" w:date="2022-01-30T14:35:00Z">
        <w:r w:rsidR="00A97576" w:rsidRPr="003A137D">
          <w:rPr>
            <w:color w:val="000000" w:themeColor="text1"/>
          </w:rPr>
          <w:t>DA</w:t>
        </w:r>
      </w:ins>
      <w:ins w:id="3724" w:author="Ruijie Xu" w:date="2022-01-30T12:41:00Z">
        <w:r w:rsidR="00A5417D" w:rsidRPr="003A137D">
          <w:rPr>
            <w:color w:val="000000" w:themeColor="text1"/>
          </w:rPr>
          <w:t xml:space="preserve"> taxa </w:t>
        </w:r>
      </w:ins>
      <w:ins w:id="3725" w:author="Ruijie Xu" w:date="2022-01-30T12:42:00Z">
        <w:r w:rsidR="00A5417D" w:rsidRPr="003A137D">
          <w:rPr>
            <w:color w:val="000000" w:themeColor="text1"/>
          </w:rPr>
          <w:t xml:space="preserve">reported at the species level were largely different </w:t>
        </w:r>
        <w:del w:id="3726" w:author="Liliana Salvador" w:date="2022-02-26T21:33:00Z">
          <w:r w:rsidR="00A5417D" w:rsidRPr="003A137D" w:rsidDel="00FA738B">
            <w:rPr>
              <w:color w:val="000000" w:themeColor="text1"/>
            </w:rPr>
            <w:delText xml:space="preserve">when the profiles of different </w:delText>
          </w:r>
        </w:del>
      </w:ins>
      <w:ins w:id="3727" w:author="Liliana Salvador" w:date="2022-02-26T21:33:00Z">
        <w:r w:rsidR="00FA738B">
          <w:rPr>
            <w:color w:val="000000" w:themeColor="text1"/>
          </w:rPr>
          <w:t xml:space="preserve">across </w:t>
        </w:r>
      </w:ins>
      <w:ins w:id="3728" w:author="Ruijie Xu" w:date="2022-01-30T12:42:00Z">
        <w:r w:rsidR="00A5417D" w:rsidRPr="003A137D">
          <w:rPr>
            <w:color w:val="000000" w:themeColor="text1"/>
          </w:rPr>
          <w:t>software</w:t>
        </w:r>
        <w:del w:id="3729" w:author="Liliana Salvador" w:date="2022-02-26T21:33:00Z">
          <w:r w:rsidR="00A5417D" w:rsidRPr="003A137D" w:rsidDel="00FA738B">
            <w:rPr>
              <w:color w:val="000000" w:themeColor="text1"/>
            </w:rPr>
            <w:delText xml:space="preserve"> </w:delText>
          </w:r>
        </w:del>
      </w:ins>
      <w:ins w:id="3730" w:author="Ruijie Xu" w:date="2022-01-30T12:43:00Z">
        <w:del w:id="3731"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3732" w:author="Ruijie Xu" w:date="2022-01-30T12:44:00Z">
        <w:r w:rsidR="00826D02" w:rsidRPr="003A137D">
          <w:rPr>
            <w:color w:val="000000" w:themeColor="text1"/>
          </w:rPr>
          <w:t xml:space="preserve">The </w:t>
        </w:r>
      </w:ins>
      <w:ins w:id="3733" w:author="Ruijie Xu" w:date="2022-01-30T12:45:00Z">
        <w:r w:rsidR="00826D02" w:rsidRPr="003A137D">
          <w:rPr>
            <w:color w:val="000000" w:themeColor="text1"/>
          </w:rPr>
          <w:t xml:space="preserve">largest range in the </w:t>
        </w:r>
      </w:ins>
      <w:ins w:id="3734" w:author="Ruijie Xu" w:date="2022-01-30T12:44:00Z">
        <w:r w:rsidR="00826D02" w:rsidRPr="003A137D">
          <w:rPr>
            <w:color w:val="000000" w:themeColor="text1"/>
          </w:rPr>
          <w:t xml:space="preserve">number of differentially abundant taxa reported </w:t>
        </w:r>
      </w:ins>
      <w:ins w:id="3735" w:author="Ruijie Xu" w:date="2022-01-30T12:45:00Z">
        <w:r w:rsidR="00826D02" w:rsidRPr="003A137D">
          <w:rPr>
            <w:color w:val="000000" w:themeColor="text1"/>
          </w:rPr>
          <w:t xml:space="preserve">by different </w:t>
        </w:r>
      </w:ins>
      <w:ins w:id="3736" w:author="Ruijie Xu" w:date="2022-01-30T12:46:00Z">
        <w:r w:rsidR="00826D02" w:rsidRPr="003A137D">
          <w:rPr>
            <w:color w:val="000000" w:themeColor="text1"/>
          </w:rPr>
          <w:t xml:space="preserve">software were found in </w:t>
        </w:r>
      </w:ins>
      <w:ins w:id="3737" w:author="Ruijie Xu" w:date="2022-01-30T14:35:00Z">
        <w:r w:rsidR="00A97576" w:rsidRPr="003A137D">
          <w:rPr>
            <w:color w:val="000000" w:themeColor="text1"/>
          </w:rPr>
          <w:t>the an</w:t>
        </w:r>
      </w:ins>
      <w:ins w:id="3738" w:author="Liliana Salvador" w:date="2022-02-26T21:33:00Z">
        <w:r w:rsidR="00FA738B">
          <w:rPr>
            <w:color w:val="000000" w:themeColor="text1"/>
          </w:rPr>
          <w:t>a</w:t>
        </w:r>
      </w:ins>
      <w:ins w:id="3739" w:author="Ruijie Xu" w:date="2022-01-30T14:35:00Z">
        <w:r w:rsidR="00A97576" w:rsidRPr="003A137D">
          <w:rPr>
            <w:color w:val="000000" w:themeColor="text1"/>
          </w:rPr>
          <w:t>lysis</w:t>
        </w:r>
      </w:ins>
      <w:ins w:id="3740" w:author="Ruijie Xu" w:date="2022-01-30T12:46:00Z">
        <w:r w:rsidR="00826D02" w:rsidRPr="003A137D">
          <w:rPr>
            <w:color w:val="000000" w:themeColor="text1"/>
          </w:rPr>
          <w:t xml:space="preserve"> between lung and kidney sample</w:t>
        </w:r>
      </w:ins>
      <w:ins w:id="3741" w:author="Ruijie Xu" w:date="2022-02-27T13:08:00Z">
        <w:r w:rsidR="00E618AC">
          <w:rPr>
            <w:color w:val="000000" w:themeColor="text1"/>
          </w:rPr>
          <w:t xml:space="preserve">s. </w:t>
        </w:r>
      </w:ins>
      <w:ins w:id="3742" w:author="Liliana Salvador" w:date="2022-02-26T21:33:00Z">
        <w:del w:id="3743" w:author="Ruijie Xu" w:date="2022-02-27T13:08:00Z">
          <w:r w:rsidR="00FA738B" w:rsidDel="00E618AC">
            <w:rPr>
              <w:color w:val="000000" w:themeColor="text1"/>
            </w:rPr>
            <w:delText xml:space="preserve">the </w:delText>
          </w:r>
        </w:del>
      </w:ins>
      <w:commentRangeStart w:id="3744"/>
      <w:commentRangeEnd w:id="3744"/>
      <w:del w:id="3745" w:author="Ruijie Xu" w:date="2022-02-27T13:07:00Z">
        <w:r w:rsidR="00FA738B" w:rsidDel="00E618AC">
          <w:rPr>
            <w:rStyle w:val="CommentReference"/>
          </w:rPr>
          <w:commentReference w:id="3744"/>
        </w:r>
      </w:del>
      <w:ins w:id="3746" w:author="Ruijie Xu" w:date="2022-01-30T13:10:00Z">
        <w:r w:rsidR="006123C3" w:rsidRPr="003A137D">
          <w:rPr>
            <w:color w:val="000000" w:themeColor="text1"/>
          </w:rPr>
          <w:t xml:space="preserve">Despite the large differences in the number of taxa identified, </w:t>
        </w:r>
      </w:ins>
      <w:ins w:id="3747" w:author="Ruijie Xu" w:date="2022-01-30T13:11:00Z">
        <w:r w:rsidR="006123C3" w:rsidRPr="003A137D">
          <w:rPr>
            <w:color w:val="000000" w:themeColor="text1"/>
          </w:rPr>
          <w:t xml:space="preserve">there were still </w:t>
        </w:r>
      </w:ins>
      <w:ins w:id="3748" w:author="Liliana Salvador" w:date="2022-02-26T21:35:00Z">
        <w:r w:rsidR="00FA738B">
          <w:rPr>
            <w:color w:val="000000" w:themeColor="text1"/>
          </w:rPr>
          <w:t xml:space="preserve">a </w:t>
        </w:r>
      </w:ins>
      <w:ins w:id="3749" w:author="Ruijie Xu" w:date="2022-01-30T13:11:00Z">
        <w:r w:rsidR="00A86965" w:rsidRPr="003A137D">
          <w:rPr>
            <w:color w:val="000000" w:themeColor="text1"/>
          </w:rPr>
          <w:t>smal</w:t>
        </w:r>
      </w:ins>
      <w:ins w:id="3750" w:author="Ruijie Xu" w:date="2022-01-30T13:12:00Z">
        <w:r w:rsidR="00A86965" w:rsidRPr="003A137D">
          <w:rPr>
            <w:color w:val="000000" w:themeColor="text1"/>
          </w:rPr>
          <w:t xml:space="preserve">l </w:t>
        </w:r>
        <w:r w:rsidR="00C25F66" w:rsidRPr="003A137D">
          <w:rPr>
            <w:color w:val="000000" w:themeColor="text1"/>
          </w:rPr>
          <w:t>number</w:t>
        </w:r>
      </w:ins>
      <w:ins w:id="3751" w:author="Liliana Salvador" w:date="2022-02-26T21:34:00Z">
        <w:r w:rsidR="00FA738B">
          <w:rPr>
            <w:color w:val="000000" w:themeColor="text1"/>
          </w:rPr>
          <w:t xml:space="preserve"> of</w:t>
        </w:r>
      </w:ins>
      <w:ins w:id="3752" w:author="Ruijie Xu" w:date="2022-01-30T13:12:00Z">
        <w:r w:rsidR="00C25F66" w:rsidRPr="003A137D">
          <w:rPr>
            <w:color w:val="000000" w:themeColor="text1"/>
          </w:rPr>
          <w:t xml:space="preserve"> </w:t>
        </w:r>
      </w:ins>
      <w:ins w:id="3753" w:author="Ruijie Xu" w:date="2022-01-30T13:11:00Z">
        <w:r w:rsidR="006123C3" w:rsidRPr="003A137D">
          <w:rPr>
            <w:color w:val="000000" w:themeColor="text1"/>
          </w:rPr>
          <w:t xml:space="preserve">overlapping species identified across the results of all software. </w:t>
        </w:r>
      </w:ins>
      <w:ins w:id="3754" w:author="Ruijie Xu" w:date="2022-01-30T13:12:00Z">
        <w:r w:rsidR="00054C07" w:rsidRPr="003A137D">
          <w:rPr>
            <w:color w:val="000000" w:themeColor="text1"/>
          </w:rPr>
          <w:t xml:space="preserve">We </w:t>
        </w:r>
      </w:ins>
      <w:ins w:id="3755" w:author="Ruijie Xu" w:date="2022-01-30T13:13:00Z">
        <w:del w:id="3756"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3757" w:author="Ruijie Xu" w:date="2022-01-30T13:14:00Z">
        <w:r w:rsidR="00054C07" w:rsidRPr="003A137D">
          <w:rPr>
            <w:color w:val="000000" w:themeColor="text1"/>
          </w:rPr>
          <w:t>similarities in the software</w:t>
        </w:r>
      </w:ins>
      <w:ins w:id="3758" w:author="Ruijie Xu" w:date="2022-01-30T14:37:00Z">
        <w:r w:rsidR="00692F00" w:rsidRPr="003A137D">
          <w:rPr>
            <w:color w:val="000000" w:themeColor="text1"/>
          </w:rPr>
          <w:t>-</w:t>
        </w:r>
      </w:ins>
      <w:ins w:id="3759" w:author="Ruijie Xu" w:date="2022-01-30T13:14:00Z">
        <w:r w:rsidR="00054C07" w:rsidRPr="003A137D">
          <w:rPr>
            <w:color w:val="000000" w:themeColor="text1"/>
          </w:rPr>
          <w:t>overlapp</w:t>
        </w:r>
      </w:ins>
      <w:ins w:id="3760" w:author="Ruijie Xu" w:date="2022-01-30T14:37:00Z">
        <w:r w:rsidR="00A97576" w:rsidRPr="003A137D">
          <w:rPr>
            <w:color w:val="000000" w:themeColor="text1"/>
          </w:rPr>
          <w:t>ed</w:t>
        </w:r>
      </w:ins>
      <w:ins w:id="3761" w:author="Ruijie Xu" w:date="2022-01-30T13:14:00Z">
        <w:r w:rsidR="00054C07" w:rsidRPr="003A137D">
          <w:rPr>
            <w:color w:val="000000" w:themeColor="text1"/>
          </w:rPr>
          <w:t xml:space="preserve"> DA taxa </w:t>
        </w:r>
      </w:ins>
      <w:ins w:id="3762" w:author="Ruijie Xu" w:date="2022-01-30T13:15:00Z">
        <w:r w:rsidR="00054C07" w:rsidRPr="003A137D">
          <w:rPr>
            <w:color w:val="000000" w:themeColor="text1"/>
          </w:rPr>
          <w:t>between</w:t>
        </w:r>
      </w:ins>
      <w:ins w:id="3763" w:author="Ruijie Xu" w:date="2022-01-30T13:14:00Z">
        <w:r w:rsidR="00054C07" w:rsidRPr="003A137D">
          <w:rPr>
            <w:color w:val="000000" w:themeColor="text1"/>
          </w:rPr>
          <w:t xml:space="preserve"> lung vs kidney and lung vs. spleen </w:t>
        </w:r>
      </w:ins>
      <w:ins w:id="3764" w:author="Ruijie Xu" w:date="2022-01-30T13:15:00Z">
        <w:r w:rsidR="009F7B67" w:rsidRPr="003A137D">
          <w:rPr>
            <w:color w:val="000000" w:themeColor="text1"/>
          </w:rPr>
          <w:t>analyses</w:t>
        </w:r>
      </w:ins>
      <w:ins w:id="3765" w:author="Ruijie Xu" w:date="2022-01-30T14:38:00Z">
        <w:r w:rsidR="00692F00" w:rsidRPr="003A137D">
          <w:rPr>
            <w:color w:val="000000" w:themeColor="text1"/>
          </w:rPr>
          <w:t>, where</w:t>
        </w:r>
      </w:ins>
      <w:ins w:id="3766" w:author="Ruijie Xu" w:date="2022-01-30T13:17:00Z">
        <w:r w:rsidR="009F7B67" w:rsidRPr="003A137D">
          <w:rPr>
            <w:color w:val="000000" w:themeColor="text1"/>
          </w:rPr>
          <w:t xml:space="preserve"> two </w:t>
        </w:r>
        <w:r w:rsidR="009F7B67" w:rsidRPr="001E3899">
          <w:rPr>
            <w:i/>
            <w:iCs/>
            <w:color w:val="000000" w:themeColor="text1"/>
            <w:rPrChange w:id="3767" w:author="Ruijie Xu" w:date="2022-01-31T16:48:00Z">
              <w:rPr>
                <w:color w:val="000000" w:themeColor="text1"/>
              </w:rPr>
            </w:rPrChange>
          </w:rPr>
          <w:t>Bor</w:t>
        </w:r>
        <w:r w:rsidR="00E9134F" w:rsidRPr="001E3899">
          <w:rPr>
            <w:i/>
            <w:iCs/>
            <w:color w:val="000000" w:themeColor="text1"/>
            <w:rPrChange w:id="3768"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3769" w:author="Ruijie Xu" w:date="2022-01-31T16:48:00Z">
              <w:rPr>
                <w:color w:val="000000" w:themeColor="text1"/>
              </w:rPr>
            </w:rPrChange>
          </w:rPr>
          <w:t>Mycoplasm</w:t>
        </w:r>
        <w:proofErr w:type="spellEnd"/>
        <w:r w:rsidR="00E9134F" w:rsidRPr="003A137D">
          <w:rPr>
            <w:color w:val="000000" w:themeColor="text1"/>
          </w:rPr>
          <w:t xml:space="preserve"> species</w:t>
        </w:r>
      </w:ins>
      <w:ins w:id="3770" w:author="Ruijie Xu" w:date="2022-01-30T14:38:00Z">
        <w:r w:rsidR="00692F00" w:rsidRPr="003A137D">
          <w:rPr>
            <w:color w:val="000000" w:themeColor="text1"/>
          </w:rPr>
          <w:t xml:space="preserve"> were </w:t>
        </w:r>
        <w:del w:id="3771"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3772" w:author="Ruijie Xu" w:date="2022-01-30T13:17:00Z">
        <w:r w:rsidR="00E9134F" w:rsidRPr="003A137D">
          <w:rPr>
            <w:color w:val="000000" w:themeColor="text1"/>
          </w:rPr>
          <w:t xml:space="preserve">. </w:t>
        </w:r>
      </w:ins>
      <w:ins w:id="3773" w:author="Ruijie Xu" w:date="2022-01-30T14:38:00Z">
        <w:r w:rsidR="00692F00" w:rsidRPr="003A137D">
          <w:rPr>
            <w:color w:val="000000" w:themeColor="text1"/>
          </w:rPr>
          <w:t>More</w:t>
        </w:r>
      </w:ins>
      <w:ins w:id="3774" w:author="Ruijie Xu" w:date="2022-01-30T13:18:00Z">
        <w:r w:rsidR="008F7F79" w:rsidRPr="003A137D">
          <w:rPr>
            <w:color w:val="000000" w:themeColor="text1"/>
          </w:rPr>
          <w:t xml:space="preserve"> </w:t>
        </w:r>
      </w:ins>
      <w:ins w:id="3775" w:author="Ruijie Xu" w:date="2022-01-30T13:19:00Z">
        <w:r w:rsidR="0044658C" w:rsidRPr="003A137D">
          <w:rPr>
            <w:color w:val="000000" w:themeColor="text1"/>
          </w:rPr>
          <w:t xml:space="preserve">DA identified were overlapped </w:t>
        </w:r>
      </w:ins>
      <w:ins w:id="3776" w:author="Ruijie Xu" w:date="2022-01-30T14:39:00Z">
        <w:r w:rsidR="00692F00" w:rsidRPr="003A137D">
          <w:rPr>
            <w:color w:val="000000" w:themeColor="text1"/>
          </w:rPr>
          <w:t xml:space="preserve">across software </w:t>
        </w:r>
      </w:ins>
      <w:ins w:id="3777" w:author="Ruijie Xu" w:date="2022-01-30T13:19:00Z">
        <w:r w:rsidR="0044658C" w:rsidRPr="003A137D">
          <w:rPr>
            <w:color w:val="000000" w:themeColor="text1"/>
          </w:rPr>
          <w:t>at the Phylum level</w:t>
        </w:r>
      </w:ins>
      <w:ins w:id="3778" w:author="Ruijie Xu" w:date="2022-01-30T13:21:00Z">
        <w:r w:rsidR="0044658C" w:rsidRPr="003A137D">
          <w:rPr>
            <w:color w:val="000000" w:themeColor="text1"/>
          </w:rPr>
          <w:t xml:space="preserve">. </w:t>
        </w:r>
      </w:ins>
      <w:ins w:id="3779" w:author="Ruijie Xu" w:date="2022-01-30T14:39:00Z">
        <w:r w:rsidR="00692F00" w:rsidRPr="003A137D">
          <w:rPr>
            <w:color w:val="000000" w:themeColor="text1"/>
          </w:rPr>
          <w:t xml:space="preserve">In addition to the overlapped DA taxa, </w:t>
        </w:r>
      </w:ins>
      <w:ins w:id="3780" w:author="Ruijie Xu" w:date="2022-01-30T13:21:00Z">
        <w:r w:rsidR="0044658C" w:rsidRPr="003A137D">
          <w:rPr>
            <w:color w:val="000000" w:themeColor="text1"/>
          </w:rPr>
          <w:t xml:space="preserve">Kaiju and Centrifuge </w:t>
        </w:r>
      </w:ins>
      <w:ins w:id="3781" w:author="Ruijie Xu" w:date="2022-01-30T13:22:00Z">
        <w:r w:rsidR="0044658C" w:rsidRPr="003A137D">
          <w:rPr>
            <w:color w:val="000000" w:themeColor="text1"/>
          </w:rPr>
          <w:t xml:space="preserve">were more likely to report more taxa as differentially abundant </w:t>
        </w:r>
        <w:del w:id="3782" w:author="Liliana Salvador" w:date="2022-02-26T21:37:00Z">
          <w:r w:rsidR="0044658C" w:rsidRPr="003A137D" w:rsidDel="00FA738B">
            <w:rPr>
              <w:color w:val="000000" w:themeColor="text1"/>
            </w:rPr>
            <w:delText>compare to the analyses of</w:delText>
          </w:r>
        </w:del>
      </w:ins>
      <w:ins w:id="3783" w:author="Liliana Salvador" w:date="2022-02-26T21:37:00Z">
        <w:r w:rsidR="00FA738B">
          <w:rPr>
            <w:color w:val="000000" w:themeColor="text1"/>
          </w:rPr>
          <w:t>than the</w:t>
        </w:r>
      </w:ins>
      <w:ins w:id="3784"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3785"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3786" w:author="Ruijie Xu" w:date="2022-01-30T13:24:00Z">
        <w:r w:rsidR="007C054E" w:rsidRPr="003A137D">
          <w:rPr>
            <w:color w:val="000000" w:themeColor="text1"/>
          </w:rPr>
          <w:t xml:space="preserve">only </w:t>
        </w:r>
      </w:ins>
      <w:ins w:id="3787" w:author="Ruijie Xu" w:date="2022-01-30T13:23:00Z">
        <w:r w:rsidR="007C054E" w:rsidRPr="003A137D">
          <w:rPr>
            <w:color w:val="000000" w:themeColor="text1"/>
          </w:rPr>
          <w:t xml:space="preserve">two </w:t>
        </w:r>
        <w:del w:id="3788" w:author="Liliana Salvador" w:date="2022-02-26T21:37:00Z">
          <w:r w:rsidR="007C054E" w:rsidRPr="003A137D" w:rsidDel="00FA738B">
            <w:rPr>
              <w:color w:val="000000" w:themeColor="text1"/>
            </w:rPr>
            <w:delText>software</w:delText>
          </w:r>
        </w:del>
      </w:ins>
      <w:ins w:id="3789" w:author="Liliana Salvador" w:date="2022-02-26T21:37:00Z">
        <w:r w:rsidR="00FA738B">
          <w:rPr>
            <w:color w:val="000000" w:themeColor="text1"/>
          </w:rPr>
          <w:t>that</w:t>
        </w:r>
      </w:ins>
      <w:ins w:id="3790" w:author="Ruijie Xu" w:date="2022-01-30T13:23:00Z">
        <w:r w:rsidR="007C054E" w:rsidRPr="003A137D">
          <w:rPr>
            <w:color w:val="000000" w:themeColor="text1"/>
          </w:rPr>
          <w:t xml:space="preserve"> reported </w:t>
        </w:r>
      </w:ins>
      <w:ins w:id="3791" w:author="Ruijie Xu" w:date="2022-01-30T13:24:00Z">
        <w:r w:rsidR="007C054E" w:rsidRPr="003A137D">
          <w:rPr>
            <w:color w:val="000000" w:themeColor="text1"/>
          </w:rPr>
          <w:t xml:space="preserve">both </w:t>
        </w:r>
      </w:ins>
      <w:ins w:id="3792" w:author="Ruijie Xu" w:date="2022-01-30T13:25:00Z">
        <w:r w:rsidR="007C054E" w:rsidRPr="003A137D">
          <w:rPr>
            <w:color w:val="000000" w:themeColor="text1"/>
          </w:rPr>
          <w:t xml:space="preserve">viruses and archaea taxa as DA </w:t>
        </w:r>
      </w:ins>
      <w:ins w:id="3793" w:author="Ruijie Xu" w:date="2022-01-30T14:40:00Z">
        <w:r w:rsidR="00692F00" w:rsidRPr="003A137D">
          <w:rPr>
            <w:color w:val="000000" w:themeColor="text1"/>
          </w:rPr>
          <w:t xml:space="preserve">taxa </w:t>
        </w:r>
      </w:ins>
      <w:ins w:id="3794" w:author="Ruijie Xu" w:date="2022-01-30T13:25:00Z">
        <w:r w:rsidR="007C054E" w:rsidRPr="003A137D">
          <w:rPr>
            <w:color w:val="000000" w:themeColor="text1"/>
          </w:rPr>
          <w:t>(</w:t>
        </w:r>
      </w:ins>
      <w:ins w:id="3795" w:author="Ruijie Xu" w:date="2022-02-01T13:44:00Z">
        <w:r w:rsidR="00537B08">
          <w:rPr>
            <w:color w:val="000000" w:themeColor="text1"/>
          </w:rPr>
          <w:t>BLASTN</w:t>
        </w:r>
      </w:ins>
      <w:ins w:id="3796" w:author="Ruijie Xu" w:date="2022-01-30T13:25:00Z">
        <w:r w:rsidR="007C054E" w:rsidRPr="003A137D">
          <w:rPr>
            <w:color w:val="000000" w:themeColor="text1"/>
          </w:rPr>
          <w:t xml:space="preserve"> only reported Archaea</w:t>
        </w:r>
        <w:del w:id="3797"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3798"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3799" w:author="Ruijie Xu" w:date="2022-01-30T12:50:00Z">
        <w:r w:rsidR="00BE5DC0" w:rsidRPr="003A137D">
          <w:rPr>
            <w:color w:val="000000" w:themeColor="text1"/>
          </w:rPr>
          <w:t xml:space="preserve">Diamond was found least sensitive in </w:t>
        </w:r>
        <w:r w:rsidR="00BE5DC0" w:rsidRPr="003A137D">
          <w:rPr>
            <w:color w:val="000000" w:themeColor="text1"/>
          </w:rPr>
          <w:lastRenderedPageBreak/>
          <w:t xml:space="preserve">differentially abundant analyses for </w:t>
        </w:r>
      </w:ins>
      <w:ins w:id="3800" w:author="Ruijie Xu" w:date="2022-01-30T12:51:00Z">
        <w:r w:rsidR="00BE5DC0" w:rsidRPr="003A137D">
          <w:rPr>
            <w:color w:val="000000" w:themeColor="text1"/>
          </w:rPr>
          <w:t>all three comparisons between tissue samples</w:t>
        </w:r>
      </w:ins>
      <w:ins w:id="3801" w:author="Ruijie Xu" w:date="2022-01-30T13:26:00Z">
        <w:r w:rsidR="008E222E" w:rsidRPr="003A137D">
          <w:rPr>
            <w:color w:val="000000" w:themeColor="text1"/>
          </w:rPr>
          <w:t xml:space="preserve">, </w:t>
        </w:r>
      </w:ins>
      <w:ins w:id="3802" w:author="Ruijie Xu" w:date="2022-01-30T12:51:00Z">
        <w:r w:rsidR="00BE5DC0" w:rsidRPr="003A137D">
          <w:rPr>
            <w:color w:val="000000" w:themeColor="text1"/>
          </w:rPr>
          <w:t xml:space="preserve">where phylum taxa </w:t>
        </w:r>
      </w:ins>
      <w:ins w:id="3803" w:author="Ruijie Xu" w:date="2022-01-30T12:52:00Z">
        <w:r w:rsidR="00BE5DC0" w:rsidRPr="003A137D">
          <w:rPr>
            <w:color w:val="000000" w:themeColor="text1"/>
          </w:rPr>
          <w:t>identified by all the other software were</w:t>
        </w:r>
      </w:ins>
      <w:ins w:id="3804" w:author="Ruijie Xu" w:date="2022-01-30T14:40:00Z">
        <w:r w:rsidR="00692F00" w:rsidRPr="003A137D">
          <w:rPr>
            <w:color w:val="000000" w:themeColor="text1"/>
          </w:rPr>
          <w:t xml:space="preserve"> </w:t>
        </w:r>
      </w:ins>
      <w:ins w:id="3805" w:author="Ruijie Xu" w:date="2022-01-30T12:53:00Z">
        <w:r w:rsidR="00BE5DC0" w:rsidRPr="003A137D">
          <w:rPr>
            <w:color w:val="000000" w:themeColor="text1"/>
          </w:rPr>
          <w:t xml:space="preserve">frequently not </w:t>
        </w:r>
      </w:ins>
      <w:ins w:id="3806" w:author="Ruijie Xu" w:date="2022-01-30T12:52:00Z">
        <w:r w:rsidR="00BE5DC0" w:rsidRPr="003A137D">
          <w:rPr>
            <w:color w:val="000000" w:themeColor="text1"/>
          </w:rPr>
          <w:t xml:space="preserve">identified </w:t>
        </w:r>
      </w:ins>
      <w:ins w:id="3807" w:author="Ruijie Xu" w:date="2022-01-30T12:53:00Z">
        <w:r w:rsidR="00BE5DC0" w:rsidRPr="003A137D">
          <w:rPr>
            <w:color w:val="000000" w:themeColor="text1"/>
          </w:rPr>
          <w:t xml:space="preserve">by Diamond. </w:t>
        </w:r>
      </w:ins>
    </w:p>
    <w:p w14:paraId="6FF1911F" w14:textId="2FE3CE9E" w:rsidR="00692F00" w:rsidRPr="003A137D" w:rsidRDefault="00692F00" w:rsidP="00D33126">
      <w:pPr>
        <w:spacing w:line="480" w:lineRule="auto"/>
        <w:rPr>
          <w:ins w:id="3808" w:author="Ruijie Xu" w:date="2022-01-30T12:30:00Z"/>
          <w:color w:val="000000" w:themeColor="text1"/>
        </w:rPr>
      </w:pPr>
      <w:ins w:id="3809" w:author="Ruijie Xu" w:date="2022-01-30T14:40:00Z">
        <w:r w:rsidRPr="004B0E83">
          <w:rPr>
            <w:i/>
            <w:iCs/>
            <w:color w:val="000000" w:themeColor="text1"/>
            <w:rPrChange w:id="3810" w:author="Ruijie Xu" w:date="2022-02-02T14:40:00Z">
              <w:rPr>
                <w:color w:val="000000" w:themeColor="text1"/>
              </w:rPr>
            </w:rPrChange>
          </w:rPr>
          <w:t>Leptospira</w:t>
        </w:r>
        <w:r w:rsidRPr="003A137D">
          <w:rPr>
            <w:color w:val="000000" w:themeColor="text1"/>
          </w:rPr>
          <w:t xml:space="preserve"> </w:t>
        </w:r>
      </w:ins>
      <w:ins w:id="3811" w:author="Liliana Salvador" w:date="2022-02-26T21:29:00Z">
        <w:r w:rsidR="00B00FC0">
          <w:rPr>
            <w:color w:val="000000" w:themeColor="text1"/>
          </w:rPr>
          <w:t>d</w:t>
        </w:r>
      </w:ins>
      <w:ins w:id="3812" w:author="Ruijie Xu" w:date="2022-01-30T14:40:00Z">
        <w:del w:id="3813" w:author="Liliana Salvador" w:date="2022-02-26T21:29:00Z">
          <w:r w:rsidRPr="003A137D" w:rsidDel="00B00FC0">
            <w:rPr>
              <w:color w:val="000000" w:themeColor="text1"/>
            </w:rPr>
            <w:delText>D</w:delText>
          </w:r>
        </w:del>
        <w:r w:rsidRPr="003A137D">
          <w:rPr>
            <w:color w:val="000000" w:themeColor="text1"/>
          </w:rPr>
          <w:t xml:space="preserve">iagnostic </w:t>
        </w:r>
      </w:ins>
      <w:ins w:id="3814" w:author="Liliana Salvador" w:date="2022-02-26T21:29:00Z">
        <w:r w:rsidR="00B00FC0">
          <w:rPr>
            <w:color w:val="000000" w:themeColor="text1"/>
          </w:rPr>
          <w:t>s</w:t>
        </w:r>
      </w:ins>
      <w:ins w:id="3815" w:author="Ruijie Xu" w:date="2022-01-30T14:40:00Z">
        <w:del w:id="3816" w:author="Liliana Salvador" w:date="2022-02-26T21:29:00Z">
          <w:r w:rsidRPr="003A137D" w:rsidDel="00B00FC0">
            <w:rPr>
              <w:color w:val="000000" w:themeColor="text1"/>
            </w:rPr>
            <w:delText>S</w:delText>
          </w:r>
        </w:del>
        <w:r w:rsidRPr="003A137D">
          <w:rPr>
            <w:color w:val="000000" w:themeColor="text1"/>
          </w:rPr>
          <w:t xml:space="preserve">ensitivity </w:t>
        </w:r>
      </w:ins>
      <w:ins w:id="3817" w:author="Liliana Salvador" w:date="2022-02-26T21:29:00Z">
        <w:r w:rsidR="00B00FC0">
          <w:rPr>
            <w:color w:val="000000" w:themeColor="text1"/>
          </w:rPr>
          <w:t>c</w:t>
        </w:r>
      </w:ins>
      <w:ins w:id="3818" w:author="Ruijie Xu" w:date="2022-01-30T14:40:00Z">
        <w:del w:id="3819" w:author="Liliana Salvador" w:date="2022-02-26T21:29:00Z">
          <w:r w:rsidRPr="003A137D" w:rsidDel="00B00FC0">
            <w:rPr>
              <w:color w:val="000000" w:themeColor="text1"/>
            </w:rPr>
            <w:delText>C</w:delText>
          </w:r>
        </w:del>
        <w:r w:rsidRPr="003A137D">
          <w:rPr>
            <w:color w:val="000000" w:themeColor="text1"/>
          </w:rPr>
          <w:t>omparison</w:t>
        </w:r>
      </w:ins>
    </w:p>
    <w:p w14:paraId="42640277" w14:textId="378A85DC" w:rsidR="00254DB1" w:rsidRPr="003A137D" w:rsidRDefault="000C30C5">
      <w:pPr>
        <w:spacing w:line="480" w:lineRule="auto"/>
        <w:rPr>
          <w:color w:val="000000" w:themeColor="text1"/>
        </w:rPr>
        <w:pPrChange w:id="3820"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3821" w:author="Ruijie Xu" w:date="2022-02-02T11:02:00Z">
        <w:r w:rsidRPr="003A137D" w:rsidDel="00463AA7">
          <w:rPr>
            <w:i/>
            <w:color w:val="000000" w:themeColor="text1"/>
          </w:rPr>
          <w:delText>Leptospira</w:delText>
        </w:r>
      </w:del>
      <w:ins w:id="3822"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3823" w:author="Ruijie Xu" w:date="2022-01-30T13:27:00Z">
        <w:r w:rsidR="002B7BBF" w:rsidRPr="003A137D">
          <w:rPr>
            <w:color w:val="000000" w:themeColor="text1"/>
          </w:rPr>
          <w:t xml:space="preserve">. </w:t>
        </w:r>
      </w:ins>
      <w:del w:id="3824"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3825" w:author="Ruijie Xu" w:date="2022-01-30T13:28:00Z">
        <w:r w:rsidR="00380B0E" w:rsidRPr="003A137D">
          <w:rPr>
            <w:color w:val="000000" w:themeColor="text1"/>
          </w:rPr>
          <w:t>Centrifuge</w:t>
        </w:r>
      </w:ins>
      <w:ins w:id="3826" w:author="Ruijie Xu" w:date="2022-01-30T13:51:00Z">
        <w:r w:rsidR="006C43DC" w:rsidRPr="003A137D">
          <w:rPr>
            <w:color w:val="000000" w:themeColor="text1"/>
          </w:rPr>
          <w:t xml:space="preserve"> and</w:t>
        </w:r>
      </w:ins>
      <w:ins w:id="3827" w:author="Ruijie Xu" w:date="2022-01-30T13:28:00Z">
        <w:r w:rsidR="00380B0E" w:rsidRPr="003A137D">
          <w:rPr>
            <w:color w:val="000000" w:themeColor="text1"/>
          </w:rPr>
          <w:t xml:space="preserve"> Kaiju</w:t>
        </w:r>
      </w:ins>
      <w:ins w:id="3828" w:author="Ruijie Xu" w:date="2022-01-30T13:51:00Z">
        <w:r w:rsidR="006C43DC" w:rsidRPr="003A137D">
          <w:rPr>
            <w:color w:val="000000" w:themeColor="text1"/>
          </w:rPr>
          <w:t xml:space="preserve"> </w:t>
        </w:r>
      </w:ins>
      <w:ins w:id="3829" w:author="Ruijie Xu" w:date="2022-01-30T13:28:00Z">
        <w:r w:rsidR="00380B0E" w:rsidRPr="003A137D">
          <w:rPr>
            <w:color w:val="000000" w:themeColor="text1"/>
          </w:rPr>
          <w:t xml:space="preserve">were found </w:t>
        </w:r>
      </w:ins>
      <w:ins w:id="3830" w:author="Ruijie Xu" w:date="2022-01-30T13:29:00Z">
        <w:r w:rsidR="00380B0E" w:rsidRPr="003A137D">
          <w:rPr>
            <w:color w:val="000000" w:themeColor="text1"/>
          </w:rPr>
          <w:t>most sensitive in diagno</w:t>
        </w:r>
        <w:del w:id="3831"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3832" w:author="Ruijie Xu" w:date="2022-02-02T14:40:00Z">
              <w:rPr>
                <w:color w:val="000000" w:themeColor="text1"/>
              </w:rPr>
            </w:rPrChange>
          </w:rPr>
          <w:t>Leptospira</w:t>
        </w:r>
        <w:r w:rsidR="00380B0E" w:rsidRPr="003A137D">
          <w:rPr>
            <w:color w:val="000000" w:themeColor="text1"/>
          </w:rPr>
          <w:t>, where Cent</w:t>
        </w:r>
      </w:ins>
      <w:ins w:id="3833" w:author="Ruijie Xu" w:date="2022-01-30T13:30:00Z">
        <w:r w:rsidR="00380B0E" w:rsidRPr="003A137D">
          <w:rPr>
            <w:color w:val="000000" w:themeColor="text1"/>
          </w:rPr>
          <w:t xml:space="preserve">rifuge </w:t>
        </w:r>
        <w:del w:id="3834" w:author="Liliana Salvador" w:date="2022-02-26T21:38:00Z">
          <w:r w:rsidR="00380B0E" w:rsidRPr="003A137D" w:rsidDel="00FA738B">
            <w:rPr>
              <w:color w:val="000000" w:themeColor="text1"/>
            </w:rPr>
            <w:delText xml:space="preserve">has </w:delText>
          </w:r>
        </w:del>
        <w:r w:rsidR="00380B0E" w:rsidRPr="003A137D">
          <w:rPr>
            <w:color w:val="000000" w:themeColor="text1"/>
          </w:rPr>
          <w:t xml:space="preserve">reported the presence of </w:t>
        </w:r>
        <w:proofErr w:type="spellStart"/>
        <w:r w:rsidR="00380B0E" w:rsidRPr="004B0E83">
          <w:rPr>
            <w:i/>
            <w:iCs/>
            <w:color w:val="000000" w:themeColor="text1"/>
            <w:rPrChange w:id="3835" w:author="Ruijie Xu" w:date="2022-02-02T14:41:00Z">
              <w:rPr>
                <w:color w:val="000000" w:themeColor="text1"/>
              </w:rPr>
            </w:rPrChange>
          </w:rPr>
          <w:t>Leptospria</w:t>
        </w:r>
        <w:proofErr w:type="spellEnd"/>
        <w:r w:rsidR="00380B0E" w:rsidRPr="003A137D">
          <w:rPr>
            <w:color w:val="000000" w:themeColor="text1"/>
          </w:rPr>
          <w:t xml:space="preserve"> in all </w:t>
        </w:r>
        <w:del w:id="3836" w:author="Liliana Salvador" w:date="2022-02-26T21:38:00Z">
          <w:r w:rsidR="00380B0E" w:rsidRPr="003A137D" w:rsidDel="00FA738B">
            <w:rPr>
              <w:color w:val="000000" w:themeColor="text1"/>
            </w:rPr>
            <w:delText>12</w:delText>
          </w:r>
        </w:del>
      </w:ins>
      <w:ins w:id="3837" w:author="Liliana Salvador" w:date="2022-02-26T21:38:00Z">
        <w:r w:rsidR="00FA738B">
          <w:rPr>
            <w:color w:val="000000" w:themeColor="text1"/>
          </w:rPr>
          <w:t>the</w:t>
        </w:r>
      </w:ins>
      <w:ins w:id="3838" w:author="Ruijie Xu" w:date="2022-01-30T13:30:00Z">
        <w:r w:rsidR="00380B0E" w:rsidRPr="003A137D">
          <w:rPr>
            <w:color w:val="000000" w:themeColor="text1"/>
          </w:rPr>
          <w:t xml:space="preserve"> samples.</w:t>
        </w:r>
      </w:ins>
      <w:ins w:id="3839" w:author="Ruijie Xu" w:date="2022-01-30T13:31:00Z">
        <w:r w:rsidR="00380B0E" w:rsidRPr="003A137D">
          <w:rPr>
            <w:color w:val="000000" w:themeColor="text1"/>
          </w:rPr>
          <w:t xml:space="preserve"> Except for </w:t>
        </w:r>
      </w:ins>
      <w:ins w:id="3840" w:author="Ruijie Xu" w:date="2022-01-30T13:51:00Z">
        <w:r w:rsidR="00AD5224" w:rsidRPr="003A137D">
          <w:rPr>
            <w:color w:val="000000" w:themeColor="text1"/>
          </w:rPr>
          <w:t>Centrifuge and Kaiju</w:t>
        </w:r>
      </w:ins>
      <w:ins w:id="3841" w:author="Ruijie Xu" w:date="2022-01-30T13:31:00Z">
        <w:r w:rsidR="00380B0E" w:rsidRPr="003A137D">
          <w:rPr>
            <w:color w:val="000000" w:themeColor="text1"/>
          </w:rPr>
          <w:t xml:space="preserve">, </w:t>
        </w:r>
      </w:ins>
      <w:ins w:id="3842" w:author="Liliana Salvador" w:date="2022-02-26T21:38:00Z">
        <w:r w:rsidR="00FA738B">
          <w:rPr>
            <w:color w:val="000000" w:themeColor="text1"/>
          </w:rPr>
          <w:t xml:space="preserve">the </w:t>
        </w:r>
      </w:ins>
      <w:ins w:id="3843" w:author="Ruijie Xu" w:date="2022-01-30T13:31:00Z">
        <w:r w:rsidR="00380B0E" w:rsidRPr="003A137D">
          <w:rPr>
            <w:color w:val="000000" w:themeColor="text1"/>
          </w:rPr>
          <w:t xml:space="preserve">rest of the software were consistent in </w:t>
        </w:r>
        <w:r w:rsidR="00380B0E" w:rsidRPr="00FA738B">
          <w:rPr>
            <w:i/>
            <w:color w:val="000000" w:themeColor="text1"/>
            <w:rPrChange w:id="3844" w:author="Liliana Salvador" w:date="2022-02-26T21:39:00Z">
              <w:rPr>
                <w:color w:val="000000" w:themeColor="text1"/>
              </w:rPr>
            </w:rPrChange>
          </w:rPr>
          <w:t>Leptosp</w:t>
        </w:r>
      </w:ins>
      <w:ins w:id="3845" w:author="Liliana Salvador" w:date="2022-02-26T21:39:00Z">
        <w:r w:rsidR="00FA738B" w:rsidRPr="00FA738B">
          <w:rPr>
            <w:i/>
            <w:color w:val="000000" w:themeColor="text1"/>
            <w:rPrChange w:id="3846" w:author="Liliana Salvador" w:date="2022-02-26T21:39:00Z">
              <w:rPr>
                <w:color w:val="000000" w:themeColor="text1"/>
              </w:rPr>
            </w:rPrChange>
          </w:rPr>
          <w:t>i</w:t>
        </w:r>
      </w:ins>
      <w:ins w:id="3847" w:author="Ruijie Xu" w:date="2022-01-30T13:31:00Z">
        <w:r w:rsidR="00380B0E" w:rsidRPr="00FA738B">
          <w:rPr>
            <w:i/>
            <w:color w:val="000000" w:themeColor="text1"/>
            <w:rPrChange w:id="3848" w:author="Liliana Salvador" w:date="2022-02-26T21:39:00Z">
              <w:rPr>
                <w:color w:val="000000" w:themeColor="text1"/>
              </w:rPr>
            </w:rPrChange>
          </w:rPr>
          <w:t>r</w:t>
        </w:r>
        <w:del w:id="3849" w:author="Liliana Salvador" w:date="2022-02-26T21:39:00Z">
          <w:r w:rsidR="00380B0E" w:rsidRPr="00FA738B" w:rsidDel="00FA738B">
            <w:rPr>
              <w:i/>
              <w:color w:val="000000" w:themeColor="text1"/>
              <w:rPrChange w:id="3850" w:author="Liliana Salvador" w:date="2022-02-26T21:39:00Z">
                <w:rPr>
                  <w:color w:val="000000" w:themeColor="text1"/>
                </w:rPr>
              </w:rPrChange>
            </w:rPr>
            <w:delText>i</w:delText>
          </w:r>
        </w:del>
        <w:r w:rsidR="00380B0E" w:rsidRPr="00FA738B">
          <w:rPr>
            <w:i/>
            <w:color w:val="000000" w:themeColor="text1"/>
            <w:rPrChange w:id="3851" w:author="Liliana Salvador" w:date="2022-02-26T21:39:00Z">
              <w:rPr>
                <w:color w:val="000000" w:themeColor="text1"/>
              </w:rPr>
            </w:rPrChange>
          </w:rPr>
          <w:t>a</w:t>
        </w:r>
        <w:r w:rsidR="00380B0E" w:rsidRPr="003A137D">
          <w:rPr>
            <w:color w:val="000000" w:themeColor="text1"/>
          </w:rPr>
          <w:t xml:space="preserve"> identification in </w:t>
        </w:r>
      </w:ins>
      <w:ins w:id="3852" w:author="Ruijie Xu" w:date="2022-01-30T13:32:00Z">
        <w:r w:rsidR="00380B0E" w:rsidRPr="003A137D">
          <w:rPr>
            <w:color w:val="000000" w:themeColor="text1"/>
          </w:rPr>
          <w:t xml:space="preserve">only </w:t>
        </w:r>
      </w:ins>
      <w:ins w:id="3853" w:author="Ruijie Xu" w:date="2022-01-30T13:31:00Z">
        <w:r w:rsidR="00380B0E" w:rsidRPr="003A137D">
          <w:rPr>
            <w:color w:val="000000" w:themeColor="text1"/>
          </w:rPr>
          <w:t>two of the kidney samples (</w:t>
        </w:r>
      </w:ins>
      <w:ins w:id="3854" w:author="Ruijie Xu" w:date="2022-01-30T13:32:00Z">
        <w:r w:rsidR="00EE31AA" w:rsidRPr="003A137D">
          <w:rPr>
            <w:color w:val="000000" w:themeColor="text1"/>
          </w:rPr>
          <w:t>R22.K and R28.K</w:t>
        </w:r>
      </w:ins>
      <w:ins w:id="3855" w:author="Ruijie Xu" w:date="2022-01-30T13:31:00Z">
        <w:r w:rsidR="00380B0E" w:rsidRPr="003A137D">
          <w:rPr>
            <w:color w:val="000000" w:themeColor="text1"/>
          </w:rPr>
          <w:t>)</w:t>
        </w:r>
      </w:ins>
      <w:ins w:id="3856" w:author="Ruijie Xu" w:date="2022-01-30T14:41:00Z">
        <w:r w:rsidR="00692F00" w:rsidRPr="003A137D">
          <w:rPr>
            <w:color w:val="000000" w:themeColor="text1"/>
          </w:rPr>
          <w:t xml:space="preserve"> and </w:t>
        </w:r>
      </w:ins>
      <w:ins w:id="3857" w:author="Liliana Salvador" w:date="2022-02-26T21:39:00Z">
        <w:r w:rsidR="00FA738B">
          <w:rPr>
            <w:color w:val="000000" w:themeColor="text1"/>
          </w:rPr>
          <w:t xml:space="preserve">in </w:t>
        </w:r>
      </w:ins>
      <w:ins w:id="3858" w:author="Ruijie Xu" w:date="2022-01-30T14:41:00Z">
        <w:r w:rsidR="00692F00" w:rsidRPr="003A137D">
          <w:rPr>
            <w:color w:val="000000" w:themeColor="text1"/>
          </w:rPr>
          <w:t>one Lung sample (R22.L)</w:t>
        </w:r>
      </w:ins>
      <w:ins w:id="3859" w:author="Ruijie Xu" w:date="2022-02-27T13:10:00Z">
        <w:r w:rsidR="00E618AC">
          <w:rPr>
            <w:color w:val="000000" w:themeColor="text1"/>
          </w:rPr>
          <w:t xml:space="preserve">. </w:t>
        </w:r>
      </w:ins>
      <w:commentRangeStart w:id="3860"/>
      <w:commentRangeEnd w:id="3860"/>
      <w:del w:id="3861" w:author="Ruijie Xu" w:date="2022-02-27T13:10:00Z">
        <w:r w:rsidR="00FA738B" w:rsidDel="00E618AC">
          <w:rPr>
            <w:rStyle w:val="CommentReference"/>
          </w:rPr>
          <w:commentReference w:id="3860"/>
        </w:r>
      </w:del>
      <w:del w:id="3862"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3863" w:author="Ruijie Xu" w:date="2022-02-27T13:10:00Z">
        <w:r w:rsidR="00234370" w:rsidRPr="003A137D" w:rsidDel="00E618AC">
          <w:rPr>
            <w:color w:val="000000" w:themeColor="text1"/>
          </w:rPr>
          <w:delText xml:space="preserve"> </w:delText>
        </w:r>
      </w:del>
      <w:ins w:id="3864" w:author="Ruijie Xu" w:date="2022-01-30T13:33:00Z">
        <w:r w:rsidR="00506F24" w:rsidRPr="003A137D">
          <w:rPr>
            <w:color w:val="000000" w:themeColor="text1"/>
          </w:rPr>
          <w:t xml:space="preserve">Since </w:t>
        </w:r>
        <w:r w:rsidR="00506F24" w:rsidRPr="00FA738B">
          <w:rPr>
            <w:i/>
            <w:color w:val="000000" w:themeColor="text1"/>
            <w:rPrChange w:id="3865" w:author="Liliana Salvador" w:date="2022-02-26T21:39:00Z">
              <w:rPr>
                <w:color w:val="000000" w:themeColor="text1"/>
              </w:rPr>
            </w:rPrChange>
          </w:rPr>
          <w:t>Leptospira</w:t>
        </w:r>
        <w:r w:rsidR="00506F24" w:rsidRPr="003A137D">
          <w:rPr>
            <w:color w:val="000000" w:themeColor="text1"/>
          </w:rPr>
          <w:t xml:space="preserve"> </w:t>
        </w:r>
      </w:ins>
      <w:commentRangeStart w:id="3866"/>
      <w:ins w:id="3867" w:author="Ruijie Xu" w:date="2022-01-30T14:42:00Z">
        <w:del w:id="3868" w:author="Liliana Salvador" w:date="2022-02-26T21:40:00Z">
          <w:r w:rsidR="00B352B9" w:rsidRPr="003A137D" w:rsidDel="00FA738B">
            <w:rPr>
              <w:color w:val="000000" w:themeColor="text1"/>
            </w:rPr>
            <w:delText xml:space="preserve">pathogens </w:delText>
          </w:r>
        </w:del>
      </w:ins>
      <w:ins w:id="3869" w:author="Ruijie Xu" w:date="2022-01-30T13:33:00Z">
        <w:r w:rsidR="00506F24" w:rsidRPr="003A137D">
          <w:rPr>
            <w:color w:val="000000" w:themeColor="text1"/>
          </w:rPr>
          <w:t xml:space="preserve">were mainly </w:t>
        </w:r>
      </w:ins>
      <w:ins w:id="3870" w:author="Ruijie Xu" w:date="2022-02-27T13:12:00Z">
        <w:r w:rsidR="00E618AC">
          <w:rPr>
            <w:color w:val="000000" w:themeColor="text1"/>
          </w:rPr>
          <w:t>deposited</w:t>
        </w:r>
      </w:ins>
      <w:ins w:id="3871" w:author="Liliana Salvador" w:date="2022-02-26T21:40:00Z">
        <w:del w:id="3872" w:author="Ruijie Xu" w:date="2022-02-27T13:12:00Z">
          <w:r w:rsidR="00FA738B" w:rsidDel="00E618AC">
            <w:rPr>
              <w:color w:val="000000" w:themeColor="text1"/>
            </w:rPr>
            <w:delText>ted</w:delText>
          </w:r>
        </w:del>
      </w:ins>
      <w:ins w:id="3873" w:author="Ruijie Xu" w:date="2022-01-30T13:33:00Z">
        <w:r w:rsidR="00506F24" w:rsidRPr="003A137D">
          <w:rPr>
            <w:color w:val="000000" w:themeColor="text1"/>
          </w:rPr>
          <w:t xml:space="preserve"> in the </w:t>
        </w:r>
      </w:ins>
      <w:commentRangeEnd w:id="3866"/>
      <w:r w:rsidR="00123495">
        <w:rPr>
          <w:rStyle w:val="CommentReference"/>
        </w:rPr>
        <w:commentReference w:id="3866"/>
      </w:r>
      <w:ins w:id="3874" w:author="Ruijie Xu" w:date="2022-01-30T13:52:00Z">
        <w:r w:rsidR="00417B80" w:rsidRPr="003A137D">
          <w:rPr>
            <w:color w:val="000000" w:themeColor="text1"/>
          </w:rPr>
          <w:t>kidney</w:t>
        </w:r>
      </w:ins>
      <w:ins w:id="3875" w:author="Ruijie Xu" w:date="2022-01-30T13:33:00Z">
        <w:r w:rsidR="00506F24" w:rsidRPr="003A137D">
          <w:rPr>
            <w:color w:val="000000" w:themeColor="text1"/>
          </w:rPr>
          <w:t xml:space="preserve"> of rats before </w:t>
        </w:r>
      </w:ins>
      <w:ins w:id="3876" w:author="Ruijie Xu" w:date="2022-01-30T13:34:00Z">
        <w:r w:rsidR="00506F24" w:rsidRPr="003A137D">
          <w:rPr>
            <w:color w:val="000000" w:themeColor="text1"/>
          </w:rPr>
          <w:t xml:space="preserve">infecting or contaminating other </w:t>
        </w:r>
      </w:ins>
      <w:ins w:id="3877" w:author="Ruijie Xu" w:date="2022-01-30T14:42:00Z">
        <w:r w:rsidR="00B352B9" w:rsidRPr="003A137D">
          <w:rPr>
            <w:color w:val="000000" w:themeColor="text1"/>
          </w:rPr>
          <w:t>mammals</w:t>
        </w:r>
      </w:ins>
      <w:ins w:id="3878" w:author="Ruijie Xu" w:date="2022-01-30T13:34:00Z">
        <w:r w:rsidR="00506F24" w:rsidRPr="003A137D">
          <w:rPr>
            <w:color w:val="000000" w:themeColor="text1"/>
          </w:rPr>
          <w:t xml:space="preserve"> or environment through ur</w:t>
        </w:r>
      </w:ins>
      <w:ins w:id="3879" w:author="Ruijie Xu" w:date="2022-01-30T13:35:00Z">
        <w:r w:rsidR="00506F24" w:rsidRPr="003A137D">
          <w:rPr>
            <w:color w:val="000000" w:themeColor="text1"/>
          </w:rPr>
          <w:t>i</w:t>
        </w:r>
      </w:ins>
      <w:ins w:id="3880" w:author="Ruijie Xu" w:date="2022-01-30T13:34:00Z">
        <w:r w:rsidR="00506F24" w:rsidRPr="003A137D">
          <w:rPr>
            <w:color w:val="000000" w:themeColor="text1"/>
          </w:rPr>
          <w:t>nation</w:t>
        </w:r>
      </w:ins>
      <w:ins w:id="3881" w:author="Ruijie Xu" w:date="2022-01-30T13:35:00Z">
        <w:r w:rsidR="00506F24" w:rsidRPr="003A137D">
          <w:rPr>
            <w:color w:val="000000" w:themeColor="text1"/>
          </w:rPr>
          <w:t xml:space="preserve"> </w:t>
        </w:r>
      </w:ins>
      <w:r w:rsidR="00506F24" w:rsidRPr="00123495">
        <w:rPr>
          <w:rFonts w:ascii="Calibri" w:hAnsi="Calibri" w:cs="Calibri"/>
          <w:color w:val="000000" w:themeColor="text1"/>
          <w:rPrChange w:id="3882"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3883" w:author="Liliana Salvador" w:date="2022-02-26T21:40:00Z">
            <w:rPr>
              <w:color w:val="000000" w:themeColor="text1"/>
            </w:rPr>
          </w:rPrChange>
        </w:rPr>
        <w:fldChar w:fldCharType="separate"/>
      </w:r>
      <w:r w:rsidR="00506F24" w:rsidRPr="00123495">
        <w:rPr>
          <w:rFonts w:ascii="Calibri" w:hAnsi="Calibri" w:cs="Calibri"/>
          <w:color w:val="000000"/>
          <w:rPrChange w:id="3884"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3885" w:author="Liliana Salvador" w:date="2022-02-26T21:40:00Z">
            <w:rPr>
              <w:color w:val="000000" w:themeColor="text1"/>
            </w:rPr>
          </w:rPrChange>
        </w:rPr>
        <w:fldChar w:fldCharType="end"/>
      </w:r>
      <w:ins w:id="3886" w:author="Ruijie Xu" w:date="2022-01-30T14:42:00Z">
        <w:r w:rsidR="00B352B9" w:rsidRPr="00123495">
          <w:rPr>
            <w:rFonts w:ascii="Calibri" w:hAnsi="Calibri" w:cs="Calibri"/>
            <w:color w:val="000000" w:themeColor="text1"/>
            <w:rPrChange w:id="3887" w:author="Liliana Salvador" w:date="2022-02-26T21:40:00Z">
              <w:rPr>
                <w:color w:val="000000" w:themeColor="text1"/>
              </w:rPr>
            </w:rPrChange>
          </w:rPr>
          <w:t>,</w:t>
        </w:r>
      </w:ins>
      <w:ins w:id="3888" w:author="Ruijie Xu" w:date="2022-01-30T13:34:00Z">
        <w:r w:rsidR="00506F24" w:rsidRPr="00123495">
          <w:rPr>
            <w:rFonts w:ascii="Calibri" w:hAnsi="Calibri" w:cs="Calibri"/>
            <w:color w:val="000000" w:themeColor="text1"/>
            <w:rPrChange w:id="3889" w:author="Liliana Salvador" w:date="2022-02-26T21:40:00Z">
              <w:rPr>
                <w:color w:val="000000" w:themeColor="text1"/>
              </w:rPr>
            </w:rPrChange>
          </w:rPr>
          <w:t xml:space="preserve"> </w:t>
        </w:r>
      </w:ins>
      <w:moveFromRangeStart w:id="3890" w:author="Ruijie Xu" w:date="2022-01-30T13:36:00Z" w:name="move94442189"/>
      <w:moveFrom w:id="3891" w:author="Ruijie Xu" w:date="2022-01-30T13:36:00Z">
        <w:r w:rsidR="00254DB1" w:rsidRPr="00123495" w:rsidDel="00506F24">
          <w:rPr>
            <w:rFonts w:ascii="Calibri" w:hAnsi="Calibri" w:cs="Calibri"/>
            <w:color w:val="000000" w:themeColor="text1"/>
            <w:rPrChange w:id="3892"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3893"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3894"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3895"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3896" w:author="Liliana Salvador" w:date="2022-02-26T21:40:00Z">
              <w:rPr>
                <w:color w:val="000000" w:themeColor="text1"/>
              </w:rPr>
            </w:rPrChange>
          </w:rPr>
          <w:fldChar w:fldCharType="separate"/>
        </w:r>
        <w:r w:rsidR="00350DBF" w:rsidRPr="00123495" w:rsidDel="00506F24">
          <w:rPr>
            <w:rFonts w:ascii="Calibri" w:hAnsi="Calibri" w:cs="Calibri"/>
            <w:color w:val="000000"/>
            <w:rPrChange w:id="3897" w:author="Liliana Salvador" w:date="2022-02-26T21:40:00Z">
              <w:rPr>
                <w:color w:val="000000"/>
              </w:rPr>
            </w:rPrChange>
          </w:rPr>
          <w:t xml:space="preserve">(Rajeev </w:t>
        </w:r>
        <w:r w:rsidR="00350DBF" w:rsidRPr="00123495" w:rsidDel="00506F24">
          <w:rPr>
            <w:rFonts w:ascii="Calibri" w:hAnsi="Calibri" w:cs="Calibri"/>
            <w:i/>
            <w:iCs/>
            <w:color w:val="000000"/>
            <w:rPrChange w:id="3898" w:author="Liliana Salvador" w:date="2022-02-26T21:40:00Z">
              <w:rPr>
                <w:i/>
                <w:iCs/>
                <w:color w:val="000000"/>
              </w:rPr>
            </w:rPrChange>
          </w:rPr>
          <w:t>et al.</w:t>
        </w:r>
        <w:r w:rsidR="00350DBF" w:rsidRPr="00123495" w:rsidDel="00506F24">
          <w:rPr>
            <w:rFonts w:ascii="Calibri" w:hAnsi="Calibri" w:cs="Calibri"/>
            <w:color w:val="000000"/>
            <w:rPrChange w:id="3899" w:author="Liliana Salvador" w:date="2022-02-26T21:40:00Z">
              <w:rPr>
                <w:color w:val="000000"/>
              </w:rPr>
            </w:rPrChange>
          </w:rPr>
          <w:t>, 2020)</w:t>
        </w:r>
        <w:r w:rsidR="002A18C6" w:rsidRPr="00123495" w:rsidDel="00506F24">
          <w:rPr>
            <w:rFonts w:ascii="Calibri" w:hAnsi="Calibri" w:cs="Calibri"/>
            <w:color w:val="000000" w:themeColor="text1"/>
            <w:rPrChange w:id="3900"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3901" w:author="Liliana Salvador" w:date="2022-02-26T21:40:00Z">
              <w:rPr>
                <w:color w:val="000000" w:themeColor="text1"/>
              </w:rPr>
            </w:rPrChange>
          </w:rPr>
          <w:t xml:space="preserve">, </w:t>
        </w:r>
      </w:moveFrom>
      <w:moveFromRangeEnd w:id="3890"/>
      <w:ins w:id="3902" w:author="Ruijie Xu" w:date="2022-01-30T14:42:00Z">
        <w:r w:rsidR="00B352B9" w:rsidRPr="00123495">
          <w:rPr>
            <w:rFonts w:ascii="Calibri" w:hAnsi="Calibri" w:cs="Calibri"/>
            <w:color w:val="000000" w:themeColor="text1"/>
            <w:rPrChange w:id="3903" w:author="Liliana Salvador" w:date="2022-02-26T21:40:00Z">
              <w:rPr>
                <w:color w:val="000000" w:themeColor="text1"/>
              </w:rPr>
            </w:rPrChange>
          </w:rPr>
          <w:t>w</w:t>
        </w:r>
      </w:ins>
      <w:del w:id="3904" w:author="Ruijie Xu" w:date="2022-01-30T13:36:00Z">
        <w:r w:rsidR="00254DB1" w:rsidRPr="00123495" w:rsidDel="00506F24">
          <w:rPr>
            <w:rFonts w:ascii="Calibri" w:hAnsi="Calibri" w:cs="Calibri"/>
            <w:color w:val="000000" w:themeColor="text1"/>
            <w:rPrChange w:id="3905" w:author="Liliana Salvador" w:date="2022-02-26T21:40:00Z">
              <w:rPr>
                <w:color w:val="000000" w:themeColor="text1"/>
              </w:rPr>
            </w:rPrChange>
          </w:rPr>
          <w:delText>w</w:delText>
        </w:r>
      </w:del>
      <w:r w:rsidR="00254DB1" w:rsidRPr="00123495">
        <w:rPr>
          <w:rFonts w:ascii="Calibri" w:hAnsi="Calibri" w:cs="Calibri"/>
          <w:color w:val="000000" w:themeColor="text1"/>
          <w:rPrChange w:id="3906" w:author="Liliana Salvador" w:date="2022-02-26T21:40:00Z">
            <w:rPr>
              <w:color w:val="000000" w:themeColor="text1"/>
            </w:rPr>
          </w:rPrChange>
        </w:rPr>
        <w:t xml:space="preserve">e </w:t>
      </w:r>
      <w:ins w:id="3907" w:author="Ruijie Xu" w:date="2022-01-30T13:37:00Z">
        <w:r w:rsidR="00506F24" w:rsidRPr="00123495">
          <w:rPr>
            <w:rFonts w:ascii="Calibri" w:hAnsi="Calibri" w:cs="Calibri"/>
            <w:color w:val="000000" w:themeColor="text1"/>
            <w:rPrChange w:id="3908" w:author="Liliana Salvador" w:date="2022-02-26T21:40:00Z">
              <w:rPr>
                <w:color w:val="000000" w:themeColor="text1"/>
              </w:rPr>
            </w:rPrChange>
          </w:rPr>
          <w:t>diag</w:t>
        </w:r>
        <w:r w:rsidR="00506F24" w:rsidRPr="003A137D">
          <w:rPr>
            <w:color w:val="000000" w:themeColor="text1"/>
          </w:rPr>
          <w:t>nosed</w:t>
        </w:r>
      </w:ins>
      <w:del w:id="3909" w:author="Ruijie Xu" w:date="2022-01-30T13:37:00Z">
        <w:r w:rsidR="00254DB1" w:rsidRPr="003A137D" w:rsidDel="00506F24">
          <w:rPr>
            <w:color w:val="000000" w:themeColor="text1"/>
          </w:rPr>
          <w:delText>identified</w:delText>
        </w:r>
      </w:del>
      <w:r w:rsidR="00254DB1" w:rsidRPr="003A137D">
        <w:rPr>
          <w:color w:val="000000" w:themeColor="text1"/>
        </w:rPr>
        <w:t xml:space="preserve"> the presence of </w:t>
      </w:r>
      <w:del w:id="3910" w:author="Ruijie Xu" w:date="2022-02-02T11:02:00Z">
        <w:r w:rsidR="00254DB1" w:rsidRPr="003A137D" w:rsidDel="00463AA7">
          <w:rPr>
            <w:i/>
            <w:color w:val="000000" w:themeColor="text1"/>
          </w:rPr>
          <w:delText>Leptospira</w:delText>
        </w:r>
      </w:del>
      <w:ins w:id="3911" w:author="Ruijie Xu" w:date="2022-02-02T11:02:00Z">
        <w:r w:rsidR="00463AA7">
          <w:rPr>
            <w:i/>
            <w:color w:val="000000" w:themeColor="text1"/>
          </w:rPr>
          <w:t>Leptospira</w:t>
        </w:r>
      </w:ins>
      <w:r w:rsidR="00254DB1" w:rsidRPr="003A137D">
        <w:rPr>
          <w:color w:val="000000" w:themeColor="text1"/>
        </w:rPr>
        <w:t xml:space="preserve"> using </w:t>
      </w:r>
      <w:ins w:id="3912" w:author="Ruijie Xu" w:date="2022-01-30T13:37:00Z">
        <w:r w:rsidR="00506F24" w:rsidRPr="003A137D">
          <w:rPr>
            <w:color w:val="000000" w:themeColor="text1"/>
          </w:rPr>
          <w:t xml:space="preserve">three </w:t>
        </w:r>
      </w:ins>
      <w:r w:rsidR="00254DB1" w:rsidRPr="003A137D">
        <w:rPr>
          <w:color w:val="000000" w:themeColor="text1"/>
        </w:rPr>
        <w:t xml:space="preserve">traditional methodologies </w:t>
      </w:r>
      <w:ins w:id="3913" w:author="Ruijie Xu" w:date="2022-01-30T13:38:00Z">
        <w:r w:rsidR="00304715" w:rsidRPr="003A137D">
          <w:rPr>
            <w:color w:val="000000" w:themeColor="text1"/>
          </w:rPr>
          <w:t xml:space="preserve">(PCR/DFA/Culture) </w:t>
        </w:r>
      </w:ins>
      <w:r w:rsidR="00254DB1" w:rsidRPr="003A137D">
        <w:rPr>
          <w:color w:val="000000" w:themeColor="text1"/>
        </w:rPr>
        <w:t xml:space="preserve">in </w:t>
      </w:r>
      <w:r w:rsidR="003A5F39" w:rsidRPr="003A137D">
        <w:rPr>
          <w:color w:val="000000" w:themeColor="text1"/>
        </w:rPr>
        <w:t xml:space="preserve">the kidney </w:t>
      </w:r>
      <w:r w:rsidR="00254DB1" w:rsidRPr="003A137D">
        <w:rPr>
          <w:color w:val="000000" w:themeColor="text1"/>
        </w:rPr>
        <w:t>sample</w:t>
      </w:r>
      <w:ins w:id="3914" w:author="Ruijie Xu" w:date="2022-01-30T13:37:00Z">
        <w:r w:rsidR="00506F24" w:rsidRPr="003A137D">
          <w:rPr>
            <w:color w:val="000000" w:themeColor="text1"/>
          </w:rPr>
          <w:t>s</w:t>
        </w:r>
      </w:ins>
      <w:del w:id="3915"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3916" w:author="Ruijie Xu" w:date="2022-01-30T14:42:00Z">
        <w:r w:rsidR="00B352B9" w:rsidRPr="003A137D">
          <w:rPr>
            <w:color w:val="000000" w:themeColor="text1"/>
          </w:rPr>
          <w:t xml:space="preserve">alone </w:t>
        </w:r>
      </w:ins>
      <w:del w:id="3917" w:author="Ruijie Xu" w:date="2022-01-30T13:36:00Z">
        <w:r w:rsidR="00254DB1" w:rsidRPr="003A137D" w:rsidDel="00506F24">
          <w:rPr>
            <w:color w:val="000000" w:themeColor="text1"/>
          </w:rPr>
          <w:delText>R22, R27, and R28</w:delText>
        </w:r>
      </w:del>
      <w:ins w:id="3918" w:author="Ruijie Xu" w:date="2022-01-30T13:36:00Z">
        <w:r w:rsidR="00506F24" w:rsidRPr="003A137D">
          <w:rPr>
            <w:color w:val="000000" w:themeColor="text1"/>
          </w:rPr>
          <w:t>i</w:t>
        </w:r>
      </w:ins>
      <w:moveToRangeStart w:id="3919" w:author="Ruijie Xu" w:date="2022-01-30T13:36:00Z" w:name="move94442189"/>
      <w:moveTo w:id="3920" w:author="Ruijie Xu" w:date="2022-01-30T13:36:00Z">
        <w:del w:id="3921" w:author="Ruijie Xu" w:date="2022-01-30T13:36:00Z">
          <w:r w:rsidR="00506F24" w:rsidRPr="003A137D" w:rsidDel="00506F24">
            <w:rPr>
              <w:color w:val="000000" w:themeColor="text1"/>
            </w:rPr>
            <w:delText>I</w:delText>
          </w:r>
        </w:del>
        <w:r w:rsidR="00506F24" w:rsidRPr="003A137D">
          <w:rPr>
            <w:color w:val="000000" w:themeColor="text1"/>
          </w:rPr>
          <w:t xml:space="preserve">n a 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3922"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3923" w:author="Ruijie Xu" w:date="2022-01-30T13:36:00Z">
          <w:r w:rsidR="00506F24" w:rsidRPr="003A137D" w:rsidDel="00506F24">
            <w:rPr>
              <w:color w:val="000000" w:themeColor="text1"/>
            </w:rPr>
            <w:delText xml:space="preserve">, </w:delText>
          </w:r>
        </w:del>
      </w:moveTo>
      <w:moveToRangeEnd w:id="3919"/>
      <w:r w:rsidR="002A18C6" w:rsidRPr="003A137D">
        <w:rPr>
          <w:color w:val="000000" w:themeColor="text1"/>
        </w:rPr>
        <w:t>.</w:t>
      </w:r>
      <w:r w:rsidR="00254DB1" w:rsidRPr="003A137D">
        <w:rPr>
          <w:color w:val="000000" w:themeColor="text1"/>
        </w:rPr>
        <w:t xml:space="preserve"> </w:t>
      </w:r>
      <w:ins w:id="3924" w:author="Ruijie Xu" w:date="2022-02-02T14:41:00Z">
        <w:r w:rsidR="004B0E83">
          <w:rPr>
            <w:color w:val="000000" w:themeColor="text1"/>
          </w:rPr>
          <w:t>We found tha</w:t>
        </w:r>
      </w:ins>
      <w:ins w:id="3925" w:author="Ruijie Xu" w:date="2022-02-02T14:42:00Z">
        <w:r w:rsidR="004B0E83">
          <w:rPr>
            <w:color w:val="000000" w:themeColor="text1"/>
          </w:rPr>
          <w:t>t m</w:t>
        </w:r>
      </w:ins>
      <w:del w:id="3926"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3927" w:author="Ruijie Xu" w:date="2022-01-30T13:39:00Z">
        <w:r w:rsidR="00FC259F" w:rsidRPr="003A137D">
          <w:rPr>
            <w:color w:val="000000" w:themeColor="text1"/>
          </w:rPr>
          <w:t>ost software inc</w:t>
        </w:r>
      </w:ins>
      <w:ins w:id="3928" w:author="Ruijie Xu" w:date="2022-01-30T13:40:00Z">
        <w:r w:rsidR="00FC259F" w:rsidRPr="003A137D">
          <w:rPr>
            <w:color w:val="000000" w:themeColor="text1"/>
          </w:rPr>
          <w:t>luded in our analysis has</w:t>
        </w:r>
      </w:ins>
      <w:ins w:id="3929" w:author="Ruijie Xu" w:date="2022-01-30T13:41:00Z">
        <w:r w:rsidR="00FC259F" w:rsidRPr="003A137D">
          <w:rPr>
            <w:color w:val="000000" w:themeColor="text1"/>
          </w:rPr>
          <w:t xml:space="preserve"> similar sensitivity in </w:t>
        </w:r>
        <w:r w:rsidR="00FC259F" w:rsidRPr="004B0E83">
          <w:rPr>
            <w:i/>
            <w:iCs/>
            <w:color w:val="000000" w:themeColor="text1"/>
            <w:rPrChange w:id="3930"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3931" w:author="Ruijie Xu" w:date="2022-02-02T14:42:00Z">
        <w:r w:rsidR="004B0E83">
          <w:rPr>
            <w:color w:val="000000" w:themeColor="text1"/>
          </w:rPr>
          <w:t>.</w:t>
        </w:r>
      </w:ins>
      <w:ins w:id="3932" w:author="Ruijie Xu" w:date="2022-01-30T13:41:00Z">
        <w:r w:rsidR="00FC259F" w:rsidRPr="003A137D">
          <w:rPr>
            <w:color w:val="000000" w:themeColor="text1"/>
          </w:rPr>
          <w:t xml:space="preserve"> </w:t>
        </w:r>
      </w:ins>
      <w:ins w:id="3933" w:author="Ruijie Xu" w:date="2022-01-30T13:45:00Z">
        <w:r w:rsidR="001305E1" w:rsidRPr="003A137D">
          <w:rPr>
            <w:color w:val="000000" w:themeColor="text1"/>
          </w:rPr>
          <w:t>In addition</w:t>
        </w:r>
      </w:ins>
      <w:ins w:id="3934" w:author="Ruijie Xu" w:date="2022-01-30T13:41:00Z">
        <w:r w:rsidR="00FC259F" w:rsidRPr="003A137D">
          <w:rPr>
            <w:color w:val="000000" w:themeColor="text1"/>
          </w:rPr>
          <w:t xml:space="preserve">, </w:t>
        </w:r>
      </w:ins>
      <w:ins w:id="3935" w:author="Ruijie Xu" w:date="2022-01-30T13:45:00Z">
        <w:r w:rsidR="001305E1" w:rsidRPr="003A137D">
          <w:rPr>
            <w:color w:val="000000" w:themeColor="text1"/>
          </w:rPr>
          <w:t xml:space="preserve">Centrifuge </w:t>
        </w:r>
        <w:del w:id="3936"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3937" w:author="Ruijie Xu" w:date="2022-01-30T13:42:00Z">
        <w:r w:rsidR="00FC259F" w:rsidRPr="003A137D">
          <w:rPr>
            <w:color w:val="000000" w:themeColor="text1"/>
          </w:rPr>
          <w:t xml:space="preserve"> presence of </w:t>
        </w:r>
        <w:r w:rsidR="00FC259F" w:rsidRPr="00123495">
          <w:rPr>
            <w:i/>
            <w:color w:val="000000" w:themeColor="text1"/>
            <w:rPrChange w:id="3938" w:author="Liliana Salvador" w:date="2022-02-26T21:41:00Z">
              <w:rPr>
                <w:color w:val="000000" w:themeColor="text1"/>
              </w:rPr>
            </w:rPrChange>
          </w:rPr>
          <w:t>Leptospira</w:t>
        </w:r>
        <w:r w:rsidR="00FC259F" w:rsidRPr="003A137D">
          <w:rPr>
            <w:color w:val="000000" w:themeColor="text1"/>
          </w:rPr>
          <w:t xml:space="preserve"> </w:t>
        </w:r>
      </w:ins>
      <w:ins w:id="3939" w:author="Ruijie Xu" w:date="2022-02-02T14:42:00Z">
        <w:r w:rsidR="004B0E83">
          <w:rPr>
            <w:color w:val="000000" w:themeColor="text1"/>
          </w:rPr>
          <w:t>in sample</w:t>
        </w:r>
      </w:ins>
      <w:ins w:id="3940" w:author="Liliana Salvador" w:date="2022-02-26T21:41:00Z">
        <w:r w:rsidR="00123495">
          <w:rPr>
            <w:color w:val="000000" w:themeColor="text1"/>
          </w:rPr>
          <w:t>s</w:t>
        </w:r>
      </w:ins>
      <w:ins w:id="3941" w:author="Ruijie Xu" w:date="2022-02-02T14:42:00Z">
        <w:r w:rsidR="004B0E83">
          <w:rPr>
            <w:color w:val="000000" w:themeColor="text1"/>
          </w:rPr>
          <w:t xml:space="preserve"> that </w:t>
        </w:r>
      </w:ins>
      <w:ins w:id="3942" w:author="Ruijie Xu" w:date="2022-02-02T14:43:00Z">
        <w:r w:rsidR="004B0E83">
          <w:rPr>
            <w:color w:val="000000" w:themeColor="text1"/>
          </w:rPr>
          <w:t xml:space="preserve">were not reported </w:t>
        </w:r>
      </w:ins>
      <w:ins w:id="3943" w:author="Ruijie Xu" w:date="2022-01-30T13:43:00Z">
        <w:r w:rsidR="00FC259F" w:rsidRPr="003A137D">
          <w:rPr>
            <w:color w:val="000000" w:themeColor="text1"/>
          </w:rPr>
          <w:t xml:space="preserve">by any other software or a traditional method. This </w:t>
        </w:r>
      </w:ins>
      <w:ins w:id="3944" w:author="Ruijie Xu" w:date="2022-01-30T13:44:00Z">
        <w:r w:rsidR="00FC259F" w:rsidRPr="003A137D">
          <w:rPr>
            <w:color w:val="000000" w:themeColor="text1"/>
          </w:rPr>
          <w:t>identification could be</w:t>
        </w:r>
      </w:ins>
      <w:ins w:id="3945" w:author="Ruijie Xu" w:date="2022-01-30T13:52:00Z">
        <w:r w:rsidR="00417B80" w:rsidRPr="003A137D">
          <w:rPr>
            <w:color w:val="000000" w:themeColor="text1"/>
          </w:rPr>
          <w:t xml:space="preserve"> due to</w:t>
        </w:r>
      </w:ins>
      <w:ins w:id="3946" w:author="Ruijie Xu" w:date="2022-01-30T13:44:00Z">
        <w:r w:rsidR="00FC259F" w:rsidRPr="003A137D">
          <w:rPr>
            <w:color w:val="000000" w:themeColor="text1"/>
          </w:rPr>
          <w:t xml:space="preserve"> </w:t>
        </w:r>
        <w:r w:rsidR="001305E1" w:rsidRPr="003A137D">
          <w:rPr>
            <w:color w:val="000000" w:themeColor="text1"/>
          </w:rPr>
          <w:t>Centrifuge’s better performance</w:t>
        </w:r>
      </w:ins>
      <w:ins w:id="3947" w:author="Ruijie Xu" w:date="2022-01-30T14:43:00Z">
        <w:del w:id="3948" w:author="Liliana Salvador" w:date="2022-02-26T21:41:00Z">
          <w:r w:rsidR="007E08EA" w:rsidRPr="003A137D" w:rsidDel="00123495">
            <w:rPr>
              <w:color w:val="000000" w:themeColor="text1"/>
            </w:rPr>
            <w:delText>s</w:delText>
          </w:r>
        </w:del>
      </w:ins>
      <w:ins w:id="3949" w:author="Ruijie Xu" w:date="2022-01-30T13:44:00Z">
        <w:r w:rsidR="001305E1" w:rsidRPr="003A137D">
          <w:rPr>
            <w:color w:val="000000" w:themeColor="text1"/>
          </w:rPr>
          <w:t xml:space="preserve"> in s</w:t>
        </w:r>
      </w:ins>
      <w:ins w:id="3950" w:author="Ruijie Xu" w:date="2022-01-30T13:45:00Z">
        <w:r w:rsidR="001305E1" w:rsidRPr="003A137D">
          <w:rPr>
            <w:color w:val="000000" w:themeColor="text1"/>
          </w:rPr>
          <w:t xml:space="preserve">ensitivity, or </w:t>
        </w:r>
        <w:proofErr w:type="gramStart"/>
        <w:r w:rsidR="001305E1" w:rsidRPr="003A137D">
          <w:rPr>
            <w:color w:val="000000" w:themeColor="text1"/>
          </w:rPr>
          <w:t>a</w:t>
        </w:r>
      </w:ins>
      <w:ins w:id="3951" w:author="Ruijie Xu" w:date="2022-01-30T13:46:00Z">
        <w:r w:rsidR="009254B2" w:rsidRPr="003A137D">
          <w:rPr>
            <w:color w:val="000000" w:themeColor="text1"/>
          </w:rPr>
          <w:t>s a</w:t>
        </w:r>
      </w:ins>
      <w:ins w:id="3952" w:author="Ruijie Xu" w:date="2022-01-30T13:45:00Z">
        <w:r w:rsidR="001305E1" w:rsidRPr="003A137D">
          <w:rPr>
            <w:color w:val="000000" w:themeColor="text1"/>
          </w:rPr>
          <w:t xml:space="preserve"> result of</w:t>
        </w:r>
        <w:proofErr w:type="gramEnd"/>
        <w:r w:rsidR="001305E1" w:rsidRPr="003A137D">
          <w:rPr>
            <w:color w:val="000000" w:themeColor="text1"/>
          </w:rPr>
          <w:t xml:space="preserve"> false positive reporting. </w:t>
        </w:r>
      </w:ins>
      <w:ins w:id="3953" w:author="Ruijie Xu" w:date="2022-01-30T13:46:00Z">
        <w:r w:rsidR="009254B2" w:rsidRPr="003A137D">
          <w:rPr>
            <w:color w:val="000000" w:themeColor="text1"/>
          </w:rPr>
          <w:t xml:space="preserve">Furthermore, we found </w:t>
        </w:r>
      </w:ins>
      <w:ins w:id="3954" w:author="Liliana Salvador" w:date="2022-02-26T21:42:00Z">
        <w:r w:rsidR="00123495">
          <w:rPr>
            <w:color w:val="000000" w:themeColor="text1"/>
          </w:rPr>
          <w:t xml:space="preserve">that </w:t>
        </w:r>
      </w:ins>
      <w:ins w:id="3955"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3956" w:author="Ruijie Xu" w:date="2022-01-30T13:47:00Z">
        <w:r w:rsidR="009254B2" w:rsidRPr="003A137D">
          <w:rPr>
            <w:color w:val="000000" w:themeColor="text1"/>
          </w:rPr>
          <w:t>axikraken</w:t>
        </w:r>
      </w:ins>
      <w:proofErr w:type="spellEnd"/>
      <w:ins w:id="3957" w:author="Ruijie Xu" w:date="2022-01-30T13:48:00Z">
        <w:r w:rsidR="009254B2" w:rsidRPr="003A137D">
          <w:rPr>
            <w:color w:val="000000" w:themeColor="text1"/>
          </w:rPr>
          <w:t xml:space="preserve"> DB</w:t>
        </w:r>
      </w:ins>
      <w:ins w:id="3958" w:author="Ruijie Xu" w:date="2022-01-30T13:47:00Z">
        <w:r w:rsidR="009254B2" w:rsidRPr="003A137D">
          <w:rPr>
            <w:color w:val="000000" w:themeColor="text1"/>
          </w:rPr>
          <w:t xml:space="preserve"> </w:t>
        </w:r>
      </w:ins>
      <w:ins w:id="3959" w:author="Ruijie Xu" w:date="2022-01-30T13:48:00Z">
        <w:del w:id="3960"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3961" w:author="Ruijie Xu" w:date="2022-02-02T11:02:00Z">
        <w:r w:rsidR="00463AA7">
          <w:rPr>
            <w:i/>
            <w:iCs/>
            <w:color w:val="000000" w:themeColor="text1"/>
          </w:rPr>
          <w:t>Leptospira</w:t>
        </w:r>
      </w:ins>
      <w:ins w:id="3962" w:author="Ruijie Xu" w:date="2022-01-30T14:44:00Z">
        <w:r w:rsidR="007E08EA" w:rsidRPr="003A137D">
          <w:rPr>
            <w:color w:val="000000" w:themeColor="text1"/>
          </w:rPr>
          <w:t xml:space="preserve">’s </w:t>
        </w:r>
      </w:ins>
      <w:ins w:id="3963" w:author="Ruijie Xu" w:date="2022-01-30T13:48:00Z">
        <w:r w:rsidR="009254B2" w:rsidRPr="003A137D">
          <w:rPr>
            <w:color w:val="000000" w:themeColor="text1"/>
          </w:rPr>
          <w:t xml:space="preserve">presence in all </w:t>
        </w:r>
        <w:del w:id="3964"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3965" w:author="Ruijie Xu" w:date="2022-01-30T13:53:00Z">
        <w:r w:rsidR="00417B80" w:rsidRPr="003A137D">
          <w:rPr>
            <w:color w:val="000000" w:themeColor="text1"/>
          </w:rPr>
          <w:t xml:space="preserve">. We hypothesize that </w:t>
        </w:r>
      </w:ins>
      <w:ins w:id="3966" w:author="Liliana Salvador" w:date="2022-02-26T21:42:00Z">
        <w:r w:rsidR="00123495">
          <w:rPr>
            <w:color w:val="000000" w:themeColor="text1"/>
          </w:rPr>
          <w:t xml:space="preserve">the </w:t>
        </w:r>
      </w:ins>
      <w:ins w:id="3967" w:author="Ruijie Xu" w:date="2022-01-30T13:53:00Z">
        <w:r w:rsidR="00417B80" w:rsidRPr="003A137D">
          <w:rPr>
            <w:color w:val="000000" w:themeColor="text1"/>
          </w:rPr>
          <w:t xml:space="preserve">sensitivity of </w:t>
        </w:r>
        <w:r w:rsidR="00417B80" w:rsidRPr="00123495">
          <w:rPr>
            <w:i/>
            <w:color w:val="000000" w:themeColor="text1"/>
            <w:rPrChange w:id="3968" w:author="Liliana Salvador" w:date="2022-02-26T21:42:00Z">
              <w:rPr>
                <w:color w:val="000000" w:themeColor="text1"/>
              </w:rPr>
            </w:rPrChange>
          </w:rPr>
          <w:t>Leptospira</w:t>
        </w:r>
      </w:ins>
      <w:ins w:id="3969" w:author="Ruijie Xu" w:date="2022-01-30T14:45:00Z">
        <w:r w:rsidR="007E08EA" w:rsidRPr="003A137D">
          <w:rPr>
            <w:color w:val="000000" w:themeColor="text1"/>
          </w:rPr>
          <w:t>’s</w:t>
        </w:r>
      </w:ins>
      <w:ins w:id="3970" w:author="Ruijie Xu" w:date="2022-01-30T13:53:00Z">
        <w:r w:rsidR="00417B80" w:rsidRPr="003A137D">
          <w:rPr>
            <w:color w:val="000000" w:themeColor="text1"/>
          </w:rPr>
          <w:t xml:space="preserve"> diagnos</w:t>
        </w:r>
      </w:ins>
      <w:ins w:id="3971" w:author="Ruijie Xu" w:date="2022-01-30T14:45:00Z">
        <w:r w:rsidR="007E08EA" w:rsidRPr="003A137D">
          <w:rPr>
            <w:color w:val="000000" w:themeColor="text1"/>
          </w:rPr>
          <w:t>is</w:t>
        </w:r>
      </w:ins>
      <w:ins w:id="3972" w:author="Ruijie Xu" w:date="2022-01-30T13:53:00Z">
        <w:r w:rsidR="00417B80" w:rsidRPr="003A137D">
          <w:rPr>
            <w:color w:val="000000" w:themeColor="text1"/>
          </w:rPr>
          <w:t xml:space="preserve"> may i</w:t>
        </w:r>
      </w:ins>
      <w:ins w:id="3973" w:author="Ruijie Xu" w:date="2022-01-30T13:54:00Z">
        <w:r w:rsidR="00417B80" w:rsidRPr="003A137D">
          <w:rPr>
            <w:color w:val="000000" w:themeColor="text1"/>
          </w:rPr>
          <w:t xml:space="preserve">mprove with more draft genomes of </w:t>
        </w:r>
        <w:r w:rsidR="00417B80" w:rsidRPr="00123495">
          <w:rPr>
            <w:i/>
            <w:color w:val="000000" w:themeColor="text1"/>
            <w:rPrChange w:id="3974" w:author="Liliana Salvador" w:date="2022-02-26T21:42:00Z">
              <w:rPr>
                <w:color w:val="000000" w:themeColor="text1"/>
              </w:rPr>
            </w:rPrChange>
          </w:rPr>
          <w:t>Leptospira</w:t>
        </w:r>
        <w:r w:rsidR="00417B80" w:rsidRPr="003A137D">
          <w:rPr>
            <w:color w:val="000000" w:themeColor="text1"/>
          </w:rPr>
          <w:t xml:space="preserve"> included in the database</w:t>
        </w:r>
      </w:ins>
      <w:ins w:id="3975" w:author="Ruijie Xu" w:date="2022-02-27T13:14:00Z">
        <w:r w:rsidR="002542F9">
          <w:rPr>
            <w:color w:val="000000" w:themeColor="text1"/>
          </w:rPr>
          <w:t>.</w:t>
        </w:r>
      </w:ins>
      <w:commentRangeStart w:id="3976"/>
      <w:del w:id="3977" w:author="Ruijie Xu" w:date="2022-01-30T13:41:00Z">
        <w:r w:rsidR="00254DB1" w:rsidRPr="003A137D" w:rsidDel="00FC259F">
          <w:rPr>
            <w:color w:val="000000" w:themeColor="text1"/>
          </w:rPr>
          <w:delText xml:space="preserve">there </w:delText>
        </w:r>
      </w:del>
      <w:del w:id="3978" w:author="Ruijie Xu" w:date="2022-01-30T13:55:00Z">
        <w:r w:rsidR="00254DB1" w:rsidRPr="003A137D" w:rsidDel="00853ABF">
          <w:rPr>
            <w:color w:val="000000" w:themeColor="text1"/>
          </w:rPr>
          <w:delText xml:space="preserve">are </w:delText>
        </w:r>
        <w:r w:rsidR="00585EA1" w:rsidRPr="003A137D" w:rsidDel="00853ABF">
          <w:rPr>
            <w:color w:val="000000" w:themeColor="text1"/>
          </w:rPr>
          <w:delText xml:space="preserve">also </w:delText>
        </w:r>
        <w:r w:rsidR="00254DB1" w:rsidRPr="003A137D" w:rsidDel="00853ABF">
          <w:rPr>
            <w:color w:val="000000" w:themeColor="text1"/>
          </w:rPr>
          <w:delText xml:space="preserve">discrepancies between </w:delText>
        </w:r>
        <w:r w:rsidR="00366132" w:rsidRPr="003A137D" w:rsidDel="00853ABF">
          <w:rPr>
            <w:color w:val="000000" w:themeColor="text1"/>
          </w:rPr>
          <w:delText xml:space="preserve">conventional </w:delText>
        </w:r>
        <w:r w:rsidR="00254DB1" w:rsidRPr="003A137D" w:rsidDel="00853ABF">
          <w:rPr>
            <w:color w:val="000000" w:themeColor="text1"/>
          </w:rPr>
          <w:delText>methods and shotgun metagenomics analyses for pathogen d</w:delText>
        </w:r>
        <w:r w:rsidR="003D0213" w:rsidRPr="003A137D" w:rsidDel="00853ABF">
          <w:rPr>
            <w:color w:val="000000" w:themeColor="text1"/>
          </w:rPr>
          <w:delText>etection</w:delText>
        </w:r>
        <w:r w:rsidR="00254DB1" w:rsidRPr="003A137D" w:rsidDel="00853ABF">
          <w:rPr>
            <w:color w:val="000000" w:themeColor="text1"/>
          </w:rPr>
          <w:delText>, th</w:delText>
        </w:r>
        <w:r w:rsidR="00234370" w:rsidRPr="003A137D" w:rsidDel="00853ABF">
          <w:rPr>
            <w:color w:val="000000" w:themeColor="text1"/>
          </w:rPr>
          <w:delText xml:space="preserve">erefore, </w:delText>
        </w:r>
        <w:r w:rsidR="009D08FD" w:rsidRPr="003A137D" w:rsidDel="00853ABF">
          <w:rPr>
            <w:color w:val="000000" w:themeColor="text1"/>
          </w:rPr>
          <w:delText xml:space="preserve">we </w:delText>
        </w:r>
        <w:r w:rsidR="002A18C6" w:rsidRPr="003A137D" w:rsidDel="00853ABF">
          <w:rPr>
            <w:color w:val="000000" w:themeColor="text1"/>
          </w:rPr>
          <w:delText xml:space="preserve">suggest that refinements </w:delText>
        </w:r>
        <w:r w:rsidR="00254DB1" w:rsidRPr="003A137D" w:rsidDel="00853ABF">
          <w:rPr>
            <w:color w:val="000000" w:themeColor="text1"/>
          </w:rPr>
          <w:delText xml:space="preserve">will </w:delText>
        </w:r>
        <w:r w:rsidR="003D0213" w:rsidRPr="003A137D" w:rsidDel="00853ABF">
          <w:rPr>
            <w:color w:val="000000" w:themeColor="text1"/>
          </w:rPr>
          <w:delText xml:space="preserve">be </w:delText>
        </w:r>
        <w:r w:rsidR="00254DB1" w:rsidRPr="003A137D" w:rsidDel="00853ABF">
          <w:rPr>
            <w:color w:val="000000" w:themeColor="text1"/>
          </w:rPr>
          <w:delText>need</w:delText>
        </w:r>
        <w:r w:rsidR="003D0213" w:rsidRPr="003A137D" w:rsidDel="00853ABF">
          <w:rPr>
            <w:color w:val="000000" w:themeColor="text1"/>
          </w:rPr>
          <w:delText>ed</w:delText>
        </w:r>
        <w:r w:rsidR="00254DB1" w:rsidRPr="003A137D" w:rsidDel="00853ABF">
          <w:rPr>
            <w:color w:val="000000" w:themeColor="text1"/>
          </w:rPr>
          <w:delText xml:space="preserve"> </w:delText>
        </w:r>
        <w:r w:rsidR="002A18C6" w:rsidRPr="003A137D" w:rsidDel="00853ABF">
          <w:rPr>
            <w:color w:val="000000" w:themeColor="text1"/>
          </w:rPr>
          <w:delText xml:space="preserve">in </w:delText>
        </w:r>
        <w:r w:rsidR="00254DB1" w:rsidRPr="003A137D" w:rsidDel="00853ABF">
          <w:rPr>
            <w:color w:val="000000" w:themeColor="text1"/>
          </w:rPr>
          <w:delText xml:space="preserve">the current -omic procedures </w:delText>
        </w:r>
        <w:r w:rsidR="002A18C6" w:rsidRPr="003A137D" w:rsidDel="00853ABF">
          <w:rPr>
            <w:color w:val="000000" w:themeColor="text1"/>
          </w:rPr>
          <w:delText xml:space="preserve">to improve </w:delText>
        </w:r>
        <w:r w:rsidR="00254DB1" w:rsidRPr="003A137D" w:rsidDel="00853ABF">
          <w:rPr>
            <w:color w:val="000000" w:themeColor="text1"/>
          </w:rPr>
          <w:delText xml:space="preserve">their </w:delText>
        </w:r>
        <w:r w:rsidR="002A18C6" w:rsidRPr="003A137D" w:rsidDel="00853ABF">
          <w:rPr>
            <w:color w:val="000000" w:themeColor="text1"/>
          </w:rPr>
          <w:delText>reliab</w:delText>
        </w:r>
        <w:r w:rsidR="00254DB1" w:rsidRPr="003A137D" w:rsidDel="00853ABF">
          <w:rPr>
            <w:color w:val="000000" w:themeColor="text1"/>
          </w:rPr>
          <w:delText xml:space="preserve">ility. </w:delText>
        </w:r>
      </w:del>
      <w:commentRangeEnd w:id="3976"/>
      <w:r w:rsidR="00123495">
        <w:rPr>
          <w:rStyle w:val="CommentReference"/>
        </w:rPr>
        <w:commentReference w:id="3976"/>
      </w:r>
    </w:p>
    <w:p w14:paraId="7F9E2C91" w14:textId="3343A6EF" w:rsidR="00234370" w:rsidRPr="003A137D" w:rsidDel="00370222" w:rsidRDefault="00234370" w:rsidP="00271EA9">
      <w:pPr>
        <w:spacing w:line="480" w:lineRule="auto"/>
        <w:ind w:firstLine="720"/>
        <w:rPr>
          <w:del w:id="3979" w:author="Ruijie Xu" w:date="2022-01-30T13:27:00Z"/>
          <w:color w:val="000000" w:themeColor="text1"/>
        </w:rPr>
      </w:pPr>
      <w:del w:id="3980" w:author="Ruijie Xu" w:date="2022-01-30T13:27:00Z">
        <w:r w:rsidRPr="003A137D" w:rsidDel="00370222">
          <w:rPr>
            <w:color w:val="000000" w:themeColor="text1"/>
          </w:rPr>
          <w:delText>To</w:delText>
        </w:r>
      </w:del>
      <w:del w:id="3981" w:author="Ruijie Xu" w:date="2022-01-28T15:44:00Z">
        <w:r w:rsidRPr="003A137D" w:rsidDel="009F7FE4">
          <w:rPr>
            <w:color w:val="000000" w:themeColor="text1"/>
          </w:rPr>
          <w:delText xml:space="preserve"> further</w:delText>
        </w:r>
      </w:del>
      <w:del w:id="3982"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3983" w:author="Ruijie Xu" w:date="2022-01-30T13:27:00Z"/>
          <w:color w:val="000000" w:themeColor="text1"/>
        </w:rPr>
      </w:pPr>
      <w:del w:id="3984"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5346CE9A"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3985" w:author="Ruijie Xu" w:date="2022-01-30T14:46:00Z">
        <w:r w:rsidRPr="003A137D" w:rsidDel="00F46E82">
          <w:rPr>
            <w:color w:val="000000" w:themeColor="text1"/>
          </w:rPr>
          <w:delText xml:space="preserve">classifiers </w:delText>
        </w:r>
      </w:del>
      <w:ins w:id="3986" w:author="Ruijie Xu" w:date="2022-01-30T14:46:00Z">
        <w:r w:rsidR="00F46E82" w:rsidRPr="003A137D">
          <w:rPr>
            <w:color w:val="000000" w:themeColor="text1"/>
          </w:rPr>
          <w:t xml:space="preserve">software </w:t>
        </w:r>
      </w:ins>
      <w:r w:rsidRPr="003A137D">
        <w:rPr>
          <w:color w:val="000000" w:themeColor="text1"/>
        </w:rPr>
        <w:t>show</w:t>
      </w:r>
      <w:ins w:id="3987"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w:t>
      </w:r>
      <w:r w:rsidR="00D571AF" w:rsidRPr="003A137D">
        <w:rPr>
          <w:color w:val="000000" w:themeColor="text1"/>
        </w:rPr>
        <w:lastRenderedPageBreak/>
        <w:t xml:space="preserve">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w:t>
      </w:r>
      <w:del w:id="3988"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3989"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3990"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w:t>
      </w:r>
      <w:proofErr w:type="gramStart"/>
      <w:r w:rsidR="000201F5" w:rsidRPr="003A137D">
        <w:rPr>
          <w:color w:val="000000" w:themeColor="text1"/>
        </w:rPr>
        <w:t>e.</w:t>
      </w:r>
      <w:r w:rsidR="003A41A8" w:rsidRPr="003A137D">
        <w:rPr>
          <w:color w:val="000000" w:themeColor="text1"/>
        </w:rPr>
        <w:t>g.</w:t>
      </w:r>
      <w:proofErr w:type="gramEnd"/>
      <w:r w:rsidR="000201F5" w:rsidRPr="003A137D">
        <w:rPr>
          <w:color w:val="000000" w:themeColor="text1"/>
        </w:rPr>
        <w:t xml:space="preserve"> PCR, culture, or serotyping)</w:t>
      </w:r>
      <w:r w:rsidR="002B44DF" w:rsidRPr="003A137D">
        <w:rPr>
          <w:color w:val="000000" w:themeColor="text1"/>
        </w:rPr>
        <w:t>.</w:t>
      </w:r>
    </w:p>
    <w:p w14:paraId="46BDD010" w14:textId="77777777"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 </w:t>
      </w:r>
    </w:p>
    <w:p w14:paraId="1E41E143" w14:textId="77777777" w:rsidR="00B00FC0" w:rsidRDefault="00B00FC0" w:rsidP="005912FB">
      <w:pPr>
        <w:spacing w:line="480" w:lineRule="auto"/>
        <w:rPr>
          <w:ins w:id="3991"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58B8994F" w:rsidR="00792217" w:rsidRPr="003A137D" w:rsidRDefault="00792217" w:rsidP="005912FB">
      <w:pPr>
        <w:spacing w:line="480" w:lineRule="auto"/>
        <w:rPr>
          <w:color w:val="000000" w:themeColor="text1"/>
        </w:rPr>
      </w:pPr>
      <w:bookmarkStart w:id="3992" w:name="OLE_LINK118"/>
      <w:r w:rsidRPr="003A137D">
        <w:t xml:space="preserve">This work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xml:space="preserve">. The </w:t>
      </w:r>
      <w:r w:rsidRPr="003A137D">
        <w:rPr>
          <w:color w:val="000000" w:themeColor="text1"/>
        </w:rPr>
        <w:lastRenderedPageBreak/>
        <w:t>sample collection, sequencing and analysis was done during S.R.’s tenure at the Ross University School of Veterinary Medicine, Saint Kitts and it was supported by internal grants from the Center for One Health and Tropical Medicine.</w:t>
      </w:r>
      <w:bookmarkEnd w:id="3992"/>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930ECD0" w14:textId="77777777" w:rsidR="00B00FC0" w:rsidRDefault="00B00FC0" w:rsidP="005912FB">
      <w:pPr>
        <w:spacing w:line="480" w:lineRule="auto"/>
        <w:rPr>
          <w:ins w:id="3993"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3994"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3995"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3996"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3997"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3998"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3999" w:author="Liliana Salvador" w:date="2022-02-26T21:29:00Z"/>
          <w:color w:val="000000" w:themeColor="text1"/>
        </w:rPr>
      </w:pPr>
      <w:del w:id="4000"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lastRenderedPageBreak/>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4001" w:author="Ruijie Xu" w:date="2022-02-02T14:44:00Z"/>
        </w:rPr>
      </w:pPr>
      <w:del w:id="4002"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4003" w:author="Ruijie Xu" w:date="2022-02-02T14:44:00Z"/>
        </w:rPr>
      </w:pPr>
      <w:del w:id="4004"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4005" w:author="Ruijie Xu" w:date="2022-02-02T14:44:00Z"/>
        </w:rPr>
      </w:pPr>
      <w:del w:id="4006"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4007" w:author="Ruijie Xu" w:date="2022-02-02T14:44:00Z"/>
        </w:rPr>
      </w:pPr>
      <w:del w:id="4008"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4009" w:author="Ruijie Xu" w:date="2022-02-02T14:44:00Z"/>
        </w:rPr>
      </w:pPr>
      <w:del w:id="4010"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4011" w:author="Ruijie Xu" w:date="2022-02-02T14:44:00Z"/>
        </w:rPr>
      </w:pPr>
      <w:del w:id="4012"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4013" w:author="Ruijie Xu" w:date="2022-02-02T14:44:00Z"/>
        </w:rPr>
      </w:pPr>
      <w:del w:id="4014"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4015" w:author="Ruijie Xu" w:date="2022-02-02T14:44:00Z"/>
        </w:rPr>
      </w:pPr>
      <w:del w:id="4016"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4017" w:author="Ruijie Xu" w:date="2022-02-02T14:44:00Z"/>
        </w:rPr>
      </w:pPr>
      <w:del w:id="4018"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4019" w:author="Ruijie Xu" w:date="2022-02-02T14:44:00Z"/>
        </w:rPr>
      </w:pPr>
      <w:del w:id="4020"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4021" w:author="Ruijie Xu" w:date="2022-02-02T14:44:00Z"/>
        </w:rPr>
      </w:pPr>
      <w:del w:id="4022"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4023"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4024" w:author="Ruijie Xu" w:date="2022-02-02T14:44:00Z"/>
        </w:rPr>
      </w:pPr>
      <w:r w:rsidRPr="00A565FA">
        <w:rPr>
          <w:b/>
          <w:bCs/>
        </w:rPr>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4025" w:name="OLE_LINK185"/>
      <w:bookmarkStart w:id="4026" w:name="OLE_LINK186"/>
      <w:r w:rsidR="001F046C" w:rsidRPr="00A565FA">
        <w:t xml:space="preserve">were performed with a Wilcoxon signed-rank test </w:t>
      </w:r>
      <w:bookmarkStart w:id="4027" w:name="OLE_LINK181"/>
      <w:bookmarkStart w:id="4028" w:name="OLE_LINK182"/>
      <w:bookmarkEnd w:id="4025"/>
      <w:bookmarkEnd w:id="4026"/>
      <w:r w:rsidR="001F046C" w:rsidRPr="00A565FA">
        <w:t>with p-adj value available in Table SI.3 and Table SII.3 for DBs and software comparison, respectively.</w:t>
      </w:r>
      <w:bookmarkEnd w:id="4027"/>
      <w:bookmarkEnd w:id="4028"/>
      <w:r w:rsidR="001F046C" w:rsidRPr="00A565FA">
        <w:t xml:space="preserve"> </w:t>
      </w:r>
      <w:r w:rsidRPr="00A565FA">
        <w:t xml:space="preserve">Samples: </w:t>
      </w:r>
      <w:bookmarkStart w:id="4029" w:name="OLE_LINK187"/>
      <w:bookmarkStart w:id="4030"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2"/>
                    <a:stretch>
                      <a:fillRect/>
                    </a:stretch>
                  </pic:blipFill>
                  <pic:spPr>
                    <a:xfrm>
                      <a:off x="0" y="0"/>
                      <a:ext cx="91440" cy="91440"/>
                    </a:xfrm>
                    <a:prstGeom prst="rect">
                      <a:avLst/>
                    </a:prstGeom>
                  </pic:spPr>
                </pic:pic>
              </a:graphicData>
            </a:graphic>
          </wp:inline>
        </w:drawing>
      </w:r>
      <w:proofErr w:type="gramStart"/>
      <w:r w:rsidRPr="00A565FA">
        <w:t>) ,</w:t>
      </w:r>
      <w:proofErr w:type="gramEnd"/>
      <w:r w:rsidRPr="00A565FA">
        <w:t xml:space="preserve">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3"/>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4"/>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5"/>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7"/>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8">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9">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0">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1">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2">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3">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4031"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4029"/>
          <w:bookmarkEnd w:id="4030"/>
          <w:p w14:paraId="523263B3" w14:textId="5E3066FC" w:rsidR="002A2A74" w:rsidRPr="00A565FA" w:rsidDel="00761DB2" w:rsidRDefault="002A2A74" w:rsidP="00A565FA">
            <w:pPr>
              <w:spacing w:line="480" w:lineRule="auto"/>
              <w:rPr>
                <w:del w:id="4032" w:author="Ruijie Xu" w:date="2022-02-02T14:44:00Z"/>
              </w:rPr>
            </w:pPr>
            <w:del w:id="4033"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4034" w:author="Ruijie Xu" w:date="2022-02-02T14:44:00Z"/>
              </w:rPr>
            </w:pPr>
            <w:del w:id="4035"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4036" w:author="Ruijie Xu" w:date="2022-02-02T14:44:00Z"/>
              </w:rPr>
            </w:pPr>
            <w:del w:id="4037"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4038" w:author="Ruijie Xu" w:date="2022-02-02T14:44:00Z"/>
              </w:rPr>
            </w:pPr>
            <w:del w:id="4039"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4040" w:author="Ruijie Xu" w:date="2022-02-02T14:44:00Z"/>
              </w:rPr>
            </w:pPr>
            <w:del w:id="4041" w:author="Ruijie Xu" w:date="2022-02-02T14:44:00Z">
              <w:r w:rsidRPr="00A565FA" w:rsidDel="00761DB2">
                <w:delText>PCR/DFA/Culture</w:delText>
              </w:r>
            </w:del>
          </w:p>
        </w:tc>
      </w:tr>
      <w:tr w:rsidR="002A2A74" w:rsidRPr="001E3899" w:rsidDel="00761DB2" w14:paraId="68DB364A" w14:textId="578F841E" w:rsidTr="0045618D">
        <w:trPr>
          <w:trHeight w:val="262"/>
          <w:del w:id="4042"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4043"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4044" w:author="Ruijie Xu" w:date="2022-02-02T14:44:00Z"/>
              </w:rPr>
            </w:pPr>
            <w:del w:id="4045"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4046" w:author="Ruijie Xu" w:date="2022-02-02T14:44:00Z"/>
              </w:rPr>
            </w:pPr>
          </w:p>
        </w:tc>
      </w:tr>
      <w:tr w:rsidR="002A2A74" w:rsidRPr="001E3899" w:rsidDel="00761DB2" w14:paraId="1549FC68" w14:textId="2FFF035F" w:rsidTr="0045618D">
        <w:trPr>
          <w:trHeight w:val="511"/>
          <w:del w:id="4047"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4048" w:author="Ruijie Xu" w:date="2022-02-02T14:44:00Z"/>
              </w:rPr>
            </w:pPr>
            <w:bookmarkStart w:id="4049" w:name="_Hlk96863995"/>
            <w:del w:id="4050"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4051" w:author="Ruijie Xu" w:date="2022-02-02T14:44:00Z"/>
              </w:rPr>
            </w:pPr>
            <w:del w:id="4052"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4053" w:author="Ruijie Xu" w:date="2022-02-02T14:44:00Z"/>
              </w:rPr>
            </w:pPr>
            <w:del w:id="4054"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4055" w:author="Ruijie Xu" w:date="2022-02-02T14:44:00Z"/>
              </w:rPr>
            </w:pPr>
            <w:del w:id="4056"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4057" w:author="Ruijie Xu" w:date="2022-02-02T14:44:00Z"/>
              </w:rPr>
            </w:pPr>
            <w:del w:id="4058" w:author="Ruijie Xu" w:date="2022-02-02T14:44:00Z">
              <w:r w:rsidRPr="003A137D" w:rsidDel="00761DB2">
                <w:delText>+/+/+ *</w:delText>
              </w:r>
            </w:del>
          </w:p>
        </w:tc>
      </w:tr>
      <w:bookmarkEnd w:id="4049"/>
      <w:tr w:rsidR="002A2A74" w:rsidRPr="001E3899" w:rsidDel="00761DB2" w14:paraId="0BF5419E" w14:textId="23DC2A42" w:rsidTr="0045618D">
        <w:trPr>
          <w:trHeight w:val="530"/>
          <w:del w:id="4059"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4060" w:author="Ruijie Xu" w:date="2022-02-02T14:44:00Z"/>
              </w:rPr>
            </w:pPr>
            <w:del w:id="4061"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4062" w:author="Ruijie Xu" w:date="2022-02-02T14:44:00Z"/>
              </w:rPr>
            </w:pPr>
            <w:del w:id="4063"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4064" w:author="Ruijie Xu" w:date="2022-02-02T14:44:00Z"/>
              </w:rPr>
            </w:pPr>
            <w:del w:id="4065"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4066" w:author="Ruijie Xu" w:date="2022-02-02T14:44:00Z"/>
              </w:rPr>
            </w:pPr>
            <w:del w:id="4067"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4068" w:author="Ruijie Xu" w:date="2022-02-02T14:44:00Z"/>
              </w:rPr>
            </w:pPr>
            <w:del w:id="4069" w:author="Ruijie Xu" w:date="2022-02-02T14:44:00Z">
              <w:r w:rsidRPr="003A137D" w:rsidDel="00761DB2">
                <w:delText>-/-/-</w:delText>
              </w:r>
            </w:del>
          </w:p>
        </w:tc>
      </w:tr>
      <w:tr w:rsidR="002A2A74" w:rsidRPr="001E3899" w:rsidDel="00761DB2" w14:paraId="634B5142" w14:textId="6E4B39F8" w:rsidTr="0045618D">
        <w:trPr>
          <w:trHeight w:val="511"/>
          <w:del w:id="4070"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4071" w:author="Ruijie Xu" w:date="2022-02-02T14:44:00Z"/>
              </w:rPr>
            </w:pPr>
            <w:del w:id="4072"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4073" w:author="Ruijie Xu" w:date="2022-02-02T14:44:00Z"/>
              </w:rPr>
            </w:pPr>
            <w:del w:id="4074"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4075" w:author="Ruijie Xu" w:date="2022-02-02T14:44:00Z"/>
              </w:rPr>
            </w:pPr>
            <w:del w:id="4076"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4077" w:author="Ruijie Xu" w:date="2022-02-02T14:44:00Z"/>
              </w:rPr>
            </w:pPr>
            <w:del w:id="4078"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4079" w:author="Ruijie Xu" w:date="2022-02-02T14:44:00Z"/>
              </w:rPr>
            </w:pPr>
            <w:del w:id="4080" w:author="Ruijie Xu" w:date="2022-02-02T14:44:00Z">
              <w:r w:rsidRPr="003A137D" w:rsidDel="00761DB2">
                <w:delText>+/-/- *</w:delText>
              </w:r>
            </w:del>
          </w:p>
        </w:tc>
      </w:tr>
    </w:tbl>
    <w:p w14:paraId="6C866FFB" w14:textId="1E0A7098" w:rsidR="008F5CF3" w:rsidRDefault="00A565FA" w:rsidP="00A565FA">
      <w:pPr>
        <w:spacing w:line="480" w:lineRule="auto"/>
      </w:pPr>
      <w:bookmarkStart w:id="4081" w:name="OLE_LINK211"/>
      <w:bookmarkStart w:id="4082" w:name="OLE_LINK212"/>
      <w:bookmarkStart w:id="4083"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w:t>
      </w:r>
      <w:proofErr w:type="spellStart"/>
      <w:r w:rsidR="00CC4C14">
        <w:t>i</w:t>
      </w:r>
      <w:proofErr w:type="spellEnd"/>
      <w:r w:rsidR="00CC4C14">
        <w:t>)</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4081"/>
      <w:bookmarkEnd w:id="4082"/>
      <w:bookmarkEnd w:id="4083"/>
      <w:proofErr w:type="spellStart"/>
      <w:r w:rsidR="003073B2">
        <w:t>Phylums</w:t>
      </w:r>
      <w:proofErr w:type="spellEnd"/>
      <w:r w:rsidR="003073B2">
        <w:t>: P__</w:t>
      </w:r>
      <w:proofErr w:type="spellStart"/>
      <w:r w:rsidR="003073B2">
        <w:t>Other.Phyla</w:t>
      </w:r>
      <w:proofErr w:type="spellEnd"/>
      <w:r w:rsidR="003073B2">
        <w:t xml:space="preserve">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4"/>
                    <a:stretch>
                      <a:fillRect/>
                    </a:stretch>
                  </pic:blipFill>
                  <pic:spPr>
                    <a:xfrm>
                      <a:off x="0" y="0"/>
                      <a:ext cx="87086" cy="91440"/>
                    </a:xfrm>
                    <a:prstGeom prst="rect">
                      <a:avLst/>
                    </a:prstGeom>
                  </pic:spPr>
                </pic:pic>
              </a:graphicData>
            </a:graphic>
          </wp:inline>
        </w:drawing>
      </w:r>
      <w:r w:rsidR="003073B2">
        <w:t>), P__</w:t>
      </w:r>
      <w:proofErr w:type="spellStart"/>
      <w:r w:rsidR="003073B2">
        <w:t>Pisuviricota</w:t>
      </w:r>
      <w:proofErr w:type="spellEnd"/>
      <w:r w:rsidR="003073B2">
        <w:t xml:space="preserve">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5"/>
                    <a:stretch>
                      <a:fillRect/>
                    </a:stretch>
                  </pic:blipFill>
                  <pic:spPr>
                    <a:xfrm>
                      <a:off x="0" y="0"/>
                      <a:ext cx="93911" cy="91440"/>
                    </a:xfrm>
                    <a:prstGeom prst="rect">
                      <a:avLst/>
                    </a:prstGeom>
                  </pic:spPr>
                </pic:pic>
              </a:graphicData>
            </a:graphic>
          </wp:inline>
        </w:drawing>
      </w:r>
      <w:r w:rsidR="003073B2">
        <w:t xml:space="preserve">), </w:t>
      </w:r>
      <w:proofErr w:type="spellStart"/>
      <w:r w:rsidR="00C87B7A">
        <w:t>P__Proteobacteria</w:t>
      </w:r>
      <w:proofErr w:type="spellEnd"/>
      <w:r w:rsidR="00C87B7A">
        <w:t xml:space="preserve">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6"/>
                    <a:stretch>
                      <a:fillRect/>
                    </a:stretch>
                  </pic:blipFill>
                  <pic:spPr>
                    <a:xfrm>
                      <a:off x="0" y="0"/>
                      <a:ext cx="91440" cy="91440"/>
                    </a:xfrm>
                    <a:prstGeom prst="rect">
                      <a:avLst/>
                    </a:prstGeom>
                  </pic:spPr>
                </pic:pic>
              </a:graphicData>
            </a:graphic>
          </wp:inline>
        </w:drawing>
      </w:r>
      <w:r w:rsidR="00C87B7A">
        <w:t>) ,</w:t>
      </w:r>
      <w:proofErr w:type="spellStart"/>
      <w:r w:rsidR="003073B2">
        <w:t>P__Spirochaetes</w:t>
      </w:r>
      <w:proofErr w:type="spellEnd"/>
      <w:r w:rsidR="003073B2">
        <w:t xml:space="preserve">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7"/>
                    <a:stretch>
                      <a:fillRect/>
                    </a:stretch>
                  </pic:blipFill>
                  <pic:spPr>
                    <a:xfrm>
                      <a:off x="0" y="0"/>
                      <a:ext cx="96253" cy="91440"/>
                    </a:xfrm>
                    <a:prstGeom prst="rect">
                      <a:avLst/>
                    </a:prstGeom>
                  </pic:spPr>
                </pic:pic>
              </a:graphicData>
            </a:graphic>
          </wp:inline>
        </w:drawing>
      </w:r>
      <w:r w:rsidR="003073B2">
        <w:t xml:space="preserve">), </w:t>
      </w:r>
      <w:proofErr w:type="spellStart"/>
      <w:r w:rsidR="003073B2">
        <w:t>P__Actinobacteria</w:t>
      </w:r>
      <w:proofErr w:type="spellEnd"/>
      <w:r w:rsidR="003073B2">
        <w:t xml:space="preserve">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w:t>
      </w:r>
      <w:proofErr w:type="spellStart"/>
      <w:r w:rsidR="003073B2">
        <w:t>Peploviricota</w:t>
      </w:r>
      <w:proofErr w:type="spellEnd"/>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29"/>
                    <a:stretch>
                      <a:fillRect/>
                    </a:stretch>
                  </pic:blipFill>
                  <pic:spPr>
                    <a:xfrm>
                      <a:off x="0" y="0"/>
                      <a:ext cx="96383" cy="91440"/>
                    </a:xfrm>
                    <a:prstGeom prst="rect">
                      <a:avLst/>
                    </a:prstGeom>
                  </pic:spPr>
                </pic:pic>
              </a:graphicData>
            </a:graphic>
          </wp:inline>
        </w:drawing>
      </w:r>
      <w:r w:rsidR="00C87B7A">
        <w:t>)</w:t>
      </w:r>
      <w:r w:rsidR="003073B2">
        <w:t>, P__</w:t>
      </w:r>
      <w:proofErr w:type="spellStart"/>
      <w:r w:rsidR="003073B2">
        <w:t>Tenericutes</w:t>
      </w:r>
      <w:proofErr w:type="spellEnd"/>
      <w:r w:rsidR="003073B2">
        <w:t xml:space="preserve">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0"/>
                    <a:stretch>
                      <a:fillRect/>
                    </a:stretch>
                  </pic:blipFill>
                  <pic:spPr>
                    <a:xfrm>
                      <a:off x="0" y="0"/>
                      <a:ext cx="86627" cy="91440"/>
                    </a:xfrm>
                    <a:prstGeom prst="rect">
                      <a:avLst/>
                    </a:prstGeom>
                  </pic:spPr>
                </pic:pic>
              </a:graphicData>
            </a:graphic>
          </wp:inline>
        </w:drawing>
      </w:r>
      <w:r w:rsidR="003073B2">
        <w:t xml:space="preserve">), </w:t>
      </w:r>
      <w:proofErr w:type="spellStart"/>
      <w:r w:rsidR="00E275F8">
        <w:t>P__Firmicutes</w:t>
      </w:r>
      <w:proofErr w:type="spellEnd"/>
      <w:r w:rsidR="00E275F8">
        <w:t xml:space="preserve">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1"/>
                    <a:stretch>
                      <a:fillRect/>
                    </a:stretch>
                  </pic:blipFill>
                  <pic:spPr>
                    <a:xfrm>
                      <a:off x="0" y="0"/>
                      <a:ext cx="88969" cy="91440"/>
                    </a:xfrm>
                    <a:prstGeom prst="rect">
                      <a:avLst/>
                    </a:prstGeom>
                  </pic:spPr>
                </pic:pic>
              </a:graphicData>
            </a:graphic>
          </wp:inline>
        </w:drawing>
      </w:r>
      <w:r w:rsidR="00E275F8">
        <w:t>),</w:t>
      </w:r>
      <w:proofErr w:type="spellStart"/>
      <w:r w:rsidR="00E275F8">
        <w:t>P__</w:t>
      </w:r>
      <w:r w:rsidR="003073B2">
        <w:t>Bacteroidetes</w:t>
      </w:r>
      <w:proofErr w:type="spellEnd"/>
      <w:r w:rsidR="003073B2">
        <w:t xml:space="preserve">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2"/>
                    <a:stretch>
                      <a:fillRect/>
                    </a:stretch>
                  </pic:blipFill>
                  <pic:spPr>
                    <a:xfrm>
                      <a:off x="0" y="0"/>
                      <a:ext cx="91440" cy="91440"/>
                    </a:xfrm>
                    <a:prstGeom prst="rect">
                      <a:avLst/>
                    </a:prstGeom>
                  </pic:spPr>
                </pic:pic>
              </a:graphicData>
            </a:graphic>
          </wp:inline>
        </w:drawing>
      </w:r>
      <w:r w:rsidR="003073B2">
        <w:t xml:space="preserve">), </w:t>
      </w:r>
      <w:proofErr w:type="spellStart"/>
      <w:r w:rsidR="003073B2">
        <w:t>P__Cyanobacteria</w:t>
      </w:r>
      <w:proofErr w:type="spellEnd"/>
      <w:r w:rsidR="003073B2">
        <w:t xml:space="preserve">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3"/>
                    <a:stretch>
                      <a:fillRect/>
                    </a:stretch>
                  </pic:blipFill>
                  <pic:spPr>
                    <a:xfrm>
                      <a:off x="0" y="0"/>
                      <a:ext cx="96520" cy="91440"/>
                    </a:xfrm>
                    <a:prstGeom prst="rect">
                      <a:avLst/>
                    </a:prstGeom>
                  </pic:spPr>
                </pic:pic>
              </a:graphicData>
            </a:graphic>
          </wp:inline>
        </w:drawing>
      </w:r>
      <w:r w:rsidR="003073B2">
        <w:t>), P__</w:t>
      </w:r>
      <w:proofErr w:type="spellStart"/>
      <w:r w:rsidR="003073B2">
        <w:t>Cossaviricota</w:t>
      </w:r>
      <w:proofErr w:type="spellEnd"/>
      <w:r w:rsidR="003073B2">
        <w:t xml:space="preserve">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t>), P__</w:t>
      </w:r>
      <w:proofErr w:type="spellStart"/>
      <w:r w:rsidR="003073B2">
        <w:t>Acidobacteria</w:t>
      </w:r>
      <w:proofErr w:type="spellEnd"/>
      <w:r w:rsidR="003073B2">
        <w:t xml:space="preserve">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5"/>
                    <a:stretch>
                      <a:fillRect/>
                    </a:stretch>
                  </pic:blipFill>
                  <pic:spPr>
                    <a:xfrm>
                      <a:off x="0" y="0"/>
                      <a:ext cx="96129" cy="91440"/>
                    </a:xfrm>
                    <a:prstGeom prst="rect">
                      <a:avLst/>
                    </a:prstGeom>
                  </pic:spPr>
                </pic:pic>
              </a:graphicData>
            </a:graphic>
          </wp:inline>
        </w:drawing>
      </w:r>
      <w:r w:rsidR="003073B2">
        <w:t>), P__</w:t>
      </w:r>
      <w:proofErr w:type="spellStart"/>
      <w:r w:rsidR="00F10E93">
        <w:t>Aquificae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w:t>
      </w:r>
      <w:proofErr w:type="spellStart"/>
      <w:r w:rsidR="00F10E93">
        <w:t>Artverviricota</w:t>
      </w:r>
      <w:proofErr w:type="spellEnd"/>
      <w:r w:rsidR="00F10E93">
        <w:t xml:space="preserve">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7"/>
                    <a:stretch>
                      <a:fillRect/>
                    </a:stretch>
                  </pic:blipFill>
                  <pic:spPr>
                    <a:xfrm>
                      <a:off x="0" y="0"/>
                      <a:ext cx="96383" cy="91440"/>
                    </a:xfrm>
                    <a:prstGeom prst="rect">
                      <a:avLst/>
                    </a:prstGeom>
                  </pic:spPr>
                </pic:pic>
              </a:graphicData>
            </a:graphic>
          </wp:inline>
        </w:drawing>
      </w:r>
      <w:r w:rsidR="00F10E93">
        <w:t>), P__</w:t>
      </w:r>
      <w:proofErr w:type="spellStart"/>
      <w:r w:rsidR="00F10E93">
        <w:t>Euryarchaeota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w:t>
      </w:r>
      <w:proofErr w:type="spellStart"/>
      <w:r w:rsidR="00F10E93">
        <w:t>Uroviricota</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w:t>
      </w:r>
      <w:proofErr w:type="spellStart"/>
      <w:r w:rsidR="00F10E93">
        <w:t>Crenarchaeota</w:t>
      </w:r>
      <w:proofErr w:type="spellEnd"/>
      <w:r w:rsidR="00F10E93">
        <w:t xml:space="preserve">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0">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w:t>
      </w:r>
      <w:proofErr w:type="spellStart"/>
      <w:r w:rsidR="00F10E93">
        <w:t>Candidatus</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w:t>
      </w:r>
      <w:proofErr w:type="spellStart"/>
      <w:r w:rsidR="00F10E93">
        <w:t>Chlamydiae</w:t>
      </w:r>
      <w:proofErr w:type="spellEnd"/>
      <w:r w:rsidR="00F10E93">
        <w:t xml:space="preserv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xml:space="preserve">), </w:t>
      </w:r>
      <w:proofErr w:type="spellStart"/>
      <w:r w:rsidR="00F10E93">
        <w:t>P__Fusobacteria</w:t>
      </w:r>
      <w:proofErr w:type="spellEnd"/>
      <w:r w:rsidR="00F10E93">
        <w:t xml:space="preserve">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2">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w:t>
      </w:r>
      <w:proofErr w:type="spellStart"/>
      <w:r w:rsidR="00F10E93">
        <w:t>Preplasmiviricota</w:t>
      </w:r>
      <w:proofErr w:type="spellEnd"/>
      <w:r w:rsidR="00F10E93">
        <w:t xml:space="preserve">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3">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w:t>
      </w:r>
      <w:proofErr w:type="spellStart"/>
      <w:r w:rsidR="00F10E93">
        <w:t>Viruses_unclassified</w:t>
      </w:r>
      <w:proofErr w:type="spellEnd"/>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4">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lastRenderedPageBreak/>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w:t>
      </w:r>
      <w:proofErr w:type="spellStart"/>
      <w:r w:rsidR="00BB451A">
        <w:rPr>
          <w:rFonts w:ascii="Times New Roman" w:hAnsi="Times New Roman" w:cs="Times New Roman"/>
          <w:color w:val="000000" w:themeColor="text1"/>
        </w:rPr>
        <w:t>softwares</w:t>
      </w:r>
      <w:proofErr w:type="spellEnd"/>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4084" w:name="OLE_LINK209"/>
      <w:bookmarkStart w:id="4085"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4084"/>
      <w:bookmarkEnd w:id="4085"/>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2"/>
                    <a:stretch>
                      <a:fillRect/>
                    </a:stretch>
                  </pic:blipFill>
                  <pic:spPr>
                    <a:xfrm>
                      <a:off x="0" y="0"/>
                      <a:ext cx="91440" cy="91440"/>
                    </a:xfrm>
                    <a:prstGeom prst="rect">
                      <a:avLst/>
                    </a:prstGeom>
                  </pic:spPr>
                </pic:pic>
              </a:graphicData>
            </a:graphic>
          </wp:inline>
        </w:drawing>
      </w:r>
      <w:proofErr w:type="gramStart"/>
      <w:r w:rsidR="00624903" w:rsidRPr="00A565FA">
        <w:t>) ,</w:t>
      </w:r>
      <w:proofErr w:type="gramEnd"/>
      <w:r w:rsidR="00624903" w:rsidRPr="00A565FA">
        <w:t xml:space="preserve"> 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3"/>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4"/>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5"/>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7"/>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18">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9">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0">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1">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2">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3">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5">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6">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4086" w:name="OLE_LINK214"/>
      <w:bookmarkStart w:id="4087"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 xml:space="preserve">different software at the species level is shown at the </w:t>
      </w:r>
      <w:proofErr w:type="spellStart"/>
      <w:r w:rsidR="00EC5E1D" w:rsidRPr="00543372">
        <w:rPr>
          <w:rFonts w:ascii="Times New Roman" w:hAnsi="Times New Roman" w:cs="Times New Roman"/>
          <w:color w:val="000000" w:themeColor="text1"/>
        </w:rPr>
        <w:t>barplot</w:t>
      </w:r>
      <w:proofErr w:type="spellEnd"/>
      <w:r w:rsidR="00EC5E1D" w:rsidRPr="00543372">
        <w:rPr>
          <w:rFonts w:ascii="Times New Roman" w:hAnsi="Times New Roman" w:cs="Times New Roman"/>
          <w:color w:val="000000" w:themeColor="text1"/>
        </w:rPr>
        <w:t xml:space="preserve"> at the top of a), where the number of DA </w:t>
      </w:r>
      <w:proofErr w:type="gramStart"/>
      <w:r w:rsidR="00EC5E1D" w:rsidRPr="00543372">
        <w:rPr>
          <w:rFonts w:ascii="Times New Roman" w:hAnsi="Times New Roman" w:cs="Times New Roman"/>
          <w:color w:val="000000" w:themeColor="text1"/>
        </w:rPr>
        <w:t>viruses</w:t>
      </w:r>
      <w:proofErr w:type="gramEnd"/>
      <w:r w:rsidR="00EC5E1D" w:rsidRPr="00543372">
        <w:rPr>
          <w:rFonts w:ascii="Times New Roman" w:hAnsi="Times New Roman" w:cs="Times New Roman"/>
          <w:color w:val="000000" w:themeColor="text1"/>
        </w:rPr>
        <w:t xml:space="preserve">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7">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xml:space="preserve">). </w:t>
      </w:r>
      <w:proofErr w:type="spellStart"/>
      <w:r w:rsidR="00EC5E1D" w:rsidRPr="00543372">
        <w:rPr>
          <w:rFonts w:ascii="Times New Roman" w:hAnsi="Times New Roman" w:cs="Times New Roman"/>
          <w:color w:val="000000" w:themeColor="text1"/>
        </w:rPr>
        <w:t>Dotplot</w:t>
      </w:r>
      <w:proofErr w:type="spellEnd"/>
      <w:r w:rsidR="00EC5E1D" w:rsidRPr="00543372">
        <w:rPr>
          <w:rFonts w:ascii="Times New Roman" w:hAnsi="Times New Roman" w:cs="Times New Roman"/>
          <w:color w:val="000000" w:themeColor="text1"/>
        </w:rPr>
        <w:t xml:space="preserve">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w:t>
      </w:r>
      <w:r w:rsidR="0092722C" w:rsidRPr="00543372">
        <w:rPr>
          <w:rFonts w:ascii="Times New Roman" w:hAnsi="Times New Roman" w:cs="Times New Roman"/>
          <w:color w:val="000000" w:themeColor="text1"/>
        </w:rPr>
        <w:lastRenderedPageBreak/>
        <w:t>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48">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9">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0">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3">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xml:space="preserve">), and Orange is </w:t>
      </w:r>
      <w:proofErr w:type="spellStart"/>
      <w:r w:rsidR="002F725D">
        <w:rPr>
          <w:rFonts w:ascii="Times New Roman" w:hAnsi="Times New Roman" w:cs="Times New Roman"/>
          <w:color w:val="000000" w:themeColor="text1"/>
        </w:rPr>
        <w:t>Virsues</w:t>
      </w:r>
      <w:proofErr w:type="spellEnd"/>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4">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4086"/>
    <w:bookmarkEnd w:id="4087"/>
    <w:p w14:paraId="55561263" w14:textId="400FF01E" w:rsidR="00455A3B" w:rsidRPr="00633EA4" w:rsidDel="00761DB2" w:rsidRDefault="00455A3B" w:rsidP="00512DAF">
      <w:pPr>
        <w:suppressLineNumbers/>
        <w:spacing w:line="480" w:lineRule="auto"/>
        <w:rPr>
          <w:del w:id="4088"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5"/>
      <w:footerReference w:type="even" r:id="rId56"/>
      <w:footerReference w:type="default" r:id="rId57"/>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Liliana Salvador" w:date="2022-02-17T13:02:00Z" w:initials="LS">
    <w:p w14:paraId="51B64D9B" w14:textId="50FE72FE" w:rsidR="00FA738B" w:rsidRDefault="00FA738B">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FA738B" w:rsidRDefault="00FA738B">
      <w:pPr>
        <w:pStyle w:val="CommentText"/>
      </w:pPr>
    </w:p>
    <w:p w14:paraId="59DBAB85" w14:textId="3716ED00" w:rsidR="00FA738B" w:rsidRDefault="00FA738B">
      <w:pPr>
        <w:pStyle w:val="CommentText"/>
      </w:pPr>
      <w:r>
        <w:t>“</w:t>
      </w:r>
      <w:bookmarkStart w:id="78" w:name="OLE_LINK44"/>
      <w:bookmarkStart w:id="79" w:name="OLE_LINK45"/>
      <w:r>
        <w:t>This study highlights the importance to warrant caution on the selection of metagenomic software and databases while using shotgun metagenomics for pathogen detection and interpretation of taxonomical profiling analyses</w:t>
      </w:r>
      <w:bookmarkEnd w:id="78"/>
      <w:bookmarkEnd w:id="79"/>
      <w:r>
        <w:t>”</w:t>
      </w:r>
    </w:p>
  </w:comment>
  <w:comment w:id="477" w:author="Liliana Salvador" w:date="2022-02-23T11:26:00Z" w:initials="LS">
    <w:p w14:paraId="0454437C" w14:textId="540673EA" w:rsidR="00FA738B" w:rsidRDefault="00FA738B">
      <w:pPr>
        <w:pStyle w:val="CommentText"/>
      </w:pPr>
      <w:r>
        <w:rPr>
          <w:rStyle w:val="CommentReference"/>
        </w:rPr>
        <w:annotationRef/>
      </w:r>
      <w:r>
        <w:t>Add results answering the 3 points above</w:t>
      </w:r>
    </w:p>
  </w:comment>
  <w:comment w:id="486" w:author="Liliana Salvador" w:date="2022-02-23T11:36:00Z" w:initials="LS">
    <w:p w14:paraId="66268C82" w14:textId="369B9E83" w:rsidR="00FA738B" w:rsidRDefault="00FA738B">
      <w:pPr>
        <w:pStyle w:val="CommentText"/>
      </w:pPr>
      <w:r>
        <w:rPr>
          <w:rStyle w:val="CommentReference"/>
        </w:rPr>
        <w:annotationRef/>
      </w:r>
      <w:r>
        <w:t>Microbial communities, microbial profiles – try to use just one of these in the same sentence</w:t>
      </w:r>
    </w:p>
  </w:comment>
  <w:comment w:id="942" w:author="Liliana Salvador" w:date="2022-02-22T19:05:00Z" w:initials="LS">
    <w:p w14:paraId="56886E3E" w14:textId="42E3D41C" w:rsidR="00FA738B" w:rsidRDefault="00FA738B">
      <w:pPr>
        <w:pStyle w:val="CommentText"/>
      </w:pPr>
      <w:r>
        <w:rPr>
          <w:rStyle w:val="CommentReference"/>
        </w:rPr>
        <w:annotationRef/>
      </w:r>
      <w:r>
        <w:t>We need to add reference</w:t>
      </w:r>
    </w:p>
  </w:comment>
  <w:comment w:id="947" w:author="Liliana Salvador" w:date="2022-02-22T19:05:00Z" w:initials="LS">
    <w:p w14:paraId="5E912349" w14:textId="253510F8" w:rsidR="00FA738B" w:rsidRDefault="00FA738B">
      <w:pPr>
        <w:pStyle w:val="CommentText"/>
      </w:pPr>
      <w:r>
        <w:rPr>
          <w:rStyle w:val="CommentReference"/>
        </w:rPr>
        <w:annotationRef/>
      </w:r>
      <w:r>
        <w:t>Add reference</w:t>
      </w:r>
    </w:p>
  </w:comment>
  <w:comment w:id="950" w:author="Liliana Salvador" w:date="2022-02-22T19:06:00Z" w:initials="LS">
    <w:p w14:paraId="3A2CEE5F" w14:textId="35612DFD" w:rsidR="00FA738B" w:rsidRDefault="00FA738B">
      <w:pPr>
        <w:pStyle w:val="CommentText"/>
      </w:pPr>
      <w:r>
        <w:rPr>
          <w:rStyle w:val="CommentReference"/>
        </w:rPr>
        <w:annotationRef/>
      </w:r>
      <w:r>
        <w:t>This citation can be deleted</w:t>
      </w:r>
    </w:p>
  </w:comment>
  <w:comment w:id="980" w:author="Liliana Salvador" w:date="2022-02-22T19:18:00Z" w:initials="LS">
    <w:p w14:paraId="101CE05B" w14:textId="334E1BE2" w:rsidR="00FA738B" w:rsidRDefault="00FA738B">
      <w:pPr>
        <w:pStyle w:val="CommentText"/>
      </w:pPr>
      <w:r>
        <w:rPr>
          <w:rStyle w:val="CommentReference"/>
        </w:rPr>
        <w:annotationRef/>
      </w:r>
      <w:r>
        <w:t>Add ref?</w:t>
      </w:r>
    </w:p>
  </w:comment>
  <w:comment w:id="1014" w:author="Liliana Salvador" w:date="2022-02-22T19:21:00Z" w:initials="LS">
    <w:p w14:paraId="5110B1DD" w14:textId="3B13E663" w:rsidR="00FA738B" w:rsidRDefault="00FA738B">
      <w:pPr>
        <w:pStyle w:val="CommentText"/>
      </w:pPr>
      <w:r>
        <w:rPr>
          <w:rStyle w:val="CommentReference"/>
        </w:rPr>
        <w:annotationRef/>
      </w:r>
      <w:r>
        <w:t>Do we have a reference for this method?</w:t>
      </w:r>
    </w:p>
  </w:comment>
  <w:comment w:id="1026" w:author="Liliana Salvador" w:date="2022-02-23T11:31:00Z" w:initials="LS">
    <w:p w14:paraId="79015F98" w14:textId="3CDADA89" w:rsidR="00FA738B" w:rsidRDefault="00FA738B">
      <w:pPr>
        <w:pStyle w:val="CommentText"/>
      </w:pPr>
      <w:r>
        <w:rPr>
          <w:rStyle w:val="CommentReference"/>
        </w:rPr>
        <w:annotationRef/>
      </w:r>
      <w:r>
        <w:t xml:space="preserve">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w:t>
      </w:r>
      <w:proofErr w:type="spellStart"/>
      <w:r>
        <w:t>db</w:t>
      </w:r>
      <w:proofErr w:type="spellEnd"/>
      <w:r>
        <w:t>, etc. I would avoid writing about all the results</w:t>
      </w:r>
    </w:p>
  </w:comment>
  <w:comment w:id="1067" w:author="Liliana Salvador" w:date="2022-02-23T19:23:00Z" w:initials="LS">
    <w:p w14:paraId="6A4C3D1B" w14:textId="086E2332" w:rsidR="00FA738B" w:rsidRDefault="00FA738B">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1076" w:author="Liliana Salvador" w:date="2022-02-23T19:27:00Z" w:initials="LS">
    <w:p w14:paraId="45D9D0D2" w14:textId="27E1EBB2" w:rsidR="00FA738B" w:rsidRDefault="00FA738B">
      <w:pPr>
        <w:pStyle w:val="CommentText"/>
      </w:pPr>
      <w:r>
        <w:rPr>
          <w:rStyle w:val="CommentReference"/>
        </w:rPr>
        <w:annotationRef/>
      </w:r>
      <w:r>
        <w:t xml:space="preserve">This sentence is not </w:t>
      </w:r>
      <w:proofErr w:type="gramStart"/>
      <w:r>
        <w:t>clear</w:t>
      </w:r>
      <w:proofErr w:type="gramEnd"/>
      <w:r>
        <w:t xml:space="preserve"> and I am not sure if it is needed</w:t>
      </w:r>
    </w:p>
  </w:comment>
  <w:comment w:id="1080" w:author="Liliana Salvador" w:date="2022-02-23T19:26:00Z" w:initials="LS">
    <w:p w14:paraId="3E1254FB" w14:textId="5A1D663A" w:rsidR="00FA738B" w:rsidRDefault="00FA738B">
      <w:pPr>
        <w:pStyle w:val="CommentText"/>
      </w:pPr>
      <w:r>
        <w:rPr>
          <w:rStyle w:val="CommentReference"/>
        </w:rPr>
        <w:annotationRef/>
      </w:r>
      <w:r>
        <w:t>Isn’t this information already in the methods? If yes, not necessary to repeat it here.</w:t>
      </w:r>
    </w:p>
  </w:comment>
  <w:comment w:id="1207" w:author="Liliana Salvador" w:date="2022-02-23T19:39:00Z" w:initials="LS">
    <w:p w14:paraId="6581DFA2" w14:textId="19501E1E" w:rsidR="00FA738B" w:rsidRDefault="00FA738B">
      <w:pPr>
        <w:pStyle w:val="CommentText"/>
      </w:pPr>
      <w:r>
        <w:rPr>
          <w:rStyle w:val="CommentReference"/>
        </w:rPr>
        <w:annotationRef/>
      </w:r>
      <w:r>
        <w:t>This sentence needs to be edited. Deleting a few technical terms would help to make it simpler</w:t>
      </w:r>
    </w:p>
  </w:comment>
  <w:comment w:id="1210" w:author="Liliana Salvador" w:date="2022-02-23T19:40:00Z" w:initials="LS">
    <w:p w14:paraId="56BD7BF5" w14:textId="5664CA08" w:rsidR="00FA738B" w:rsidRDefault="00FA738B">
      <w:pPr>
        <w:pStyle w:val="CommentText"/>
      </w:pPr>
      <w:r>
        <w:rPr>
          <w:rStyle w:val="CommentReference"/>
        </w:rPr>
        <w:annotationRef/>
      </w:r>
      <w:r>
        <w:t>Define what these values are</w:t>
      </w:r>
    </w:p>
  </w:comment>
  <w:comment w:id="1218" w:author="Liliana Salvador" w:date="2022-02-23T19:43:00Z" w:initials="LS">
    <w:p w14:paraId="61728F1E" w14:textId="656C675E" w:rsidR="00FA738B" w:rsidRDefault="00FA738B">
      <w:pPr>
        <w:pStyle w:val="CommentText"/>
      </w:pPr>
      <w:r>
        <w:rPr>
          <w:rStyle w:val="CommentReference"/>
        </w:rPr>
        <w:annotationRef/>
      </w:r>
      <w:r>
        <w:t>This is confusing. Aren’t they all significantly different except the comparison between standard and customized?</w:t>
      </w:r>
    </w:p>
  </w:comment>
  <w:comment w:id="1253" w:author="Liliana Salvador" w:date="2022-02-23T20:11:00Z" w:initials="LS">
    <w:p w14:paraId="6CA58F62" w14:textId="06A4481A" w:rsidR="00FA738B" w:rsidRDefault="00FA738B">
      <w:pPr>
        <w:pStyle w:val="CommentText"/>
      </w:pPr>
      <w:r>
        <w:rPr>
          <w:rStyle w:val="CommentReference"/>
        </w:rPr>
        <w:annotationRef/>
      </w:r>
      <w:r>
        <w:t xml:space="preserve">Here instead of saying 4 out 6, I would say exactly which DBs were </w:t>
      </w:r>
      <w:proofErr w:type="gramStart"/>
      <w:r>
        <w:t>similar to</w:t>
      </w:r>
      <w:proofErr w:type="gramEnd"/>
      <w:r>
        <w:t xml:space="preserve"> each other</w:t>
      </w:r>
    </w:p>
  </w:comment>
  <w:comment w:id="1285" w:author="Liliana Salvador" w:date="2022-02-23T19:53:00Z" w:initials="LS">
    <w:p w14:paraId="681B1F3D" w14:textId="7FD1D6BC" w:rsidR="00FA738B" w:rsidRDefault="00FA738B">
      <w:pPr>
        <w:pStyle w:val="CommentText"/>
      </w:pPr>
      <w:r>
        <w:rPr>
          <w:rStyle w:val="CommentReference"/>
        </w:rPr>
        <w:annotationRef/>
      </w:r>
      <w:r>
        <w:t>This is great!</w:t>
      </w:r>
    </w:p>
  </w:comment>
  <w:comment w:id="1352" w:author="Liliana Salvador" w:date="2022-02-23T19:58:00Z" w:initials="LS">
    <w:p w14:paraId="0C3820D3" w14:textId="302E7F2C" w:rsidR="00FA738B" w:rsidRDefault="00FA738B">
      <w:pPr>
        <w:pStyle w:val="CommentText"/>
      </w:pPr>
      <w:r>
        <w:rPr>
          <w:rStyle w:val="CommentReference"/>
        </w:rPr>
        <w:annotationRef/>
      </w:r>
      <w:r>
        <w:t>This sentence is a bit confusing. I had to read it a couple of times to understand it</w:t>
      </w:r>
    </w:p>
  </w:comment>
  <w:comment w:id="1372" w:author="Liliana Salvador" w:date="2022-02-23T20:13:00Z" w:initials="LS">
    <w:p w14:paraId="5307EED1" w14:textId="77777777" w:rsidR="00FE3C3A" w:rsidRDefault="00FE3C3A" w:rsidP="00FE3C3A">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365" w:author="Liliana Salvador" w:date="2022-02-23T20:12:00Z" w:initials="LS">
    <w:p w14:paraId="31A777B9" w14:textId="7977DB77" w:rsidR="00FA738B" w:rsidRDefault="00FA738B">
      <w:pPr>
        <w:pStyle w:val="CommentText"/>
      </w:pPr>
      <w:r>
        <w:rPr>
          <w:rStyle w:val="CommentReference"/>
        </w:rPr>
        <w:annotationRef/>
      </w:r>
      <w:r>
        <w:t>This sentence needs to be clarified</w:t>
      </w:r>
    </w:p>
  </w:comment>
  <w:comment w:id="1388" w:author="Liliana Salvador" w:date="2022-02-23T20:13:00Z" w:initials="LS">
    <w:p w14:paraId="523C9F99" w14:textId="4AF5C364" w:rsidR="00FA738B" w:rsidRDefault="00FA738B">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495" w:author="Liliana Salvador" w:date="2022-02-23T20:26:00Z" w:initials="LS">
    <w:p w14:paraId="5E2DF714" w14:textId="6AE84288" w:rsidR="00FA738B" w:rsidRDefault="00FA738B">
      <w:pPr>
        <w:pStyle w:val="CommentText"/>
      </w:pPr>
      <w:r>
        <w:rPr>
          <w:rStyle w:val="CommentReference"/>
        </w:rPr>
        <w:annotationRef/>
      </w:r>
      <w:r>
        <w:t>The sentence is a bit confusing</w:t>
      </w:r>
    </w:p>
  </w:comment>
  <w:comment w:id="1567" w:author="Liliana Salvador" w:date="2022-02-23T20:30:00Z" w:initials="LS">
    <w:p w14:paraId="03C5F799" w14:textId="306EEFAC" w:rsidR="00FA738B" w:rsidRDefault="00FA738B">
      <w:pPr>
        <w:pStyle w:val="CommentText"/>
      </w:pPr>
      <w:r>
        <w:rPr>
          <w:rStyle w:val="CommentReference"/>
        </w:rPr>
        <w:annotationRef/>
      </w:r>
      <w:r>
        <w:t>Taxon or taxa?</w:t>
      </w:r>
    </w:p>
  </w:comment>
  <w:comment w:id="1585" w:author="Liliana Salvador" w:date="2022-02-23T20:31:00Z" w:initials="LS">
    <w:p w14:paraId="5D9B27EF" w14:textId="00031002" w:rsidR="00FA738B" w:rsidRDefault="00FA738B">
      <w:pPr>
        <w:pStyle w:val="CommentText"/>
      </w:pPr>
      <w:r>
        <w:rPr>
          <w:rStyle w:val="CommentReference"/>
        </w:rPr>
        <w:annotationRef/>
      </w:r>
      <w:r>
        <w:t>Kraken2 vs Kaiju?</w:t>
      </w:r>
    </w:p>
  </w:comment>
  <w:comment w:id="1664" w:author="Liliana Salvador" w:date="2022-02-26T15:39:00Z" w:initials="LS">
    <w:p w14:paraId="4CB21283" w14:textId="035D1FC3" w:rsidR="00FA738B" w:rsidRDefault="00FA738B">
      <w:pPr>
        <w:pStyle w:val="CommentText"/>
      </w:pPr>
      <w:r>
        <w:rPr>
          <w:rStyle w:val="CommentReference"/>
        </w:rPr>
        <w:annotationRef/>
      </w:r>
      <w:r>
        <w:t>Figure 3a?</w:t>
      </w:r>
    </w:p>
  </w:comment>
  <w:comment w:id="1698" w:author="Liliana Salvador" w:date="2022-02-26T15:39:00Z" w:initials="LS">
    <w:p w14:paraId="46542DC7" w14:textId="3D98D096" w:rsidR="00FA738B" w:rsidRDefault="00FA738B">
      <w:pPr>
        <w:pStyle w:val="CommentText"/>
      </w:pPr>
      <w:r>
        <w:rPr>
          <w:rStyle w:val="CommentReference"/>
        </w:rPr>
        <w:annotationRef/>
      </w:r>
      <w:r>
        <w:t>Figure 3b?</w:t>
      </w:r>
    </w:p>
  </w:comment>
  <w:comment w:id="1704" w:author="Liliana Salvador" w:date="2022-02-26T15:27:00Z" w:initials="LS">
    <w:p w14:paraId="0D300AFC" w14:textId="02B1AC69" w:rsidR="00FA738B" w:rsidRDefault="00FA738B">
      <w:pPr>
        <w:pStyle w:val="CommentText"/>
      </w:pPr>
      <w:r>
        <w:rPr>
          <w:rStyle w:val="CommentReference"/>
        </w:rPr>
        <w:annotationRef/>
      </w:r>
      <w:r>
        <w:t xml:space="preserve">Is this true? According to figure 2c, it seems that standard and customized are significantly different from each other? </w:t>
      </w:r>
    </w:p>
  </w:comment>
  <w:comment w:id="1729" w:author="Liliana Salvador" w:date="2022-02-26T15:39:00Z" w:initials="LS">
    <w:p w14:paraId="0D98C0D0" w14:textId="49668313" w:rsidR="00FA738B" w:rsidRDefault="00FA738B">
      <w:pPr>
        <w:pStyle w:val="CommentText"/>
      </w:pPr>
      <w:r>
        <w:rPr>
          <w:rStyle w:val="CommentReference"/>
        </w:rPr>
        <w:annotationRef/>
      </w:r>
      <w:r>
        <w:t>Figure 3c?</w:t>
      </w:r>
    </w:p>
  </w:comment>
  <w:comment w:id="1731" w:author="Liliana Salvador" w:date="2022-02-26T15:29:00Z" w:initials="LS">
    <w:p w14:paraId="41955E96" w14:textId="5A66CA11" w:rsidR="00FA738B" w:rsidRDefault="00FA738B">
      <w:pPr>
        <w:pStyle w:val="CommentText"/>
      </w:pPr>
      <w:r>
        <w:rPr>
          <w:rStyle w:val="CommentReference"/>
        </w:rPr>
        <w:annotationRef/>
      </w:r>
      <w:r>
        <w:t>Yes, I agree with this</w:t>
      </w:r>
    </w:p>
  </w:comment>
  <w:comment w:id="1737" w:author="Liliana Salvador" w:date="2022-02-26T15:39:00Z" w:initials="LS">
    <w:p w14:paraId="6BF584DE" w14:textId="756009EB" w:rsidR="00FA738B" w:rsidRDefault="00FA738B">
      <w:pPr>
        <w:pStyle w:val="CommentText"/>
      </w:pPr>
      <w:r>
        <w:rPr>
          <w:rStyle w:val="CommentReference"/>
        </w:rPr>
        <w:annotationRef/>
      </w:r>
      <w:r>
        <w:t>Figure 3c?</w:t>
      </w:r>
    </w:p>
  </w:comment>
  <w:comment w:id="1839" w:author="Liliana Salvador" w:date="2022-02-26T15:57:00Z" w:initials="LS">
    <w:p w14:paraId="0CA9CB66" w14:textId="54D0B099" w:rsidR="00FA738B" w:rsidRDefault="00FA738B">
      <w:pPr>
        <w:pStyle w:val="CommentText"/>
      </w:pPr>
      <w:r>
        <w:rPr>
          <w:rStyle w:val="CommentReference"/>
        </w:rPr>
        <w:annotationRef/>
      </w:r>
      <w:r>
        <w:t>I would move this to the discussion or delete</w:t>
      </w:r>
    </w:p>
  </w:comment>
  <w:comment w:id="1853" w:author="Liliana Salvador" w:date="2022-02-26T15:59:00Z" w:initials="LS">
    <w:p w14:paraId="18F5F30D" w14:textId="2E79FA50" w:rsidR="00FA738B" w:rsidRDefault="00FA738B">
      <w:pPr>
        <w:pStyle w:val="CommentText"/>
      </w:pPr>
      <w:r>
        <w:rPr>
          <w:rStyle w:val="CommentReference"/>
        </w:rPr>
        <w:annotationRef/>
      </w:r>
    </w:p>
  </w:comment>
  <w:comment w:id="1854" w:author="Liliana Salvador" w:date="2022-02-26T15:59:00Z" w:initials="LS">
    <w:p w14:paraId="73DCE60A" w14:textId="4BB047BB" w:rsidR="00FA738B" w:rsidRDefault="00FA738B">
      <w:pPr>
        <w:pStyle w:val="CommentText"/>
      </w:pPr>
      <w:bookmarkStart w:id="1871" w:name="OLE_LINK163"/>
      <w:bookmarkStart w:id="1872" w:name="OLE_LINK164"/>
      <w:bookmarkStart w:id="1873" w:name="OLE_LINK165"/>
      <w:r>
        <w:rPr>
          <w:rStyle w:val="CommentReference"/>
        </w:rPr>
        <w:annotationRef/>
      </w:r>
      <w:r>
        <w:t xml:space="preserve">I am </w:t>
      </w:r>
      <w:bookmarkStart w:id="1874" w:name="OLE_LINK112"/>
      <w:bookmarkStart w:id="1875" w:name="OLE_LINK113"/>
      <w:r>
        <w:t xml:space="preserve">bit </w:t>
      </w:r>
      <w:bookmarkEnd w:id="1874"/>
      <w:bookmarkEnd w:id="1875"/>
      <w:r>
        <w:t xml:space="preserve">confused here. </w:t>
      </w:r>
      <w:bookmarkStart w:id="1876" w:name="OLE_LINK114"/>
      <w:bookmarkStart w:id="1877" w:name="OLE_LINK115"/>
      <w:r>
        <w:t xml:space="preserve">Could </w:t>
      </w:r>
      <w:bookmarkEnd w:id="1876"/>
      <w:bookmarkEnd w:id="1877"/>
      <w:r>
        <w:t>you rewrite this part?</w:t>
      </w:r>
    </w:p>
    <w:bookmarkEnd w:id="1871"/>
    <w:bookmarkEnd w:id="1872"/>
    <w:bookmarkEnd w:id="1873"/>
  </w:comment>
  <w:comment w:id="1904" w:author="Liliana Salvador" w:date="2022-02-23T21:29:00Z" w:initials="LS">
    <w:p w14:paraId="1FCB9732" w14:textId="3BF370F0" w:rsidR="00FA738B" w:rsidRDefault="00FA738B">
      <w:pPr>
        <w:pStyle w:val="CommentText"/>
      </w:pPr>
      <w:r>
        <w:rPr>
          <w:rStyle w:val="CommentReference"/>
        </w:rPr>
        <w:annotationRef/>
      </w:r>
      <w:r>
        <w:t xml:space="preserve">Not sure what comparisons we are referring to </w:t>
      </w:r>
    </w:p>
  </w:comment>
  <w:comment w:id="1917" w:author="Liliana Salvador" w:date="2022-02-26T16:07:00Z" w:initials="LS">
    <w:p w14:paraId="297E8F91" w14:textId="56968C64" w:rsidR="00FA738B" w:rsidRDefault="00FA738B">
      <w:pPr>
        <w:pStyle w:val="CommentText"/>
      </w:pPr>
      <w:r>
        <w:rPr>
          <w:rStyle w:val="CommentReference"/>
        </w:rPr>
        <w:annotationRef/>
      </w:r>
      <w:r>
        <w:t xml:space="preserve">I suggest </w:t>
      </w:r>
      <w:proofErr w:type="gramStart"/>
      <w:r>
        <w:t>to delete</w:t>
      </w:r>
      <w:proofErr w:type="gramEnd"/>
      <w:r>
        <w:t xml:space="preserve"> this sentence and go straight to the result</w:t>
      </w:r>
    </w:p>
  </w:comment>
  <w:comment w:id="1962" w:author="Liliana Salvador" w:date="2022-02-26T16:21:00Z" w:initials="LS">
    <w:p w14:paraId="5CAAB48C" w14:textId="38DEFC16" w:rsidR="00FA738B" w:rsidRDefault="00FA738B">
      <w:pPr>
        <w:pStyle w:val="CommentText"/>
      </w:pPr>
      <w:r>
        <w:rPr>
          <w:rStyle w:val="CommentReference"/>
        </w:rPr>
        <w:annotationRef/>
      </w:r>
      <w:r>
        <w:t xml:space="preserve">Add citation to the table </w:t>
      </w:r>
    </w:p>
  </w:comment>
  <w:comment w:id="2020" w:author="Liliana Salvador" w:date="2022-02-26T16:27:00Z" w:initials="LS">
    <w:p w14:paraId="258A8B73" w14:textId="2D023BAA" w:rsidR="00FA738B" w:rsidRDefault="00FA738B">
      <w:pPr>
        <w:pStyle w:val="CommentText"/>
      </w:pPr>
      <w:r>
        <w:rPr>
          <w:rStyle w:val="CommentReference"/>
        </w:rPr>
        <w:annotationRef/>
      </w:r>
      <w:r>
        <w:t xml:space="preserve">I am not sure if it is necessary to show the example since you already mentioned the pattern. I suggest </w:t>
      </w:r>
      <w:proofErr w:type="gramStart"/>
      <w:r>
        <w:t>to delete</w:t>
      </w:r>
      <w:proofErr w:type="gramEnd"/>
      <w:r>
        <w:t xml:space="preserve"> the sentence</w:t>
      </w:r>
    </w:p>
  </w:comment>
  <w:comment w:id="2029" w:author="Liliana Salvador" w:date="2022-02-26T16:28:00Z" w:initials="LS">
    <w:p w14:paraId="562EABEB" w14:textId="5429C078" w:rsidR="00FA738B" w:rsidRDefault="00FA738B">
      <w:pPr>
        <w:pStyle w:val="CommentText"/>
      </w:pPr>
      <w:r>
        <w:rPr>
          <w:rStyle w:val="CommentReference"/>
        </w:rPr>
        <w:annotationRef/>
      </w:r>
      <w:r>
        <w:t>It is not clear what this is referring to</w:t>
      </w:r>
    </w:p>
  </w:comment>
  <w:comment w:id="2062" w:author="Liliana Salvador" w:date="2022-02-25T16:58:00Z" w:initials="LS">
    <w:p w14:paraId="7E115CB6" w14:textId="47F32FBD" w:rsidR="00FA738B" w:rsidRDefault="00FA738B">
      <w:pPr>
        <w:pStyle w:val="CommentText"/>
      </w:pPr>
      <w:r>
        <w:rPr>
          <w:rStyle w:val="CommentReference"/>
        </w:rPr>
        <w:annotationRef/>
      </w:r>
      <w:r>
        <w:t xml:space="preserve">Perhaps something like </w:t>
      </w:r>
      <w:proofErr w:type="gramStart"/>
      <w:r>
        <w:t>“ the</w:t>
      </w:r>
      <w:proofErr w:type="gramEnd"/>
      <w:r>
        <w:t xml:space="preserve"> majority of the clusters found by the hierarchical clustering analysis remained consistent across all different software (Figure 4b).  </w:t>
      </w:r>
    </w:p>
  </w:comment>
  <w:comment w:id="2142" w:author="Liliana Salvador" w:date="2022-02-26T16:43:00Z" w:initials="LS">
    <w:p w14:paraId="56E01988" w14:textId="6C9C0065" w:rsidR="00FA738B" w:rsidRDefault="00FA738B">
      <w:pPr>
        <w:pStyle w:val="CommentText"/>
      </w:pPr>
      <w:r>
        <w:rPr>
          <w:rStyle w:val="CommentReference"/>
        </w:rPr>
        <w:annotationRef/>
      </w:r>
      <w:r>
        <w:t>Not quite sure what you mean by this</w:t>
      </w:r>
    </w:p>
  </w:comment>
  <w:comment w:id="2115" w:author="Liliana Salvador" w:date="2022-02-26T16:45:00Z" w:initials="LS">
    <w:p w14:paraId="3E4A8463" w14:textId="399AD190" w:rsidR="00FA738B" w:rsidRDefault="00FA738B">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2243" w:author="Liliana Salvador" w:date="2022-02-26T16:47:00Z" w:initials="LS">
    <w:p w14:paraId="560074B0" w14:textId="538464A0" w:rsidR="00FA738B" w:rsidRDefault="00FA738B">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2253" w:author="Liliana Salvador" w:date="2022-02-26T16:50:00Z" w:initials="LS">
    <w:p w14:paraId="1F0FB369" w14:textId="6D01FFC4" w:rsidR="00FA738B" w:rsidRDefault="00FA738B">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2259" w:author="Liliana Salvador" w:date="2022-02-26T16:48:00Z" w:initials="LS">
    <w:p w14:paraId="42EDB57E" w14:textId="3A13A3D2" w:rsidR="00FA738B" w:rsidRDefault="00FA738B">
      <w:pPr>
        <w:pStyle w:val="CommentText"/>
      </w:pPr>
      <w:r>
        <w:rPr>
          <w:rStyle w:val="CommentReference"/>
        </w:rPr>
        <w:annotationRef/>
      </w:r>
      <w:r>
        <w:t xml:space="preserve">I suggest </w:t>
      </w:r>
      <w:proofErr w:type="gramStart"/>
      <w:r>
        <w:t>to delete</w:t>
      </w:r>
      <w:proofErr w:type="gramEnd"/>
      <w:r>
        <w:t xml:space="preserve"> this part – this is perfect for the discussion, but in this section I think we should just report the DA results.</w:t>
      </w:r>
    </w:p>
  </w:comment>
  <w:comment w:id="2263" w:author="Liliana Salvador" w:date="2022-02-26T16:51:00Z" w:initials="LS">
    <w:p w14:paraId="148E56FD" w14:textId="54E76D42" w:rsidR="00FA738B" w:rsidRDefault="00FA738B">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2289" w:author="Liliana Salvador" w:date="2022-02-26T17:11:00Z" w:initials="LS">
    <w:p w14:paraId="252C3FAB" w14:textId="6BC1A1BE" w:rsidR="00FA738B" w:rsidRDefault="00FA738B">
      <w:pPr>
        <w:pStyle w:val="CommentText"/>
      </w:pPr>
      <w:r>
        <w:rPr>
          <w:rStyle w:val="CommentReference"/>
        </w:rPr>
        <w:annotationRef/>
      </w:r>
      <w:r>
        <w:t>Shall we add the id here?</w:t>
      </w:r>
    </w:p>
  </w:comment>
  <w:comment w:id="2345" w:author="Liliana Salvador" w:date="2022-02-26T17:24:00Z" w:initials="LS">
    <w:p w14:paraId="579C5207" w14:textId="379FF7E5" w:rsidR="00FA738B" w:rsidRDefault="00FA738B">
      <w:pPr>
        <w:pStyle w:val="CommentText"/>
      </w:pPr>
      <w:r>
        <w:rPr>
          <w:rStyle w:val="CommentReference"/>
        </w:rPr>
        <w:annotationRef/>
      </w:r>
      <w:r>
        <w:t xml:space="preserve">I would probably just refer the first two since BLASTN number is </w:t>
      </w:r>
      <w:proofErr w:type="gramStart"/>
      <w:r>
        <w:t>similar to</w:t>
      </w:r>
      <w:proofErr w:type="gramEnd"/>
      <w:r>
        <w:t xml:space="preserve"> the other software than it is with Kaiju and Centrifuge</w:t>
      </w:r>
    </w:p>
  </w:comment>
  <w:comment w:id="2364" w:author="Liliana Salvador" w:date="2022-02-26T17:23:00Z" w:initials="LS">
    <w:p w14:paraId="113B99B1" w14:textId="364C6F81" w:rsidR="00FA738B" w:rsidRDefault="00FA738B">
      <w:pPr>
        <w:pStyle w:val="CommentText"/>
      </w:pPr>
      <w:r>
        <w:rPr>
          <w:rStyle w:val="CommentReference"/>
        </w:rPr>
        <w:annotationRef/>
      </w:r>
      <w:r>
        <w:t>Taxon or taxa?</w:t>
      </w:r>
    </w:p>
  </w:comment>
  <w:comment w:id="2372" w:author="Liliana Salvador" w:date="2022-02-26T17:25:00Z" w:initials="LS">
    <w:p w14:paraId="3DD997C5" w14:textId="5AED9D5A" w:rsidR="00FA738B" w:rsidRDefault="00FA738B">
      <w:pPr>
        <w:pStyle w:val="CommentText"/>
      </w:pPr>
      <w:r>
        <w:rPr>
          <w:rStyle w:val="CommentReference"/>
        </w:rPr>
        <w:annotationRef/>
      </w:r>
      <w:r>
        <w:t>Cool observation</w:t>
      </w:r>
    </w:p>
  </w:comment>
  <w:comment w:id="2484" w:author="Liliana Salvador" w:date="2022-02-26T18:48:00Z" w:initials="LS">
    <w:p w14:paraId="6107B68C" w14:textId="323E4F08" w:rsidR="00FA738B" w:rsidRDefault="00FA738B">
      <w:pPr>
        <w:pStyle w:val="CommentText"/>
      </w:pPr>
      <w:r>
        <w:rPr>
          <w:rStyle w:val="CommentReference"/>
        </w:rPr>
        <w:annotationRef/>
      </w:r>
      <w:r>
        <w:t>Is it ok to delete this part since here we are comparing lung with spleen?</w:t>
      </w:r>
    </w:p>
  </w:comment>
  <w:comment w:id="2631" w:author="Liliana Salvador" w:date="2022-02-26T19:15:00Z" w:initials="LS">
    <w:p w14:paraId="4F70A1B3" w14:textId="48422061" w:rsidR="00FA738B" w:rsidRDefault="00FA738B">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2660" w:author="Liliana Salvador" w:date="2022-02-26T19:20:00Z" w:initials="LS">
    <w:p w14:paraId="3F3D37A5" w14:textId="71A8A2BE" w:rsidR="00FA738B" w:rsidRDefault="00FA738B">
      <w:pPr>
        <w:pStyle w:val="CommentText"/>
      </w:pPr>
      <w:r>
        <w:rPr>
          <w:rStyle w:val="CommentReference"/>
        </w:rPr>
        <w:annotationRef/>
      </w:r>
      <w:r>
        <w:t>Perhaps put all the software name at the beginning of the sentence? “BLASTN, CLARK, Centrifuge, Kaiju, and Kraken identified….”</w:t>
      </w:r>
    </w:p>
  </w:comment>
  <w:comment w:id="2715" w:author="Liliana Salvador" w:date="2022-02-26T19:26:00Z" w:initials="LS">
    <w:p w14:paraId="1F849DF4" w14:textId="2F96F724" w:rsidR="00FA738B" w:rsidRDefault="00FA738B">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2726" w:author="Liliana Salvador" w:date="2022-02-26T19:33:00Z" w:initials="LS">
    <w:p w14:paraId="16C880AC" w14:textId="58752A20" w:rsidR="00FA738B" w:rsidRDefault="00FA738B">
      <w:pPr>
        <w:pStyle w:val="CommentText"/>
      </w:pPr>
      <w:r>
        <w:rPr>
          <w:rStyle w:val="CommentReference"/>
        </w:rPr>
        <w:annotationRef/>
      </w:r>
      <w:r>
        <w:t>This sentence reads a bit weird. Could you try to edit it?</w:t>
      </w:r>
    </w:p>
  </w:comment>
  <w:comment w:id="2763" w:author="Liliana Salvador" w:date="2022-02-26T19:42:00Z" w:initials="LS">
    <w:p w14:paraId="1EA278B6" w14:textId="56BBE13E" w:rsidR="00FA738B" w:rsidRDefault="00FA738B">
      <w:pPr>
        <w:pStyle w:val="CommentText"/>
      </w:pPr>
      <w:r>
        <w:rPr>
          <w:rStyle w:val="CommentReference"/>
        </w:rPr>
        <w:annotationRef/>
      </w:r>
      <w:r>
        <w:t>We might need to add some of this information in the methods</w:t>
      </w:r>
    </w:p>
  </w:comment>
  <w:comment w:id="2921" w:author="Liliana Salvador" w:date="2022-02-26T19:52:00Z" w:initials="LS">
    <w:p w14:paraId="38ED02FF" w14:textId="734B6AB8" w:rsidR="00FA738B" w:rsidRDefault="00FA738B">
      <w:pPr>
        <w:pStyle w:val="CommentText"/>
      </w:pPr>
      <w:r>
        <w:rPr>
          <w:rStyle w:val="CommentReference"/>
        </w:rPr>
        <w:annotationRef/>
      </w:r>
      <w:r>
        <w:t>What does this mean? Do the sequences get shorter?</w:t>
      </w:r>
    </w:p>
  </w:comment>
  <w:comment w:id="3253" w:author="Liliana Salvador" w:date="2022-02-26T20:19:00Z" w:initials="LS">
    <w:p w14:paraId="32D19113" w14:textId="5221137C" w:rsidR="00FA738B" w:rsidRDefault="00FA738B">
      <w:pPr>
        <w:pStyle w:val="CommentText"/>
      </w:pPr>
      <w:r>
        <w:rPr>
          <w:rStyle w:val="CommentReference"/>
        </w:rPr>
        <w:annotationRef/>
      </w:r>
      <w:r>
        <w:t>Please check if the sentence meaning was not lost</w:t>
      </w:r>
    </w:p>
  </w:comment>
  <w:comment w:id="3648" w:author="Liliana Salvador" w:date="2022-02-26T21:26:00Z" w:initials="LS">
    <w:p w14:paraId="19FA923E" w14:textId="22E1A560" w:rsidR="00FA738B" w:rsidRDefault="00FA738B">
      <w:pPr>
        <w:pStyle w:val="CommentText"/>
      </w:pPr>
      <w:r>
        <w:rPr>
          <w:rStyle w:val="CommentReference"/>
        </w:rPr>
        <w:annotationRef/>
      </w:r>
      <w:r>
        <w:t>This already seem to be described in the previous sentence</w:t>
      </w:r>
    </w:p>
  </w:comment>
  <w:comment w:id="3744" w:author="Liliana Salvador" w:date="2022-02-26T21:34:00Z" w:initials="LS">
    <w:p w14:paraId="2A10ECCA" w14:textId="64E4B948" w:rsidR="00FA738B" w:rsidRDefault="00FA738B">
      <w:pPr>
        <w:pStyle w:val="CommentText"/>
      </w:pPr>
      <w:r>
        <w:rPr>
          <w:rStyle w:val="CommentReference"/>
        </w:rPr>
        <w:annotationRef/>
      </w:r>
      <w:r>
        <w:t>Don’t think it is necessary to mention values again</w:t>
      </w:r>
    </w:p>
  </w:comment>
  <w:comment w:id="3860" w:author="Liliana Salvador" w:date="2022-02-26T21:39:00Z" w:initials="LS">
    <w:p w14:paraId="7DE68EA0" w14:textId="695D2319" w:rsidR="00FA738B" w:rsidRDefault="00FA738B">
      <w:pPr>
        <w:pStyle w:val="CommentText"/>
      </w:pPr>
      <w:r>
        <w:rPr>
          <w:rStyle w:val="CommentReference"/>
        </w:rPr>
        <w:annotationRef/>
      </w:r>
      <w:r>
        <w:t>In comparison to what?</w:t>
      </w:r>
    </w:p>
  </w:comment>
  <w:comment w:id="3866" w:author="Liliana Salvador" w:date="2022-02-26T21:40:00Z" w:initials="LS">
    <w:p w14:paraId="7361F2E9" w14:textId="5C6F8A70" w:rsidR="00123495" w:rsidRDefault="00123495">
      <w:pPr>
        <w:pStyle w:val="CommentText"/>
      </w:pPr>
      <w:r>
        <w:rPr>
          <w:rStyle w:val="CommentReference"/>
        </w:rPr>
        <w:annotationRef/>
      </w:r>
      <w:r>
        <w:t>I don’t understand what this means</w:t>
      </w:r>
    </w:p>
  </w:comment>
  <w:comment w:id="3976" w:author="Liliana Salvador" w:date="2022-02-26T21:43:00Z" w:initials="LS">
    <w:p w14:paraId="14A7FA82" w14:textId="19F8BCB3" w:rsidR="00123495" w:rsidRDefault="00123495">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BAB85" w15:done="0"/>
  <w15:commentEx w15:paraId="0454437C" w15:done="0"/>
  <w15:commentEx w15:paraId="66268C82" w15:done="0"/>
  <w15:commentEx w15:paraId="56886E3E" w15:done="0"/>
  <w15:commentEx w15:paraId="5E912349" w15:done="0"/>
  <w15:commentEx w15:paraId="3A2CEE5F" w15:done="0"/>
  <w15:commentEx w15:paraId="101CE05B" w15:done="0"/>
  <w15:commentEx w15:paraId="5110B1DD" w15:done="0"/>
  <w15:commentEx w15:paraId="79015F98" w15:done="0"/>
  <w15:commentEx w15:paraId="6A4C3D1B" w15:done="0"/>
  <w15:commentEx w15:paraId="45D9D0D2" w15:done="0"/>
  <w15:commentEx w15:paraId="3E1254FB" w15:done="0"/>
  <w15:commentEx w15:paraId="6581DFA2" w15:done="0"/>
  <w15:commentEx w15:paraId="56BD7BF5" w15:done="0"/>
  <w15:commentEx w15:paraId="61728F1E" w15:done="0"/>
  <w15:commentEx w15:paraId="6CA58F62" w15:done="0"/>
  <w15:commentEx w15:paraId="681B1F3D" w15:done="0"/>
  <w15:commentEx w15:paraId="0C3820D3" w15:done="0"/>
  <w15:commentEx w15:paraId="5307EED1" w15:done="0"/>
  <w15:commentEx w15:paraId="31A777B9" w15:done="0"/>
  <w15:commentEx w15:paraId="523C9F99" w15:done="0"/>
  <w15:commentEx w15:paraId="5E2DF714" w15:done="0"/>
  <w15:commentEx w15:paraId="03C5F799" w15:done="0"/>
  <w15:commentEx w15:paraId="5D9B27EF" w15:done="0"/>
  <w15:commentEx w15:paraId="4CB21283" w15:done="0"/>
  <w15:commentEx w15:paraId="46542DC7" w15:done="0"/>
  <w15:commentEx w15:paraId="0D300AFC" w15:done="0"/>
  <w15:commentEx w15:paraId="0D98C0D0" w15:done="0"/>
  <w15:commentEx w15:paraId="41955E96" w15:done="0"/>
  <w15:commentEx w15:paraId="6BF584DE" w15:done="0"/>
  <w15:commentEx w15:paraId="0CA9CB66" w15:done="0"/>
  <w15:commentEx w15:paraId="18F5F30D" w15:done="0"/>
  <w15:commentEx w15:paraId="73DCE60A" w15:paraIdParent="18F5F30D" w15:done="0"/>
  <w15:commentEx w15:paraId="1FCB9732" w15:done="0"/>
  <w15:commentEx w15:paraId="297E8F91" w15:done="0"/>
  <w15:commentEx w15:paraId="5CAAB48C" w15:done="0"/>
  <w15:commentEx w15:paraId="258A8B73" w15:done="0"/>
  <w15:commentEx w15:paraId="562EABEB" w15:done="0"/>
  <w15:commentEx w15:paraId="7E115CB6" w15:done="0"/>
  <w15:commentEx w15:paraId="56E01988" w15:done="0"/>
  <w15:commentEx w15:paraId="3E4A8463" w15:done="0"/>
  <w15:commentEx w15:paraId="560074B0" w15:done="0"/>
  <w15:commentEx w15:paraId="1F0FB369" w15:done="0"/>
  <w15:commentEx w15:paraId="42EDB57E" w15:done="0"/>
  <w15:commentEx w15:paraId="148E56FD" w15:done="0"/>
  <w15:commentEx w15:paraId="252C3FAB" w15:done="0"/>
  <w15:commentEx w15:paraId="579C5207" w15:done="0"/>
  <w15:commentEx w15:paraId="113B99B1" w15:done="0"/>
  <w15:commentEx w15:paraId="3DD997C5" w15:done="0"/>
  <w15:commentEx w15:paraId="6107B68C" w15:done="0"/>
  <w15:commentEx w15:paraId="4F70A1B3" w15:done="0"/>
  <w15:commentEx w15:paraId="3F3D37A5" w15:done="0"/>
  <w15:commentEx w15:paraId="1F849DF4" w15:done="0"/>
  <w15:commentEx w15:paraId="16C880AC" w15:done="0"/>
  <w15:commentEx w15:paraId="1EA278B6" w15:done="0"/>
  <w15:commentEx w15:paraId="38ED02FF" w15:done="0"/>
  <w15:commentEx w15:paraId="32D19113" w15:done="0"/>
  <w15:commentEx w15:paraId="19FA923E" w15:done="0"/>
  <w15:commentEx w15:paraId="2A10ECCA" w15:done="0"/>
  <w15:commentEx w15:paraId="7DE68EA0" w15:done="0"/>
  <w15:commentEx w15:paraId="7361F2E9"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0987E" w16cex:dateUtc="2022-02-23T16:26:00Z"/>
  <w16cex:commentExtensible w16cex:durableId="25C09AB9" w16cex:dateUtc="2022-02-23T16:36: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1104E" w16cex:dateUtc="2022-02-24T00:58:00Z"/>
  <w16cex:commentExtensible w16cex:durableId="25C5E035" w16cex:dateUtc="2022-02-24T01:13: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078" w16cex:dateUtc="2022-02-26T22:23:00Z"/>
  <w16cex:commentExtensible w16cex:durableId="25C4E120" w16cex:dateUtc="2022-02-26T22:25:00Z"/>
  <w16cex:commentExtensible w16cex:durableId="25C4F460" w16cex:dateUtc="2022-02-26T23:48: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BAB85" w16cid:durableId="25B8C5E3"/>
  <w16cid:commentId w16cid:paraId="0454437C" w16cid:durableId="25C0987E"/>
  <w16cid:commentId w16cid:paraId="66268C82" w16cid:durableId="25C09AB9"/>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C3820D3" w16cid:durableId="25C1104E"/>
  <w16cid:commentId w16cid:paraId="5307EED1" w16cid:durableId="25C5E035"/>
  <w16cid:commentId w16cid:paraId="31A777B9" w16cid:durableId="25C113C2"/>
  <w16cid:commentId w16cid:paraId="523C9F99" w16cid:durableId="25C113D8"/>
  <w16cid:commentId w16cid:paraId="5E2DF714" w16cid:durableId="25C116E8"/>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113B99B1" w16cid:durableId="25C4E078"/>
  <w16cid:commentId w16cid:paraId="3DD997C5" w16cid:durableId="25C4E120"/>
  <w16cid:commentId w16cid:paraId="6107B68C" w16cid:durableId="25C4F460"/>
  <w16cid:commentId w16cid:paraId="4F70A1B3" w16cid:durableId="25C4FAD1"/>
  <w16cid:commentId w16cid:paraId="3F3D37A5" w16cid:durableId="25C4FBEC"/>
  <w16cid:commentId w16cid:paraId="1F849DF4" w16cid:durableId="25C4FD66"/>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F401" w14:textId="77777777" w:rsidR="00A36728" w:rsidRDefault="00A36728" w:rsidP="00162F7D">
      <w:r>
        <w:separator/>
      </w:r>
    </w:p>
    <w:p w14:paraId="1DAA95E5" w14:textId="77777777" w:rsidR="00A36728" w:rsidRDefault="00A36728" w:rsidP="00162F7D"/>
    <w:p w14:paraId="34452944" w14:textId="77777777" w:rsidR="00A36728" w:rsidRDefault="00A36728" w:rsidP="00162F7D"/>
  </w:endnote>
  <w:endnote w:type="continuationSeparator" w:id="0">
    <w:p w14:paraId="0BB739E4" w14:textId="77777777" w:rsidR="00A36728" w:rsidRDefault="00A36728" w:rsidP="00162F7D">
      <w:r>
        <w:continuationSeparator/>
      </w:r>
    </w:p>
    <w:p w14:paraId="0F3499AD" w14:textId="77777777" w:rsidR="00A36728" w:rsidRDefault="00A36728" w:rsidP="00162F7D"/>
    <w:p w14:paraId="6FF83E03" w14:textId="77777777" w:rsidR="00A36728" w:rsidRDefault="00A36728"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FA738B" w:rsidRDefault="00FA738B"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FA738B" w:rsidRDefault="00FA738B">
    <w:pPr>
      <w:pStyle w:val="Footer"/>
      <w:ind w:right="360"/>
      <w:pPrChange w:id="4101"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FA738B" w:rsidRDefault="00FA738B"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C035" w14:textId="77777777" w:rsidR="00A36728" w:rsidRDefault="00A36728" w:rsidP="00162F7D">
      <w:r>
        <w:separator/>
      </w:r>
    </w:p>
    <w:p w14:paraId="644A8C37" w14:textId="77777777" w:rsidR="00A36728" w:rsidRDefault="00A36728" w:rsidP="00162F7D"/>
    <w:p w14:paraId="1AF20774" w14:textId="77777777" w:rsidR="00A36728" w:rsidRDefault="00A36728" w:rsidP="00162F7D"/>
  </w:footnote>
  <w:footnote w:type="continuationSeparator" w:id="0">
    <w:p w14:paraId="7E8D661B" w14:textId="77777777" w:rsidR="00A36728" w:rsidRDefault="00A36728" w:rsidP="00162F7D">
      <w:r>
        <w:continuationSeparator/>
      </w:r>
    </w:p>
    <w:p w14:paraId="119323D4" w14:textId="77777777" w:rsidR="00A36728" w:rsidRDefault="00A36728" w:rsidP="00162F7D"/>
    <w:p w14:paraId="54D245F8" w14:textId="77777777" w:rsidR="00A36728" w:rsidRDefault="00A36728"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FA738B" w:rsidRDefault="00FA738B">
    <w:pPr>
      <w:pStyle w:val="Header"/>
    </w:pPr>
    <w:bookmarkStart w:id="4089" w:name="OLE_LINK88"/>
    <w:bookmarkStart w:id="4090" w:name="OLE_LINK91"/>
    <w:bookmarkStart w:id="4091" w:name="_Hlk77607191"/>
    <w:bookmarkStart w:id="4092" w:name="OLE_LINK92"/>
    <w:bookmarkStart w:id="4093" w:name="OLE_LINK93"/>
    <w:bookmarkStart w:id="4094" w:name="_Hlk77607194"/>
    <w:bookmarkStart w:id="4095" w:name="OLE_LINK94"/>
    <w:bookmarkStart w:id="4096" w:name="OLE_LINK95"/>
    <w:bookmarkStart w:id="4097" w:name="_Hlk77607209"/>
    <w:bookmarkStart w:id="4098" w:name="OLE_LINK96"/>
    <w:bookmarkStart w:id="4099" w:name="OLE_LINK97"/>
    <w:bookmarkStart w:id="4100" w:name="_Hlk77607210"/>
    <w:bookmarkEnd w:id="4089"/>
    <w:bookmarkEnd w:id="4090"/>
    <w:bookmarkEnd w:id="4091"/>
    <w:bookmarkEnd w:id="4092"/>
    <w:bookmarkEnd w:id="4093"/>
    <w:bookmarkEnd w:id="4094"/>
    <w:bookmarkEnd w:id="4095"/>
    <w:bookmarkEnd w:id="4096"/>
    <w:bookmarkEnd w:id="4097"/>
    <w:bookmarkEnd w:id="4098"/>
    <w:bookmarkEnd w:id="4099"/>
    <w:bookmarkEnd w:id="4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7238"/>
    <w:rsid w:val="000E0822"/>
    <w:rsid w:val="000E3994"/>
    <w:rsid w:val="000E66D7"/>
    <w:rsid w:val="000E6A91"/>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3000"/>
    <w:rsid w:val="001E3899"/>
    <w:rsid w:val="001E4078"/>
    <w:rsid w:val="001F046C"/>
    <w:rsid w:val="001F12F2"/>
    <w:rsid w:val="001F1A2C"/>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EAD"/>
    <w:rsid w:val="002125A9"/>
    <w:rsid w:val="00212623"/>
    <w:rsid w:val="00216710"/>
    <w:rsid w:val="00217F85"/>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6C32"/>
    <w:rsid w:val="00276EE5"/>
    <w:rsid w:val="00277D3E"/>
    <w:rsid w:val="0028434F"/>
    <w:rsid w:val="00285DAE"/>
    <w:rsid w:val="00285DB6"/>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1F79"/>
    <w:rsid w:val="002F2050"/>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26F1"/>
    <w:rsid w:val="0034298A"/>
    <w:rsid w:val="00346254"/>
    <w:rsid w:val="00350DBF"/>
    <w:rsid w:val="00350E39"/>
    <w:rsid w:val="00351337"/>
    <w:rsid w:val="003525DF"/>
    <w:rsid w:val="00352C26"/>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F03"/>
    <w:rsid w:val="003E4531"/>
    <w:rsid w:val="003E468E"/>
    <w:rsid w:val="003E63BA"/>
    <w:rsid w:val="003E6982"/>
    <w:rsid w:val="003E69BC"/>
    <w:rsid w:val="003E79E7"/>
    <w:rsid w:val="003F012C"/>
    <w:rsid w:val="003F2172"/>
    <w:rsid w:val="003F2492"/>
    <w:rsid w:val="003F2918"/>
    <w:rsid w:val="003F5999"/>
    <w:rsid w:val="003F61D5"/>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E310B"/>
    <w:rsid w:val="004E420A"/>
    <w:rsid w:val="004E5F75"/>
    <w:rsid w:val="004F1047"/>
    <w:rsid w:val="004F10F4"/>
    <w:rsid w:val="004F29F3"/>
    <w:rsid w:val="004F346E"/>
    <w:rsid w:val="004F59B4"/>
    <w:rsid w:val="004F6BB0"/>
    <w:rsid w:val="005006A0"/>
    <w:rsid w:val="0050101D"/>
    <w:rsid w:val="0050114E"/>
    <w:rsid w:val="00501658"/>
    <w:rsid w:val="00502CA9"/>
    <w:rsid w:val="00503D0D"/>
    <w:rsid w:val="00503F2A"/>
    <w:rsid w:val="005043ED"/>
    <w:rsid w:val="005048BA"/>
    <w:rsid w:val="005049F8"/>
    <w:rsid w:val="005052CB"/>
    <w:rsid w:val="00505A57"/>
    <w:rsid w:val="00506126"/>
    <w:rsid w:val="005064C2"/>
    <w:rsid w:val="00506F24"/>
    <w:rsid w:val="00506F7F"/>
    <w:rsid w:val="00507EA8"/>
    <w:rsid w:val="0051102A"/>
    <w:rsid w:val="00511216"/>
    <w:rsid w:val="00511236"/>
    <w:rsid w:val="00512DAF"/>
    <w:rsid w:val="005147C3"/>
    <w:rsid w:val="00516847"/>
    <w:rsid w:val="00520FA9"/>
    <w:rsid w:val="0052454F"/>
    <w:rsid w:val="00525C77"/>
    <w:rsid w:val="0052691C"/>
    <w:rsid w:val="005279E0"/>
    <w:rsid w:val="005320C9"/>
    <w:rsid w:val="00533006"/>
    <w:rsid w:val="005361C0"/>
    <w:rsid w:val="00537A4F"/>
    <w:rsid w:val="00537B08"/>
    <w:rsid w:val="005404AE"/>
    <w:rsid w:val="00540FCF"/>
    <w:rsid w:val="0054202F"/>
    <w:rsid w:val="00543372"/>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2343"/>
    <w:rsid w:val="00572F36"/>
    <w:rsid w:val="005732A7"/>
    <w:rsid w:val="00573B3C"/>
    <w:rsid w:val="00573B3F"/>
    <w:rsid w:val="0057496E"/>
    <w:rsid w:val="00576784"/>
    <w:rsid w:val="00580E1E"/>
    <w:rsid w:val="0058154C"/>
    <w:rsid w:val="00582025"/>
    <w:rsid w:val="00583DE5"/>
    <w:rsid w:val="00584FCB"/>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903"/>
    <w:rsid w:val="006249C2"/>
    <w:rsid w:val="00625E5D"/>
    <w:rsid w:val="00626DA0"/>
    <w:rsid w:val="00631F67"/>
    <w:rsid w:val="00632484"/>
    <w:rsid w:val="00632BC5"/>
    <w:rsid w:val="00633EA4"/>
    <w:rsid w:val="00634366"/>
    <w:rsid w:val="006358CF"/>
    <w:rsid w:val="00637972"/>
    <w:rsid w:val="00637E87"/>
    <w:rsid w:val="00642322"/>
    <w:rsid w:val="00645C23"/>
    <w:rsid w:val="006464C5"/>
    <w:rsid w:val="00650528"/>
    <w:rsid w:val="00650B46"/>
    <w:rsid w:val="00650E87"/>
    <w:rsid w:val="00651838"/>
    <w:rsid w:val="00651FD5"/>
    <w:rsid w:val="0065494D"/>
    <w:rsid w:val="00654B1F"/>
    <w:rsid w:val="00654C99"/>
    <w:rsid w:val="006553AA"/>
    <w:rsid w:val="006573FF"/>
    <w:rsid w:val="006575C8"/>
    <w:rsid w:val="00657989"/>
    <w:rsid w:val="00657FB1"/>
    <w:rsid w:val="00661DEF"/>
    <w:rsid w:val="00664C52"/>
    <w:rsid w:val="00665606"/>
    <w:rsid w:val="00671E3E"/>
    <w:rsid w:val="00671F8E"/>
    <w:rsid w:val="006750E1"/>
    <w:rsid w:val="00675AC5"/>
    <w:rsid w:val="00680F37"/>
    <w:rsid w:val="006824E6"/>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617"/>
    <w:rsid w:val="006A39EF"/>
    <w:rsid w:val="006A4167"/>
    <w:rsid w:val="006A5920"/>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4C82"/>
    <w:rsid w:val="006D62FE"/>
    <w:rsid w:val="006E374C"/>
    <w:rsid w:val="006E45E6"/>
    <w:rsid w:val="006E6B86"/>
    <w:rsid w:val="006E787C"/>
    <w:rsid w:val="006F27D5"/>
    <w:rsid w:val="006F316A"/>
    <w:rsid w:val="006F512F"/>
    <w:rsid w:val="006F6232"/>
    <w:rsid w:val="00701A68"/>
    <w:rsid w:val="00702D65"/>
    <w:rsid w:val="00702E39"/>
    <w:rsid w:val="00703F3A"/>
    <w:rsid w:val="00707EF4"/>
    <w:rsid w:val="00710530"/>
    <w:rsid w:val="00710CF0"/>
    <w:rsid w:val="00711005"/>
    <w:rsid w:val="00711753"/>
    <w:rsid w:val="00711965"/>
    <w:rsid w:val="00714493"/>
    <w:rsid w:val="0072338B"/>
    <w:rsid w:val="00725162"/>
    <w:rsid w:val="007270E0"/>
    <w:rsid w:val="007273CE"/>
    <w:rsid w:val="0073052F"/>
    <w:rsid w:val="00731B64"/>
    <w:rsid w:val="00732AFC"/>
    <w:rsid w:val="00734EFD"/>
    <w:rsid w:val="00735ED3"/>
    <w:rsid w:val="0073722B"/>
    <w:rsid w:val="00740D70"/>
    <w:rsid w:val="00741858"/>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CDB"/>
    <w:rsid w:val="0076730B"/>
    <w:rsid w:val="007674D9"/>
    <w:rsid w:val="00767935"/>
    <w:rsid w:val="007706F2"/>
    <w:rsid w:val="00770C48"/>
    <w:rsid w:val="00772780"/>
    <w:rsid w:val="00772B4E"/>
    <w:rsid w:val="00773778"/>
    <w:rsid w:val="00775AE7"/>
    <w:rsid w:val="007776FC"/>
    <w:rsid w:val="007801A7"/>
    <w:rsid w:val="00780BEC"/>
    <w:rsid w:val="0078145E"/>
    <w:rsid w:val="007818C6"/>
    <w:rsid w:val="00781F71"/>
    <w:rsid w:val="00782F71"/>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86F"/>
    <w:rsid w:val="007C79F1"/>
    <w:rsid w:val="007C7B93"/>
    <w:rsid w:val="007D20C3"/>
    <w:rsid w:val="007D2F76"/>
    <w:rsid w:val="007D333F"/>
    <w:rsid w:val="007D3F8B"/>
    <w:rsid w:val="007D5D8C"/>
    <w:rsid w:val="007E081C"/>
    <w:rsid w:val="007E08EA"/>
    <w:rsid w:val="007E27EF"/>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E1DD4"/>
    <w:rsid w:val="008E222E"/>
    <w:rsid w:val="008E29BD"/>
    <w:rsid w:val="008E2F0A"/>
    <w:rsid w:val="008E7151"/>
    <w:rsid w:val="008F0BF1"/>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4E9D"/>
    <w:rsid w:val="00945536"/>
    <w:rsid w:val="00945C2E"/>
    <w:rsid w:val="0094631D"/>
    <w:rsid w:val="009518FF"/>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3208"/>
    <w:rsid w:val="009B3ED7"/>
    <w:rsid w:val="009B420D"/>
    <w:rsid w:val="009B4FD4"/>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5B7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6965"/>
    <w:rsid w:val="00A87C25"/>
    <w:rsid w:val="00A900F1"/>
    <w:rsid w:val="00A917FB"/>
    <w:rsid w:val="00A92FC0"/>
    <w:rsid w:val="00A932D4"/>
    <w:rsid w:val="00A936BE"/>
    <w:rsid w:val="00A93C4F"/>
    <w:rsid w:val="00A93D0D"/>
    <w:rsid w:val="00A9558B"/>
    <w:rsid w:val="00A97420"/>
    <w:rsid w:val="00A9746D"/>
    <w:rsid w:val="00A97576"/>
    <w:rsid w:val="00AA1BD0"/>
    <w:rsid w:val="00AA47F3"/>
    <w:rsid w:val="00AB047B"/>
    <w:rsid w:val="00AB16F6"/>
    <w:rsid w:val="00AB1A05"/>
    <w:rsid w:val="00AB23DE"/>
    <w:rsid w:val="00AB44A2"/>
    <w:rsid w:val="00AB46BB"/>
    <w:rsid w:val="00AB485B"/>
    <w:rsid w:val="00AB4BE9"/>
    <w:rsid w:val="00AB7859"/>
    <w:rsid w:val="00AB7A08"/>
    <w:rsid w:val="00AC06A6"/>
    <w:rsid w:val="00AC1397"/>
    <w:rsid w:val="00AC3C44"/>
    <w:rsid w:val="00AC45ED"/>
    <w:rsid w:val="00AC6A7A"/>
    <w:rsid w:val="00AC7675"/>
    <w:rsid w:val="00AD1DB1"/>
    <w:rsid w:val="00AD3393"/>
    <w:rsid w:val="00AD5224"/>
    <w:rsid w:val="00AD523B"/>
    <w:rsid w:val="00AD6CF1"/>
    <w:rsid w:val="00AD70D3"/>
    <w:rsid w:val="00AD79E6"/>
    <w:rsid w:val="00AE04F6"/>
    <w:rsid w:val="00AE3AD8"/>
    <w:rsid w:val="00AE3B10"/>
    <w:rsid w:val="00AE4F6D"/>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C70"/>
    <w:rsid w:val="00B130B3"/>
    <w:rsid w:val="00B13925"/>
    <w:rsid w:val="00B142B8"/>
    <w:rsid w:val="00B17D5A"/>
    <w:rsid w:val="00B20DDB"/>
    <w:rsid w:val="00B22286"/>
    <w:rsid w:val="00B23331"/>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807"/>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4D7E"/>
    <w:rsid w:val="00C65968"/>
    <w:rsid w:val="00C65CD9"/>
    <w:rsid w:val="00C66531"/>
    <w:rsid w:val="00C6797F"/>
    <w:rsid w:val="00C719C0"/>
    <w:rsid w:val="00C74210"/>
    <w:rsid w:val="00C75224"/>
    <w:rsid w:val="00C755FC"/>
    <w:rsid w:val="00C7619E"/>
    <w:rsid w:val="00C8031A"/>
    <w:rsid w:val="00C816CA"/>
    <w:rsid w:val="00C818B1"/>
    <w:rsid w:val="00C81FFA"/>
    <w:rsid w:val="00C8225D"/>
    <w:rsid w:val="00C82293"/>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B0F"/>
    <w:rsid w:val="00D47D9F"/>
    <w:rsid w:val="00D50E20"/>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761"/>
    <w:rsid w:val="00DE09EE"/>
    <w:rsid w:val="00DE165C"/>
    <w:rsid w:val="00DE38ED"/>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3A4B"/>
    <w:rsid w:val="00E13F51"/>
    <w:rsid w:val="00E1448C"/>
    <w:rsid w:val="00E1469F"/>
    <w:rsid w:val="00E16848"/>
    <w:rsid w:val="00E1761F"/>
    <w:rsid w:val="00E205F0"/>
    <w:rsid w:val="00E20D86"/>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EA3"/>
    <w:rsid w:val="00E923F1"/>
    <w:rsid w:val="00E93552"/>
    <w:rsid w:val="00E937A4"/>
    <w:rsid w:val="00E96C2D"/>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728"/>
    <w:rsid w:val="00ED2393"/>
    <w:rsid w:val="00ED4429"/>
    <w:rsid w:val="00ED5294"/>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95A"/>
    <w:rsid w:val="00F83B75"/>
    <w:rsid w:val="00F83C0B"/>
    <w:rsid w:val="00F854D6"/>
    <w:rsid w:val="00F92B48"/>
    <w:rsid w:val="00F97F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C259F"/>
    <w:rsid w:val="00FC2824"/>
    <w:rsid w:val="00FC577E"/>
    <w:rsid w:val="00FC5FDB"/>
    <w:rsid w:val="00FC7384"/>
    <w:rsid w:val="00FC7BB4"/>
    <w:rsid w:val="00FD16C9"/>
    <w:rsid w:val="00FD1A39"/>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AA"/>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4D00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00AA"/>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microsoft.com/office/2011/relationships/people" Target="people.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oter" Target="footer2.xml"/><Relationship Id="rId10" Type="http://schemas.microsoft.com/office/2016/09/relationships/commentsIds" Target="commentsId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9CA59-B220-D048-9DE1-3A6D4780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34</Pages>
  <Words>49547</Words>
  <Characters>282421</Characters>
  <Application>Microsoft Office Word</Application>
  <DocSecurity>0</DocSecurity>
  <Lines>2353</Lines>
  <Paragraphs>662</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798</cp:revision>
  <cp:lastPrinted>2022-02-25T21:54:00Z</cp:lastPrinted>
  <dcterms:created xsi:type="dcterms:W3CDTF">2021-07-22T19:52:00Z</dcterms:created>
  <dcterms:modified xsi:type="dcterms:W3CDTF">2022-02-27T20:30:00Z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ies>
</file>