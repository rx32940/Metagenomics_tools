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CA16" w14:textId="00A227B1" w:rsidR="00C945AC" w:rsidRPr="001E3899" w:rsidRDefault="00C945AC" w:rsidP="00115F9F">
      <w:pPr>
        <w:pStyle w:val="CommentText"/>
        <w:suppressLineNumbers/>
        <w:spacing w:line="480" w:lineRule="auto"/>
        <w:jc w:val="center"/>
        <w:rPr>
          <w:rFonts w:ascii="Times New Roman" w:hAnsi="Times New Roman" w:cs="Times New Roman"/>
          <w:bCs/>
          <w:color w:val="000000" w:themeColor="text1"/>
          <w:sz w:val="24"/>
          <w:szCs w:val="24"/>
        </w:rPr>
      </w:pPr>
      <w:bookmarkStart w:id="0" w:name="OLE_LINK56"/>
      <w:bookmarkStart w:id="1" w:name="OLE_LINK57"/>
      <w:bookmarkStart w:id="2" w:name="OLE_LINK1"/>
      <w:bookmarkStart w:id="3" w:name="OLE_LINK2"/>
      <w:bookmarkStart w:id="4" w:name="OLE_LINK6"/>
      <w:r w:rsidRPr="001E3899">
        <w:rPr>
          <w:rFonts w:ascii="Times New Roman" w:hAnsi="Times New Roman" w:cs="Times New Roman"/>
          <w:bCs/>
          <w:color w:val="000000" w:themeColor="text1"/>
          <w:sz w:val="24"/>
          <w:szCs w:val="24"/>
        </w:rPr>
        <w:t>Journal of Applied Microbiology</w:t>
      </w:r>
    </w:p>
    <w:p w14:paraId="52B45142" w14:textId="798A2395" w:rsidR="005912FB" w:rsidRPr="001E3899" w:rsidRDefault="00366132" w:rsidP="00115F9F">
      <w:pPr>
        <w:pStyle w:val="CommentText"/>
        <w:suppressLineNumbers/>
        <w:spacing w:line="480" w:lineRule="auto"/>
        <w:jc w:val="center"/>
        <w:rPr>
          <w:rFonts w:ascii="Times New Roman" w:hAnsi="Times New Roman" w:cs="Times New Roman"/>
          <w:bCs/>
          <w:color w:val="000000" w:themeColor="text1"/>
          <w:sz w:val="24"/>
          <w:szCs w:val="24"/>
        </w:rPr>
      </w:pPr>
      <w:bookmarkStart w:id="5" w:name="OLE_LINK126"/>
      <w:bookmarkStart w:id="6" w:name="OLE_LINK127"/>
      <w:bookmarkStart w:id="7" w:name="OLE_LINK52"/>
      <w:bookmarkStart w:id="8" w:name="OLE_LINK42"/>
      <w:r w:rsidRPr="001E3899">
        <w:rPr>
          <w:rFonts w:ascii="Times New Roman" w:hAnsi="Times New Roman" w:cs="Times New Roman"/>
          <w:bCs/>
          <w:color w:val="000000" w:themeColor="text1"/>
          <w:sz w:val="24"/>
          <w:szCs w:val="24"/>
        </w:rPr>
        <w:t xml:space="preserve">The selection </w:t>
      </w:r>
      <w:r w:rsidR="00150FC9" w:rsidRPr="001E3899">
        <w:rPr>
          <w:rFonts w:ascii="Times New Roman" w:hAnsi="Times New Roman" w:cs="Times New Roman"/>
          <w:bCs/>
          <w:color w:val="000000" w:themeColor="text1"/>
          <w:sz w:val="24"/>
          <w:szCs w:val="24"/>
        </w:rPr>
        <w:t xml:space="preserve">of </w:t>
      </w:r>
      <w:r w:rsidR="00EC464E" w:rsidRPr="001E3899">
        <w:rPr>
          <w:rFonts w:ascii="Times New Roman" w:hAnsi="Times New Roman" w:cs="Times New Roman"/>
          <w:bCs/>
          <w:color w:val="000000" w:themeColor="text1"/>
          <w:sz w:val="24"/>
          <w:szCs w:val="24"/>
        </w:rPr>
        <w:t>shotgun</w:t>
      </w:r>
      <w:r w:rsidR="000E66D7" w:rsidRPr="001E3899">
        <w:rPr>
          <w:rFonts w:ascii="Times New Roman" w:hAnsi="Times New Roman" w:cs="Times New Roman"/>
          <w:bCs/>
          <w:color w:val="000000" w:themeColor="text1"/>
          <w:sz w:val="24"/>
          <w:szCs w:val="24"/>
        </w:rPr>
        <w:t xml:space="preserve"> metagenomics </w:t>
      </w:r>
      <w:r w:rsidR="00664C52" w:rsidRPr="001E3899">
        <w:rPr>
          <w:rFonts w:ascii="Times New Roman" w:hAnsi="Times New Roman" w:cs="Times New Roman"/>
          <w:bCs/>
          <w:color w:val="000000" w:themeColor="text1"/>
          <w:sz w:val="24"/>
          <w:szCs w:val="24"/>
        </w:rPr>
        <w:t xml:space="preserve">software </w:t>
      </w:r>
      <w:r w:rsidR="003F2492" w:rsidRPr="001E3899">
        <w:rPr>
          <w:rFonts w:ascii="Times New Roman" w:hAnsi="Times New Roman" w:cs="Times New Roman"/>
          <w:bCs/>
          <w:color w:val="000000" w:themeColor="text1"/>
          <w:sz w:val="24"/>
          <w:szCs w:val="24"/>
        </w:rPr>
        <w:t>introduce</w:t>
      </w:r>
      <w:r w:rsidR="00C17742" w:rsidRPr="001E3899">
        <w:rPr>
          <w:rFonts w:ascii="Times New Roman" w:hAnsi="Times New Roman" w:cs="Times New Roman"/>
          <w:bCs/>
          <w:color w:val="000000" w:themeColor="text1"/>
          <w:sz w:val="24"/>
          <w:szCs w:val="24"/>
        </w:rPr>
        <w:t>s</w:t>
      </w:r>
      <w:r w:rsidR="003F2492" w:rsidRPr="001E3899">
        <w:rPr>
          <w:rFonts w:ascii="Times New Roman" w:hAnsi="Times New Roman" w:cs="Times New Roman"/>
          <w:bCs/>
          <w:color w:val="000000" w:themeColor="text1"/>
          <w:sz w:val="24"/>
          <w:szCs w:val="24"/>
        </w:rPr>
        <w:t xml:space="preserve"> </w:t>
      </w:r>
      <w:r w:rsidR="005643D1" w:rsidRPr="001E3899">
        <w:rPr>
          <w:rFonts w:ascii="Times New Roman" w:hAnsi="Times New Roman" w:cs="Times New Roman"/>
          <w:bCs/>
          <w:color w:val="000000" w:themeColor="text1"/>
          <w:sz w:val="24"/>
          <w:szCs w:val="24"/>
        </w:rPr>
        <w:t xml:space="preserve">biases </w:t>
      </w:r>
      <w:r w:rsidR="00C17742" w:rsidRPr="001E3899">
        <w:rPr>
          <w:rFonts w:ascii="Times New Roman" w:hAnsi="Times New Roman" w:cs="Times New Roman"/>
          <w:bCs/>
          <w:color w:val="000000" w:themeColor="text1"/>
          <w:sz w:val="24"/>
          <w:szCs w:val="24"/>
        </w:rPr>
        <w:t xml:space="preserve">in </w:t>
      </w:r>
      <w:r w:rsidR="0014198B" w:rsidRPr="001E3899">
        <w:rPr>
          <w:rFonts w:ascii="Times New Roman" w:hAnsi="Times New Roman" w:cs="Times New Roman"/>
          <w:bCs/>
          <w:color w:val="000000" w:themeColor="text1"/>
          <w:sz w:val="24"/>
          <w:szCs w:val="24"/>
        </w:rPr>
        <w:t xml:space="preserve">microbial </w:t>
      </w:r>
      <w:r w:rsidR="003F2492" w:rsidRPr="001E3899">
        <w:rPr>
          <w:rFonts w:ascii="Times New Roman" w:hAnsi="Times New Roman" w:cs="Times New Roman"/>
          <w:bCs/>
          <w:color w:val="000000" w:themeColor="text1"/>
          <w:sz w:val="24"/>
          <w:szCs w:val="24"/>
        </w:rPr>
        <w:t xml:space="preserve">profiling and </w:t>
      </w:r>
      <w:r w:rsidR="005732A7" w:rsidRPr="001E3899">
        <w:rPr>
          <w:rFonts w:ascii="Times New Roman" w:hAnsi="Times New Roman" w:cs="Times New Roman"/>
          <w:bCs/>
          <w:color w:val="000000" w:themeColor="text1"/>
          <w:sz w:val="24"/>
          <w:szCs w:val="24"/>
        </w:rPr>
        <w:t>pathogen detection</w:t>
      </w:r>
      <w:r w:rsidR="005643D1" w:rsidRPr="001E3899">
        <w:rPr>
          <w:rFonts w:ascii="Times New Roman" w:hAnsi="Times New Roman" w:cs="Times New Roman"/>
          <w:bCs/>
          <w:color w:val="000000" w:themeColor="text1"/>
          <w:sz w:val="24"/>
          <w:szCs w:val="24"/>
        </w:rPr>
        <w:t xml:space="preserve"> </w:t>
      </w:r>
    </w:p>
    <w:bookmarkEnd w:id="5"/>
    <w:bookmarkEnd w:id="6"/>
    <w:bookmarkEnd w:id="7"/>
    <w:bookmarkEnd w:id="8"/>
    <w:p w14:paraId="7E94ABFC" w14:textId="116A6AA9" w:rsidR="00063C13" w:rsidRPr="001E3899" w:rsidRDefault="00063C13" w:rsidP="00115F9F">
      <w:pPr>
        <w:pStyle w:val="CommentText"/>
        <w:suppressLineNumbers/>
        <w:spacing w:line="480" w:lineRule="auto"/>
        <w:rPr>
          <w:rFonts w:ascii="Times New Roman" w:hAnsi="Times New Roman" w:cs="Times New Roman"/>
          <w:b/>
          <w:color w:val="000000" w:themeColor="text1"/>
          <w:sz w:val="24"/>
          <w:szCs w:val="24"/>
        </w:rPr>
      </w:pPr>
      <w:r w:rsidRPr="001E3899">
        <w:rPr>
          <w:rFonts w:ascii="Times New Roman" w:hAnsi="Times New Roman" w:cs="Times New Roman"/>
          <w:b/>
          <w:color w:val="000000" w:themeColor="text1"/>
          <w:sz w:val="24"/>
          <w:szCs w:val="24"/>
        </w:rPr>
        <w:t>Abbrev</w:t>
      </w:r>
      <w:r w:rsidR="00384FDC" w:rsidRPr="001E3899">
        <w:rPr>
          <w:rFonts w:ascii="Times New Roman" w:hAnsi="Times New Roman" w:cs="Times New Roman"/>
          <w:b/>
          <w:color w:val="000000" w:themeColor="text1"/>
          <w:sz w:val="24"/>
          <w:szCs w:val="24"/>
        </w:rPr>
        <w:t>i</w:t>
      </w:r>
      <w:r w:rsidRPr="001E3899">
        <w:rPr>
          <w:rFonts w:ascii="Times New Roman" w:hAnsi="Times New Roman" w:cs="Times New Roman"/>
          <w:b/>
          <w:color w:val="000000" w:themeColor="text1"/>
          <w:sz w:val="24"/>
          <w:szCs w:val="24"/>
        </w:rPr>
        <w:t xml:space="preserve">ated </w:t>
      </w:r>
      <w:r w:rsidR="00657FB1" w:rsidRPr="001E3899">
        <w:rPr>
          <w:rFonts w:ascii="Times New Roman" w:hAnsi="Times New Roman" w:cs="Times New Roman"/>
          <w:b/>
          <w:color w:val="000000" w:themeColor="text1"/>
          <w:sz w:val="24"/>
          <w:szCs w:val="24"/>
        </w:rPr>
        <w:t>r</w:t>
      </w:r>
      <w:r w:rsidRPr="001E3899">
        <w:rPr>
          <w:rFonts w:ascii="Times New Roman" w:hAnsi="Times New Roman" w:cs="Times New Roman"/>
          <w:b/>
          <w:color w:val="000000" w:themeColor="text1"/>
          <w:sz w:val="24"/>
          <w:szCs w:val="24"/>
        </w:rPr>
        <w:t xml:space="preserve">unning </w:t>
      </w:r>
      <w:r w:rsidR="00657FB1" w:rsidRPr="001E3899">
        <w:rPr>
          <w:rFonts w:ascii="Times New Roman" w:hAnsi="Times New Roman" w:cs="Times New Roman"/>
          <w:b/>
          <w:color w:val="000000" w:themeColor="text1"/>
          <w:sz w:val="24"/>
          <w:szCs w:val="24"/>
        </w:rPr>
        <w:t>h</w:t>
      </w:r>
      <w:r w:rsidRPr="001E3899">
        <w:rPr>
          <w:rFonts w:ascii="Times New Roman" w:hAnsi="Times New Roman" w:cs="Times New Roman"/>
          <w:b/>
          <w:color w:val="000000" w:themeColor="text1"/>
          <w:sz w:val="24"/>
          <w:szCs w:val="24"/>
        </w:rPr>
        <w:t>ea</w:t>
      </w:r>
      <w:r w:rsidR="00384FDC" w:rsidRPr="001E3899">
        <w:rPr>
          <w:rFonts w:ascii="Times New Roman" w:hAnsi="Times New Roman" w:cs="Times New Roman"/>
          <w:b/>
          <w:color w:val="000000" w:themeColor="text1"/>
          <w:sz w:val="24"/>
          <w:szCs w:val="24"/>
        </w:rPr>
        <w:t>d</w:t>
      </w:r>
      <w:r w:rsidRPr="001E3899">
        <w:rPr>
          <w:rFonts w:ascii="Times New Roman" w:hAnsi="Times New Roman" w:cs="Times New Roman"/>
          <w:b/>
          <w:color w:val="000000" w:themeColor="text1"/>
          <w:sz w:val="24"/>
          <w:szCs w:val="24"/>
        </w:rPr>
        <w:t>line</w:t>
      </w:r>
    </w:p>
    <w:p w14:paraId="58DAE3B4" w14:textId="35500ACF" w:rsidR="00063C13" w:rsidRPr="001E3899" w:rsidRDefault="00657FB1" w:rsidP="00115F9F">
      <w:pPr>
        <w:pStyle w:val="CommentText"/>
        <w:suppressLineNumbers/>
        <w:spacing w:line="480" w:lineRule="auto"/>
        <w:rPr>
          <w:rFonts w:ascii="Times New Roman" w:hAnsi="Times New Roman" w:cs="Times New Roman"/>
          <w:bCs/>
          <w:color w:val="000000" w:themeColor="text1"/>
          <w:sz w:val="24"/>
          <w:szCs w:val="24"/>
        </w:rPr>
      </w:pPr>
      <w:bookmarkStart w:id="9" w:name="OLE_LINK85"/>
      <w:bookmarkStart w:id="10" w:name="OLE_LINK86"/>
      <w:bookmarkStart w:id="11" w:name="OLE_LINK87"/>
      <w:bookmarkStart w:id="12" w:name="OLE_LINK128"/>
      <w:bookmarkStart w:id="13" w:name="OLE_LINK129"/>
      <w:bookmarkStart w:id="14" w:name="OLE_LINK53"/>
      <w:r w:rsidRPr="001E3899">
        <w:rPr>
          <w:rFonts w:ascii="Times New Roman" w:hAnsi="Times New Roman" w:cs="Times New Roman"/>
          <w:bCs/>
          <w:color w:val="000000" w:themeColor="text1"/>
          <w:sz w:val="24"/>
          <w:szCs w:val="24"/>
        </w:rPr>
        <w:t>Metagenomics software selection biases</w:t>
      </w:r>
      <w:bookmarkEnd w:id="9"/>
      <w:bookmarkEnd w:id="10"/>
      <w:bookmarkEnd w:id="11"/>
    </w:p>
    <w:bookmarkEnd w:id="12"/>
    <w:bookmarkEnd w:id="13"/>
    <w:bookmarkEnd w:id="14"/>
    <w:p w14:paraId="05218E70" w14:textId="3EA81ED9" w:rsidR="00162F7D" w:rsidRPr="001E3899" w:rsidRDefault="00162F7D" w:rsidP="00115F9F">
      <w:pPr>
        <w:pStyle w:val="CommentText"/>
        <w:suppressLineNumbers/>
        <w:spacing w:line="480" w:lineRule="auto"/>
        <w:rPr>
          <w:rFonts w:ascii="Times New Roman" w:hAnsi="Times New Roman" w:cs="Times New Roman"/>
          <w:b/>
          <w:bCs/>
          <w:color w:val="000000" w:themeColor="text1"/>
          <w:sz w:val="24"/>
          <w:szCs w:val="24"/>
        </w:rPr>
      </w:pPr>
      <w:r w:rsidRPr="001E3899">
        <w:rPr>
          <w:rFonts w:ascii="Times New Roman" w:hAnsi="Times New Roman" w:cs="Times New Roman"/>
          <w:b/>
          <w:bCs/>
          <w:color w:val="000000" w:themeColor="text1"/>
          <w:sz w:val="24"/>
          <w:szCs w:val="24"/>
        </w:rPr>
        <w:t>Author names</w:t>
      </w:r>
    </w:p>
    <w:p w14:paraId="0193ACBB" w14:textId="6347BC01" w:rsidR="005912FB" w:rsidRPr="003A137D" w:rsidRDefault="00C0014F" w:rsidP="00115F9F">
      <w:pPr>
        <w:suppressLineNumbers/>
        <w:spacing w:line="480" w:lineRule="auto"/>
        <w:jc w:val="center"/>
        <w:rPr>
          <w:color w:val="000000" w:themeColor="text1"/>
          <w:vertAlign w:val="superscript"/>
        </w:rPr>
      </w:pPr>
      <w:bookmarkStart w:id="15" w:name="OLE_LINK3"/>
      <w:bookmarkStart w:id="16" w:name="OLE_LINK4"/>
      <w:bookmarkStart w:id="17" w:name="OLE_LINK5"/>
      <w:r w:rsidRPr="003A137D">
        <w:rPr>
          <w:color w:val="000000" w:themeColor="text1"/>
        </w:rPr>
        <w:t>Ruijie Xu</w:t>
      </w:r>
      <w:r w:rsidRPr="003A137D">
        <w:rPr>
          <w:color w:val="000000" w:themeColor="text1"/>
          <w:vertAlign w:val="superscript"/>
        </w:rPr>
        <w:t>1,2</w:t>
      </w:r>
      <w:r w:rsidRPr="003A137D">
        <w:rPr>
          <w:color w:val="000000" w:themeColor="text1"/>
        </w:rPr>
        <w:t xml:space="preserve">, </w:t>
      </w:r>
      <w:bookmarkStart w:id="18" w:name="OLE_LINK141"/>
      <w:bookmarkStart w:id="19" w:name="OLE_LINK142"/>
      <w:bookmarkStart w:id="20" w:name="OLE_LINK37"/>
      <w:bookmarkStart w:id="21" w:name="OLE_LINK38"/>
      <w:bookmarkStart w:id="22" w:name="OLE_LINK62"/>
      <w:r w:rsidRPr="003A137D">
        <w:rPr>
          <w:color w:val="000000" w:themeColor="text1"/>
        </w:rPr>
        <w:t>Sreekumari</w:t>
      </w:r>
      <w:bookmarkEnd w:id="18"/>
      <w:bookmarkEnd w:id="19"/>
      <w:r w:rsidRPr="003A137D">
        <w:rPr>
          <w:color w:val="000000" w:themeColor="text1"/>
        </w:rPr>
        <w:t xml:space="preserve"> Rajeev</w:t>
      </w:r>
      <w:bookmarkEnd w:id="20"/>
      <w:bookmarkEnd w:id="21"/>
      <w:bookmarkEnd w:id="22"/>
      <w:r w:rsidRPr="003A137D">
        <w:rPr>
          <w:color w:val="000000" w:themeColor="text1"/>
          <w:vertAlign w:val="superscript"/>
        </w:rPr>
        <w:t>3,†</w:t>
      </w:r>
      <w:r w:rsidR="009B7988" w:rsidRPr="003A137D">
        <w:rPr>
          <w:color w:val="000000" w:themeColor="text1"/>
          <w:vertAlign w:val="superscript"/>
        </w:rPr>
        <w:t>,*</w:t>
      </w:r>
      <w:r w:rsidRPr="003A137D">
        <w:rPr>
          <w:color w:val="000000" w:themeColor="text1"/>
        </w:rPr>
        <w:t xml:space="preserve">, </w:t>
      </w:r>
      <w:bookmarkStart w:id="23" w:name="OLE_LINK75"/>
      <w:bookmarkStart w:id="24" w:name="OLE_LINK76"/>
      <w:r w:rsidRPr="003A137D">
        <w:rPr>
          <w:color w:val="000000" w:themeColor="text1"/>
        </w:rPr>
        <w:t>Liliana C. M. Salvador</w:t>
      </w:r>
      <w:bookmarkEnd w:id="23"/>
      <w:bookmarkEnd w:id="24"/>
      <w:r w:rsidRPr="003A137D">
        <w:rPr>
          <w:color w:val="000000" w:themeColor="text1"/>
          <w:vertAlign w:val="superscript"/>
        </w:rPr>
        <w:t>1,2,4,†,*</w:t>
      </w:r>
      <w:bookmarkEnd w:id="15"/>
      <w:bookmarkEnd w:id="16"/>
      <w:bookmarkEnd w:id="17"/>
    </w:p>
    <w:p w14:paraId="1AE15451" w14:textId="5C31E7BA" w:rsidR="00162F7D" w:rsidRPr="003A137D" w:rsidRDefault="00162F7D" w:rsidP="00115F9F">
      <w:pPr>
        <w:suppressLineNumbers/>
        <w:spacing w:line="480" w:lineRule="auto"/>
        <w:rPr>
          <w:b/>
          <w:bCs/>
          <w:color w:val="000000" w:themeColor="text1"/>
          <w:vertAlign w:val="superscript"/>
        </w:rPr>
      </w:pPr>
      <w:r w:rsidRPr="003A137D">
        <w:rPr>
          <w:b/>
          <w:bCs/>
          <w:color w:val="000000" w:themeColor="text1"/>
        </w:rPr>
        <w:t>Affiliation</w:t>
      </w:r>
    </w:p>
    <w:p w14:paraId="5BF1705F" w14:textId="77777777" w:rsidR="00C0014F" w:rsidRPr="003A137D" w:rsidRDefault="00C0014F" w:rsidP="00115F9F">
      <w:pPr>
        <w:suppressLineNumbers/>
        <w:spacing w:line="480" w:lineRule="auto"/>
        <w:jc w:val="center"/>
        <w:rPr>
          <w:color w:val="000000" w:themeColor="text1"/>
        </w:rPr>
      </w:pPr>
      <w:bookmarkStart w:id="25" w:name="OLE_LINK10"/>
      <w:bookmarkStart w:id="26" w:name="OLE_LINK11"/>
      <w:r w:rsidRPr="003A137D">
        <w:rPr>
          <w:color w:val="000000" w:themeColor="text1"/>
          <w:vertAlign w:val="superscript"/>
        </w:rPr>
        <w:t>1</w:t>
      </w:r>
      <w:r w:rsidRPr="003A137D">
        <w:rPr>
          <w:color w:val="000000" w:themeColor="text1"/>
        </w:rPr>
        <w:t>Institute of Bioinformatics, University of Georgia, Athens, GA, 30602, USA</w:t>
      </w:r>
    </w:p>
    <w:p w14:paraId="5870CCCB"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2</w:t>
      </w:r>
      <w:r w:rsidRPr="003A137D">
        <w:rPr>
          <w:color w:val="000000" w:themeColor="text1"/>
        </w:rPr>
        <w:t>Center for the Ecology of Infectious Diseases, University of Georgia, Athens, GA, 30602, USA</w:t>
      </w:r>
    </w:p>
    <w:p w14:paraId="7A6D713E"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3</w:t>
      </w:r>
      <w:r w:rsidRPr="003A137D">
        <w:rPr>
          <w:color w:val="000000" w:themeColor="text1"/>
        </w:rPr>
        <w:t>Department of Biomedical and Diagnostic Sciences, College of Veterinary Medicine, University of Tennessee, Knoxville, TN, 37996, USA</w:t>
      </w:r>
    </w:p>
    <w:p w14:paraId="539E4E22"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4</w:t>
      </w:r>
      <w:r w:rsidRPr="003A137D">
        <w:rPr>
          <w:color w:val="000000" w:themeColor="text1"/>
        </w:rPr>
        <w:t>Department of Infectious Diseases, College of Veterinary Medicine, University of Georgia, Athens, GA, 30602, USA</w:t>
      </w:r>
    </w:p>
    <w:p w14:paraId="16FFE00F" w14:textId="77777777" w:rsidR="005912FB" w:rsidRPr="001E3899" w:rsidRDefault="00C0014F" w:rsidP="00115F9F">
      <w:pPr>
        <w:pStyle w:val="ListParagraph"/>
        <w:suppressLineNumbers/>
        <w:spacing w:line="480" w:lineRule="auto"/>
        <w:jc w:val="center"/>
        <w:rPr>
          <w:rFonts w:ascii="Times New Roman" w:hAnsi="Times New Roman" w:cs="Times New Roman"/>
          <w:color w:val="000000" w:themeColor="text1"/>
        </w:rPr>
      </w:pPr>
      <w:r w:rsidRPr="001E3899">
        <w:rPr>
          <w:rFonts w:ascii="Times New Roman" w:hAnsi="Times New Roman" w:cs="Times New Roman"/>
          <w:color w:val="000000" w:themeColor="text1"/>
          <w:vertAlign w:val="superscript"/>
        </w:rPr>
        <w:t>†</w:t>
      </w:r>
      <w:r w:rsidRPr="001E3899">
        <w:rPr>
          <w:rFonts w:ascii="Times New Roman" w:hAnsi="Times New Roman" w:cs="Times New Roman"/>
          <w:color w:val="000000" w:themeColor="text1"/>
        </w:rPr>
        <w:t xml:space="preserve"> These authors contributed equally to this work</w:t>
      </w:r>
      <w:bookmarkEnd w:id="25"/>
      <w:bookmarkEnd w:id="26"/>
    </w:p>
    <w:p w14:paraId="7267D56D" w14:textId="2738FE4D" w:rsidR="00162F7D" w:rsidRPr="003A137D" w:rsidRDefault="009B7988" w:rsidP="00115F9F">
      <w:pPr>
        <w:suppressLineNumbers/>
        <w:spacing w:line="480" w:lineRule="auto"/>
        <w:rPr>
          <w:b/>
          <w:bCs/>
          <w:color w:val="000000" w:themeColor="text1"/>
        </w:rPr>
      </w:pPr>
      <w:r w:rsidRPr="003A137D">
        <w:rPr>
          <w:b/>
          <w:bCs/>
          <w:color w:val="000000" w:themeColor="text1"/>
        </w:rPr>
        <w:t>*</w:t>
      </w:r>
      <w:r w:rsidR="00162F7D" w:rsidRPr="003A137D">
        <w:rPr>
          <w:b/>
          <w:bCs/>
          <w:color w:val="000000" w:themeColor="text1"/>
        </w:rPr>
        <w:t>Corresponding author</w:t>
      </w:r>
      <w:r w:rsidR="00C8031A" w:rsidRPr="003A137D">
        <w:rPr>
          <w:b/>
          <w:bCs/>
          <w:color w:val="000000" w:themeColor="text1"/>
        </w:rPr>
        <w:t>s</w:t>
      </w:r>
    </w:p>
    <w:p w14:paraId="3CA5BB6B" w14:textId="07BBE31D" w:rsidR="005912FB" w:rsidRPr="003A137D" w:rsidRDefault="00063C13" w:rsidP="003B4416">
      <w:pPr>
        <w:suppressLineNumbers/>
        <w:spacing w:line="480" w:lineRule="auto"/>
        <w:rPr>
          <w:rStyle w:val="Hyperlink"/>
        </w:rPr>
      </w:pPr>
      <w:r w:rsidRPr="003A137D">
        <w:rPr>
          <w:color w:val="000000" w:themeColor="text1"/>
        </w:rPr>
        <w:t>Liliana C. M. Salvador</w:t>
      </w:r>
      <w:r w:rsidR="00C8031A" w:rsidRPr="003A137D">
        <w:rPr>
          <w:color w:val="000000"/>
        </w:rPr>
        <w:t xml:space="preserve">: Department of Infectious Diseases, </w:t>
      </w:r>
      <w:r w:rsidRPr="003A137D">
        <w:rPr>
          <w:color w:val="000000"/>
        </w:rPr>
        <w:t>College of Veterinary Medicine</w:t>
      </w:r>
      <w:r w:rsidR="00C8031A" w:rsidRPr="003A137D">
        <w:rPr>
          <w:color w:val="000000"/>
        </w:rPr>
        <w:t xml:space="preserve">, </w:t>
      </w:r>
      <w:r w:rsidRPr="003A137D">
        <w:rPr>
          <w:color w:val="000000"/>
        </w:rPr>
        <w:t>University</w:t>
      </w:r>
      <w:r w:rsidR="00C8031A" w:rsidRPr="003A137D">
        <w:rPr>
          <w:color w:val="000000"/>
        </w:rPr>
        <w:t xml:space="preserve"> </w:t>
      </w:r>
      <w:r w:rsidRPr="003A137D">
        <w:rPr>
          <w:color w:val="000000"/>
        </w:rPr>
        <w:t>of Georgia</w:t>
      </w:r>
      <w:r w:rsidR="00C8031A" w:rsidRPr="003A137D">
        <w:rPr>
          <w:color w:val="000000"/>
        </w:rPr>
        <w:t xml:space="preserve">, </w:t>
      </w:r>
      <w:r w:rsidR="003B4416" w:rsidRPr="003A137D">
        <w:rPr>
          <w:color w:val="000000"/>
        </w:rPr>
        <w:t xml:space="preserve">501 D. W. Brooks Drive, </w:t>
      </w:r>
      <w:r w:rsidRPr="003A137D">
        <w:rPr>
          <w:color w:val="000000"/>
        </w:rPr>
        <w:t>Athens, GA 30602</w:t>
      </w:r>
      <w:r w:rsidR="00C8031A" w:rsidRPr="003A137D">
        <w:rPr>
          <w:color w:val="000000" w:themeColor="text1"/>
        </w:rPr>
        <w:t xml:space="preserve">, </w:t>
      </w:r>
      <w:r w:rsidR="00C0014F" w:rsidRPr="003A137D">
        <w:rPr>
          <w:color w:val="000000" w:themeColor="text1"/>
        </w:rPr>
        <w:t xml:space="preserve">Email: </w:t>
      </w:r>
      <w:r w:rsidR="004B734A" w:rsidRPr="003A137D">
        <w:fldChar w:fldCharType="begin"/>
      </w:r>
      <w:r w:rsidR="004B734A" w:rsidRPr="003A137D">
        <w:instrText xml:space="preserve"> HYPERLINK "mailto:salvador@uga.edu" </w:instrText>
      </w:r>
      <w:r w:rsidR="004B734A" w:rsidRPr="003A137D">
        <w:rPr>
          <w:rPrChange w:id="27" w:author="Ruijie Xu" w:date="2022-01-31T16:48:00Z">
            <w:rPr>
              <w:rStyle w:val="Hyperlink"/>
            </w:rPr>
          </w:rPrChange>
        </w:rPr>
        <w:fldChar w:fldCharType="separate"/>
      </w:r>
      <w:r w:rsidR="00C17742" w:rsidRPr="003A137D">
        <w:rPr>
          <w:rStyle w:val="Hyperlink"/>
        </w:rPr>
        <w:t>salvador@uga.edu</w:t>
      </w:r>
      <w:r w:rsidR="004B734A" w:rsidRPr="003A137D">
        <w:rPr>
          <w:rStyle w:val="Hyperlink"/>
        </w:rPr>
        <w:fldChar w:fldCharType="end"/>
      </w:r>
    </w:p>
    <w:p w14:paraId="111638D3" w14:textId="3BE928CE" w:rsidR="003B4416" w:rsidRPr="003A137D" w:rsidRDefault="003B4416" w:rsidP="00C8031A">
      <w:pPr>
        <w:suppressLineNumbers/>
        <w:spacing w:line="480" w:lineRule="auto"/>
        <w:rPr>
          <w:rStyle w:val="Hyperlink"/>
        </w:rPr>
      </w:pPr>
      <w:r w:rsidRPr="003A137D">
        <w:rPr>
          <w:color w:val="000000" w:themeColor="text1"/>
        </w:rPr>
        <w:t xml:space="preserve">Sreekumari Rajeev: </w:t>
      </w:r>
      <w:bookmarkStart w:id="28" w:name="OLE_LINK143"/>
      <w:bookmarkStart w:id="29" w:name="OLE_LINK144"/>
      <w:r w:rsidRPr="003A137D">
        <w:rPr>
          <w:rStyle w:val="Hyperlink"/>
          <w:color w:val="000000" w:themeColor="text1"/>
        </w:rPr>
        <w:t>Department of Biomedical and Diagnostic Science</w:t>
      </w:r>
      <w:bookmarkEnd w:id="28"/>
      <w:bookmarkEnd w:id="29"/>
      <w:r w:rsidRPr="003A137D">
        <w:rPr>
          <w:rStyle w:val="Hyperlink"/>
          <w:color w:val="000000" w:themeColor="text1"/>
        </w:rPr>
        <w:t>, College of Veterinary Medicine, University of Tennessee, 2407 River Drive, Knoxville, TN 37996, Email:</w:t>
      </w:r>
      <w:r w:rsidRPr="003A137D">
        <w:rPr>
          <w:rStyle w:val="Hyperlink"/>
        </w:rPr>
        <w:t xml:space="preserve"> srajeev@utk.edu</w:t>
      </w:r>
    </w:p>
    <w:p w14:paraId="3930A66D" w14:textId="77777777" w:rsidR="00C8031A" w:rsidRPr="003A137D" w:rsidRDefault="00C8031A" w:rsidP="003B4416">
      <w:pPr>
        <w:suppressLineNumbers/>
        <w:spacing w:line="480" w:lineRule="auto"/>
        <w:rPr>
          <w:color w:val="000000" w:themeColor="text1"/>
        </w:rPr>
      </w:pPr>
    </w:p>
    <w:p w14:paraId="145AD574" w14:textId="674B263E" w:rsidR="00063C13" w:rsidRPr="003A137D" w:rsidRDefault="00063C13" w:rsidP="00115F9F">
      <w:pPr>
        <w:suppressLineNumbers/>
        <w:spacing w:line="480" w:lineRule="auto"/>
        <w:rPr>
          <w:b/>
          <w:bCs/>
          <w:color w:val="000000" w:themeColor="text1"/>
        </w:rPr>
      </w:pPr>
      <w:bookmarkStart w:id="30" w:name="OLE_LINK73"/>
      <w:bookmarkStart w:id="31" w:name="OLE_LINK74"/>
    </w:p>
    <w:bookmarkEnd w:id="30"/>
    <w:bookmarkEnd w:id="31"/>
    <w:p w14:paraId="5FC62A2E" w14:textId="77777777" w:rsidR="00657FB1" w:rsidRPr="003A137D" w:rsidRDefault="00657FB1" w:rsidP="00115F9F">
      <w:pPr>
        <w:suppressLineNumbers/>
        <w:spacing w:line="480" w:lineRule="auto"/>
        <w:rPr>
          <w:b/>
          <w:bCs/>
          <w:color w:val="000000" w:themeColor="text1"/>
        </w:rPr>
      </w:pPr>
    </w:p>
    <w:p w14:paraId="2BDB9AF2" w14:textId="67B39A9F" w:rsidR="00C919B3" w:rsidRPr="003A137D" w:rsidRDefault="00C919B3" w:rsidP="005912FB">
      <w:pPr>
        <w:spacing w:line="480" w:lineRule="auto"/>
        <w:rPr>
          <w:b/>
          <w:bCs/>
          <w:color w:val="000000" w:themeColor="text1"/>
        </w:rPr>
      </w:pPr>
      <w:r w:rsidRPr="003A137D">
        <w:rPr>
          <w:b/>
          <w:bCs/>
          <w:color w:val="000000" w:themeColor="text1"/>
        </w:rPr>
        <w:t xml:space="preserve">Abstract </w:t>
      </w:r>
    </w:p>
    <w:p w14:paraId="066A7653" w14:textId="5E2A973C" w:rsidR="003A4FF4" w:rsidRPr="003A137D" w:rsidRDefault="00237B31" w:rsidP="00271EA9">
      <w:pPr>
        <w:spacing w:line="480" w:lineRule="auto"/>
        <w:rPr>
          <w:color w:val="000000" w:themeColor="text1"/>
        </w:rPr>
      </w:pPr>
      <w:bookmarkStart w:id="32" w:name="OLE_LINK130"/>
      <w:bookmarkStart w:id="33" w:name="OLE_LINK131"/>
      <w:bookmarkStart w:id="34" w:name="OLE_LINK61"/>
      <w:bookmarkStart w:id="35" w:name="OLE_LINK132"/>
      <w:bookmarkStart w:id="36" w:name="OLE_LINK133"/>
      <w:r w:rsidRPr="003A137D">
        <w:rPr>
          <w:b/>
          <w:color w:val="000000" w:themeColor="text1"/>
        </w:rPr>
        <w:t>Aim</w:t>
      </w:r>
    </w:p>
    <w:p w14:paraId="7864116A" w14:textId="4C7967C5" w:rsidR="00940BE4" w:rsidRPr="003A137D" w:rsidRDefault="00E26BA0" w:rsidP="0046408A">
      <w:pPr>
        <w:spacing w:line="480" w:lineRule="auto"/>
        <w:ind w:firstLine="720"/>
        <w:rPr>
          <w:color w:val="000000" w:themeColor="text1"/>
        </w:rPr>
      </w:pPr>
      <w:bookmarkStart w:id="37" w:name="OLE_LINK30"/>
      <w:bookmarkStart w:id="38" w:name="OLE_LINK31"/>
      <w:r w:rsidRPr="003A137D">
        <w:rPr>
          <w:color w:val="000000" w:themeColor="text1"/>
        </w:rPr>
        <w:t xml:space="preserve">Shotgun metagenomic sequencing analysis is widely used for microbial profiling of biological specimens and </w:t>
      </w:r>
      <w:r w:rsidR="00637972" w:rsidRPr="003A137D">
        <w:rPr>
          <w:color w:val="000000" w:themeColor="text1"/>
        </w:rPr>
        <w:t xml:space="preserve">pathogen </w:t>
      </w:r>
      <w:r w:rsidRPr="003A137D">
        <w:rPr>
          <w:color w:val="000000" w:themeColor="text1"/>
        </w:rPr>
        <w:t>detect</w:t>
      </w:r>
      <w:r w:rsidR="00637972" w:rsidRPr="003A137D">
        <w:rPr>
          <w:color w:val="000000" w:themeColor="text1"/>
        </w:rPr>
        <w:t>ion</w:t>
      </w:r>
      <w:r w:rsidRPr="003A137D">
        <w:rPr>
          <w:color w:val="000000" w:themeColor="text1"/>
        </w:rPr>
        <w:t xml:space="preserve">. </w:t>
      </w:r>
      <w:r w:rsidR="00664C52" w:rsidRPr="003A137D">
        <w:rPr>
          <w:color w:val="000000" w:themeColor="text1"/>
        </w:rPr>
        <w:t>However, v</w:t>
      </w:r>
      <w:r w:rsidRPr="003A137D">
        <w:rPr>
          <w:color w:val="000000" w:themeColor="text1"/>
        </w:rPr>
        <w:t xml:space="preserve">ery little is known about the technical biases caused by </w:t>
      </w:r>
      <w:r w:rsidR="009C6B22" w:rsidRPr="003A137D">
        <w:rPr>
          <w:color w:val="000000" w:themeColor="text1"/>
        </w:rPr>
        <w:t xml:space="preserve">the </w:t>
      </w:r>
      <w:r w:rsidRPr="003A137D">
        <w:rPr>
          <w:color w:val="000000" w:themeColor="text1"/>
        </w:rPr>
        <w:t xml:space="preserve">choice of </w:t>
      </w:r>
      <w:ins w:id="39" w:author="Ruijie Xu" w:date="2022-02-01T15:59:00Z">
        <w:r w:rsidR="00083E76">
          <w:rPr>
            <w:color w:val="000000" w:themeColor="text1"/>
          </w:rPr>
          <w:t xml:space="preserve">analysis </w:t>
        </w:r>
      </w:ins>
      <w:ins w:id="40" w:author="Ruijie Xu" w:date="2022-02-01T16:00:00Z">
        <w:r w:rsidR="00083E76">
          <w:rPr>
            <w:color w:val="000000" w:themeColor="text1"/>
          </w:rPr>
          <w:t>databases and</w:t>
        </w:r>
      </w:ins>
      <w:del w:id="41" w:author="Ruijie Xu" w:date="2022-02-01T15:59:00Z">
        <w:r w:rsidRPr="003A137D" w:rsidDel="00083E76">
          <w:rPr>
            <w:color w:val="000000" w:themeColor="text1"/>
          </w:rPr>
          <w:delText>analysis</w:delText>
        </w:r>
      </w:del>
      <w:r w:rsidRPr="003A137D">
        <w:rPr>
          <w:color w:val="000000" w:themeColor="text1"/>
        </w:rPr>
        <w:t xml:space="preserve"> software. In</w:t>
      </w:r>
      <w:r w:rsidR="0005313F" w:rsidRPr="003A137D">
        <w:rPr>
          <w:color w:val="000000" w:themeColor="text1"/>
        </w:rPr>
        <w:t xml:space="preserve"> this study</w:t>
      </w:r>
      <w:r w:rsidR="004736CC" w:rsidRPr="003A137D">
        <w:rPr>
          <w:color w:val="000000" w:themeColor="text1"/>
        </w:rPr>
        <w:t>,</w:t>
      </w:r>
      <w:r w:rsidR="0005313F" w:rsidRPr="003A137D">
        <w:rPr>
          <w:color w:val="000000" w:themeColor="text1"/>
        </w:rPr>
        <w:t xml:space="preserve"> </w:t>
      </w:r>
      <w:r w:rsidRPr="003A137D">
        <w:rPr>
          <w:color w:val="000000" w:themeColor="text1"/>
        </w:rPr>
        <w:t xml:space="preserve">we </w:t>
      </w:r>
      <w:r w:rsidR="00507EA8" w:rsidRPr="003A137D">
        <w:rPr>
          <w:color w:val="000000" w:themeColor="text1"/>
        </w:rPr>
        <w:t>evaluate</w:t>
      </w:r>
      <w:r w:rsidRPr="003A137D">
        <w:rPr>
          <w:color w:val="000000" w:themeColor="text1"/>
        </w:rPr>
        <w:t>d</w:t>
      </w:r>
      <w:r w:rsidR="00507EA8" w:rsidRPr="003A137D">
        <w:rPr>
          <w:color w:val="000000" w:themeColor="text1"/>
        </w:rPr>
        <w:t xml:space="preserve"> </w:t>
      </w:r>
      <w:del w:id="42" w:author="Ruijie Xu" w:date="2022-02-01T13:28:00Z">
        <w:r w:rsidR="00FF4BB6" w:rsidDel="003C1EEA">
          <w:rPr>
            <w:color w:val="000000" w:themeColor="text1"/>
          </w:rPr>
          <w:delText>nine</w:delText>
        </w:r>
        <w:r w:rsidR="00507EA8" w:rsidRPr="003A137D" w:rsidDel="003C1EEA">
          <w:rPr>
            <w:color w:val="000000" w:themeColor="text1"/>
          </w:rPr>
          <w:delText xml:space="preserve"> </w:delText>
        </w:r>
      </w:del>
      <w:ins w:id="43" w:author="Ruijie Xu" w:date="2022-02-01T13:28:00Z">
        <w:r w:rsidR="003C1EEA">
          <w:rPr>
            <w:color w:val="000000" w:themeColor="text1"/>
          </w:rPr>
          <w:t xml:space="preserve">popular </w:t>
        </w:r>
      </w:ins>
      <w:del w:id="44" w:author="Ruijie Xu" w:date="2022-02-01T13:28:00Z">
        <w:r w:rsidR="00637972" w:rsidRPr="003A137D" w:rsidDel="003C1EEA">
          <w:rPr>
            <w:color w:val="000000" w:themeColor="text1"/>
          </w:rPr>
          <w:delText>most widely used</w:delText>
        </w:r>
        <w:r w:rsidR="00940BE4" w:rsidRPr="003A137D" w:rsidDel="003C1EEA">
          <w:rPr>
            <w:color w:val="000000" w:themeColor="text1"/>
          </w:rPr>
          <w:delText xml:space="preserve"> </w:delText>
        </w:r>
      </w:del>
      <w:r w:rsidR="00940BE4" w:rsidRPr="003A137D">
        <w:rPr>
          <w:color w:val="000000" w:themeColor="text1"/>
        </w:rPr>
        <w:t>sh</w:t>
      </w:r>
      <w:r w:rsidR="001449A7" w:rsidRPr="003A137D">
        <w:rPr>
          <w:color w:val="000000" w:themeColor="text1"/>
        </w:rPr>
        <w:t>o</w:t>
      </w:r>
      <w:r w:rsidR="00940BE4" w:rsidRPr="003A137D">
        <w:rPr>
          <w:color w:val="000000" w:themeColor="text1"/>
        </w:rPr>
        <w:t xml:space="preserve">tgun metagenomics </w:t>
      </w:r>
      <w:r w:rsidR="00FF4BB6">
        <w:rPr>
          <w:color w:val="000000" w:themeColor="text1"/>
        </w:rPr>
        <w:t xml:space="preserve">taxonomical profiling software </w:t>
      </w:r>
      <w:r w:rsidR="00366132" w:rsidRPr="003A137D">
        <w:rPr>
          <w:color w:val="000000" w:themeColor="text1"/>
        </w:rPr>
        <w:t>to characterize the</w:t>
      </w:r>
      <w:r w:rsidR="00D258CC" w:rsidRPr="003A137D">
        <w:rPr>
          <w:color w:val="000000" w:themeColor="text1"/>
        </w:rPr>
        <w:t xml:space="preserve"> microbial </w:t>
      </w:r>
      <w:r w:rsidR="001449A7" w:rsidRPr="003A137D">
        <w:rPr>
          <w:color w:val="000000" w:themeColor="text1"/>
        </w:rPr>
        <w:t>composition</w:t>
      </w:r>
      <w:ins w:id="45" w:author="Ruijie Xu" w:date="2022-02-01T13:27:00Z">
        <w:r w:rsidR="003C1EEA">
          <w:rPr>
            <w:color w:val="000000" w:themeColor="text1"/>
          </w:rPr>
          <w:t>s</w:t>
        </w:r>
      </w:ins>
      <w:r w:rsidR="001449A7" w:rsidRPr="003A137D">
        <w:rPr>
          <w:color w:val="000000" w:themeColor="text1"/>
        </w:rPr>
        <w:t xml:space="preserve"> </w:t>
      </w:r>
      <w:r w:rsidR="00B23331" w:rsidRPr="003A137D">
        <w:rPr>
          <w:color w:val="000000" w:themeColor="text1"/>
        </w:rPr>
        <w:t xml:space="preserve">of </w:t>
      </w:r>
      <w:r w:rsidR="001449A7" w:rsidRPr="003A137D">
        <w:rPr>
          <w:color w:val="000000" w:themeColor="text1"/>
        </w:rPr>
        <w:t>wild</w:t>
      </w:r>
      <w:ins w:id="46" w:author="Ruijie Xu" w:date="2022-02-01T16:00:00Z">
        <w:r w:rsidR="00083E76">
          <w:rPr>
            <w:color w:val="000000" w:themeColor="text1"/>
          </w:rPr>
          <w:t>ly collected</w:t>
        </w:r>
      </w:ins>
      <w:r w:rsidR="001449A7" w:rsidRPr="003A137D">
        <w:rPr>
          <w:color w:val="000000" w:themeColor="text1"/>
        </w:rPr>
        <w:t xml:space="preserve"> </w:t>
      </w:r>
      <w:r w:rsidR="00D258CC" w:rsidRPr="003A137D">
        <w:rPr>
          <w:color w:val="000000" w:themeColor="text1"/>
        </w:rPr>
        <w:t>rodent</w:t>
      </w:r>
      <w:del w:id="47" w:author="Ruijie Xu" w:date="2022-02-01T16:00:00Z">
        <w:r w:rsidR="0005313F" w:rsidRPr="003A137D" w:rsidDel="00083E76">
          <w:rPr>
            <w:color w:val="000000" w:themeColor="text1"/>
          </w:rPr>
          <w:delText xml:space="preserve"> tissue</w:delText>
        </w:r>
      </w:del>
      <w:r w:rsidR="0005313F" w:rsidRPr="003A137D">
        <w:rPr>
          <w:color w:val="000000" w:themeColor="text1"/>
        </w:rPr>
        <w:t xml:space="preserve"> samples.</w:t>
      </w:r>
    </w:p>
    <w:p w14:paraId="1B10BD8B" w14:textId="47AA2BDB" w:rsidR="00940BE4" w:rsidRPr="003A137D" w:rsidRDefault="00940BE4" w:rsidP="0046408A">
      <w:pPr>
        <w:spacing w:line="480" w:lineRule="auto"/>
        <w:rPr>
          <w:b/>
          <w:color w:val="000000" w:themeColor="text1"/>
        </w:rPr>
      </w:pPr>
      <w:r w:rsidRPr="003A137D">
        <w:rPr>
          <w:b/>
          <w:color w:val="000000" w:themeColor="text1"/>
        </w:rPr>
        <w:t>Method and Results</w:t>
      </w:r>
    </w:p>
    <w:p w14:paraId="1CC92E06" w14:textId="5419FBA6" w:rsidR="00130564" w:rsidRPr="003A137D" w:rsidRDefault="00AE6E5C" w:rsidP="0046408A">
      <w:pPr>
        <w:spacing w:line="480" w:lineRule="auto"/>
        <w:ind w:firstLine="720"/>
        <w:rPr>
          <w:color w:val="000000" w:themeColor="text1"/>
        </w:rPr>
      </w:pPr>
      <w:r w:rsidRPr="003A137D">
        <w:rPr>
          <w:color w:val="000000" w:themeColor="text1"/>
        </w:rPr>
        <w:t xml:space="preserve">We </w:t>
      </w:r>
      <w:r w:rsidR="001449A7" w:rsidRPr="003A137D">
        <w:rPr>
          <w:color w:val="000000" w:themeColor="text1"/>
        </w:rPr>
        <w:t xml:space="preserve">analyzed </w:t>
      </w:r>
      <w:r w:rsidRPr="003A137D">
        <w:rPr>
          <w:color w:val="000000" w:themeColor="text1"/>
        </w:rPr>
        <w:t>shotgun metagenomic sequenc</w:t>
      </w:r>
      <w:r w:rsidR="001449A7" w:rsidRPr="003A137D">
        <w:rPr>
          <w:color w:val="000000" w:themeColor="text1"/>
        </w:rPr>
        <w:t>e data</w:t>
      </w:r>
      <w:r w:rsidR="009406D8" w:rsidRPr="003A137D">
        <w:rPr>
          <w:color w:val="000000" w:themeColor="text1"/>
        </w:rPr>
        <w:t xml:space="preserve"> </w:t>
      </w:r>
      <w:r w:rsidR="001449A7" w:rsidRPr="003A137D">
        <w:rPr>
          <w:color w:val="000000" w:themeColor="text1"/>
        </w:rPr>
        <w:t xml:space="preserve">from </w:t>
      </w:r>
      <w:r w:rsidRPr="003A137D">
        <w:rPr>
          <w:color w:val="000000" w:themeColor="text1"/>
        </w:rPr>
        <w:t>three sets of</w:t>
      </w:r>
      <w:r w:rsidR="001449A7" w:rsidRPr="003A137D">
        <w:rPr>
          <w:color w:val="000000" w:themeColor="text1"/>
        </w:rPr>
        <w:t xml:space="preserve"> wild rodent</w:t>
      </w:r>
      <w:r w:rsidRPr="003A137D">
        <w:rPr>
          <w:color w:val="000000" w:themeColor="text1"/>
        </w:rPr>
        <w:t xml:space="preserve"> tissue</w:t>
      </w:r>
      <w:r w:rsidR="001449A7" w:rsidRPr="003A137D">
        <w:rPr>
          <w:color w:val="000000" w:themeColor="text1"/>
        </w:rPr>
        <w:t xml:space="preserve"> </w:t>
      </w:r>
      <w:r w:rsidRPr="003A137D">
        <w:rPr>
          <w:color w:val="000000" w:themeColor="text1"/>
        </w:rPr>
        <w:t xml:space="preserve">samples </w:t>
      </w:r>
      <w:ins w:id="48" w:author="Ruijie Xu" w:date="2022-02-01T13:27:00Z">
        <w:r w:rsidR="003C1EEA">
          <w:rPr>
            <w:color w:val="000000" w:themeColor="text1"/>
          </w:rPr>
          <w:t xml:space="preserve">collected from St.Kitts </w:t>
        </w:r>
      </w:ins>
      <w:r w:rsidRPr="003A137D">
        <w:rPr>
          <w:color w:val="000000" w:themeColor="text1"/>
        </w:rPr>
        <w:t xml:space="preserve">using </w:t>
      </w:r>
      <w:r w:rsidR="003C1718" w:rsidRPr="003A137D">
        <w:rPr>
          <w:color w:val="000000" w:themeColor="text1"/>
        </w:rPr>
        <w:t xml:space="preserve">the </w:t>
      </w:r>
      <w:ins w:id="49" w:author="Ruijie Xu" w:date="2022-02-01T13:30:00Z">
        <w:r w:rsidR="003C1EEA">
          <w:rPr>
            <w:color w:val="000000" w:themeColor="text1"/>
          </w:rPr>
          <w:t>four diff</w:t>
        </w:r>
      </w:ins>
      <w:ins w:id="50" w:author="Ruijie Xu" w:date="2022-02-01T13:31:00Z">
        <w:r w:rsidR="003C1EEA">
          <w:rPr>
            <w:color w:val="000000" w:themeColor="text1"/>
          </w:rPr>
          <w:t xml:space="preserve">erent databases and </w:t>
        </w:r>
      </w:ins>
      <w:ins w:id="51" w:author="Ruijie Xu" w:date="2022-02-01T13:27:00Z">
        <w:r w:rsidR="003C1EEA">
          <w:rPr>
            <w:color w:val="000000" w:themeColor="text1"/>
          </w:rPr>
          <w:t xml:space="preserve">nine </w:t>
        </w:r>
      </w:ins>
      <w:ins w:id="52" w:author="Ruijie Xu" w:date="2022-02-01T13:31:00Z">
        <w:r w:rsidR="003C1EEA">
          <w:rPr>
            <w:color w:val="000000" w:themeColor="text1"/>
          </w:rPr>
          <w:t xml:space="preserve">most widely used </w:t>
        </w:r>
      </w:ins>
      <w:r w:rsidR="003C1718" w:rsidRPr="003A137D">
        <w:rPr>
          <w:color w:val="000000" w:themeColor="text1"/>
        </w:rPr>
        <w:t>metagenomics software</w:t>
      </w:r>
      <w:ins w:id="53" w:author="Ruijie Xu" w:date="2022-02-01T13:30:00Z">
        <w:r w:rsidR="003C1EEA">
          <w:rPr>
            <w:color w:val="000000" w:themeColor="text1"/>
          </w:rPr>
          <w:t>.</w:t>
        </w:r>
      </w:ins>
      <w:del w:id="54" w:author="Ruijie Xu" w:date="2022-02-01T13:30:00Z">
        <w:r w:rsidR="003A74D4" w:rsidRPr="003A137D" w:rsidDel="003C1EEA">
          <w:rPr>
            <w:color w:val="000000" w:themeColor="text1"/>
          </w:rPr>
          <w:delText>,</w:delText>
        </w:r>
      </w:del>
      <w:r w:rsidR="00E26BA0" w:rsidRPr="003A137D">
        <w:rPr>
          <w:color w:val="000000" w:themeColor="text1"/>
        </w:rPr>
        <w:t xml:space="preserve"> </w:t>
      </w:r>
      <w:del w:id="55" w:author="Ruijie Xu" w:date="2022-02-01T13:30:00Z">
        <w:r w:rsidR="003C1718" w:rsidRPr="003A137D" w:rsidDel="003C1EEA">
          <w:rPr>
            <w:color w:val="000000" w:themeColor="text1"/>
          </w:rPr>
          <w:delText xml:space="preserve">Kraken2, CLARK, and an extended version of CLARK, </w:delText>
        </w:r>
        <w:r w:rsidR="00587076" w:rsidRPr="003A137D" w:rsidDel="003C1EEA">
          <w:rPr>
            <w:color w:val="000000" w:themeColor="text1"/>
          </w:rPr>
          <w:delText>CLARK-s</w:delText>
        </w:r>
        <w:r w:rsidR="003A74D4" w:rsidRPr="003A137D" w:rsidDel="003C1EEA">
          <w:rPr>
            <w:color w:val="000000" w:themeColor="text1"/>
          </w:rPr>
          <w:delText>.</w:delText>
        </w:r>
        <w:r w:rsidR="00B6651B" w:rsidRPr="003A137D" w:rsidDel="003C1EEA">
          <w:rPr>
            <w:color w:val="000000" w:themeColor="text1"/>
          </w:rPr>
          <w:delText xml:space="preserve"> </w:delText>
        </w:r>
      </w:del>
      <w:r w:rsidR="00B6651B" w:rsidRPr="003A137D">
        <w:rPr>
          <w:color w:val="000000" w:themeColor="text1"/>
        </w:rPr>
        <w:t>We demonstrate</w:t>
      </w:r>
      <w:r w:rsidR="00637972" w:rsidRPr="003A137D">
        <w:rPr>
          <w:color w:val="000000" w:themeColor="text1"/>
        </w:rPr>
        <w:t>d</w:t>
      </w:r>
      <w:r w:rsidR="00B6651B" w:rsidRPr="003A137D">
        <w:rPr>
          <w:color w:val="000000" w:themeColor="text1"/>
        </w:rPr>
        <w:t xml:space="preserve"> the</w:t>
      </w:r>
      <w:r w:rsidR="001449A7" w:rsidRPr="003A137D">
        <w:rPr>
          <w:color w:val="000000" w:themeColor="text1"/>
        </w:rPr>
        <w:t xml:space="preserve"> </w:t>
      </w:r>
      <w:r w:rsidR="00366132" w:rsidRPr="003A137D">
        <w:rPr>
          <w:color w:val="000000" w:themeColor="text1"/>
        </w:rPr>
        <w:t xml:space="preserve">discrepancies </w:t>
      </w:r>
      <w:r w:rsidR="009406D8" w:rsidRPr="003A137D">
        <w:rPr>
          <w:color w:val="000000" w:themeColor="text1"/>
        </w:rPr>
        <w:t xml:space="preserve">in results </w:t>
      </w:r>
      <w:del w:id="56" w:author="Ruijie Xu" w:date="2022-02-01T13:31:00Z">
        <w:r w:rsidR="009D48AF" w:rsidRPr="003A137D" w:rsidDel="009B3ED7">
          <w:rPr>
            <w:color w:val="000000" w:themeColor="text1"/>
          </w:rPr>
          <w:delText>between</w:delText>
        </w:r>
        <w:r w:rsidR="009406D8" w:rsidRPr="003A137D" w:rsidDel="009B3ED7">
          <w:rPr>
            <w:color w:val="000000" w:themeColor="text1"/>
          </w:rPr>
          <w:delText xml:space="preserve"> </w:delText>
        </w:r>
        <w:r w:rsidR="004736CC" w:rsidRPr="003A137D" w:rsidDel="009B3ED7">
          <w:rPr>
            <w:color w:val="000000" w:themeColor="text1"/>
          </w:rPr>
          <w:delText>the different</w:delText>
        </w:r>
      </w:del>
      <w:ins w:id="57" w:author="Ruijie Xu" w:date="2022-02-01T13:31:00Z">
        <w:r w:rsidR="009B3ED7">
          <w:rPr>
            <w:color w:val="000000" w:themeColor="text1"/>
          </w:rPr>
          <w:t>when different</w:t>
        </w:r>
      </w:ins>
      <w:r w:rsidR="004736CC" w:rsidRPr="003A137D">
        <w:rPr>
          <w:color w:val="000000" w:themeColor="text1"/>
        </w:rPr>
        <w:t xml:space="preserve"> </w:t>
      </w:r>
      <w:ins w:id="58" w:author="Ruijie Xu" w:date="2022-02-01T16:00:00Z">
        <w:r w:rsidR="00083E76">
          <w:rPr>
            <w:color w:val="000000" w:themeColor="text1"/>
          </w:rPr>
          <w:t xml:space="preserve">databases and </w:t>
        </w:r>
      </w:ins>
      <w:r w:rsidR="004736CC" w:rsidRPr="003A137D">
        <w:rPr>
          <w:color w:val="000000" w:themeColor="text1"/>
        </w:rPr>
        <w:t>software</w:t>
      </w:r>
      <w:ins w:id="59" w:author="Ruijie Xu" w:date="2022-02-01T13:31:00Z">
        <w:r w:rsidR="009B3ED7">
          <w:rPr>
            <w:color w:val="000000" w:themeColor="text1"/>
          </w:rPr>
          <w:t xml:space="preserve"> were used</w:t>
        </w:r>
      </w:ins>
      <w:r w:rsidR="004736CC" w:rsidRPr="003A137D">
        <w:rPr>
          <w:color w:val="000000" w:themeColor="text1"/>
        </w:rPr>
        <w:t>,</w:t>
      </w:r>
      <w:r w:rsidR="009D48AF" w:rsidRPr="003A137D">
        <w:rPr>
          <w:color w:val="000000" w:themeColor="text1"/>
        </w:rPr>
        <w:t xml:space="preserve"> </w:t>
      </w:r>
      <w:r w:rsidR="00DA3793" w:rsidRPr="003A137D">
        <w:rPr>
          <w:color w:val="000000" w:themeColor="text1"/>
        </w:rPr>
        <w:t xml:space="preserve">which </w:t>
      </w:r>
      <w:r w:rsidR="00A774DE" w:rsidRPr="003A137D">
        <w:rPr>
          <w:color w:val="000000" w:themeColor="text1"/>
        </w:rPr>
        <w:t>caus</w:t>
      </w:r>
      <w:r w:rsidR="00DA3793" w:rsidRPr="003A137D">
        <w:rPr>
          <w:color w:val="000000" w:themeColor="text1"/>
        </w:rPr>
        <w:t>e</w:t>
      </w:r>
      <w:r w:rsidR="00A774DE" w:rsidRPr="003A137D">
        <w:rPr>
          <w:color w:val="000000" w:themeColor="text1"/>
        </w:rPr>
        <w:t xml:space="preserve"> </w:t>
      </w:r>
      <w:r w:rsidR="00B6651B" w:rsidRPr="003A137D">
        <w:rPr>
          <w:color w:val="000000" w:themeColor="text1"/>
        </w:rPr>
        <w:t xml:space="preserve">significant differences in </w:t>
      </w:r>
      <w:del w:id="60" w:author="Ruijie Xu" w:date="2022-02-01T16:01:00Z">
        <w:r w:rsidR="00B6651B" w:rsidRPr="003A137D" w:rsidDel="002674E3">
          <w:rPr>
            <w:color w:val="000000" w:themeColor="text1"/>
          </w:rPr>
          <w:delText xml:space="preserve">microbial identification and </w:delText>
        </w:r>
      </w:del>
      <w:ins w:id="61" w:author="Ruijie Xu" w:date="2022-02-01T16:01:00Z">
        <w:r w:rsidR="002674E3">
          <w:rPr>
            <w:color w:val="000000" w:themeColor="text1"/>
          </w:rPr>
          <w:t>microbial communintiy characterizations</w:t>
        </w:r>
      </w:ins>
      <w:del w:id="62" w:author="Ruijie Xu" w:date="2022-02-01T16:01:00Z">
        <w:r w:rsidR="00B6651B" w:rsidRPr="003A137D" w:rsidDel="00083E76">
          <w:rPr>
            <w:color w:val="000000" w:themeColor="text1"/>
          </w:rPr>
          <w:delText xml:space="preserve">biological diversity </w:delText>
        </w:r>
        <w:r w:rsidR="008B5A8E" w:rsidRPr="003A137D" w:rsidDel="00083E76">
          <w:rPr>
            <w:color w:val="000000" w:themeColor="text1"/>
          </w:rPr>
          <w:delText>within</w:delText>
        </w:r>
        <w:r w:rsidR="00366132" w:rsidRPr="003A137D" w:rsidDel="00083E76">
          <w:rPr>
            <w:color w:val="000000" w:themeColor="text1"/>
          </w:rPr>
          <w:delText xml:space="preserve"> </w:delText>
        </w:r>
        <w:r w:rsidR="008B5A8E" w:rsidRPr="003A137D" w:rsidDel="00083E76">
          <w:rPr>
            <w:color w:val="000000" w:themeColor="text1"/>
          </w:rPr>
          <w:delText>and between</w:delText>
        </w:r>
        <w:r w:rsidR="00366132" w:rsidRPr="003A137D" w:rsidDel="00083E76">
          <w:rPr>
            <w:color w:val="000000" w:themeColor="text1"/>
          </w:rPr>
          <w:delText xml:space="preserve"> </w:delText>
        </w:r>
        <w:r w:rsidR="008B5A8E" w:rsidRPr="003A137D" w:rsidDel="00083E76">
          <w:rPr>
            <w:color w:val="000000" w:themeColor="text1"/>
          </w:rPr>
          <w:delText>samples</w:delText>
        </w:r>
      </w:del>
      <w:r w:rsidR="003C1718" w:rsidRPr="003A137D">
        <w:rPr>
          <w:color w:val="000000" w:themeColor="text1"/>
        </w:rPr>
        <w:t xml:space="preserve">. </w:t>
      </w:r>
      <w:r w:rsidR="001449A7" w:rsidRPr="003A137D">
        <w:rPr>
          <w:color w:val="000000" w:themeColor="text1"/>
        </w:rPr>
        <w:t xml:space="preserve">Our analysis </w:t>
      </w:r>
      <w:r w:rsidR="004736CC" w:rsidRPr="003A137D">
        <w:rPr>
          <w:color w:val="000000" w:themeColor="text1"/>
        </w:rPr>
        <w:t xml:space="preserve">also </w:t>
      </w:r>
      <w:r w:rsidR="001449A7" w:rsidRPr="003A137D">
        <w:rPr>
          <w:color w:val="000000" w:themeColor="text1"/>
        </w:rPr>
        <w:t>show</w:t>
      </w:r>
      <w:r w:rsidR="00637972" w:rsidRPr="003A137D">
        <w:rPr>
          <w:color w:val="000000" w:themeColor="text1"/>
        </w:rPr>
        <w:t>ed</w:t>
      </w:r>
      <w:r w:rsidR="001449A7" w:rsidRPr="003A137D">
        <w:rPr>
          <w:color w:val="000000" w:themeColor="text1"/>
        </w:rPr>
        <w:t xml:space="preserve"> that</w:t>
      </w:r>
      <w:r w:rsidR="00B55B12" w:rsidRPr="003A137D">
        <w:rPr>
          <w:color w:val="000000" w:themeColor="text1"/>
        </w:rPr>
        <w:t xml:space="preserve"> </w:t>
      </w:r>
      <w:ins w:id="63" w:author="Ruijie Xu" w:date="2022-02-01T16:01:00Z">
        <w:r w:rsidR="002674E3">
          <w:rPr>
            <w:color w:val="000000" w:themeColor="text1"/>
          </w:rPr>
          <w:t>these</w:t>
        </w:r>
      </w:ins>
      <w:del w:id="64" w:author="Ruijie Xu" w:date="2022-02-01T16:01:00Z">
        <w:r w:rsidR="00B55B12" w:rsidRPr="003A137D" w:rsidDel="002674E3">
          <w:rPr>
            <w:color w:val="000000" w:themeColor="text1"/>
          </w:rPr>
          <w:delText xml:space="preserve">the </w:delText>
        </w:r>
        <w:r w:rsidR="00481FC6" w:rsidRPr="003A137D" w:rsidDel="002674E3">
          <w:rPr>
            <w:color w:val="000000" w:themeColor="text1"/>
          </w:rPr>
          <w:delText>three</w:delText>
        </w:r>
      </w:del>
      <w:r w:rsidR="00481FC6" w:rsidRPr="003A137D">
        <w:rPr>
          <w:color w:val="000000" w:themeColor="text1"/>
        </w:rPr>
        <w:t xml:space="preserve"> </w:t>
      </w:r>
      <w:r w:rsidR="00443703" w:rsidRPr="003A137D">
        <w:rPr>
          <w:color w:val="000000" w:themeColor="text1"/>
        </w:rPr>
        <w:t xml:space="preserve">software </w:t>
      </w:r>
      <w:r w:rsidR="00B55B12" w:rsidRPr="003A137D">
        <w:rPr>
          <w:color w:val="000000" w:themeColor="text1"/>
        </w:rPr>
        <w:t xml:space="preserve">differed in their ability to identify </w:t>
      </w:r>
      <w:r w:rsidR="001449A7" w:rsidRPr="003A137D">
        <w:t xml:space="preserve">the presence of </w:t>
      </w:r>
      <w:del w:id="65" w:author="Ruijie Xu" w:date="2022-02-02T11:02:00Z">
        <w:r w:rsidR="001449A7" w:rsidRPr="003A137D" w:rsidDel="00463AA7">
          <w:rPr>
            <w:i/>
            <w:iCs/>
          </w:rPr>
          <w:delText>Leptospira</w:delText>
        </w:r>
      </w:del>
      <w:ins w:id="66" w:author="Ruijie Xu" w:date="2022-02-02T11:02:00Z">
        <w:r w:rsidR="00463AA7">
          <w:rPr>
            <w:i/>
            <w:iCs/>
          </w:rPr>
          <w:t>Leptospira</w:t>
        </w:r>
      </w:ins>
      <w:r w:rsidR="00A774DE" w:rsidRPr="003A137D">
        <w:rPr>
          <w:i/>
          <w:iCs/>
        </w:rPr>
        <w:t>,</w:t>
      </w:r>
      <w:r w:rsidR="00B55B12" w:rsidRPr="003A137D">
        <w:rPr>
          <w:i/>
          <w:iCs/>
        </w:rPr>
        <w:t xml:space="preserve"> </w:t>
      </w:r>
      <w:r w:rsidR="00B55B12" w:rsidRPr="003A137D">
        <w:rPr>
          <w:iCs/>
        </w:rPr>
        <w:t>a major zoonotic pathogen of one health importance</w:t>
      </w:r>
      <w:r w:rsidR="00B55B12" w:rsidRPr="003A137D">
        <w:t xml:space="preserve"> in comparison to </w:t>
      </w:r>
      <w:r w:rsidR="001449A7" w:rsidRPr="003A137D">
        <w:t xml:space="preserve">traditional </w:t>
      </w:r>
      <w:r w:rsidR="00B55B12" w:rsidRPr="003A137D">
        <w:t>methods.</w:t>
      </w:r>
    </w:p>
    <w:p w14:paraId="1BEB52C2" w14:textId="7A63CC43" w:rsidR="00130564" w:rsidRPr="003A137D" w:rsidRDefault="00130564" w:rsidP="0046408A">
      <w:pPr>
        <w:spacing w:line="480" w:lineRule="auto"/>
        <w:rPr>
          <w:b/>
          <w:color w:val="000000" w:themeColor="text1"/>
        </w:rPr>
      </w:pPr>
      <w:r w:rsidRPr="003A137D">
        <w:rPr>
          <w:b/>
          <w:color w:val="000000" w:themeColor="text1"/>
        </w:rPr>
        <w:t>Conclusions</w:t>
      </w:r>
    </w:p>
    <w:p w14:paraId="11133512" w14:textId="79589A97" w:rsidR="00925D01" w:rsidRPr="003A137D" w:rsidRDefault="009406D8" w:rsidP="0046408A">
      <w:pPr>
        <w:spacing w:line="480" w:lineRule="auto"/>
        <w:ind w:firstLine="720"/>
        <w:rPr>
          <w:color w:val="000000" w:themeColor="text1"/>
        </w:rPr>
      </w:pPr>
      <w:r w:rsidRPr="003A137D">
        <w:rPr>
          <w:color w:val="000000" w:themeColor="text1"/>
        </w:rPr>
        <w:t>S</w:t>
      </w:r>
      <w:r w:rsidR="008B5A8E" w:rsidRPr="003A137D">
        <w:rPr>
          <w:color w:val="000000" w:themeColor="text1"/>
        </w:rPr>
        <w:t xml:space="preserve">ignificant </w:t>
      </w:r>
      <w:r w:rsidR="003C1718" w:rsidRPr="003A137D">
        <w:rPr>
          <w:color w:val="000000" w:themeColor="text1"/>
        </w:rPr>
        <w:t>differen</w:t>
      </w:r>
      <w:r w:rsidR="008B5A8E" w:rsidRPr="003A137D">
        <w:rPr>
          <w:color w:val="000000" w:themeColor="text1"/>
        </w:rPr>
        <w:t xml:space="preserve">ces in </w:t>
      </w:r>
      <w:r w:rsidR="003C1718" w:rsidRPr="003A137D">
        <w:rPr>
          <w:color w:val="000000" w:themeColor="text1"/>
        </w:rPr>
        <w:t>compositional profiles for the same dataset</w:t>
      </w:r>
      <w:r w:rsidRPr="003A137D">
        <w:rPr>
          <w:color w:val="000000" w:themeColor="text1"/>
        </w:rPr>
        <w:t xml:space="preserve"> while using different </w:t>
      </w:r>
      <w:ins w:id="67" w:author="Ruijie Xu" w:date="2022-02-01T13:32:00Z">
        <w:r w:rsidR="009B3ED7">
          <w:rPr>
            <w:color w:val="000000" w:themeColor="text1"/>
          </w:rPr>
          <w:t xml:space="preserve">databases and </w:t>
        </w:r>
      </w:ins>
      <w:r w:rsidR="008524D8" w:rsidRPr="003A137D">
        <w:rPr>
          <w:color w:val="000000" w:themeColor="text1"/>
        </w:rPr>
        <w:t>software</w:t>
      </w:r>
      <w:r w:rsidRPr="003A137D">
        <w:rPr>
          <w:color w:val="000000" w:themeColor="text1"/>
        </w:rPr>
        <w:t xml:space="preserve"> </w:t>
      </w:r>
      <w:del w:id="68" w:author="Ruijie Xu" w:date="2022-02-01T13:32:00Z">
        <w:r w:rsidRPr="003A137D" w:rsidDel="009B3ED7">
          <w:rPr>
            <w:color w:val="000000" w:themeColor="text1"/>
          </w:rPr>
          <w:delText xml:space="preserve">and databases </w:delText>
        </w:r>
      </w:del>
      <w:r w:rsidRPr="003A137D">
        <w:rPr>
          <w:color w:val="000000" w:themeColor="text1"/>
        </w:rPr>
        <w:t xml:space="preserve">may </w:t>
      </w:r>
      <w:r w:rsidR="003C1718" w:rsidRPr="003A137D">
        <w:rPr>
          <w:color w:val="000000" w:themeColor="text1"/>
        </w:rPr>
        <w:t>lead to divergent biological conclusions in</w:t>
      </w:r>
      <w:r w:rsidR="00130564" w:rsidRPr="003A137D">
        <w:rPr>
          <w:color w:val="000000" w:themeColor="text1"/>
        </w:rPr>
        <w:t xml:space="preserve"> microbial profiling and </w:t>
      </w:r>
      <w:r w:rsidRPr="003A137D">
        <w:rPr>
          <w:color w:val="000000" w:themeColor="text1"/>
        </w:rPr>
        <w:t>zoonotic pathogens</w:t>
      </w:r>
      <w:r w:rsidR="0014198B" w:rsidRPr="003A137D">
        <w:rPr>
          <w:color w:val="000000" w:themeColor="text1"/>
        </w:rPr>
        <w:t xml:space="preserve"> detection</w:t>
      </w:r>
      <w:r w:rsidRPr="003A137D">
        <w:rPr>
          <w:color w:val="000000" w:themeColor="text1"/>
        </w:rPr>
        <w:t xml:space="preserve">. </w:t>
      </w:r>
      <w:bookmarkEnd w:id="37"/>
      <w:bookmarkEnd w:id="38"/>
    </w:p>
    <w:p w14:paraId="5E78903D" w14:textId="192AF7DF" w:rsidR="00130564" w:rsidRPr="003A137D" w:rsidRDefault="00130564" w:rsidP="0046408A">
      <w:pPr>
        <w:spacing w:line="480" w:lineRule="auto"/>
        <w:rPr>
          <w:b/>
          <w:color w:val="000000" w:themeColor="text1"/>
        </w:rPr>
      </w:pPr>
      <w:r w:rsidRPr="003A137D">
        <w:rPr>
          <w:b/>
          <w:color w:val="000000" w:themeColor="text1"/>
        </w:rPr>
        <w:t>Significance and Impact of Study</w:t>
      </w:r>
    </w:p>
    <w:p w14:paraId="33162C6B" w14:textId="4E2CBC5A" w:rsidR="00C17742" w:rsidRPr="003A137D" w:rsidRDefault="002F2050" w:rsidP="005912FB">
      <w:pPr>
        <w:spacing w:line="480" w:lineRule="auto"/>
        <w:ind w:firstLine="720"/>
        <w:rPr>
          <w:color w:val="000000" w:themeColor="text1"/>
        </w:rPr>
      </w:pPr>
      <w:r w:rsidRPr="003A137D">
        <w:rPr>
          <w:color w:val="000000" w:themeColor="text1"/>
        </w:rPr>
        <w:t xml:space="preserve">This study highlights the importance to </w:t>
      </w:r>
      <w:r w:rsidR="00130564" w:rsidRPr="003A137D">
        <w:rPr>
          <w:color w:val="000000" w:themeColor="text1"/>
        </w:rPr>
        <w:t xml:space="preserve">warrant caution while </w:t>
      </w:r>
      <w:r w:rsidR="00D54513" w:rsidRPr="003A137D">
        <w:rPr>
          <w:color w:val="000000" w:themeColor="text1"/>
        </w:rPr>
        <w:t xml:space="preserve">using </w:t>
      </w:r>
      <w:r w:rsidR="00EC464E" w:rsidRPr="003A137D">
        <w:rPr>
          <w:color w:val="000000" w:themeColor="text1"/>
        </w:rPr>
        <w:t>shotgun metagen</w:t>
      </w:r>
      <w:r w:rsidR="00637972" w:rsidRPr="003A137D">
        <w:rPr>
          <w:color w:val="000000" w:themeColor="text1"/>
        </w:rPr>
        <w:t>o</w:t>
      </w:r>
      <w:r w:rsidR="00EC464E" w:rsidRPr="003A137D">
        <w:rPr>
          <w:color w:val="000000" w:themeColor="text1"/>
        </w:rPr>
        <w:t xml:space="preserve">mics for pathogen detection </w:t>
      </w:r>
      <w:r w:rsidR="00D54513" w:rsidRPr="003A137D">
        <w:rPr>
          <w:color w:val="000000" w:themeColor="text1"/>
        </w:rPr>
        <w:t xml:space="preserve">and </w:t>
      </w:r>
      <w:r w:rsidR="005320C9" w:rsidRPr="003A137D">
        <w:rPr>
          <w:color w:val="000000" w:themeColor="text1"/>
        </w:rPr>
        <w:t xml:space="preserve">interpretation of </w:t>
      </w:r>
      <w:r w:rsidR="00130564" w:rsidRPr="003A137D">
        <w:rPr>
          <w:color w:val="000000" w:themeColor="text1"/>
        </w:rPr>
        <w:t>taxonomical profiling</w:t>
      </w:r>
      <w:r w:rsidR="00907689" w:rsidRPr="003A137D">
        <w:rPr>
          <w:color w:val="000000" w:themeColor="text1"/>
        </w:rPr>
        <w:t xml:space="preserve"> </w:t>
      </w:r>
      <w:r w:rsidR="00130564" w:rsidRPr="003A137D">
        <w:rPr>
          <w:color w:val="000000" w:themeColor="text1"/>
        </w:rPr>
        <w:t xml:space="preserve">analyses. </w:t>
      </w:r>
    </w:p>
    <w:bookmarkEnd w:id="32"/>
    <w:bookmarkEnd w:id="33"/>
    <w:bookmarkEnd w:id="34"/>
    <w:p w14:paraId="09712387" w14:textId="637D7637" w:rsidR="009410DA" w:rsidRPr="003A137D" w:rsidRDefault="00BE5190" w:rsidP="0046408A">
      <w:pPr>
        <w:spacing w:line="480" w:lineRule="auto"/>
        <w:rPr>
          <w:b/>
          <w:color w:val="000000" w:themeColor="text1"/>
        </w:rPr>
      </w:pPr>
      <w:r w:rsidRPr="003A137D">
        <w:rPr>
          <w:b/>
          <w:color w:val="000000" w:themeColor="text1"/>
        </w:rPr>
        <w:t>Keywords</w:t>
      </w:r>
    </w:p>
    <w:p w14:paraId="7EC31DB2" w14:textId="03D7EBD8" w:rsidR="005912FB" w:rsidRPr="003A137D" w:rsidRDefault="0019200D" w:rsidP="005912FB">
      <w:pPr>
        <w:spacing w:line="480" w:lineRule="auto"/>
        <w:rPr>
          <w:color w:val="000000" w:themeColor="text1"/>
        </w:rPr>
      </w:pPr>
      <w:bookmarkStart w:id="69" w:name="OLE_LINK139"/>
      <w:bookmarkStart w:id="70" w:name="OLE_LINK140"/>
      <w:r w:rsidRPr="003A137D">
        <w:rPr>
          <w:color w:val="000000" w:themeColor="text1"/>
        </w:rPr>
        <w:lastRenderedPageBreak/>
        <w:t xml:space="preserve">shotgun metagenomic sequencing, </w:t>
      </w:r>
      <w:r w:rsidR="00C17742" w:rsidRPr="003A137D">
        <w:rPr>
          <w:color w:val="000000" w:themeColor="text1"/>
        </w:rPr>
        <w:t xml:space="preserve">pathogen detection, </w:t>
      </w:r>
      <w:del w:id="71" w:author="Ruijie Xu" w:date="2022-02-02T11:02:00Z">
        <w:r w:rsidR="00BE5190" w:rsidRPr="003A137D" w:rsidDel="00463AA7">
          <w:rPr>
            <w:i/>
            <w:color w:val="000000" w:themeColor="text1"/>
          </w:rPr>
          <w:delText>Leptospira</w:delText>
        </w:r>
      </w:del>
      <w:ins w:id="72" w:author="Ruijie Xu" w:date="2022-02-02T11:02:00Z">
        <w:r w:rsidR="00463AA7">
          <w:rPr>
            <w:i/>
            <w:color w:val="000000" w:themeColor="text1"/>
          </w:rPr>
          <w:t>Leptospira</w:t>
        </w:r>
      </w:ins>
      <w:r w:rsidR="00BE5190" w:rsidRPr="003A137D">
        <w:rPr>
          <w:color w:val="000000" w:themeColor="text1"/>
        </w:rPr>
        <w:t xml:space="preserve">, </w:t>
      </w:r>
      <w:r w:rsidR="00366132" w:rsidRPr="003A137D">
        <w:rPr>
          <w:color w:val="000000" w:themeColor="text1"/>
        </w:rPr>
        <w:t>next-</w:t>
      </w:r>
      <w:r w:rsidRPr="003A137D">
        <w:rPr>
          <w:color w:val="000000" w:themeColor="text1"/>
        </w:rPr>
        <w:t>generation</w:t>
      </w:r>
      <w:r w:rsidR="00BE5190" w:rsidRPr="003A137D">
        <w:rPr>
          <w:color w:val="000000" w:themeColor="text1"/>
        </w:rPr>
        <w:t xml:space="preserve"> sequencing</w:t>
      </w:r>
      <w:del w:id="73" w:author="Ruijie Xu" w:date="2022-02-01T16:02:00Z">
        <w:r w:rsidR="00BE5190" w:rsidRPr="003A137D" w:rsidDel="002674E3">
          <w:rPr>
            <w:color w:val="000000" w:themeColor="text1"/>
          </w:rPr>
          <w:delText xml:space="preserve">, Kraken2, CLARK, </w:delText>
        </w:r>
        <w:r w:rsidR="00587076" w:rsidRPr="003A137D" w:rsidDel="002674E3">
          <w:rPr>
            <w:color w:val="000000" w:themeColor="text1"/>
          </w:rPr>
          <w:delText>CLARK-s</w:delText>
        </w:r>
      </w:del>
      <w:bookmarkStart w:id="74" w:name="OLE_LINK119"/>
      <w:bookmarkStart w:id="75" w:name="OLE_LINK120"/>
      <w:bookmarkStart w:id="76" w:name="OLE_LINK121"/>
      <w:bookmarkStart w:id="77" w:name="OLE_LINK122"/>
      <w:bookmarkStart w:id="78" w:name="OLE_LINK123"/>
    </w:p>
    <w:bookmarkEnd w:id="35"/>
    <w:bookmarkEnd w:id="36"/>
    <w:bookmarkEnd w:id="69"/>
    <w:bookmarkEnd w:id="70"/>
    <w:bookmarkEnd w:id="74"/>
    <w:bookmarkEnd w:id="75"/>
    <w:bookmarkEnd w:id="76"/>
    <w:bookmarkEnd w:id="77"/>
    <w:bookmarkEnd w:id="78"/>
    <w:p w14:paraId="613AC83D" w14:textId="35F7CEBE" w:rsidR="00C919B3" w:rsidRPr="003A137D" w:rsidRDefault="00C919B3" w:rsidP="005912FB">
      <w:pPr>
        <w:spacing w:line="480" w:lineRule="auto"/>
        <w:rPr>
          <w:b/>
          <w:bCs/>
          <w:color w:val="000000" w:themeColor="text1"/>
        </w:rPr>
      </w:pPr>
      <w:r w:rsidRPr="003A137D">
        <w:rPr>
          <w:b/>
          <w:bCs/>
          <w:color w:val="000000" w:themeColor="text1"/>
        </w:rPr>
        <w:t>Introduction</w:t>
      </w:r>
    </w:p>
    <w:p w14:paraId="60F47FCF" w14:textId="3C5DD34E" w:rsidR="00C0014F" w:rsidRPr="003A137D" w:rsidRDefault="00A45FFE" w:rsidP="0046408A">
      <w:pPr>
        <w:spacing w:line="480" w:lineRule="auto"/>
        <w:ind w:firstLine="720"/>
        <w:rPr>
          <w:color w:val="000000" w:themeColor="text1"/>
        </w:rPr>
      </w:pPr>
      <w:r w:rsidRPr="003A137D">
        <w:rPr>
          <w:color w:val="000000" w:themeColor="text1"/>
        </w:rPr>
        <w:t xml:space="preserve">Studies </w:t>
      </w:r>
      <w:r w:rsidR="00C0014F" w:rsidRPr="003A137D">
        <w:rPr>
          <w:color w:val="000000" w:themeColor="text1"/>
        </w:rPr>
        <w:t xml:space="preserve">analyzing the composition of microbial communities have been utilized in diverse study fields, such as ecology </w:t>
      </w:r>
      <w:r w:rsidR="00C0014F" w:rsidRPr="003A137D">
        <w:rPr>
          <w:color w:val="000000" w:themeColor="text1"/>
        </w:rPr>
        <w:fldChar w:fldCharType="begin"/>
      </w:r>
      <w:r w:rsidR="00506F24" w:rsidRPr="003A137D">
        <w:rPr>
          <w:color w:val="000000" w:themeColor="text1"/>
        </w:rPr>
        <w:instrText xml:space="preserve"> ADDIN ZOTERO_ITEM CSL_CITATION {"citationID":"PTQclbu1","properties":{"formattedCitation":"(Galbraith {\\i{}et al.}, 2018; Grossart {\\i{}et al.}, 2020)","plainCitation":"(Galbraith et al., 2018; Grossart et al., 2020)","noteIndex":0},"citationItems":[{"id":"y7Rngnif/3j4BsInQ","uris":["http://zotero.org/users/local/YOB362yk/items/JR3YTG28"],"uri":["http://zotero.org/users/local/YOB362yk/items/JR3YTG28"],"itemData":{"id":1560,"type":"article-journal","abstract":"Microbial communities are essential components of aquatic ecosystems through their contribution to food web dynamics and biogeochemical processes. Aquatic microbial diversity is immense and a general challenge is to understand how metabolism and interactions of single organisms shape microbial community dynamics and ecosystem-scale biogeochemical transformations. Metagenomic approaches have developed rapidly, and proven to be powerful in linking microbial community dynamics to biogeochemical processes. In this review, we provide an overview of metagenomic approaches, followed by a discussion on some recent insights they have provided, including those in this special issue. These include the discovery of new taxa and metabolisms in aquatic microbiomes, insights into community assembly and functional ecology as well as evolutionary processes shaping microbial genomes and microbiomes, and the influence of human activities on aquatic microbiomes. Given that metagenomics can now be considered a mature technology where data generation and descriptive analyses are relatively routine and informative, we then discuss metagenomic-enabled research avenues to further link microbial dynamics to biogeochemical processes. These include the integration of metagenomics into well-designed ecological experiments, the use of metagenomics to inform and validate metabolic and biogeochemical models, and the pressing need for ecologically relevant model organisms and simple microbial systems to better interpret the taxonomic and functional information integrated in metagenomes. These research avenues will contribute to a more mechanistic and predictive understanding of links between microbial dynamics and biogeochemical cycles. Owing to rapid climate change and human impacts on aquatic ecosystems, the urgency of such an understanding has never been greater.","container-title":"Limnology and Oceanography","DOI":"10.1002/lno.11382","ISSN":"1939-5590","issue":"S1","language":"en","note":"_eprint: https://aslopubs.onlinelibrary.wiley.com/doi/pdf/10.1002/lno.11382","source":"Wiley Online Library","title":"Linking metagenomics to aquatic microbial ecology and biogeochemical cycles","URL":"https://aslopubs.onlinelibrary.wiley.com/doi/abs/10.1002/lno.11382","volume":"65","author":[{"family":"Grossart","given":"Hans-Peter"},{"family":"Massana","given":"Ramon"},{"family":"McMahon","given":"Katherine D."},{"family":"Walsh","given":"David A."}],"accessed":{"date-parts":[["2021",3,8]]},"issued":{"date-parts":[["2020"]]}}},{"id":"y7Rngnif/JUTlUbAW","uris":["http: //zotero.org/users/local/YOB362yk/items/6J3F3WM3"],"uri":["http: //zotero.org/users/local/YOB362yk/items/6J3F3WM3"],"itemData":{"id":1563,"type":"article-journal","abstract":"Bee viral ecology is a fascinating emerging area of research: viruses exert a range of effects on their hosts, exacerbate impacts of other environmental stressors, and, importantly, are readily shared across multiple bee species in a community. However, our understanding of bee viral communities is limited, as it is primarily derived from studies of North American and European Apis mellifera populations. Here, we examined viruses in populations of A. mellifera and 11 other bee species from 9 countries, across 4 continents and Oceania. We developed a novel pipeline to rapidly and inexpensively screen for bee viruses. This pipeline includes purification of encapsulated RNA/DNA viruses, sequence-independent amplification, high throughput sequencing, integrated assembly of contigs, and filtering to identify contigs specifically corresponding to viral sequences. We identified sequences for (+)ssRNA, (−)ssRNA, dsRNA, and ssDNA viruses. Overall, we found 127 contigs corresponding to novel viruses (i.e. previously not observed in bees), with 27 represented by &gt;0.1% of the reads in a given sample, and 7 contained an RdRp or replicase sequence which could be used for robust phylogenetic analysis. This study provides a sequence-independent pipeline for viral metagenomics analysis, and greatly expands our understanding of the diversity of viruses found in bee communities.","container-title":"Scientific Reports","DOI":"10.1038/s41598-018-27164-z","ISSN":"2045-2322","issue":"1","language":"en","note":"number: 1\npublisher: Nature Publishing Group","page":"8879","source":"www.nature.com","title":"Investigating the viral ecology of global bee communities with high-throughput metagenomics","volume":"8","author":[{"family":"Galbraith","given":"David A."},{"family":"Fuller","given":"Zachary L."},{"family":"Ray","given":"Allyson M."},{"family":"Brockmann","given":"Axel"},{"family":"Frazier","given":"Maryann"},{"family":"Gikungu","given":"Mary W."},{"family":"Martinez","given":"J. Francisco Iturralde"},{"family":"Kapheim","given":"Karen M."},{"family":"Kerby","given":"Jeffrey T."},{"family":"Kocher","given":"Sarah D."},{"family":"Losyev","given":"Oleksiy"},{"family":"Muli","given":"Elliud"},{"family":"Patch","given":"Harland M."},{"family":"Rosa","given":"Cristina"},{"family":"Sakamoto","given":"Joyce M."},{"family":"Stanley","given":"Scott"},{"family":"Vaudo","given":"Anthony D."},{"family":"Grozinger","given":"Christina M."}],"issued":{"date-parts":[["2018",6,11]]}}}],"schema":"https://github.com/citation-style-language/schema/raw/master/csl-citation.json"}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(Galbraith </w:t>
      </w:r>
      <w:r w:rsidR="00350DBF" w:rsidRPr="003A137D">
        <w:rPr>
          <w:i/>
          <w:iCs/>
          <w:color w:val="000000"/>
        </w:rPr>
        <w:t>et al.</w:t>
      </w:r>
      <w:r w:rsidR="00350DBF" w:rsidRPr="003A137D">
        <w:rPr>
          <w:color w:val="000000"/>
        </w:rPr>
        <w:t xml:space="preserve">, 2018; Grossart </w:t>
      </w:r>
      <w:r w:rsidR="00350DBF" w:rsidRPr="003A137D">
        <w:rPr>
          <w:i/>
          <w:iCs/>
          <w:color w:val="000000"/>
        </w:rPr>
        <w:t>et al.</w:t>
      </w:r>
      <w:r w:rsidR="00350DBF" w:rsidRPr="003A137D">
        <w:rPr>
          <w:color w:val="000000"/>
        </w:rPr>
        <w:t>, 2020)</w:t>
      </w:r>
      <w:r w:rsidR="00C0014F" w:rsidRPr="003A137D">
        <w:rPr>
          <w:color w:val="000000" w:themeColor="text1"/>
        </w:rPr>
        <w:fldChar w:fldCharType="end"/>
      </w:r>
      <w:r w:rsidR="00C0014F" w:rsidRPr="003A137D">
        <w:rPr>
          <w:color w:val="000000" w:themeColor="text1"/>
        </w:rPr>
        <w:t xml:space="preserve">, agriculture </w:t>
      </w:r>
      <w:r w:rsidR="00C0014F" w:rsidRPr="003A137D">
        <w:rPr>
          <w:color w:val="000000" w:themeColor="text1"/>
        </w:rPr>
        <w:fldChar w:fldCharType="begin"/>
      </w:r>
      <w:r w:rsidR="00506F24" w:rsidRPr="003A137D">
        <w:rPr>
          <w:color w:val="000000" w:themeColor="text1"/>
        </w:rPr>
        <w:instrText xml:space="preserve"> ADDIN ZOTERO_ITEM CSL_CITATION {"citationID":"Asd8VHdn","properties":{"formattedCitation":"(Mashiane {\\i{}et al.}, 2017; Granjou and Phillips, 2019)","plainCitation":"(Mashiane et al., 2017; Granjou and Phillips, 2019)","noteIndex":0},"citationItems":[{"id":"y7Rngnif/y75m3WrD","uris":["http://zotero.org/users/local/YOB362yk/items/77DLRE7P"],"uri":["http://zotero.org/users/local/YOB362yk/items/77DLRE7P"],"itemData":{"id":1566,"type":"article-journal","abstract":"Soils teem with life, yet only in the last two decades have genomic approaches begun to reveal the secret liveliness of soil. No longer understood as ‘abiotic’, soil has become a dense genetic web entangling various forms of life, the majority of which remain unidentified. This paper focuses on the growing hopes to identify, categorise, and harness soil liveliness as it emerges from ongoing scientific research at the juncture of soil ecology, molecular biology, and agricultural development. Drawing upon fieldwork interviews and observations with social ecologists in France, we demonstrate how the advancement of soil metagenomics fosters new conceptions of soil as both ‘living’ and ‘labouring’. With these refigurations of soil, soil ecologists anticipate a new agro-ecological revolution in which agrochemicals will be replaced (or at least reduced) through farmers’ future employment of biota for soil services. We argue that new understandings of soil as lively and labouring are not only transforming in the sense of fostering a hoped-for agro-ecological transition, but that insights into how underground realms are becoming understood offer new ways into thinking through more-than-human biopolitics and (agricultural) bioeconomies.","container-title":"BioSocieties","DOI":"10.1057/s41292-018-0133-0","ISSN":"1745-8560","issue":"3","journalAbbreviation":"BioSocieties","language":"en","source":"Springer Link","title":"Living and labouring soils: Metagenomic ecology and a new agricultural revolution?","title-short":"Living and labouring soils","URL":"https://doi.org/10.1057/s41292-018-0133-0","volume":"14","author":[{"family":"Granjou","given":"Céline"},{"family":"Phillips","given":"Catherine"}],"accessed":{"date-parts":[["2021",3,8]]},"issued":{"date-parts":[["2019",9,1]]}}},{"id":"y7Rngnif/oCsbpMDl","uris":["http://zotero.org/users/local/YOB362yk/items/8SCZVX6P"],"uri":["http://zotero.org/users/local/YOB362yk/items/8SCZVX6P"],"itemData":{"id":1568,"type":"article-journal","container-title":"World Journal of Microbiology and Biotechnology","DOI":"10.1007/s11274-017-2249-y","ISSN":"0959-3993, 1573-0972","issue":"4","journalAbbreviation":"World J Microbiol Biotechnol","language":"en","source":"DOI.org (Crossref)","title":"Metagenomic analyses of bacterial endophytes associated with the phyllosphere of a Bt maize cultivar and its isogenic parental line from South Africa","URL":"http://link.springer.com/10.1007/s11274-017-2249-y","volume":"33","author":[{"family":"Mashiane","given":"Ramadimetja A."},{"family":"Ezeokoli","given":"Obinna T."},{"family":"Adeleke","given":"Rasheed A."},{"family":"Bezuidenhout","given":"Cornelius C."}],"accessed":{"date-parts":[["2021",3,8]]},"issued":{"date-parts":[["2017",4]]}}}],"schema":"https://github.com/citation-style-language/schema/raw/master/csl-citation.json"}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(Mashiane </w:t>
      </w:r>
      <w:r w:rsidR="00350DBF" w:rsidRPr="003A137D">
        <w:rPr>
          <w:i/>
          <w:iCs/>
          <w:color w:val="000000"/>
        </w:rPr>
        <w:t>et al.</w:t>
      </w:r>
      <w:r w:rsidR="00350DBF" w:rsidRPr="003A137D">
        <w:rPr>
          <w:color w:val="000000"/>
        </w:rPr>
        <w:t>, 2017; Granjou and Phillips, 2019)</w:t>
      </w:r>
      <w:r w:rsidR="00C0014F" w:rsidRPr="003A137D">
        <w:rPr>
          <w:color w:val="000000" w:themeColor="text1"/>
        </w:rPr>
        <w:fldChar w:fldCharType="end"/>
      </w:r>
      <w:r w:rsidR="00C0014F" w:rsidRPr="003A137D">
        <w:rPr>
          <w:color w:val="000000" w:themeColor="text1"/>
        </w:rPr>
        <w:t>, human</w:t>
      </w:r>
      <w:r w:rsidR="00800BC3" w:rsidRPr="003A137D">
        <w:rPr>
          <w:color w:val="000000" w:themeColor="text1"/>
        </w:rPr>
        <w:t xml:space="preserve"> and animal</w:t>
      </w:r>
      <w:r w:rsidR="00C0014F" w:rsidRPr="003A137D">
        <w:rPr>
          <w:color w:val="000000" w:themeColor="text1"/>
        </w:rPr>
        <w:t xml:space="preserve"> health </w:t>
      </w:r>
      <w:r w:rsidR="00C0014F" w:rsidRPr="003A137D">
        <w:rPr>
          <w:color w:val="000000" w:themeColor="text1"/>
        </w:rPr>
        <w:fldChar w:fldCharType="begin"/>
      </w:r>
      <w:r w:rsidR="00506F24" w:rsidRPr="003A137D">
        <w:rPr>
          <w:color w:val="000000" w:themeColor="text1"/>
        </w:rPr>
        <w:instrText xml:space="preserve"> ADDIN ZOTERO_ITEM CSL_CITATION {"citationID":"VNtH1L6t","properties":{"formattedCitation":"(Chen {\\i{}et al.}, 2019; Zhong {\\i{}et al.}, 2019)","plainCitation":"(Chen et al., 2019; Zhong et al., 2019)","noteIndex":0},"citationItems":[{"id":"y7Rngnif/I9SvcUh2","uris":["http://zotero.org/users/local/YOB362yk/items/L2MLT32W"],"uri":["http://zotero.org/users/local/YOB362yk/items/L2MLT32W"],"itemData":{"id":1569,"type":"article-journal","abstract":"Background\nThe gut microbiota plays important roles in modulating host metabolism. Previous studies have demonstrated differences in the gut microbiome of T2D and prediabetic individuals compared to healthy individuals, with distinct disease-related microbial profiles being reported in groups of different age and ethnicity. However, confounding factors such as anti-diabetic medication hamper identification of the gut microbial changes in disease development.\nMethod\nWe used a combination of in-depth metagenomics and metaproteomics analyses of faecal samples from treatment-naïve type 2 diabetic (TN-T2D, n = 77), pre-diabetic (Pre-DM, n = 80), and normal glucose tolerant (NGT, n = 97) individuals to investigate compositional and functional changes of the gut microbiota and the faecal content of microbial and host proteins in Pre-DM and treatment-naïve T2D individuals to elucidate possible host-microbial interplays characterizing different disease stages.\nFindings\nWe observed distinct differences characterizing the gut microbiota of these three groups and validated several key features in an independent TN-T2D cohort. We also demonstrated that the content of several human antimicrobial peptides and pancreatic enzymes differed in faecal samples between three groups.\nInterpretation\nOur findings suggest a complex, disease stage-dependent interplay between the gut microbiota and the host and point to the value of metaproteomics to gain further insight into interplays between the gut microbiota and the host.\nFund\nThe study was supported by the National Natural Science Foundation of China (No. 31601073), the National Key Research and Development Program of China (No. 2017YFC0909703) and the Shenzhen Municipal Government of China (No. JCYJ20170817145809215). The funders had no role in study design, data collection and analysis, decision to publish, or preparation of the manuscript.","container-title":"EBioMedicine","DOI":"10.1016/j.ebiom.2019.08.048","ISSN":"2352-3964","journalAbbreviation":"EBioMedicine","language":"en","page":"373-383","source":"ScienceDirect","title":"Distinct gut metagenomics and metaproteomics signatures in prediabetics and treatment-naïve type 2 diabetics","URL":"https://www.sciencedirect.com/science/article/pii/S2352396419305729","volume":"47","author":[{"family":"Zhong","given":"Huanzi"},{"family":"Ren","given":"Huahui"},{"family":"Lu","given":"Yan"},{"family":"Fang","given":"Chao"},{"family":"Hou","given":"Guixue"},{"family":"Yang","given":"Ziyi"},{"family":"Chen","given":"Bing"},{"family":"Yang","given":"Fangming"},{"family":"Zhao","given":"Yue"},{"family":"Shi","given":"Zhun"},{"family":"Zhou","given":"Baojin"},{"family":"Wu","given":"Jiegen"},{"family":"Zou","given":"Hua"},{"family":"Zi","given":"Jin"},{"family":"Chen","given":"Jiayu"},{"family":"Bao","given":"Xiao"},{"family":"Hu","given":"Yihe"},{"family":"Gao","given":"Yan"},{"family":"Zhang","given":"Jun"},{"family":"Xu","given":"Xun"},{"family":"Hou","given":"Yong"},{"family":"Yang","given":"Huanming"},{"family":"Wang","given":"Jian"},{"family":"Liu","given":"Siqi"},{"family":"Jia","given":"Huijue"},{"family":"Madsen","given":"Lise"},{"family":"Brix","given":"Susanne"},{"family":"Kristiansen","given":"Karsten"},{"family":"Liu","given":"Fang"},{"family":"Li","given":"Junhua"}],"accessed":{"date-parts":[["2021",3,8]]},"issued":{"date-parts":[["2019",9,1]]}}},{"id":"y7Rngnif/nLy367xU","uris":["http://zotero.org/users/local/YOB362yk/items/5MW6LSUB"],"uri":["http://zotero.org/users/local/YOB362yk/items/5MW6LSUB"],"itemData":{"id":1572,"type":"article-journal","abstract":"Dysbiosis represents changes in composition and structure of the gut microbiome community (microbiome), which may dictate the physiological phenotype (health or disease). Recent technological advances and efforts in metagenomic and metabolomic analyses have led to a dramatical growth in our understanding of microbiome, but still, the mechanisms underlying gut microbiome–host interactions in healthy or diseased state remain elusive and their elucidation is in infancy. Disruption of the normal gut microbiota may lead to intestinal dysbiosis, intestinal barrier dysfunction, and bacterial translocation. Excessive uremic toxins are produced as a result of gut microbiota alteration, including indoxyl sulphate, p-cresyl sulphate, and trimethylamine-N-oxide, all implicated in the variant processes of kidney diseases development. This review focuses on the pathogenic association between gut microbiota and kidney diseases (the gut–kidney axis), covering CKD, IgA nephropathy, nephrolithiasis, hypertension, acute kidney injury, hemodialysis and peritoneal dialysis in clinic. Targeted interventions including probiotic, prebiotic and symbiotic measures are discussed for their potential of re-establishing symbiosis, and more effective strategies for the treatment of kidney diseases patients are suggested. The novel insights into the dysbiosis of the gut microbiota in kidney diseases are helpful to develop novel therapeutic strategies for preventing or attenuating kidney diseases and complications.","container-title":"Journal of Translational Medicine","DOI":"10.1186/s12967-018-1756-4","ISSN":"1479-5876","issue":"1","journalAbbreviation":"Journal of Translational Medicine","page":"5","source":"BioMed Central","title":"Microbiome–metabolome reveals the contribution of gut–kidney axis on kidney disease","URL":"https://doi.org/10.1186/s12967-018-1756-4","volume":"17","author":[{"family":"Chen","given":"Yuan-Yuan"},{"family":"Chen","given":"Dan-Qian"},{"family":"Chen","given":"Lin"},{"family":"Liu","given":"Jing-Ru"},{"family":"Vaziri","given":"Nosratola D."},{"family":"Guo","given":"Yan"},{"family":"Zhao","given":"Ying-Yong"}],"accessed":{"date-parts":[["2021",3,8]]},"issued":{"date-parts":[["2019",1,3]]}}}],"schema":"https://github.com/citation-style-language/schema/raw/master/csl-citation.json"}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(Chen </w:t>
      </w:r>
      <w:r w:rsidR="00350DBF" w:rsidRPr="003A137D">
        <w:rPr>
          <w:i/>
          <w:iCs/>
          <w:color w:val="000000"/>
        </w:rPr>
        <w:t>et al.</w:t>
      </w:r>
      <w:r w:rsidR="00350DBF" w:rsidRPr="003A137D">
        <w:rPr>
          <w:color w:val="000000"/>
        </w:rPr>
        <w:t xml:space="preserve">, 2019; Zhong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C0014F" w:rsidRPr="003A137D">
        <w:rPr>
          <w:color w:val="000000" w:themeColor="text1"/>
        </w:rPr>
        <w:t xml:space="preserve">, and pharmacology </w:t>
      </w:r>
      <w:r w:rsidR="00C0014F" w:rsidRPr="003A137D">
        <w:rPr>
          <w:color w:val="000000" w:themeColor="text1"/>
        </w:rPr>
        <w:fldChar w:fldCharType="begin"/>
      </w:r>
      <w:r w:rsidR="00506F24" w:rsidRPr="003A137D">
        <w:rPr>
          <w:color w:val="000000" w:themeColor="text1"/>
        </w:rPr>
        <w:instrText xml:space="preserve"> ADDIN ZOTERO_ITEM CSL_CITATION {"citationID":"yRPw8xN1","properties":{"formattedCitation":"(Chavira {\\i{}et al.}, 2019; Wang {\\i{}et al.}, 2019)","plainCitation":"(Chavira et al., 2019; Wang et al., 2019)","noteIndex":0},"citationItems":[{"id":"y7Rngnif/dlvO7x3g","uris":["http://zotero.org/users/local/YOB362yk/items/UC5QM5AE"],"uri":["http://zotero.org/users/local/YOB362yk/items/UC5QM5AE"],"itemData":{"id":1575,"type":"article-journal","abstract":"The human microbiota (the microscopic organisms that inhabit us) and microbiome (their genes) hold considerable potential for improving pharmacological practice. Recent advances in multi-“omics” techniques have dramatically improved our understanding of the constituents of the microbiome and their functions. The implications of this research for human health, including microbiome links to obesity, drug metabolism, neurological diseases, cancer, and many other health conditions, have sparked considerable interest in exploiting the microbiome for targeted therapeutics. Links between microbial pathways and disease states further highlight a rich potential for companion diagnostics and precision medicine approaches. For example, the success of fecal microbiota transplantation to treat Clostridium difficile infection has already started to redefine standard of care with a microbiome-directed therapy. In this review we briefly discuss the nature of human microbial ecosystems and with pathologies and biological processes linked to the microbiome. We then review emerging computational metagenomic, metabolomic, and wet lab techniques researchers are using today to learn about the roles host-microbial interactions have with respect to pharmacological purposes and vice versa. Finally, we describe how drugs affect the microbiome, how the microbiome can impact drug response in different people, and the potential of the microbiome itself as a source of new therapeutics.","collection-title":"Handbook of Experimental Pharmacology","container-title":"Concepts and Principles of Pharmacology: 100 Years of the Handbook of Experimental Pharmacology","DOI":"10.1007/164_2019_317","language":"en","note":"DOI: 10.1007/164_2019_317","page":"301-326","source":"Springer Link","title":"The Microbiome and Its Potential for Pharmacology","URL":"https://doi.org/10.1007/164_2019_317","author":[{"family":"Chavira","given":"Aries"},{"family":"Belda-Ferre","given":"Pedro"},{"family":"Kosciolek","given":"Tomasz"},{"family":"Ali","given":"Farhana"},{"family":"Dorrestein","given":"Pieter C."},{"family":"Knight","given":"Rob"}],"editor":[{"family":"Barrett","given":"James E."},{"family":"Page","given":"Clive P."},{"family":"Michel","given":"Martin C."}],"accessed":{"date-parts":[["2021",3,8]]},"issued":{"date-parts":[["2019"]]}}},{"id":"y7Rngnif/npRJRMcB","uris":["http://zotero.org/users/local/YOB362yk/items/ZVNCGQXT"],"uri":["http://zotero.org/users/local/YOB362yk/items/ZVNCGQXT"],"itemData":{"id":1577,"type":"article-journal","abstract":"As one of the most prevalent contaminants in animal and human food, the deleterious effects of trichothecene mycotoxin deoxynivalenol (DON) warrant extensive investigation. Here, to assess the effects of DON exposure to the populations of gut microbiota, four-weeks-old mice were exposed to different doses (1.0 and 5.0 mg/kg) of DON every two days for 14 days. The contents of the cecum were then collected for DNA extraction and metagenomic shotgun sequencing, in order to detect alterations of the gut microbiota. We found that the average body weight and daily gain in the high dose DON treated group decreased. Metagenomic analysis demonstrated that the relative abundance of Firmicutes in the low and Bacteroidetes in the high dose groups increased compared to that in the untreated control group. Moreover, using gene calling and functional annotation, we found that large numbers of biosynthesis and degradation dependent populations were altered. As a result, metabolism pathways including sphingolipid, protein digestion/absorption, and lipoic acid pathways in the high dose DON exposed group dramatically fluctuated in comparison to the control and low dose groups. In addition, metagenomic binning identified ten microbiota genome drafts, with high levels of completeness, that further explain the DON-induced intestinal toxicity. Our findings suggested that DON exposure significantly impacted the microbiota community in the mouse, causing biosynthesis and degradation damage and metabolism pathway disorders.","container-title":"Toxicology and Applied Pharmacology","DOI":"10.1016/j.taap.2019.04.009","ISSN":"0041-008X","journalAbbreviation":"Toxicology and Applied Pharmacology","language":"en","page":"47-56","source":"ScienceDirect","title":"Metagenomic analysis of gut microbiota alteration in a mouse model exposed to mycotoxin deoxynivalenol","URL":"https://www.sciencedirect.com/science/article/pii/S0041008X19301358","volume":"372","author":[{"family":"Wang","given":"Jun-Jie"},{"family":"Zhang","given":"Rui-Qian"},{"family":"Zhai","given":"Qiu-Yue"},{"family":"Liu","given":"Jing-Cai"},{"family":"Li","given":"Na"},{"family":"Liu","given":"Wen-Xiang"},{"family":"Li","given":"Lan"},{"family":"Shen","given":"Wei"}],"accessed":{"date-parts":[["2021",3,8]]},"issued":{"date-parts":[["2019",6,1]]}}}],"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(Chavira </w:t>
      </w:r>
      <w:r w:rsidR="00350DBF" w:rsidRPr="003A137D">
        <w:rPr>
          <w:i/>
          <w:iCs/>
          <w:color w:val="000000"/>
        </w:rPr>
        <w:t>et al.</w:t>
      </w:r>
      <w:r w:rsidR="00350DBF" w:rsidRPr="003A137D">
        <w:rPr>
          <w:color w:val="000000"/>
        </w:rPr>
        <w:t xml:space="preserve">, 2019; Wang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DD4E65" w:rsidRPr="003A137D">
        <w:rPr>
          <w:color w:val="000000" w:themeColor="text1"/>
        </w:rPr>
        <w:t xml:space="preserve">, as well as </w:t>
      </w:r>
      <w:r w:rsidRPr="003A137D">
        <w:rPr>
          <w:color w:val="000000" w:themeColor="text1"/>
        </w:rPr>
        <w:t xml:space="preserve">in </w:t>
      </w:r>
      <w:r w:rsidR="00DD4E65" w:rsidRPr="003A137D">
        <w:rPr>
          <w:color w:val="000000" w:themeColor="text1"/>
        </w:rPr>
        <w:t xml:space="preserve">zoonotic </w:t>
      </w:r>
      <w:r w:rsidR="00B23331" w:rsidRPr="003A137D">
        <w:rPr>
          <w:color w:val="000000" w:themeColor="text1"/>
        </w:rPr>
        <w:t xml:space="preserve">agent detection </w:t>
      </w:r>
      <w:r w:rsidR="00DD4E65" w:rsidRPr="003A137D">
        <w:rPr>
          <w:color w:val="000000" w:themeColor="text1"/>
        </w:rPr>
        <w:fldChar w:fldCharType="begin"/>
      </w:r>
      <w:r w:rsidR="00350DBF" w:rsidRPr="003A137D">
        <w:rPr>
          <w:color w:val="000000" w:themeColor="text1"/>
        </w:rPr>
        <w:instrText xml:space="preserve"> ADDIN ZOTERO_ITEM CSL_CITATION {"citationID":"3PIpqQG5","properties":{"formattedCitation":"(Tun {\\i{}et al.}, 2012)","plainCitation":"(Tun et al., 2012)","noteIndex":0},"citationItems":[{"id":2014,"uris":["http://zotero.org/users/8256916/items/UJTC2ARX"],"uri":["http://zotero.org/users/8256916/items/UJTC2ARX"],"itemData":{"id":2014,"type":"article-journal","abstract":"The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Chi-Ching"}],"accessed":{"date-parts":[["2021",6,23]]},"issued":{"date-parts":[["2012",3,1]]}}}],"schema":"https://github.com/citation-style-language/schema/raw/master/csl-citation.json"} </w:instrText>
      </w:r>
      <w:r w:rsidR="00DD4E65" w:rsidRPr="003A137D">
        <w:rPr>
          <w:color w:val="000000" w:themeColor="text1"/>
        </w:rPr>
        <w:fldChar w:fldCharType="separate"/>
      </w:r>
      <w:r w:rsidR="00350DBF" w:rsidRPr="003A137D">
        <w:rPr>
          <w:color w:val="000000"/>
        </w:rPr>
        <w:t xml:space="preserve">(Tun </w:t>
      </w:r>
      <w:r w:rsidR="00350DBF" w:rsidRPr="003A137D">
        <w:rPr>
          <w:i/>
          <w:iCs/>
          <w:color w:val="000000"/>
        </w:rPr>
        <w:t>et al.</w:t>
      </w:r>
      <w:r w:rsidR="00350DBF" w:rsidRPr="003A137D">
        <w:rPr>
          <w:color w:val="000000"/>
        </w:rPr>
        <w:t>, 2012)</w:t>
      </w:r>
      <w:r w:rsidR="00DD4E65" w:rsidRPr="003A137D">
        <w:rPr>
          <w:color w:val="000000" w:themeColor="text1"/>
        </w:rPr>
        <w:fldChar w:fldCharType="end"/>
      </w:r>
      <w:r w:rsidR="00C0014F" w:rsidRPr="003A137D">
        <w:rPr>
          <w:color w:val="000000" w:themeColor="text1"/>
        </w:rPr>
        <w:t>.</w:t>
      </w:r>
      <w:r w:rsidR="004C698A" w:rsidRPr="003A137D">
        <w:rPr>
          <w:color w:val="000000" w:themeColor="text1"/>
        </w:rPr>
        <w:t xml:space="preserve"> Zoonotic origin pathogens are responsible for over 60% of the infectious diseases identified in human</w:t>
      </w:r>
      <w:r w:rsidR="00366132" w:rsidRPr="003A137D">
        <w:rPr>
          <w:color w:val="000000" w:themeColor="text1"/>
        </w:rPr>
        <w:t>s</w:t>
      </w:r>
      <w:r w:rsidR="004C698A" w:rsidRPr="003A137D">
        <w:rPr>
          <w:color w:val="000000" w:themeColor="text1"/>
        </w:rPr>
        <w:t xml:space="preserve"> and can cause </w:t>
      </w:r>
      <w:r w:rsidR="00366132" w:rsidRPr="003A137D">
        <w:rPr>
          <w:color w:val="000000" w:themeColor="text1"/>
        </w:rPr>
        <w:t>significant</w:t>
      </w:r>
      <w:r w:rsidR="004C698A" w:rsidRPr="003A137D">
        <w:rPr>
          <w:color w:val="000000" w:themeColor="text1"/>
        </w:rPr>
        <w:t xml:space="preserve"> social and economic burdens </w:t>
      </w:r>
      <w:bookmarkStart w:id="79" w:name="OLE_LINK101"/>
      <w:bookmarkStart w:id="80" w:name="OLE_LINK102"/>
      <w:r w:rsidR="004C698A" w:rsidRPr="003A137D">
        <w:rPr>
          <w:color w:val="000000" w:themeColor="text1"/>
        </w:rPr>
        <w:fldChar w:fldCharType="begin"/>
      </w:r>
      <w:r w:rsidR="00350DBF" w:rsidRPr="003A137D">
        <w:rPr>
          <w:color w:val="000000" w:themeColor="text1"/>
        </w:rPr>
        <w:instrText xml:space="preserve"> ADDIN ZOTERO_ITEM CSL_CITATION {"citationID":"CfK93BJE","properties":{"formattedCitation":"(Karesh {\\i{}et al.}, 2012; Cuervo-Soto, L\\uc0\\u243{}pez-Pazos and Batista-Garc\\uc0\\u237{}a, 2018)","plainCitation":"(Karesh et al., 2012; Cuervo-Soto, López-Pazos and Batista-García, 2018)","noteIndex":0},"citationItems":[{"id":2017,"uris":["http://zotero.org/users/8256916/items/B5NMPMNW"],"uri":["http://zotero.org/users/8256916/items/B5NMPMNW"],"itemData":{"id":2017,"type":"article-journal","abstract":"More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threats.","container-title":"Lancet (London, England)","DOI":"10.1016/S0140-6736(12)61678-X","ISSN":"1474-547X","issue":"9857","journalAbbreviation":"Lancet","language":"eng","note":"PMID: 23200502\nPMCID: PMC7138068","page":"1936-1945","source":"PubMed","title":"Ecology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L."}],"issued":{"date-parts":[["2012",12,1]]}}},{"id":2023,"uris":["http://zotero.org/users/8256916/items/78MDSS3D"],"uri":["http://zotero.org/users/8256916/items/78MDSS3D"],"itemData":{"id":2023,"type":"book","abstract":"Zoonotic diseases represent a public health problem worldwide, since approximately 60% of human pathogens have a zoonotic origin. A variety of methodologies have been developed to diagnose zoonosis, including culture-dependent and immunological-based methods, which allow the identification of a huge range of pathogens. However, some of them are not detected easily with these approaches. Additionally, molecular tests have been developed, and they are designed to identify a single pathogen or mixtures of them. In this context, metagenomics comes as an alternative to get genome sequences of different microorganisms, which comprise a microbial community. Metagenomics have been used to characterize microbiomes and viromes, which are not cultivable under laboratory conditions. This methodology could be a powerful tool in the diagnosis of zoonotic diseases because it allows not only identification of genus and species, but also detection of some proteins in specific conditions on specific tissues, through structural and functional metagenomics, respectively.","ISBN":"978-953-51-3912-6","language":"en","note":"container-title: Farm Animals Diseases, Recent Omic Trends and New Strategies of Treatment\nDOI: 10.5772/intechopen.72634","publisher":"IntechOpen","source":"www.intechopen.com","title":"Metagenomics and Diagnosis of Zoonotic Diseases","URL":"https://www.intechopen.com/books/farm-animals-diseases-recent-omic-trends-and-new-strategies-of-treatment/metagenomics-and-diagnosis-of-zoonotic-diseases","author":[{"family":"Cuervo-Soto","given":"Laura Inés"},{"family":"López-Pazos","given":"Silvio Alejandro"},{"family":"Batista-García","given":"Ramón Alberto"}],"accessed":{"date-parts":[["2021",6,23]]},"issued":{"date-parts":[["2018",3,21]]}}}],"schema":"https://github.com/citation-style-language/schema/raw/master/csl-citation.json"} </w:instrText>
      </w:r>
      <w:r w:rsidR="004C698A" w:rsidRPr="003A137D">
        <w:rPr>
          <w:color w:val="000000" w:themeColor="text1"/>
        </w:rPr>
        <w:fldChar w:fldCharType="separate"/>
      </w:r>
      <w:r w:rsidR="00350DBF" w:rsidRPr="003A137D">
        <w:rPr>
          <w:color w:val="000000"/>
        </w:rPr>
        <w:t xml:space="preserve">(Karesh </w:t>
      </w:r>
      <w:r w:rsidR="00350DBF" w:rsidRPr="003A137D">
        <w:rPr>
          <w:i/>
          <w:iCs/>
          <w:color w:val="000000"/>
        </w:rPr>
        <w:t>et al.</w:t>
      </w:r>
      <w:r w:rsidR="00350DBF" w:rsidRPr="003A137D">
        <w:rPr>
          <w:color w:val="000000"/>
        </w:rPr>
        <w:t>, 2012; Cuervo-Soto, López-Pazos and Batista-García, 2018)</w:t>
      </w:r>
      <w:r w:rsidR="004C698A" w:rsidRPr="003A137D">
        <w:rPr>
          <w:color w:val="000000" w:themeColor="text1"/>
        </w:rPr>
        <w:fldChar w:fldCharType="end"/>
      </w:r>
      <w:bookmarkEnd w:id="79"/>
      <w:bookmarkEnd w:id="80"/>
      <w:r w:rsidR="004C698A" w:rsidRPr="003A137D">
        <w:rPr>
          <w:color w:val="000000" w:themeColor="text1"/>
        </w:rPr>
        <w:t xml:space="preserve">. </w:t>
      </w:r>
      <w:r w:rsidR="00C0014F" w:rsidRPr="003A137D">
        <w:rPr>
          <w:color w:val="000000" w:themeColor="text1"/>
        </w:rPr>
        <w:t xml:space="preserve"> </w:t>
      </w:r>
      <w:bookmarkStart w:id="81" w:name="OLE_LINK17"/>
      <w:bookmarkStart w:id="82" w:name="OLE_LINK18"/>
      <w:r w:rsidR="00C0014F" w:rsidRPr="003A137D">
        <w:rPr>
          <w:color w:val="000000" w:themeColor="text1"/>
        </w:rPr>
        <w:t xml:space="preserve">Traditional methods used to identify the </w:t>
      </w:r>
      <w:r w:rsidR="00B23331" w:rsidRPr="003A137D">
        <w:rPr>
          <w:color w:val="000000" w:themeColor="text1"/>
        </w:rPr>
        <w:t xml:space="preserve">microbial agents </w:t>
      </w:r>
      <w:r w:rsidR="00C0014F" w:rsidRPr="003A137D">
        <w:rPr>
          <w:color w:val="000000" w:themeColor="text1"/>
        </w:rPr>
        <w:t>within a</w:t>
      </w:r>
      <w:r w:rsidRPr="003A137D">
        <w:rPr>
          <w:color w:val="000000" w:themeColor="text1"/>
        </w:rPr>
        <w:t xml:space="preserve"> biological </w:t>
      </w:r>
      <w:r w:rsidR="00B23331" w:rsidRPr="003A137D">
        <w:rPr>
          <w:color w:val="000000" w:themeColor="text1"/>
        </w:rPr>
        <w:t xml:space="preserve">specimen </w:t>
      </w:r>
      <w:r w:rsidRPr="003A137D">
        <w:rPr>
          <w:color w:val="000000" w:themeColor="text1"/>
        </w:rPr>
        <w:t>ha</w:t>
      </w:r>
      <w:r w:rsidR="0019200D" w:rsidRPr="003A137D">
        <w:rPr>
          <w:color w:val="000000" w:themeColor="text1"/>
        </w:rPr>
        <w:t>ve</w:t>
      </w:r>
      <w:r w:rsidRPr="003A137D">
        <w:rPr>
          <w:color w:val="000000" w:themeColor="text1"/>
        </w:rPr>
        <w:t xml:space="preserve"> </w:t>
      </w:r>
      <w:r w:rsidR="00B23331" w:rsidRPr="003A137D">
        <w:rPr>
          <w:color w:val="000000" w:themeColor="text1"/>
        </w:rPr>
        <w:t xml:space="preserve">relied </w:t>
      </w:r>
      <w:r w:rsidR="00C0014F" w:rsidRPr="003A137D">
        <w:rPr>
          <w:color w:val="000000" w:themeColor="text1"/>
        </w:rPr>
        <w:t xml:space="preserve">on </w:t>
      </w:r>
      <w:r w:rsidR="00B6651B" w:rsidRPr="003A137D">
        <w:rPr>
          <w:color w:val="000000" w:themeColor="text1"/>
        </w:rPr>
        <w:t xml:space="preserve">different laboratory techniques, including </w:t>
      </w:r>
      <w:r w:rsidR="00C0014F" w:rsidRPr="003A137D">
        <w:rPr>
          <w:color w:val="000000" w:themeColor="text1"/>
        </w:rPr>
        <w:t>cultur</w:t>
      </w:r>
      <w:r w:rsidR="00B23331" w:rsidRPr="003A137D">
        <w:rPr>
          <w:color w:val="000000" w:themeColor="text1"/>
        </w:rPr>
        <w:t xml:space="preserve">e </w:t>
      </w:r>
      <w:bookmarkEnd w:id="81"/>
      <w:bookmarkEnd w:id="82"/>
      <w:r w:rsidR="00C0014F" w:rsidRPr="003A137D">
        <w:rPr>
          <w:color w:val="000000" w:themeColor="text1"/>
        </w:rPr>
        <w:fldChar w:fldCharType="begin"/>
      </w:r>
      <w:r w:rsidR="00506F24" w:rsidRPr="003A137D">
        <w:rPr>
          <w:color w:val="000000" w:themeColor="text1"/>
        </w:rPr>
        <w:instrText xml:space="preserve"> ADDIN ZOTERO_ITEM CSL_CITATION {"citationID":"ujwNyRuE","properties":{"formattedCitation":"(Handelsman, 2004)","plainCitation":"(Handelsman, 2004)","noteIndex":0},"citationItems":[{"id":"y7Rngnif/QHI33gbm","uris":["http://zotero.org/users/local/YOB362yk/items/YWUD86HN"],"uri":["http://zotero.org/users/local/YOB362yk/items/YWUD86HN"],"itemData":{"id":1579,"type":"article-journal","abstract":"SUMMARY Metagenomics (also referred to as environmental and community genomics) is the genomic analysis of microorganisms by direct extraction and cloning of DNA from an assemblage of microorganisms. The development of metagenomics stemmed from the ineluctable evidence that as-yet-uncultured microorganisms represent the vast majority of organisms in most environments on earth. This evidence was derived from analyses of 16S rRNA gene sequences amplified directly from the environment, an approach that avoided the bias imposed by culturing and led to the discovery of vast new lineages of microbial life. Although the portrait of the microbial world was revolutionized by analysis of 16S rRNA genes, such studies yielded only a phylogenetic description of community membership, providing little insight into the genetics, physiology, and biochemistry of the members. Metagenomics provides a second tier of technical innovation that facilitates study of the physiology and ecology of environmental microorganisms. Novel genes and gene products discovered through metagenomics include the first bacteriorhodopsin of bacterial origin; novel small molecules with antimicrobial activity; and new members of families of known proteins, such as an Na+(Li+)/H+ antiporter, RecA, DNA polymerase, and antibiotic resistance determinants. Reassembly of multiple genomes has provided insight into energy and nutrient cycling within the community, genome structure, gene function, population genetics and microheterogeneity, and lateral gene transfer among members of an uncultured community. The application of metagenomic sequence information will facilitate the design of better culturing strategies to link genomic analysis with pure culture studies.","container-title":"Microbiology and Molecular Biology Reviews","DOI":"10.1128/MMBR.68.4.669-685.2004","ISSN":"1092-2172, 1098-5557","issue":"4","journalAbbreviation":"Microbiol. Mol. Biol. Rev.","language":"en","note":"publisher: American Society for Microbiology\nsection: Review\nPMID: 15590779","page":"669-685","source":"mmbr.asm.org","title":"Metagenomics: Application of Genomics to Uncultured Microorganisms","title-short":"Metagenomics","URL":"https://mmbr.asm.org/content/68/4/669","volume":"68","author":[{"family":"Handelsman","given":"Jo"}],"accessed":{"date-parts":[["2021",3,8]]},"issued":{"date-parts":[["2004",12,1]]}}}],"schema":"https://github.com/citation-style-language/schema/raw/master/csl-citation.json"} </w:instrText>
      </w:r>
      <w:r w:rsidR="00C0014F" w:rsidRPr="003A137D">
        <w:rPr>
          <w:color w:val="000000" w:themeColor="text1"/>
        </w:rPr>
        <w:fldChar w:fldCharType="separate"/>
      </w:r>
      <w:r w:rsidR="00350DBF" w:rsidRPr="003A137D">
        <w:rPr>
          <w:color w:val="000000"/>
        </w:rPr>
        <w:t>(Handelsman, 2004)</w:t>
      </w:r>
      <w:r w:rsidR="00C0014F" w:rsidRPr="003A137D">
        <w:rPr>
          <w:color w:val="000000" w:themeColor="text1"/>
        </w:rPr>
        <w:fldChar w:fldCharType="end"/>
      </w:r>
      <w:r w:rsidR="00B6651B" w:rsidRPr="003A137D">
        <w:rPr>
          <w:color w:val="000000" w:themeColor="text1"/>
        </w:rPr>
        <w:t>,</w:t>
      </w:r>
      <w:r w:rsidRPr="003A137D">
        <w:rPr>
          <w:color w:val="000000" w:themeColor="text1"/>
        </w:rPr>
        <w:t xml:space="preserve"> antigen</w:t>
      </w:r>
      <w:r w:rsidR="00800BC3" w:rsidRPr="003A137D">
        <w:rPr>
          <w:color w:val="000000" w:themeColor="text1"/>
        </w:rPr>
        <w:t xml:space="preserve"> detection</w:t>
      </w:r>
      <w:r w:rsidR="00A774DE" w:rsidRPr="003A137D">
        <w:rPr>
          <w:color w:val="000000" w:themeColor="text1"/>
        </w:rPr>
        <w:t xml:space="preserve"> </w:t>
      </w:r>
      <w:r w:rsidR="004D52F0" w:rsidRPr="003A137D">
        <w:rPr>
          <w:color w:val="000000" w:themeColor="text1"/>
        </w:rPr>
        <w:fldChar w:fldCharType="begin"/>
      </w:r>
      <w:r w:rsidR="005C4ACF" w:rsidRPr="003A137D">
        <w:rPr>
          <w:color w:val="000000" w:themeColor="text1"/>
        </w:rPr>
        <w:instrText xml:space="preserve"> ADDIN ZOTERO_ITEM CSL_CITATION {"citationID":"Mzyk43qs","properties":{"formattedCitation":"(Desmonts and Remington, 1980; Lequin, 2005)","plainCitation":"(Desmonts and Remington, 1980; Lequin, 2005)","noteIndex":0},"citationItems":[{"id":2037,"uris":["http://zotero.org/users/8256916/items/UPFD7LG6"],"uri":["http://zotero.org/users/8256916/items/UPFD7LG6"],"itemData":{"id":2037,"type":"article-journal","container-title":"Journal of Clinical Microbiology","DOI":"10.1128/jcm.11.6.562-568.1980","issue":"6","note":"publisher: American Society for Microbiology","page":"562-568","source":"journals.asm.org (Atypon)","title":"Direct agglutination test for diagnosis of Toxoplasma infection: method for increasing sensitivity and specificity","title-short":"Direct agglutination test for diagnosis of Toxoplasma infection","URL":"https://journals.asm.org/doi/abs/10.1128/jcm.11.6.562-568.1980","volume":"11","author":[{"family":"Desmonts","given":"G"},{"family":"Remington","given":"J S"}],"accessed":{"date-parts":[["2021",6,23]]},"issued":{"date-parts":[["1980",6,1]]}}},{"id":2029,"uris":["http://zotero.org/users/8256916/items/Z4BIHCJY"],"uri":["http://zotero.org/users/8256916/items/Z4BIHCJY"],"itemData":{"id":2029,"type":"article-journal","abstract":"This brief note addresses the historical background of the invention of the enzyme immunoassay (EIA) and enzyme-linked immunosorbent assay (ELISA). These assays were developed independently and simultaneously by the research group of Peter Perlmann and Eva Engvall at Stockholm University in Sweden and by the research group of Anton Schuurs and Bauke van Weemen in The Netherlands. Today, fully automated instruments in medical laboratories around the world use the immunoassay principle with an enzyme as the reporter label for routine measurements of innumerable analytes in patient samples. The impact of EIA/ELISA is reflected in the overwhelmingly large number of times it has appeared as a keyword in the literature since the 1970s. Clinicians and their patients, medical laboratories, in vitro diagnostics manufacturers, and worldwide healthcare systems owe much to these four inventors.","container-title":"Clinical Chemistry","DOI":"10.1373/clinchem.2005.051532","ISSN":"0009-9147","issue":"12","journalAbbreviation":"Clinical Chemistry","page":"2415-2418","source":"Silverchair","title":"Enzyme Immunoassay (EIA)/Enzyme-Linked Immunosorbent Assay (ELISA)","URL":"https://doi.org/10.1373/clinchem.2005.051532","volume":"51","author":[{"family":"Lequin","given":"Rudolf M"}],"accessed":{"date-parts":[["2021",6,23]]},"issued":{"date-parts":[["2005",12,1]]}}}],"schema":"https://github.com/citation-style-language/schema/raw/master/csl-citation.json"} </w:instrText>
      </w:r>
      <w:r w:rsidR="004D52F0" w:rsidRPr="003A137D">
        <w:rPr>
          <w:color w:val="000000" w:themeColor="text1"/>
        </w:rPr>
        <w:fldChar w:fldCharType="separate"/>
      </w:r>
      <w:r w:rsidR="00350DBF" w:rsidRPr="003A137D">
        <w:rPr>
          <w:color w:val="000000"/>
        </w:rPr>
        <w:t>(Desmonts and Remington, 1980; Lequin, 2005)</w:t>
      </w:r>
      <w:r w:rsidR="004D52F0" w:rsidRPr="003A137D">
        <w:rPr>
          <w:color w:val="000000" w:themeColor="text1"/>
        </w:rPr>
        <w:fldChar w:fldCharType="end"/>
      </w:r>
      <w:r w:rsidR="00C014A1" w:rsidRPr="003A137D">
        <w:rPr>
          <w:color w:val="000000" w:themeColor="text1"/>
        </w:rPr>
        <w:t>,</w:t>
      </w:r>
      <w:r w:rsidRPr="003A137D">
        <w:rPr>
          <w:color w:val="000000" w:themeColor="text1"/>
        </w:rPr>
        <w:t xml:space="preserve"> </w:t>
      </w:r>
      <w:r w:rsidR="00800BC3" w:rsidRPr="003A137D">
        <w:rPr>
          <w:color w:val="000000" w:themeColor="text1"/>
        </w:rPr>
        <w:t>and nucleic acid marker detection</w:t>
      </w:r>
      <w:r w:rsidR="004D52F0" w:rsidRPr="003A137D">
        <w:rPr>
          <w:color w:val="000000" w:themeColor="text1"/>
        </w:rPr>
        <w:t xml:space="preserve"> </w:t>
      </w:r>
      <w:r w:rsidR="004D52F0" w:rsidRPr="003A137D">
        <w:rPr>
          <w:color w:val="000000" w:themeColor="text1"/>
        </w:rPr>
        <w:fldChar w:fldCharType="begin"/>
      </w:r>
      <w:r w:rsidR="005C4ACF" w:rsidRPr="003A137D">
        <w:rPr>
          <w:color w:val="000000" w:themeColor="text1"/>
        </w:rPr>
        <w:instrText xml:space="preserve"> ADDIN ZOTERO_ITEM CSL_CITATION {"citationID":"ghf6kLzr","properties":{"formattedCitation":"(Yang and Rothman, 2004; Driscoll, 2009)","plainCitation":"(Yang and Rothman, 2004; Driscoll, 2009)","noteIndex":0},"citationItems":[{"id":2032,"uris":["http://zotero.org/users/8256916/items/X8CGJEGC"],"uri":["http://zotero.org/users/8256916/items/X8CGJEGC"],"itemData":{"id":2032,"type":"article-journal","abstract":"Molecular diagnostics are revolutionising the clinical practice of infectious disease. Their effects will be significant in acute-care settings where timely and accurate diagnostic tools are critical for patient treatment decisions and outcomes. PCR is the most well-developed molecular technique up to now, and has a wide range of already fulfilled, and potential, clinical applications, including specific or broad-spectrum pathogen detection, evaluation of emerging novel infections, surveillance, early detection of biothreat agents, and antimicrobial resistance profiling. PCR-based methods may also be cost effective relative to traditional testing procedures. Further advancement of technology is needed to improve automation, optimise detection sensitivity and specificity, and expand the capacity to detect multiple targets simultaneously (multiplexing). This review provides an up-to-date look at the general principles, diagnostic value, and limitations of the most current PCR-based platforms as they evolve from bench to bedside.","container-title":"The Lancet. Infectious Diseases","DOI":"10.1016/S1473-3099(04)01044-8","ISSN":"1473-3099","issue":"6","journalAbbreviation":"Lancet Infect Dis","note":"PMID: 15172342\nPMCID: PMC7106425","page":"337-348","source":"PubMed Central","title":"PCR-based diagnostics for infectious diseases: uses, limitations, and future applications in acute-care settings","title-short":"PCR-based diagnostics for infectious diseases","URL":"https://www.ncbi.nlm.nih.gov/pmc/articles/PMC7106425/","volume":"4","author":[{"family":"Yang","given":"Samuel"},{"family":"Rothman","given":"Richard E"}],"accessed":{"date-parts":[["2021",6,23]]},"issued":{"date-parts":[["2004",6]]}}},{"id":2035,"uris":["http://zotero.org/users/8256916/items/9CAITJD9"],"uri":["http://zotero.org/users/8256916/items/9CAITJD9"],"itemData":{"id":2035,"type":"article-journal","abstract":"Spacer oligonucleotide typing, or spoligotyping, is a rapid, polymerase chain reaction (PCR)-based method for genotyping strains of the Mycobacterium tuberculosis complex (MTB). Spoligotyping data can be represented in absolute terms (digitally), and the results can be readily shared among laboratories, thereby enabling the creation of large international databases. Since the spoligotype assay was standardized more than 10 yr ago, tens of thousands of isolates have been analyzed, giving a global picture of MTB strain diversity. The method is highly reproducible and has been developed into a high-throughput assay for large molecular epidemiology projects. In the United States, spoligotyping is employed on nearly all newly identified culture-positive cases of tuberculosis as part of a national genotyping program. The strengths of this method include its low cost, its digital data results, the good correlation of its results with other genetics markers, its fair level of overall differentiation of strains, its high-throughput capacity, and its ability to provide species information. However, the method's weaknesses include the inability of spoligotyping to differentiate well within large strain families such as the Beijing family, the potential for convergent evolution of patterns, the limited success in improving the assay through expansion, and the difficulty in obtaining the specialized membranes and instrumentation.","container-title":"Methods in Molecular Biology (Clifton, N.J.)","DOI":"10.1007/978-1-60327-999-4_10","ISSN":"1064-3745","journalAbbreviation":"Methods Mol Biol","language":"eng","note":"PMID: 19521871","page":"117-128","source":"PubMed","title":"Spoligotyping for molecular epidemiology of the Mycobacterium tuberculosis complex","volume":"551","author":[{"family":"Driscoll","given":"Jeffrey R."}],"issued":{"date-parts":[["2009"]]}}}],"schema":"https://github.com/citation-style-language/schema/raw/master/csl-citation.json"} </w:instrText>
      </w:r>
      <w:r w:rsidR="004D52F0" w:rsidRPr="003A137D">
        <w:rPr>
          <w:color w:val="000000" w:themeColor="text1"/>
        </w:rPr>
        <w:fldChar w:fldCharType="separate"/>
      </w:r>
      <w:r w:rsidR="00350DBF" w:rsidRPr="003A137D">
        <w:rPr>
          <w:color w:val="000000"/>
        </w:rPr>
        <w:t>(Yang and Rothman, 2004; Driscoll, 2009)</w:t>
      </w:r>
      <w:r w:rsidR="004D52F0" w:rsidRPr="003A137D">
        <w:rPr>
          <w:color w:val="000000" w:themeColor="text1"/>
        </w:rPr>
        <w:fldChar w:fldCharType="end"/>
      </w:r>
      <w:r w:rsidR="00431A2A" w:rsidRPr="003A137D">
        <w:rPr>
          <w:color w:val="000000" w:themeColor="text1"/>
        </w:rPr>
        <w:t xml:space="preserve"> protocols</w:t>
      </w:r>
      <w:r w:rsidR="009410DA" w:rsidRPr="003A137D">
        <w:rPr>
          <w:color w:val="000000" w:themeColor="text1"/>
        </w:rPr>
        <w:t>.</w:t>
      </w:r>
      <w:r w:rsidR="00C0014F" w:rsidRPr="003A137D">
        <w:rPr>
          <w:color w:val="000000" w:themeColor="text1"/>
        </w:rPr>
        <w:t xml:space="preserve"> </w:t>
      </w:r>
      <w:r w:rsidR="00B23331" w:rsidRPr="003A137D">
        <w:rPr>
          <w:color w:val="000000" w:themeColor="text1"/>
        </w:rPr>
        <w:t>However, t</w:t>
      </w:r>
      <w:r w:rsidRPr="003A137D">
        <w:rPr>
          <w:color w:val="000000" w:themeColor="text1"/>
        </w:rPr>
        <w:t>hese</w:t>
      </w:r>
      <w:r w:rsidR="00431A2A" w:rsidRPr="003A137D">
        <w:rPr>
          <w:color w:val="000000" w:themeColor="text1"/>
        </w:rPr>
        <w:t xml:space="preserve"> labo</w:t>
      </w:r>
      <w:r w:rsidR="0019200D" w:rsidRPr="003A137D">
        <w:rPr>
          <w:color w:val="000000" w:themeColor="text1"/>
        </w:rPr>
        <w:t>rat</w:t>
      </w:r>
      <w:r w:rsidR="00431A2A" w:rsidRPr="003A137D">
        <w:rPr>
          <w:color w:val="000000" w:themeColor="text1"/>
        </w:rPr>
        <w:t>ory</w:t>
      </w:r>
      <w:r w:rsidRPr="003A137D">
        <w:rPr>
          <w:color w:val="000000" w:themeColor="text1"/>
        </w:rPr>
        <w:t xml:space="preserve"> methods are limited to </w:t>
      </w:r>
      <w:r w:rsidR="00431A2A" w:rsidRPr="003A137D">
        <w:rPr>
          <w:color w:val="000000" w:themeColor="text1"/>
        </w:rPr>
        <w:t>studying</w:t>
      </w:r>
      <w:r w:rsidR="00B544EB" w:rsidRPr="003A137D">
        <w:rPr>
          <w:color w:val="000000" w:themeColor="text1"/>
        </w:rPr>
        <w:t xml:space="preserve"> a</w:t>
      </w:r>
      <w:r w:rsidR="004D52F0" w:rsidRPr="003A137D">
        <w:rPr>
          <w:color w:val="000000" w:themeColor="text1"/>
        </w:rPr>
        <w:t xml:space="preserve"> single pathogen</w:t>
      </w:r>
      <w:r w:rsidR="00B544EB" w:rsidRPr="003A137D">
        <w:rPr>
          <w:color w:val="000000" w:themeColor="text1"/>
        </w:rPr>
        <w:t xml:space="preserve"> of interest</w:t>
      </w:r>
      <w:r w:rsidR="004D52F0" w:rsidRPr="003A137D">
        <w:rPr>
          <w:color w:val="000000" w:themeColor="text1"/>
        </w:rPr>
        <w:t xml:space="preserve"> </w:t>
      </w:r>
      <w:r w:rsidR="00B23331" w:rsidRPr="003A137D">
        <w:rPr>
          <w:color w:val="000000" w:themeColor="text1"/>
        </w:rPr>
        <w:t xml:space="preserve">and </w:t>
      </w:r>
      <w:r w:rsidR="004D52F0" w:rsidRPr="003A137D">
        <w:rPr>
          <w:color w:val="000000" w:themeColor="text1"/>
        </w:rPr>
        <w:t xml:space="preserve">lack the ability to </w:t>
      </w:r>
      <w:r w:rsidR="00B23331" w:rsidRPr="003A137D">
        <w:rPr>
          <w:color w:val="000000" w:themeColor="text1"/>
        </w:rPr>
        <w:t>scrutinize</w:t>
      </w:r>
      <w:r w:rsidR="004D52F0" w:rsidRPr="003A137D">
        <w:rPr>
          <w:color w:val="000000" w:themeColor="text1"/>
        </w:rPr>
        <w:t xml:space="preserve"> the </w:t>
      </w:r>
      <w:r w:rsidR="00B544EB" w:rsidRPr="003A137D">
        <w:rPr>
          <w:color w:val="000000" w:themeColor="text1"/>
        </w:rPr>
        <w:t xml:space="preserve">community </w:t>
      </w:r>
      <w:r w:rsidR="00167E1B" w:rsidRPr="003A137D">
        <w:rPr>
          <w:color w:val="000000" w:themeColor="text1"/>
        </w:rPr>
        <w:t>of</w:t>
      </w:r>
      <w:r w:rsidR="004D52F0" w:rsidRPr="003A137D">
        <w:rPr>
          <w:color w:val="000000" w:themeColor="text1"/>
        </w:rPr>
        <w:t xml:space="preserve"> microorganisms </w:t>
      </w:r>
      <w:r w:rsidR="00167E1B" w:rsidRPr="003A137D">
        <w:rPr>
          <w:color w:val="000000" w:themeColor="text1"/>
        </w:rPr>
        <w:t>potentially present in a sample</w:t>
      </w:r>
      <w:r w:rsidR="004D52F0" w:rsidRPr="003A137D">
        <w:rPr>
          <w:color w:val="000000" w:themeColor="text1"/>
        </w:rPr>
        <w:t xml:space="preserve">. </w:t>
      </w:r>
      <w:r w:rsidR="00366132" w:rsidRPr="003A137D">
        <w:rPr>
          <w:color w:val="000000" w:themeColor="text1"/>
        </w:rPr>
        <w:t>Next-</w:t>
      </w:r>
      <w:r w:rsidR="00C0014F" w:rsidRPr="003A137D">
        <w:rPr>
          <w:color w:val="000000" w:themeColor="text1"/>
        </w:rPr>
        <w:t>Generation Sequencing (NGS) technologies</w:t>
      </w:r>
      <w:r w:rsidR="00B23331" w:rsidRPr="003A137D">
        <w:rPr>
          <w:color w:val="000000" w:themeColor="text1"/>
        </w:rPr>
        <w:t xml:space="preserve"> have provided researchers </w:t>
      </w:r>
      <w:r w:rsidR="00FA4E52" w:rsidRPr="003A137D">
        <w:rPr>
          <w:color w:val="000000" w:themeColor="text1"/>
        </w:rPr>
        <w:t xml:space="preserve">with </w:t>
      </w:r>
      <w:r w:rsidR="00B23331" w:rsidRPr="003A137D">
        <w:rPr>
          <w:color w:val="000000" w:themeColor="text1"/>
        </w:rPr>
        <w:t>a set of culture-independent tools</w:t>
      </w:r>
      <w:r w:rsidR="00C0014F" w:rsidRPr="003A137D">
        <w:rPr>
          <w:color w:val="000000" w:themeColor="text1"/>
        </w:rPr>
        <w:t xml:space="preserve"> </w:t>
      </w:r>
      <w:r w:rsidR="00C64D7E" w:rsidRPr="003A137D">
        <w:rPr>
          <w:color w:val="000000" w:themeColor="text1"/>
        </w:rPr>
        <w:t>t</w:t>
      </w:r>
      <w:r w:rsidR="00D57D8B" w:rsidRPr="003A137D">
        <w:rPr>
          <w:color w:val="000000" w:themeColor="text1"/>
        </w:rPr>
        <w:t>hat</w:t>
      </w:r>
      <w:r w:rsidR="00C64D7E" w:rsidRPr="003A137D">
        <w:rPr>
          <w:color w:val="000000" w:themeColor="text1"/>
        </w:rPr>
        <w:t xml:space="preserve"> </w:t>
      </w:r>
      <w:r w:rsidR="00C0014F" w:rsidRPr="003A137D">
        <w:rPr>
          <w:color w:val="000000" w:themeColor="text1"/>
        </w:rPr>
        <w:t>identif</w:t>
      </w:r>
      <w:r w:rsidR="00C64D7E" w:rsidRPr="003A137D">
        <w:rPr>
          <w:color w:val="000000" w:themeColor="text1"/>
        </w:rPr>
        <w:t>y</w:t>
      </w:r>
      <w:r w:rsidR="00C0014F" w:rsidRPr="003A137D">
        <w:rPr>
          <w:color w:val="000000" w:themeColor="text1"/>
        </w:rPr>
        <w:t xml:space="preserve"> </w:t>
      </w:r>
      <w:r w:rsidR="00EC464E" w:rsidRPr="003A137D">
        <w:rPr>
          <w:color w:val="000000" w:themeColor="text1"/>
        </w:rPr>
        <w:t>pathogen</w:t>
      </w:r>
      <w:r w:rsidR="00366132" w:rsidRPr="003A137D">
        <w:rPr>
          <w:color w:val="000000" w:themeColor="text1"/>
        </w:rPr>
        <w:t>s</w:t>
      </w:r>
      <w:r w:rsidR="00EC464E" w:rsidRPr="003A137D">
        <w:rPr>
          <w:color w:val="000000" w:themeColor="text1"/>
        </w:rPr>
        <w:t xml:space="preserve"> </w:t>
      </w:r>
      <w:r w:rsidR="00C0014F" w:rsidRPr="003A137D">
        <w:rPr>
          <w:color w:val="000000" w:themeColor="text1"/>
        </w:rPr>
        <w:t xml:space="preserve">directly from DNA sequences </w:t>
      </w:r>
      <w:r w:rsidR="00C0014F" w:rsidRPr="003A137D">
        <w:rPr>
          <w:color w:val="000000" w:themeColor="text1"/>
        </w:rPr>
        <w:fldChar w:fldCharType="begin" w:fldLock="1"/>
      </w:r>
      <w:r w:rsidR="00506F24" w:rsidRPr="003A137D">
        <w:rPr>
          <w:color w:val="000000" w:themeColor="text1"/>
        </w:rPr>
        <w:instrText xml:space="preserve"> ADDIN ZOTERO_ITEM CSL_CITATION {"citationID":"yEdlopIi","properties":{"formattedCitation":"(Ghosh, Mehta and Khan, 2019)","plainCitation":"(Ghosh, Mehta and Khan, 2019)","noteIndex":0},"citationItems":[{"id":"y7Rngnif/c3Q8bcHb","uris":["http://www.mendeley.com/documents/?uuid=e6214e2c-249b-48c6-a277-8c3f7efe1ef9"],"uri":["http://www.mendeley.com/documents/?uuid=e6214e2c-249b-48c6-a277-8c3f7efe1ef9"],"itemData":{"DOI":"https://doi.org/10.1016/B978-0-12-809633-8.20178-7","ISBN":"978-0-12-811432-2","abstract":"Metagenomics is a molecular tool used to analyse DNA acquired from environmental samples, in order to study the community of microorganisms present, without the necessity of obtaining pure cultures. Functional metagenomics allows high resolution genomic analysis of unculturable microbes and correlation of the genomes with particular functions in the environment. Metatranscriptomics and metaproteomics are relatively recent sub-areas of metagenomics, which allow further functional analysis of microbial communities. Metaproteomics is emerging as a complementary approach to metagenomics, which aims to characterize the proteins from the microbiota. The integrative omics approach leads to a comprehensive information describing the community from genes to RNA to proteins and metabolites. In this chapter, we discuss types of metagenomics analysis such as 16S (for bacteria), whole metagenomics and 18S/ITS (for fungus), and limitations associated with each type of analysis, and their applications.","author":[{"dropping-particle":"","family":"Ghosh","given":"Arpita","non-dropping-particle":"","parse-names":false,"suffix":""},{"dropping-particle":"","family":"Mehta","given":"Aditya","non-dropping-particle":"","parse-names":false,"suffix":""},{"dropping-particle":"","family":"Khan","given":"Asif M","non-dropping-particle":"","parse-names":false,"suffix":""}],"editor":[{"dropping-particle":"","family":"Ranganathan","given":"Shoba","non-dropping-particle":"","parse-names":false,"suffix":""},{"dropping-particle":"","family":"Gribskov","given":"Michael","non-dropping-particle":"","parse-names":false,"suffix":""},{"dropping-particle":"","family":"Nakai","given":"Kenta","non-dropping-particle":"","parse-names":false,"suffix":""},{"dropping-particle":"","family":"Schönbach","given":"Christian B T - Encyclopedia of Bioinformatics and Computational Biology","non-dropping-particle":"","parse-names":false,"suffix":""}],"id":"ITEM-1","issued":{"date-parts":[["2019"]]},"page":"184-193","publisher":"Academic Press","publisher-place":"Oxford","title":"Metagenomic Analysis and its Applications","type":"chapter"}}],"schema":"https://github.com/citation-style-language/schema/raw/master/csl-citation.json"} </w:instrText>
      </w:r>
      <w:r w:rsidR="00C0014F" w:rsidRPr="003A137D">
        <w:rPr>
          <w:color w:val="000000" w:themeColor="text1"/>
        </w:rPr>
        <w:fldChar w:fldCharType="separate"/>
      </w:r>
      <w:r w:rsidR="00350DBF" w:rsidRPr="003A137D">
        <w:rPr>
          <w:color w:val="000000"/>
        </w:rPr>
        <w:t>(Ghosh, Mehta and Khan, 2019)</w:t>
      </w:r>
      <w:r w:rsidR="00C0014F" w:rsidRPr="003A137D">
        <w:rPr>
          <w:color w:val="000000" w:themeColor="text1"/>
        </w:rPr>
        <w:fldChar w:fldCharType="end"/>
      </w:r>
      <w:r w:rsidR="00FA4E52" w:rsidRPr="003A137D">
        <w:rPr>
          <w:color w:val="000000" w:themeColor="text1"/>
        </w:rPr>
        <w:t>,</w:t>
      </w:r>
      <w:r w:rsidR="00D57D8B" w:rsidRPr="003A137D">
        <w:rPr>
          <w:color w:val="000000" w:themeColor="text1"/>
        </w:rPr>
        <w:t xml:space="preserve"> </w:t>
      </w:r>
      <w:r w:rsidR="00C64D7E" w:rsidRPr="003A137D">
        <w:rPr>
          <w:color w:val="000000" w:themeColor="text1"/>
        </w:rPr>
        <w:t xml:space="preserve">and </w:t>
      </w:r>
      <w:r w:rsidR="00C0014F" w:rsidRPr="003A137D">
        <w:rPr>
          <w:color w:val="000000" w:themeColor="text1"/>
        </w:rPr>
        <w:t>characterize the diversity and abundance of microbial population</w:t>
      </w:r>
      <w:r w:rsidR="00D57D8B" w:rsidRPr="003A137D">
        <w:rPr>
          <w:color w:val="000000" w:themeColor="text1"/>
        </w:rPr>
        <w:t>s</w:t>
      </w:r>
      <w:r w:rsidR="00C0014F" w:rsidRPr="003A137D">
        <w:rPr>
          <w:color w:val="000000" w:themeColor="text1"/>
        </w:rPr>
        <w:t xml:space="preserve"> </w:t>
      </w:r>
      <w:r w:rsidR="00C64D7E" w:rsidRPr="003A137D">
        <w:rPr>
          <w:color w:val="000000" w:themeColor="text1"/>
        </w:rPr>
        <w:t xml:space="preserve">in </w:t>
      </w:r>
      <w:r w:rsidR="00C0014F" w:rsidRPr="003A137D">
        <w:rPr>
          <w:color w:val="000000" w:themeColor="text1"/>
        </w:rPr>
        <w:t>biological specimens</w:t>
      </w:r>
      <w:r w:rsidR="00D57D8B" w:rsidRPr="003A137D">
        <w:rPr>
          <w:color w:val="000000" w:themeColor="text1"/>
        </w:rPr>
        <w:t>.</w:t>
      </w:r>
      <w:r w:rsidR="00B544EB" w:rsidRPr="003A137D">
        <w:rPr>
          <w:color w:val="000000" w:themeColor="text1"/>
        </w:rPr>
        <w:t xml:space="preserve"> </w:t>
      </w:r>
      <w:r w:rsidR="00D57D8B" w:rsidRPr="003A137D">
        <w:rPr>
          <w:color w:val="000000" w:themeColor="text1"/>
        </w:rPr>
        <w:t xml:space="preserve">These characteristics have led to the emergence of NGS technologies as </w:t>
      </w:r>
      <w:r w:rsidR="00B544EB" w:rsidRPr="003A137D">
        <w:rPr>
          <w:color w:val="000000" w:themeColor="text1"/>
        </w:rPr>
        <w:t>popular tool</w:t>
      </w:r>
      <w:r w:rsidR="00D57D8B" w:rsidRPr="003A137D">
        <w:rPr>
          <w:color w:val="000000" w:themeColor="text1"/>
        </w:rPr>
        <w:t>s</w:t>
      </w:r>
      <w:r w:rsidR="00B544EB" w:rsidRPr="003A137D">
        <w:rPr>
          <w:color w:val="000000" w:themeColor="text1"/>
        </w:rPr>
        <w:t xml:space="preserve"> for microbial profiling and pathogen </w:t>
      </w:r>
      <w:r w:rsidR="00167E1B" w:rsidRPr="003A137D">
        <w:rPr>
          <w:color w:val="000000" w:themeColor="text1"/>
        </w:rPr>
        <w:t>detection</w:t>
      </w:r>
      <w:r w:rsidR="00B544EB" w:rsidRPr="003A137D">
        <w:rPr>
          <w:color w:val="000000" w:themeColor="text1"/>
        </w:rPr>
        <w:t xml:space="preserve"> </w:t>
      </w:r>
      <w:r w:rsidR="00B544EB" w:rsidRPr="003A137D">
        <w:rPr>
          <w:color w:val="000000" w:themeColor="text1"/>
        </w:rPr>
        <w:fldChar w:fldCharType="begin"/>
      </w:r>
      <w:r w:rsidR="00350DBF" w:rsidRPr="003A137D">
        <w:rPr>
          <w:color w:val="000000" w:themeColor="text1"/>
        </w:rPr>
        <w:instrText xml:space="preserve"> ADDIN ZOTERO_ITEM CSL_CITATION {"citationID":"tdGp59wU","properties":{"formattedCitation":"(Tun {\\i{}et al.}, 2012; Skar\\uc0\\u380{}y\\uc0\\u324{}ska {\\i{}et al.}, 2020; Gr\\uc0\\u252{}tzke {\\i{}et al.}, 2021)","plainCitation":"(Tun et al., 2012; Skarżyńska et al., 2020; Grützke et al., 2021)","noteIndex":0},"citationItems":[{"id":2014,"uris":["http://zotero.org/users/8256916/items/UJTC2ARX"],"uri":["http://zotero.org/users/8256916/items/UJTC2ARX"],"itemData":{"id":2014,"type":"article-journal","abstract":"The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id":2020,"uris":["http://zotero.org/users/8256916/items/J3NWVSBR"],"uri":["http://zotero.org/users/8256916/items/J3NWVSBR"],"itemData":{"id":2020,"type":"article-journal","abstract":"Metagenomics is a valuable diagnostic tool for enhancing microbial food safety because (i) it enables the untargeted detection of pathogens, (ii) it is fast since primary isolation of micro-organisms is not required, and (iii) it has high discriminatory power allowing for a detailed molecular characterization of pathogens. For shotgun metagenomics, total nucleic acids (NAs) are isolated from complex samples such as foodstuff. Along with microbial NAs, high amounts of matrix NAs are extracted that might outcompete microbial NAs during next-generation sequencing and compromise sensitivity for the detection of low abundance micro-organisms. Sensitive laboratory methods are indispensable for detecting highly pathogenic foodborne bacteria like \nBrucella\n spp., because a low infectious dose is sufficient to cause human disease through the consumption of contaminated dairy or meat products. In our study, we applied shotgun metagenomic sequencing for the identification and characterization of \nBrucella\n spp. in artificially and naturally contaminated raw milk from various ruminant species. With the depletion of eukaryotic cells prior to DNA extraction, \nBrucella\n was detectable at 10 bacterial cells ml−1, while at the same time microbiological culture and isolation of the fastidious bacteria commonly failed. Moreover, we were able to retrieve the genotype of a \nBrucella\n isolate from a metagenomic dataset, indicating the potential of metagenomics for outbreak investigations using SNPs and core-genome multilocus sequence typing (cgMLST). To improve diagnostic applications, we developed a new bioinformatics approach for strain prediction based on SNPs to identify the correct species and define a certain strain with only low numbers of genus-specific reads per sample. This pipeline turned out to be more sensitive and specific than Mash Screen. In raw milk samples, we simultaneously detected numerous other zoonotic pathogens, antimicrobial resistance genes and virulence factors. Our study showed that metagenomics is a highly sensitive tool for biological risk assessment of foodstuffs, particularly when pathogen isolation is hazardous or challenging.","container-title":"Microbial Genomics","DOI":"10.1099/mgen.0.000552","ISSN":"2057-5858","issue":"5","journalAbbreviation":"Microb Genom","note":"PMID: 33945456\nPMCID: PMC8209726","page":"000552","source":"PubMed Central","title":"Direct identification and molecular characterization of zoonotic hazards in raw milk by metagenomics using Brucella as a model pathogen","URL":"https://www.ncbi.nlm.nih.gov/pmc/articles/PMC8209726/","volume":"7","author":[{"family":"Grützke","given":"Josephine"},{"family":"Gwida","given":"Mayada"},{"family":"Deneke","given":"Carlus"},{"family":"Brendebach","given":"Holger"},{"family":"Projahn","given":"Michaela"},{"family":"Schattschneider","given":"Alexander"},{"family":"Hofreuter","given":"Dirk"},{"family":"El-Ashker","given":"Maged"},{"family":"Malorny","given":"Burkhard"},{"family":"Al Dahouk","given":"Sascha"}],"accessed":{"date-parts":[["2021",6,23]]},"issued":{"date-parts":[["2021",5,4]]}}},{"id":2043,"uris":["http://zotero.org/users/8256916/items/H3R826N3"],"uri":["http://zotero.org/users/8256916/items/H3R826N3"],"itemData":{"id":2043,"type":"article-journal","abstract":"Antimicrobial resistance (AMR) in bacteria is a complex subject, why one need to look at this phenomenon from a wider and holistic perspective. The extensive use of the same antimicrobial classes in human and veterinary medicine as well as horticulture is one of the main drivers for the AMR selection. Here, we applied shotgun metagenomics to investigate the AMR epidemiology in several animal species including farm animals, which are often exposed to antimicrobial treatment opposed to an unique set of wild animals that seems not to be subjected to antimicrobial pressure. The comparison of the domestic and wild animals allowed to investigate the possible anthropogenic impact on AMR spread. Inclusion of animals with different feeding behaviors (carnivores, omnivores) enabled to further assess which AMR genes that thrives within the food chain. We tested fecal samples not only of intensively produced chickens, turkeys, and pigs, but also of wild animals such as wild boars, red foxes, and rodents. A multi-directional approach mapping obtained sequences to several databases provided insight into the occurrence of the different AMR genes. The method applied enabled also analysis of other factors that may influence AMR of intestinal microbiome such as diet. Our findings confirmed higher levels of AMR in farm animals than in wildlife. The results also revealed the potential of wildlife in the AMR dissemination. Particularly in red foxes, we found evidence of several AMR genes conferring resistance to critically important antimicrobials like quinolones and cephalosporins. In contrast, the lowest abundance of AMR was observed in rodents originating from natural environment with presumed limited exposure to antimicrobials. Shotgun metagenomics enabled us to demonstrate that discrepancies between AMR profiles found in the intestinal microbiome of various animals probably resulted from the different antimicrobial exposure, habitats, and behavior of the tested animal species.","container-title":"PLOS ONE","DOI":"10.1371/journal.pone.0242987","ISSN":"1932-6203","issue":"12","journalAbbreviation":"PLOS ONE","language":"en","note":"publisher: Public Library of Science","page":"e0242987","source":"PLoS Journals","title":"A metagenomic glimpse into the gut of wild and domestic animals: Quantification of antimicrobial resistance and more","title-short":"A metagenomic glimpse into the gut of wild and domestic animals","URL":"https://journals.plos.org/plosone/article?id=10.1371/journal.pone.0242987","volume":"15","author":[{"family":"Skarżyńska","given":"Magdalena"},{"family":"Leekitcharoenphon","given":"Pimlapas"},{"family":"Hendriksen","given":"Rene S."},{"family":"Aarestrup","given":"Frank M."},{"family":"Wasyl","given":"Dariusz"}],"accessed":{"date-parts":[["2021",6,23]]},"issued":{"date-parts":[["2020",12,3]]}}}],"schema":"https://github.com/citation-style-language/schema/raw/master/csl-citation.json"} </w:instrText>
      </w:r>
      <w:r w:rsidR="00B544EB" w:rsidRPr="003A137D">
        <w:rPr>
          <w:color w:val="000000" w:themeColor="text1"/>
        </w:rPr>
        <w:fldChar w:fldCharType="separate"/>
      </w:r>
      <w:r w:rsidR="00350DBF" w:rsidRPr="003A137D">
        <w:rPr>
          <w:color w:val="000000"/>
        </w:rPr>
        <w:t xml:space="preserve">(Tun </w:t>
      </w:r>
      <w:r w:rsidR="00350DBF" w:rsidRPr="003A137D">
        <w:rPr>
          <w:i/>
          <w:iCs/>
          <w:color w:val="000000"/>
        </w:rPr>
        <w:t>et al.</w:t>
      </w:r>
      <w:r w:rsidR="00350DBF" w:rsidRPr="003A137D">
        <w:rPr>
          <w:color w:val="000000"/>
        </w:rPr>
        <w:t xml:space="preserve">, 2012; Skarżyńska </w:t>
      </w:r>
      <w:r w:rsidR="00350DBF" w:rsidRPr="003A137D">
        <w:rPr>
          <w:i/>
          <w:iCs/>
          <w:color w:val="000000"/>
        </w:rPr>
        <w:t>et al.</w:t>
      </w:r>
      <w:r w:rsidR="00350DBF" w:rsidRPr="003A137D">
        <w:rPr>
          <w:color w:val="000000"/>
        </w:rPr>
        <w:t xml:space="preserve">, 2020; Grützke </w:t>
      </w:r>
      <w:r w:rsidR="00350DBF" w:rsidRPr="003A137D">
        <w:rPr>
          <w:i/>
          <w:iCs/>
          <w:color w:val="000000"/>
        </w:rPr>
        <w:t>et al.</w:t>
      </w:r>
      <w:r w:rsidR="00350DBF" w:rsidRPr="003A137D">
        <w:rPr>
          <w:color w:val="000000"/>
        </w:rPr>
        <w:t>, 2021)</w:t>
      </w:r>
      <w:r w:rsidR="00B544EB" w:rsidRPr="003A137D">
        <w:rPr>
          <w:color w:val="000000" w:themeColor="text1"/>
        </w:rPr>
        <w:fldChar w:fldCharType="end"/>
      </w:r>
      <w:r w:rsidR="00B544EB" w:rsidRPr="003A137D">
        <w:rPr>
          <w:color w:val="000000" w:themeColor="text1"/>
        </w:rPr>
        <w:t xml:space="preserve">. </w:t>
      </w:r>
    </w:p>
    <w:p w14:paraId="1ED81260" w14:textId="0B49BA18" w:rsidR="00C0014F" w:rsidRPr="003A137D" w:rsidRDefault="00C64D7E" w:rsidP="0046408A">
      <w:pPr>
        <w:spacing w:line="480" w:lineRule="auto"/>
        <w:ind w:firstLine="720"/>
        <w:rPr>
          <w:color w:val="000000" w:themeColor="text1"/>
        </w:rPr>
      </w:pPr>
      <w:r w:rsidRPr="003A137D">
        <w:rPr>
          <w:color w:val="000000" w:themeColor="text1"/>
        </w:rPr>
        <w:t>T</w:t>
      </w:r>
      <w:r w:rsidR="00C0014F" w:rsidRPr="003A137D">
        <w:rPr>
          <w:color w:val="000000" w:themeColor="text1"/>
        </w:rPr>
        <w:t xml:space="preserve">axonomical profiling analysis in the metagenomics discipline </w:t>
      </w:r>
      <w:r w:rsidRPr="003A137D">
        <w:rPr>
          <w:color w:val="000000" w:themeColor="text1"/>
        </w:rPr>
        <w:t>utilizes</w:t>
      </w:r>
      <w:r w:rsidR="00C0014F" w:rsidRPr="003A137D">
        <w:rPr>
          <w:color w:val="000000" w:themeColor="text1"/>
        </w:rPr>
        <w:t xml:space="preserve"> two popular approaches: the 16S rRNA and the shotgun metagenomic sequencing-based</w:t>
      </w:r>
      <w:r w:rsidR="0083285D" w:rsidRPr="003A137D">
        <w:rPr>
          <w:color w:val="000000" w:themeColor="text1"/>
        </w:rPr>
        <w:t xml:space="preserve"> </w:t>
      </w:r>
      <w:r w:rsidR="00EC464E" w:rsidRPr="003A137D">
        <w:rPr>
          <w:color w:val="000000" w:themeColor="text1"/>
        </w:rPr>
        <w:t xml:space="preserve">approach </w:t>
      </w:r>
      <w:r w:rsidR="0083285D" w:rsidRPr="003A137D">
        <w:rPr>
          <w:color w:val="000000" w:themeColor="text1"/>
        </w:rPr>
        <w:fldChar w:fldCharType="begin"/>
      </w:r>
      <w:r w:rsidR="00506F24" w:rsidRPr="003A137D">
        <w:rPr>
          <w:color w:val="000000" w:themeColor="text1"/>
        </w:rPr>
        <w:instrText xml:space="preserve"> ADDIN ZOTERO_ITEM CSL_CITATION {"citationID":"na4pax0g","properties":{"formattedCitation":"(Jovel {\\i{}et al.}, 2016)","plainCitation":"(Jovel et al., 2016)","noteIndex":0},"citationItems":[{"id":"y7Rngnif/1oWh6INq","uris":["http://zotero.org/users/local/YOB362yk/items/DV27ZRII"],"uri":["http://zotero.org/users/local/YOB362yk/items/DV27ZRII"],"itemData":{"id":1745,"type":"article-journal","abstract":"The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(Jovel </w:t>
      </w:r>
      <w:r w:rsidR="00350DBF" w:rsidRPr="003A137D">
        <w:rPr>
          <w:i/>
          <w:iCs/>
          <w:color w:val="000000"/>
        </w:rPr>
        <w:lastRenderedPageBreak/>
        <w:t>et al.</w:t>
      </w:r>
      <w:r w:rsidR="00350DBF" w:rsidRPr="003A137D">
        <w:rPr>
          <w:color w:val="000000"/>
        </w:rPr>
        <w:t>, 2016)</w:t>
      </w:r>
      <w:r w:rsidR="0083285D" w:rsidRPr="003A137D">
        <w:rPr>
          <w:color w:val="000000" w:themeColor="text1"/>
        </w:rPr>
        <w:fldChar w:fldCharType="end"/>
      </w:r>
      <w:r w:rsidR="00C0014F" w:rsidRPr="003A137D">
        <w:rPr>
          <w:color w:val="000000" w:themeColor="text1"/>
        </w:rPr>
        <w:t>. The 16S rRNA</w:t>
      </w:r>
      <w:r w:rsidR="008B5A8E" w:rsidRPr="003A137D">
        <w:rPr>
          <w:color w:val="000000" w:themeColor="text1"/>
        </w:rPr>
        <w:t xml:space="preserve"> </w:t>
      </w:r>
      <w:r w:rsidRPr="003A137D">
        <w:rPr>
          <w:color w:val="000000" w:themeColor="text1"/>
        </w:rPr>
        <w:t>sequencing</w:t>
      </w:r>
      <w:r w:rsidR="009410DA" w:rsidRPr="003A137D">
        <w:rPr>
          <w:color w:val="000000" w:themeColor="text1"/>
        </w:rPr>
        <w:t>-</w:t>
      </w:r>
      <w:r w:rsidR="008B5A8E" w:rsidRPr="003A137D">
        <w:rPr>
          <w:color w:val="000000" w:themeColor="text1"/>
        </w:rPr>
        <w:t>based method</w:t>
      </w:r>
      <w:r w:rsidR="00C0014F" w:rsidRPr="003A137D">
        <w:rPr>
          <w:color w:val="000000" w:themeColor="text1"/>
        </w:rPr>
        <w:t xml:space="preserve"> </w:t>
      </w:r>
      <w:r w:rsidR="00242EFF" w:rsidRPr="003A137D">
        <w:rPr>
          <w:color w:val="000000" w:themeColor="text1"/>
        </w:rPr>
        <w:t xml:space="preserve">uses </w:t>
      </w:r>
      <w:r w:rsidR="00FA4E52" w:rsidRPr="003A137D">
        <w:rPr>
          <w:color w:val="000000" w:themeColor="text1"/>
        </w:rPr>
        <w:t>polymerase chain reaction (</w:t>
      </w:r>
      <w:r w:rsidR="00C0014F" w:rsidRPr="003A137D">
        <w:rPr>
          <w:color w:val="000000" w:themeColor="text1"/>
        </w:rPr>
        <w:t>PCR</w:t>
      </w:r>
      <w:r w:rsidR="00FA4E52" w:rsidRPr="003A137D">
        <w:rPr>
          <w:color w:val="000000" w:themeColor="text1"/>
        </w:rPr>
        <w:t>)</w:t>
      </w:r>
      <w:r w:rsidR="00C0014F" w:rsidRPr="003A137D">
        <w:rPr>
          <w:color w:val="000000" w:themeColor="text1"/>
        </w:rPr>
        <w:t xml:space="preserve"> to amplify hypervariable regions of bacterial 16S rRNA gene and compares these regions to a 16S reference </w:t>
      </w:r>
      <w:r w:rsidR="00A813A0" w:rsidRPr="003A137D">
        <w:rPr>
          <w:color w:val="000000" w:themeColor="text1"/>
        </w:rPr>
        <w:t>database (</w:t>
      </w:r>
      <w:r w:rsidR="00FE5C5D" w:rsidRPr="003A137D">
        <w:rPr>
          <w:color w:val="000000" w:themeColor="text1"/>
        </w:rPr>
        <w:t>DB</w:t>
      </w:r>
      <w:r w:rsidR="00A813A0" w:rsidRPr="003A137D">
        <w:rPr>
          <w:color w:val="000000" w:themeColor="text1"/>
        </w:rPr>
        <w:t>)</w:t>
      </w:r>
      <w:r w:rsidR="009410DA" w:rsidRPr="003A137D">
        <w:rPr>
          <w:color w:val="000000" w:themeColor="text1"/>
        </w:rPr>
        <w:t xml:space="preserve"> </w:t>
      </w:r>
      <w:r w:rsidR="00C0014F" w:rsidRPr="003A137D">
        <w:rPr>
          <w:color w:val="000000" w:themeColor="text1"/>
        </w:rPr>
        <w:fldChar w:fldCharType="begin"/>
      </w:r>
      <w:r w:rsidR="00506F24" w:rsidRPr="003A137D">
        <w:rPr>
          <w:color w:val="000000" w:themeColor="text1"/>
        </w:rPr>
        <w:instrText xml:space="preserve"> ADDIN ZOTERO_ITEM CSL_CITATION {"citationID":"vfrTbhcc","properties":{"formattedCitation":"(Johnson {\\i{}et al.}, 2019)","plainCitation":"(Johnson et al., 2019)","noteIndex":0},"citationItems":[{"id":"y7Rngnif/VeH75s4T","uris":["http://zotero.org/users/local/YOB362yk/items/ARYZ2HQM"],"uri":["http://zotero.org/users/local/YOB362yk/items/ARYZ2HQM"],"itemData":{"id":1583,"type":"article-journal","abstract":"The 16S rRNA gene has been a mainstay of sequence-based bacterial analysis for decades. However, high-throughput sequencing of the full gene has only recently become a realistic prospect. Here, we use in silico and sequence-based experiments to critically re-evaluate the potential of the 16S gene to provide taxonomic resolution at species and strain level. We demonstrate that targeting of 16S variable regions with short-read sequencing platforms cannot achieve the taxonomic resolution afforded by sequencing the entire (~1500 bp) gene. We further demonstrate that full-length sequencing platforms are sufficiently accurate to resolve subtle nucleotide substitutions (but not insertions/deletions) that exist between intragenomic copies of the 16S gene. In consequence, we argue that modern analysis approaches must necessarily account for intragenomic variation between 16S gene copies. In particular, we demonstrate that appropriate treatment of full-length 16S intragenomic copy variants has the potential to provide taxonomic resolution of bacterial communities at species and strain level.","container-title":"Nature Communications","DOI":"10.1038/s41467-019-13036-1","ISSN":"2041-1723","issue":"1","language":"en","note":"number: 1\npublisher: Nature Publishing Group","page":"5029","source":"www.nature.com","title":"Evaluation of 16S rRNA gene sequencing for species and strain-level microbiome analysis","URL":"https://www.nature.com/articles/s41467-019-13036-1","volume":"10","author":[{"family":"Johnson","given":"Jethro S."},{"family":"Spakowicz","given":"Daniel J."},{"family":"Hong","given":"Bo-Young"},{"family":"Petersen","given":"Lauren M."},{"family":"Demkowicz","given":"Patrick"},{"family":"Chen","given":"Lei"},{"family":"Leopold","given":"Shana R."},{"family":"Hanson","given":"Blake M."},{"family":"Agresta","given":"Hanako O."},{"family":"Gerstein","given":"Mark"},{"family":"Sodergren","given":"Erica"},{"family":"Weinstock","given":"George M."}],"accessed":{"date-parts":[["2021",3,8]]},"issued":{"date-parts":[["2019",11,6]]}}}],"schema":"https://github.com/citation-style-language/schema/raw/master/csl-citation.json"}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(Johnson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8B5A8E" w:rsidRPr="003A137D">
        <w:rPr>
          <w:color w:val="000000" w:themeColor="text1"/>
        </w:rPr>
        <w:t xml:space="preserve">. </w:t>
      </w:r>
      <w:r w:rsidR="00C0014F" w:rsidRPr="003A137D">
        <w:rPr>
          <w:color w:val="000000" w:themeColor="text1"/>
        </w:rPr>
        <w:t xml:space="preserve"> </w:t>
      </w:r>
      <w:r w:rsidR="00366132" w:rsidRPr="003A137D">
        <w:rPr>
          <w:color w:val="000000" w:themeColor="text1"/>
        </w:rPr>
        <w:t>In contrast, t</w:t>
      </w:r>
      <w:r w:rsidR="00C0014F" w:rsidRPr="003A137D">
        <w:rPr>
          <w:color w:val="000000" w:themeColor="text1"/>
        </w:rPr>
        <w:t>he shotgun metagenomic sequencing</w:t>
      </w:r>
      <w:r w:rsidR="009410DA" w:rsidRPr="003A137D">
        <w:rPr>
          <w:color w:val="000000" w:themeColor="text1"/>
        </w:rPr>
        <w:t>-based</w:t>
      </w:r>
      <w:r w:rsidR="00C0014F" w:rsidRPr="003A137D">
        <w:rPr>
          <w:color w:val="000000" w:themeColor="text1"/>
        </w:rPr>
        <w:t xml:space="preserve"> approach sequences all given DNA present in a sample </w:t>
      </w:r>
      <w:r w:rsidR="00C0014F" w:rsidRPr="003A137D">
        <w:rPr>
          <w:color w:val="000000" w:themeColor="text1"/>
        </w:rPr>
        <w:fldChar w:fldCharType="begin"/>
      </w:r>
      <w:r w:rsidR="00506F24" w:rsidRPr="003A137D">
        <w:rPr>
          <w:color w:val="000000" w:themeColor="text1"/>
        </w:rPr>
        <w:instrText xml:space="preserve"> ADDIN ZOTERO_ITEM CSL_CITATION {"citationID":"6kBrxVcs","properties":{"formattedCitation":"(Sharpton, 2014)","plainCitation":"(Sharpton, 2014)","noteIndex":0},"citationItems":[{"id":"y7Rngnif/Ccjuy0lO","uris":["http://zotero.org/users/local/YOB362yk/items/HC8KRIMR"],"uri":["http://zotero.org/users/local/YOB362yk/items/HC8KRIMR"],"itemData":{"id":1586,"type":"article-journal","abstract":"Environmental DNA sequencing has revealed the expansive biodiversity of microorganisms and clarified the relationship between host-associated microbial communities and host phenotype. Shotgun metagenomic DNA sequencing is a relatively new and powerful environmental sequencing approach that provides insight into community biodiversity and function. But, the analysis of metagenomic sequences is complicated due to the complex structure of the data. Fortunately, new tools and data resources have been developed to circumvent these complexities and allow researchers to determine which microbes are present in the community and what they might be doing. This review describes the analytical strategies and specific tools that can be applied to metagenomic data and the considerations and caveats associated with their use. Specifically, it documents how metagenomes can be analyzed to quantify community structure and diversity, assemble novel genomes, identify new taxa and genes, and determine which metabolic pathways are encoded in the community. It also discusses several methods that can be used compare metagenomes to identify taxa and functions that differentiate communities.","container-title":"Frontiers in Plant Science","DOI":"10.3389/fpls.2014.00209","ISSN":"1664-462X","journalAbbreviation":"Front Plant Sci","note":"PMID: 24982662\nPMCID: PMC4059276","source":"PubMed Central","title":"An introduction to the analysis of shotgun metagenomic data","URL":"https://www.ncbi.nlm.nih.gov/pmc/articles/PMC4059276/","volume":"5","author":[{"family":"Sharpton","given":"Thomas J."}],"accessed":{"date-parts":[["2021",3,8]]},"issued":{"date-parts":[["2014",6,16]]}}}],"schema":"https://github.com/citation-style-language/schema/raw/master/csl-citation.json"} </w:instrText>
      </w:r>
      <w:r w:rsidR="00C0014F" w:rsidRPr="003A137D">
        <w:rPr>
          <w:color w:val="000000" w:themeColor="text1"/>
        </w:rPr>
        <w:fldChar w:fldCharType="separate"/>
      </w:r>
      <w:r w:rsidR="00350DBF" w:rsidRPr="003A137D">
        <w:rPr>
          <w:color w:val="000000"/>
        </w:rPr>
        <w:t>(Sharpton, 2014)</w:t>
      </w:r>
      <w:r w:rsidR="00C0014F" w:rsidRPr="003A137D">
        <w:rPr>
          <w:color w:val="000000" w:themeColor="text1"/>
        </w:rPr>
        <w:fldChar w:fldCharType="end"/>
      </w:r>
      <w:r w:rsidR="009410DA" w:rsidRPr="003A137D">
        <w:rPr>
          <w:color w:val="000000" w:themeColor="text1"/>
        </w:rPr>
        <w:t>.</w:t>
      </w:r>
      <w:r w:rsidR="00C0014F" w:rsidRPr="003A137D">
        <w:rPr>
          <w:color w:val="000000" w:themeColor="text1"/>
        </w:rPr>
        <w:t xml:space="preserve"> </w:t>
      </w:r>
      <w:r w:rsidR="00431A2A" w:rsidRPr="003A137D">
        <w:rPr>
          <w:color w:val="000000" w:themeColor="text1"/>
        </w:rPr>
        <w:t>Although lower in cost</w:t>
      </w:r>
      <w:r w:rsidR="00A774DE" w:rsidRPr="003A137D">
        <w:rPr>
          <w:color w:val="000000" w:themeColor="text1"/>
        </w:rPr>
        <w:t xml:space="preserve"> </w:t>
      </w:r>
      <w:r w:rsidR="00C0014F" w:rsidRPr="003A137D">
        <w:rPr>
          <w:color w:val="000000" w:themeColor="text1"/>
        </w:rPr>
        <w:fldChar w:fldCharType="begin" w:fldLock="1"/>
      </w:r>
      <w:r w:rsidR="00506F24" w:rsidRPr="003A137D">
        <w:rPr>
          <w:color w:val="000000" w:themeColor="text1"/>
        </w:rPr>
        <w:instrText xml:space="preserve"> ADDIN ZOTERO_ITEM CSL_CITATION {"citationID":"pixCHAs9","properties":{"formattedCitation":"(Breitwieser, Lu and Salzberg, 2019)","plainCitation":"(Breitwieser, Lu and Salzberg, 2019)","noteIndex":0},"citationItems":[{"id":"y7Rngnif/KzYTHG48","uris":["http://www.mendeley.com/documents/?uuid=58638926-0542-30b9-8958-4941e0d05e90"],"uri":["http://www.mendeley.com/documents/?uuid=58638926-0542-30b9-8958-4941e0d05e90"],"itemData":{"DOI":"10.1093/bib/bbx120","ISSN":"1467-5463","abstract":"&lt;p&gt;Microbiome research has grown rapidly over the past decade, with a proliferation of new methods that seek to make sense of large, complex data sets. Here, we survey two of the primary types of methods for analyzing microbiome data: read classification and metagenomic assembly, and we review some of the challenges facing these methods. All of the methods rely on public genome databases, and we also discuss the content of these databases and how their quality has a direct impact on our ability to interpret a microbiome sample.&lt;/p&gt;","author":[{"dropping-particle":"","family":"Breitwieser","given":"Florian P","non-dropping-particle":"","parse-names":false,"suffix":""},{"dropping-particle":"","family":"Lu","given":"Jennifer","non-dropping-particle":"","parse-names":false,"suffix":""},{"dropping-particle":"","family":"Salzberg","given":"Steven L","non-dropping-particle":"","parse-names":false,"suffix":""}],"container-title":"Briefings in Bioinformatics","id":"ITEM-1","issue":"4","issued":{"date-parts":[["2019","7","19"]]},"page":"1125-1136","publisher":"Narnia","title":"A review of methods and databases for metagenomic classification and assembly","type":"article-journal","volume":"20"}}],"schema":"https://github.com/citation-style-language/schema/raw/master/csl-citation.json"} </w:instrText>
      </w:r>
      <w:r w:rsidR="00C0014F" w:rsidRPr="003A137D">
        <w:rPr>
          <w:color w:val="000000" w:themeColor="text1"/>
        </w:rPr>
        <w:fldChar w:fldCharType="separate"/>
      </w:r>
      <w:r w:rsidR="00350DBF" w:rsidRPr="003A137D">
        <w:rPr>
          <w:color w:val="000000"/>
        </w:rPr>
        <w:t>(Breitwieser, Lu and Salzberg, 2019)</w:t>
      </w:r>
      <w:r w:rsidR="00C0014F" w:rsidRPr="003A137D">
        <w:rPr>
          <w:color w:val="000000" w:themeColor="text1"/>
        </w:rPr>
        <w:fldChar w:fldCharType="end"/>
      </w:r>
      <w:r w:rsidR="00A774DE" w:rsidRPr="003A137D">
        <w:rPr>
          <w:color w:val="000000" w:themeColor="text1"/>
        </w:rPr>
        <w:t>,</w:t>
      </w:r>
      <w:r w:rsidR="00225128" w:rsidRPr="003A137D">
        <w:rPr>
          <w:color w:val="000000" w:themeColor="text1"/>
        </w:rPr>
        <w:t xml:space="preserve"> 16S rRNA markers are only available in the genomes of most bacteria and archaea </w:t>
      </w:r>
      <w:ins w:id="83" w:author="Ruijie Xu" w:date="2022-02-01T16:07:00Z">
        <w:r w:rsidR="003B4FA7">
          <w:rPr>
            <w:color w:val="000000" w:themeColor="text1"/>
          </w:rPr>
          <w:t xml:space="preserve">and suffers from primer </w:t>
        </w:r>
      </w:ins>
      <w:ins w:id="84" w:author="Ruijie Xu" w:date="2022-02-01T16:08:00Z">
        <w:r w:rsidR="007B57FD">
          <w:rPr>
            <w:color w:val="000000" w:themeColor="text1"/>
          </w:rPr>
          <w:t>amplification</w:t>
        </w:r>
      </w:ins>
      <w:ins w:id="85" w:author="Ruijie Xu" w:date="2022-02-01T16:07:00Z">
        <w:r w:rsidR="003B4FA7">
          <w:rPr>
            <w:color w:val="000000" w:themeColor="text1"/>
          </w:rPr>
          <w:t xml:space="preserve"> biases </w:t>
        </w:r>
      </w:ins>
      <w:r w:rsidR="00225128" w:rsidRPr="003A137D">
        <w:rPr>
          <w:color w:val="000000" w:themeColor="text1"/>
        </w:rPr>
        <w:fldChar w:fldCharType="begin" w:fldLock="1"/>
      </w:r>
      <w:r w:rsidR="00506F24" w:rsidRPr="003A137D">
        <w:rPr>
          <w:color w:val="000000" w:themeColor="text1"/>
        </w:rPr>
        <w:instrText xml:space="preserve"> ADDIN ZOTERO_ITEM CSL_CITATION {"citationID":"4T4643uJ","properties":{"formattedCitation":"(Woese, Kandlert and Wheelis, 1990; Janda and Abbott, 2007)","plainCitation":"(Woese, Kandlert and Wheelis, 1990; Janda and Abbott, 2007)","noteIndex":0},"citationItems":[{"id":"y7Rngnif/NgwAhzBx","uris":["http://www.mendeley.com/documents/?uuid=2e19dc32-4682-3cd2-b2f7-49d1eba8af87"],"uri":["http://www.mendeley.com/documents/?uuid=2e19dc32-4682-3cd2-b2f7-49d1eba8af87"],"itemData":{"DOI":"10.1128/JCM.01228-07","ISSN":"00951137","PMID":"17626177","abstract":"The use of 16S rRNA gene sequences to study bacterial phylogeny and taxonomy has been by far the most common housekeeping genetic marker used for a number of reasons. These reasons include (i) its presence in almost all bacteria, often existing as a multigene family, or operons; (ii) the function of","author":[{"dropping-particle":"","family":"Janda","given":"J. Michael","non-dropping-particle":"","parse-names":false,"suffix":""},{"dropping-particle":"","family":"Abbott","given":"Sharon L.","non-dropping-particle":"","parse-names":false,"suffix":""}],"container-title":"Journal of Clinical Microbiology","id":"ITEM-1","issue":"9","issued":{"date-parts":[["2007","9","1"]]},"page":"2761-2764","publisher":"American Society for Microbiology Journals","title":"16S rRNA gene sequencing for bacterial identification in the diagnostic laboratory: Pluses, perils, and pitfalls","type":"article","volume":"45"}},{"id":"y7Rngnif/EE2FB19J","uris":["http://zotero.org/users/local/YOB362yk/items/A83GDYGK"],"uri":["http://zotero.org/users/local/YOB362yk/items/A83GDYGK"],"itemData":{"id":884,"type":"article-journal","abstract":"Molecular structures and sequences are generally more revealing of evolutionary relationships than are classical phenotypes (particularly so among microorganisms). Consequently, the basis for the definition of taxa has progressively shifted from the organismal to the cellular to the molecular level. Molecular comparisons show that life on this planet divides into three primary groupings, commonly known as the eubacteria, the archaebacteria, and the eukaryotes. The three are very dissimilar, the differences that separate them being of a more profound nature than the differences that separate typical kingdoms, such as animals and plants. Unfortunately, neither of the conventionally accepted views of the natural relationships among living systems-i.e., the five-kingdom taxonomy or the eukaryote-prokaryote dichotomy-reflects this primary tripartite division of the living world. To remedy this situation we propose that a formal system of organisms be established in which above the level of kingdom there exists a new taxon called a \"domain.\" Life on this planet would then be seen as comprising three domains, the Bacteria, the Ar-chaea, and the Eucarya, each containing two or more kingdoms. (The Eucarya, for example, contain Animalia, Plantae, Fungi, and a number of others yet to be defined.) Although taxonomic structure within the Bacteria and Eucarya is not treated herein, Archaea is formally subdivided into the two kingdoms Euryarchaeota (encompassing the methanogens and their phenotypically diverse relatives) and Crenarchaeota (comprising the relatively tight clustering of extremely ther-mophilic archaebacteria, whose general phenotype appears to resemble most the ancestral phenotype of the Archaea). Need for Restructuring Systematics Within the last decade it has become possible to trace evolutionary history back to the (most recent) common ancestor of all life, perhaps 3.5-4 billion years ago (1, 2). Prior to the mid 1970s evolutionary study had for all intents and purposes been confined to the metazoa and metaphyta, whose histories at best cover 20% of the total evolutionary time span. A sound basis for a natural taxonomy was provided in these cases by complex morphologies and a detailed fossil record. The evolution of the microbial world-whose history spans most ofthe planet's existence-was at that time beyond the biologist's purview, for, unlike their multicellular equivalents, microbial morphologies and other characteristics are too simple or uninterpretable to serve as the basis for a phylogenetically valid taxonomy (3, 4). The sequencing revolution, by making accessible the vast store of historical information contained in molecular sequences (5), has changed all that. As a result, the biologist finds that textbook descriptions of the basic organization of life have become outmoded and so, misleading. The time has come to bring formal taxonomy into line with the natural system emerging from molecular data. This revision, however, is not accomplished simply by emending the old system. Our present view of the basic organization of life is still largely steeped in the ancient notion that all living things are either plant or animal in nature. Unfortunately, this comfortable traditional dichotomy does not represent the true state of affairs. Thus, as a prerequisite to developing a proper natural system we have to divest ourselves of deeply ingrained, cherished assumptions, as regards both the fundamental organization of life and the basis for constructing a system of organisms. The system we develop will be one that is completely restructured at the highest levels. Haeckel in 1866 (6) formally challenged the aboriginal plant/animal division of the living world. He recognized that the single-celled forms, the protists, did not fit into either category; they must have arisen separately from both animals and plants. Haeckel saw the tree of life, therefore, as having three main branches, not two. Copeland (7) later split out a fourth main branch, a new kingdom accommodating the bacteria, and Whittaker (8) created a fifth, for the fungi. While Haeckel's original proposal and its two more recent refinements did away with the idea that animal/plant was the primary distinction, they left unchallenged the notion that it is a primary distinction (by representing it at the highest available taxonomic level). The last of these schemes (Whit-taker's), which divides the living world into Animalia, Plan-tae, Fungi, Protista, and Monera, is the most widely received view of the basic organization of life today (8, 9). It has been apparent for some time, however, that the five-kingdom scheme (and its predecessors) is not phyloge-netically correct, is not a natural system. There are sound logical grounds for presuming that the two eukaryotic microbial taxa (Protista and Fungi) are artificial. It is generally accepted that the metaphyta and metazoa evolved from unicellular eukaryotic ancestors; the extant groups of eu-karyotic microorganisms, therefore, comprise a series of lineages some (or many) of which greatly antedate the emergence of the Plantae and Animalia. This is confirmed by the fossil record, wherein recognizable eukaryotic unicells appear about 200 million years before the first primitive algae, and over a billion years before the first animals and higher plants (10). There are thus good reasons in principle to presume that the Protista and perhaps also the Fungi are paraphyletic at best. More seriously, in giving the kingdom Monera the same taxonomic rank as the Animalia, Plantae, Fungi, and Protista, the five-kingdom formulation ignores the fact that the differences between Monera (prokaryotes) and the four other kingdoms are far more significant, and of a qualitatively different nature, than the differences among these four. In tTo whom reprint requests should be addressed. 4576 The publication costs of this article were defrayed in part by page charge payment. This article must therefore be hereby marked \"advertisement\" in accordance with 18 U.S.C. §1734 solely to indicate this fact.","DOI":"10.1073/pnas.87.12.4576","note":"container-title: Proc. Nati. Acad. Sci. USA\nvolume: 87\nCitation Key: Woese1990","page":"4576-4579","title":"Towards a natural system of organisms: Proposal for the domains Archaea, Bacteria, and Eucarya","author":[{"family":"Woese","given":"Carl R"},{"family":"Kandlert","given":"Otto"},{"family":"Wheelis","given":"Mark L"}],"issued":{"date-parts":[["1990"]]}}}],"schema":"https://github.com/citation-style-language/schema/raw/master/csl-citation.json"} </w:instrText>
      </w:r>
      <w:r w:rsidR="00225128" w:rsidRPr="003A137D">
        <w:rPr>
          <w:color w:val="000000" w:themeColor="text1"/>
        </w:rPr>
        <w:fldChar w:fldCharType="separate"/>
      </w:r>
      <w:r w:rsidR="00350DBF" w:rsidRPr="003A137D">
        <w:rPr>
          <w:color w:val="000000"/>
        </w:rPr>
        <w:t>(Woese, Kandlert and Wheelis, 1990; Janda and Abbott, 2007)</w:t>
      </w:r>
      <w:r w:rsidR="00225128" w:rsidRPr="003A137D">
        <w:rPr>
          <w:color w:val="000000" w:themeColor="text1"/>
        </w:rPr>
        <w:fldChar w:fldCharType="end"/>
      </w:r>
      <w:r w:rsidR="00225128" w:rsidRPr="003A137D">
        <w:rPr>
          <w:color w:val="000000" w:themeColor="text1"/>
        </w:rPr>
        <w:t xml:space="preserve">.  </w:t>
      </w:r>
      <w:r w:rsidR="00C0014F" w:rsidRPr="003A137D">
        <w:rPr>
          <w:color w:val="000000" w:themeColor="text1"/>
        </w:rPr>
        <w:t xml:space="preserve">On the other hand, the taxonomical profiling of shotgun metagenomics sequencing data is done by comparison with a reference whole-genome </w:t>
      </w:r>
      <w:del w:id="86" w:author="Ruijie Xu" w:date="2022-02-01T15:14:00Z">
        <w:r w:rsidR="00CF184E" w:rsidRPr="003A137D" w:rsidDel="001F12F2">
          <w:rPr>
            <w:color w:val="000000" w:themeColor="text1"/>
          </w:rPr>
          <w:delText>database (</w:delText>
        </w:r>
      </w:del>
      <w:r w:rsidR="00FE5C5D" w:rsidRPr="003A137D">
        <w:rPr>
          <w:color w:val="000000" w:themeColor="text1"/>
        </w:rPr>
        <w:t>DB</w:t>
      </w:r>
      <w:del w:id="87" w:author="Ruijie Xu" w:date="2022-02-01T15:14:00Z">
        <w:r w:rsidR="00CF184E" w:rsidRPr="003A137D" w:rsidDel="001F12F2">
          <w:rPr>
            <w:color w:val="000000" w:themeColor="text1"/>
          </w:rPr>
          <w:delText>)</w:delText>
        </w:r>
      </w:del>
      <w:r w:rsidR="00C0014F" w:rsidRPr="003A137D">
        <w:rPr>
          <w:color w:val="000000" w:themeColor="text1"/>
        </w:rPr>
        <w:t xml:space="preserve">. Since the data contain all genetic information present in the sample, </w:t>
      </w:r>
      <w:r w:rsidR="00225128" w:rsidRPr="003A137D">
        <w:rPr>
          <w:color w:val="000000" w:themeColor="text1"/>
        </w:rPr>
        <w:t xml:space="preserve">this approach avoids the amplification biases observed in 16S rRNA sequencing </w:t>
      </w:r>
      <w:r w:rsidR="00225128" w:rsidRPr="003A137D">
        <w:rPr>
          <w:color w:val="000000" w:themeColor="text1"/>
        </w:rPr>
        <w:fldChar w:fldCharType="begin" w:fldLock="1"/>
      </w:r>
      <w:r w:rsidR="00CB52B4">
        <w:rPr>
          <w:color w:val="000000" w:themeColor="text1"/>
        </w:rPr>
        <w:instrText xml:space="preserve"> ADDIN ZOTERO_ITEM CSL_CITATION {"citationID":"a1i7aeimv2v","properties":{"formattedCitation":"(Fouhy {\\i{}et al.}, 2016; Ranjan {\\i{}et al.}, 2016)","plainCitation":"(Fouhy et al., 2016; Ranjan et al., 2016)","noteIndex":0},"citationItems":[{"id":"y7Rngnif/XM4eMjTI","uris":["http://www.mendeley.com/documents/?uuid=1a32b8d9-92ab-3f77-b7c2-e4cb7bf26358"],"uri":["http://www.mendeley.com/documents/?uuid=1a32b8d9-92ab-3f77-b7c2-e4cb7bf26358"],"itemData":{"DOI":"10.1016/J.BBRC.2015.12.083","ISSN":"0006-291X","abstract":"The human microbiome has emerged as a major player in regulating human health and disease. Translational studies of the microbiome have the potential to indicate clinical applications such as fecal transplants and probiotics. However, one major issue is accurate identification of microbes constituting the microbiota. Studies of the microbiome have frequently utilized sequencing of the conserved 16S ribosomal RNA (rRNA) gene. We present a comparative study of an alternative approach using whole genome shotgun sequencing (WGS). In the present study, we analyzed the human fecal microbiome compiling a total of 194.1 × 106 reads from a single sample using multiple sequencing methods and platforms. Specifically, after establishing the reproducibility of our methods with extensive multiplexing, we compared: 1) The 16S rRNA amplicon versus the WGS method, 2) the Illumina HiSeq versus MiSeq platforms, 3) the analysis of reads versus de novo assembled contigs, and 4) the effect of shorter versus longer reads. Our study demonstrates that whole genome shotgun sequencing has multiple advantages compared with the 16S amplicon method including enhanced detection of bacterial species, increased detection of diversity and increased prediction of genes. In addition, increased length, either due to longer reads or the assembly of contigs, improved the accuracy of species detection.","author":[{"dropping-particle":"","family":"Ranjan","given":"Ravi","non-dropping-particle":"","parse-names":false,"suffix":""},{"dropping-particle":"","family":"Rani","given":"Asha","non-dropping-particle":"","parse-names":false,"suffix":""},{"dropping-particle":"","family":"Metwally","given":"Ahmed","non-dropping-particle":"","parse-names":false,"suffix":""},{"dropping-particle":"","family":"McGee","given":"Halvor S.","non-dropping-particle":"","parse-names":false,"suffix":""},{"dropping-particle":"","family":"Perkins","given":"David L.","non-dropping-particle":"","parse-names":false,"suffix":""}],"container-title":"Biochemical and Biophysical Research Communications","id":"ITEM-1","issue":"4","issued":{"date-parts":[["2016","1","22"]]},"page":"967-977","publisher":"Academic Press","title":"Analysis of the microbiome: Advantages of whole genome shotgun versus 16S amplicon sequencing","type":"article-journal","volume":"469"}},{"id":2508,"uris":["http://zotero.org/users/8256916/items/4UYA7V7C"],"uri":["http://zotero.org/users/8256916/items/4UYA7V7C"],"itemData":{"id":2508,"type":"article-journal","abstract":"Next-generation sequencing platforms have revolutionised our ability to investigate the microbiota composition of complex environments, frequently through 16S rRNA gene sequencing of the bacterial component of the community. Numerous factors, including DNA extraction method, primer sequences and sequencing platform employed, can affect the accuracy of the results achieved. The aim of this study was to determine the impact of these three factors on 16S rRNA gene sequencing results, using mock communities and mock community DNA.","container-title":"BMC Microbiology","DOI":"10.1186/s12866-016-0738-z","ISSN":"1471-2180","issue":"1","journalAbbreviation":"BMC Microbiology","page":"123","source":"BioMed Central","title":"16S rRNA gene sequencing of mock microbial populations- impact of DNA extraction method, primer choice and sequencing platform","URL":"https://doi.org/10.1186/s12866-016-0738-z","volume":"16","author":[{"family":"Fouhy","given":"Fiona"},{"family":"Clooney","given":"Adam G."},{"family":"Stanton","given":"Catherine"},{"family":"Claesson","given":"Marcus J."},{"family":"Cotter","given":"Paul D."}],"accessed":{"date-parts":[["2022",2,1]]},"issued":{"date-parts":[["2016",6,24]]}}}],"schema":"https://github.com/citation-style-language/schema/raw/master/csl-citation.json"} </w:instrText>
      </w:r>
      <w:r w:rsidR="00225128" w:rsidRPr="003A137D">
        <w:rPr>
          <w:color w:val="000000" w:themeColor="text1"/>
        </w:rPr>
        <w:fldChar w:fldCharType="separate"/>
      </w:r>
      <w:r w:rsidR="00CB52B4" w:rsidRPr="00CB52B4">
        <w:rPr>
          <w:rFonts w:ascii="Calibri" w:cs="Calibri"/>
          <w:color w:val="000000"/>
        </w:rPr>
        <w:t xml:space="preserve">(Fouhy </w:t>
      </w:r>
      <w:r w:rsidR="00CB52B4" w:rsidRPr="00CB52B4">
        <w:rPr>
          <w:rFonts w:ascii="Calibri" w:cs="Calibri"/>
          <w:i/>
          <w:iCs/>
          <w:color w:val="000000"/>
        </w:rPr>
        <w:t>et al.</w:t>
      </w:r>
      <w:r w:rsidR="00CB52B4" w:rsidRPr="00CB52B4">
        <w:rPr>
          <w:rFonts w:ascii="Calibri" w:cs="Calibri"/>
          <w:color w:val="000000"/>
        </w:rPr>
        <w:t xml:space="preserve">, 2016; Ranjan </w:t>
      </w:r>
      <w:r w:rsidR="00CB52B4" w:rsidRPr="00CB52B4">
        <w:rPr>
          <w:rFonts w:ascii="Calibri" w:cs="Calibri"/>
          <w:i/>
          <w:iCs/>
          <w:color w:val="000000"/>
        </w:rPr>
        <w:t>et al.</w:t>
      </w:r>
      <w:r w:rsidR="00CB52B4" w:rsidRPr="00CB52B4">
        <w:rPr>
          <w:rFonts w:ascii="Calibri" w:cs="Calibri"/>
          <w:color w:val="000000"/>
        </w:rPr>
        <w:t>, 2016)</w:t>
      </w:r>
      <w:r w:rsidR="00225128" w:rsidRPr="003A137D">
        <w:rPr>
          <w:color w:val="000000" w:themeColor="text1"/>
        </w:rPr>
        <w:fldChar w:fldCharType="end"/>
      </w:r>
      <w:ins w:id="88" w:author="Ruijie Xu" w:date="2022-02-01T16:11:00Z">
        <w:r w:rsidR="007B57FD">
          <w:rPr>
            <w:color w:val="000000" w:themeColor="text1"/>
          </w:rPr>
          <w:t xml:space="preserve"> and increase the resolution of microbial identification </w:t>
        </w:r>
      </w:ins>
      <w:r w:rsidR="007B57FD">
        <w:rPr>
          <w:color w:val="000000" w:themeColor="text1"/>
        </w:rPr>
        <w:fldChar w:fldCharType="begin"/>
      </w:r>
      <w:r w:rsidR="00CB52B4">
        <w:rPr>
          <w:color w:val="000000" w:themeColor="text1"/>
        </w:rPr>
        <w:instrText xml:space="preserve"> ADDIN ZOTERO_ITEM CSL_CITATION {"citationID":"a23qtvu9gac","properties":{"formattedCitation":"(Durazzi {\\i{}et al.}, 2021)","plainCitation":"(Durazzi et al., 2021)","noteIndex":0},"citationItems":[{"id":2511,"uris":["http://zotero.org/users/8256916/items/WNEMWIKQ"],"uri":["http://zotero.org/users/8256916/items/WNEMWIKQ"],"itemData":{"id":2511,"type":"article-journal","abstract":"In this paper we compared taxonomic results obtained by metataxonomics (16S rRNA gene sequencing) and metagenomics (whole shotgun metagenomic sequencing) to investigate their reliability for bacteria profiling, studying the chicken gut as a model system. The experimental conditions included two compartments of gastrointestinal tracts and two sampling times. We compared the relative abundance distributions obtained with the two sequencing strategies and then tested their capability to distinguish the experimental conditions. The results showed that 16S rRNA gene sequencing detects only part of the gut microbiota community revealed by shotgun sequencing. Specifically, when a sufficient number of reads is available, Shotgun sequencing has more power to identify less abundant taxa than 16S sequencing. Finally, we showed that the less abundant genera detected only by shotgun sequencing are biologically meaningful, being able to discriminate between the experimental conditions as much as the more abundant genera detected by both sequencing strategies.","container-title":"Scientific Reports","DOI":"10.1038/s41598-021-82726-y","ISSN":"2045-2322","issue":"1","journalAbbreviation":"Sci Rep","language":"en","note":"number: 1\npublisher: Nature Publishing Group","page":"3030","source":"www.nature.com","title":"Comparison between 16S rRNA and shotgun sequencing data for the taxonomic characterization of the gut microbiota","URL":"https://www.nature.com/articles/s41598-021-82726-y","volume":"11","author":[{"family":"Durazzi","given":"Francesco"},{"family":"Sala","given":"Claudia"},{"family":"Castellani","given":"Gastone"},{"family":"Manfreda","given":"Gerardo"},{"family":"Remondini","given":"Daniel"},{"family":"De Cesare","given":"Alessandra"}],"accessed":{"date-parts":[["2022",2,1]]},"issued":{"date-parts":[["2021",2,4]]}}}],"schema":"https://github.com/citation-style-language/schema/raw/master/csl-citation.json"} </w:instrText>
      </w:r>
      <w:r w:rsidR="007B57FD">
        <w:rPr>
          <w:color w:val="000000" w:themeColor="text1"/>
        </w:rPr>
        <w:fldChar w:fldCharType="separate"/>
      </w:r>
      <w:r w:rsidR="00CB52B4" w:rsidRPr="00CB52B4">
        <w:rPr>
          <w:rFonts w:ascii="Calibri" w:cs="Calibri"/>
          <w:color w:val="000000"/>
        </w:rPr>
        <w:t xml:space="preserve">(Durazzi </w:t>
      </w:r>
      <w:r w:rsidR="00CB52B4" w:rsidRPr="00CB52B4">
        <w:rPr>
          <w:rFonts w:ascii="Calibri" w:cs="Calibri"/>
          <w:i/>
          <w:iCs/>
          <w:color w:val="000000"/>
        </w:rPr>
        <w:t>et al.</w:t>
      </w:r>
      <w:r w:rsidR="00CB52B4" w:rsidRPr="00CB52B4">
        <w:rPr>
          <w:rFonts w:ascii="Calibri" w:cs="Calibri"/>
          <w:color w:val="000000"/>
        </w:rPr>
        <w:t>, 2021)</w:t>
      </w:r>
      <w:r w:rsidR="007B57FD">
        <w:rPr>
          <w:color w:val="000000" w:themeColor="text1"/>
        </w:rPr>
        <w:fldChar w:fldCharType="end"/>
      </w:r>
      <w:r w:rsidR="00225128" w:rsidRPr="003A137D">
        <w:rPr>
          <w:color w:val="000000" w:themeColor="text1"/>
        </w:rPr>
        <w:t xml:space="preserve">. </w:t>
      </w:r>
      <w:r w:rsidR="00C0014F" w:rsidRPr="003A137D">
        <w:rPr>
          <w:color w:val="000000" w:themeColor="text1"/>
        </w:rPr>
        <w:t xml:space="preserve">Most importantly, </w:t>
      </w:r>
      <w:r w:rsidR="00225128" w:rsidRPr="003A137D">
        <w:rPr>
          <w:color w:val="000000" w:themeColor="text1"/>
        </w:rPr>
        <w:t xml:space="preserve">it has </w:t>
      </w:r>
      <w:r w:rsidR="00242EFF" w:rsidRPr="003A137D">
        <w:rPr>
          <w:color w:val="000000" w:themeColor="text1"/>
        </w:rPr>
        <w:t>broa</w:t>
      </w:r>
      <w:r w:rsidR="00225128" w:rsidRPr="003A137D">
        <w:rPr>
          <w:color w:val="000000" w:themeColor="text1"/>
        </w:rPr>
        <w:t>der applications such as functional profiling and</w:t>
      </w:r>
      <w:r w:rsidR="00C0014F" w:rsidRPr="003A137D">
        <w:rPr>
          <w:color w:val="000000" w:themeColor="text1"/>
        </w:rPr>
        <w:t xml:space="preserve"> allows for the identification of viruses and other microorganisms with simple genomes </w:t>
      </w:r>
      <w:r w:rsidR="00C0014F" w:rsidRPr="003A137D">
        <w:rPr>
          <w:color w:val="000000" w:themeColor="text1"/>
        </w:rPr>
        <w:fldChar w:fldCharType="begin" w:fldLock="1"/>
      </w:r>
      <w:r w:rsidR="00506F24" w:rsidRPr="003A137D">
        <w:rPr>
          <w:color w:val="000000" w:themeColor="text1"/>
        </w:rPr>
        <w:instrText xml:space="preserve"> ADDIN ZOTERO_ITEM CSL_CITATION {"citationID":"CraFjYfj","properties":{"formattedCitation":"(Clark and Pazdernik, 2016)","plainCitation":"(Clark and Pazdernik, 2016)","noteIndex":0},"citationItems":[{"id":"y7Rngnif/Fo5L4ff9","uris":["http://www.mendeley.com/documents/?uuid=2dea591c-8017-3b76-8661-a07add5b0dd3"],"uri":["http://www.mendeley.com/documents/?uuid=2dea591c-8017-3b76-8661-a07add5b0dd3"],"itemData":{"DOI":"10.1016/B978-0-12-385015-7.00012-0","author":[{"dropping-particle":"","family":"Clark","given":"David P.","non-dropping-particle":"","parse-names":false,"suffix":""},{"dropping-particle":"","family":"Pazdernik","given":"Nanette J.","non-dropping-particle":"","parse-names":false,"suffix":""}],"container-title":"Biotechnology","id":"ITEM-1","issued":{"date-parts":[["2016","1","1"]]},"page":"393-418","publisher":"Elsevier","title":"Environmental Biotechnology","type":"chapter"}}],"schema":"https://github.com/citation-style-language/schema/raw/master/csl-citation.json"} </w:instrText>
      </w:r>
      <w:r w:rsidR="00C0014F" w:rsidRPr="003A137D">
        <w:rPr>
          <w:color w:val="000000" w:themeColor="text1"/>
        </w:rPr>
        <w:fldChar w:fldCharType="separate"/>
      </w:r>
      <w:r w:rsidR="00350DBF" w:rsidRPr="003A137D">
        <w:rPr>
          <w:color w:val="000000"/>
        </w:rPr>
        <w:t>(Clark and Pazdernik, 2016)</w:t>
      </w:r>
      <w:r w:rsidR="00C0014F" w:rsidRPr="003A137D">
        <w:rPr>
          <w:color w:val="000000" w:themeColor="text1"/>
        </w:rPr>
        <w:fldChar w:fldCharType="end"/>
      </w:r>
      <w:r w:rsidR="00225128" w:rsidRPr="003A137D">
        <w:rPr>
          <w:color w:val="000000" w:themeColor="text1"/>
        </w:rPr>
        <w:t>.</w:t>
      </w:r>
      <w:r w:rsidR="00C0014F" w:rsidRPr="003A137D">
        <w:rPr>
          <w:color w:val="000000" w:themeColor="text1"/>
        </w:rPr>
        <w:t xml:space="preserve"> </w:t>
      </w:r>
    </w:p>
    <w:p w14:paraId="6245AF1C" w14:textId="1B4B4527" w:rsidR="00C0014F" w:rsidRPr="003A137D" w:rsidRDefault="00C0014F" w:rsidP="0046408A">
      <w:pPr>
        <w:spacing w:line="480" w:lineRule="auto"/>
        <w:ind w:firstLine="720"/>
        <w:rPr>
          <w:color w:val="000000" w:themeColor="text1"/>
        </w:rPr>
      </w:pPr>
      <w:r w:rsidRPr="003A137D">
        <w:rPr>
          <w:color w:val="000000" w:themeColor="text1"/>
        </w:rPr>
        <w:t xml:space="preserve"> </w:t>
      </w:r>
      <w:del w:id="89" w:author="Ruijie Xu" w:date="2022-02-01T13:34:00Z">
        <w:r w:rsidRPr="003A137D" w:rsidDel="00FD536B">
          <w:rPr>
            <w:color w:val="000000" w:themeColor="text1"/>
          </w:rPr>
          <w:delText>Out of all c</w:delText>
        </w:r>
      </w:del>
      <w:ins w:id="90" w:author="Ruijie Xu" w:date="2022-02-01T13:34:00Z">
        <w:r w:rsidR="00FD536B">
          <w:rPr>
            <w:color w:val="000000" w:themeColor="text1"/>
          </w:rPr>
          <w:t>C</w:t>
        </w:r>
      </w:ins>
      <w:r w:rsidRPr="003A137D">
        <w:rPr>
          <w:color w:val="000000" w:themeColor="text1"/>
        </w:rPr>
        <w:t>urrently developed shotgun metagenome sequencing</w:t>
      </w:r>
      <w:r w:rsidR="006B3AA0" w:rsidRPr="003A137D">
        <w:rPr>
          <w:color w:val="000000" w:themeColor="text1"/>
        </w:rPr>
        <w:t>-</w:t>
      </w:r>
      <w:r w:rsidRPr="003A137D">
        <w:rPr>
          <w:color w:val="000000" w:themeColor="text1"/>
        </w:rPr>
        <w:t xml:space="preserve">based taxonomical profiling </w:t>
      </w:r>
      <w:del w:id="91" w:author="Ruijie Xu" w:date="2022-02-01T13:38:00Z">
        <w:r w:rsidRPr="003A137D" w:rsidDel="001D20AD">
          <w:rPr>
            <w:color w:val="000000" w:themeColor="text1"/>
          </w:rPr>
          <w:delText>tools</w:delText>
        </w:r>
      </w:del>
      <w:ins w:id="92" w:author="Ruijie Xu" w:date="2022-02-01T13:38:00Z">
        <w:r w:rsidR="001D20AD">
          <w:rPr>
            <w:color w:val="000000" w:themeColor="text1"/>
          </w:rPr>
          <w:t xml:space="preserve">software </w:t>
        </w:r>
      </w:ins>
      <w:ins w:id="93" w:author="Ruijie Xu" w:date="2022-02-01T13:34:00Z">
        <w:r w:rsidR="00FD536B">
          <w:rPr>
            <w:color w:val="000000" w:themeColor="text1"/>
          </w:rPr>
          <w:t>can be separated into two</w:t>
        </w:r>
      </w:ins>
      <w:ins w:id="94" w:author="Ruijie Xu" w:date="2022-02-01T13:35:00Z">
        <w:r w:rsidR="00FD536B">
          <w:rPr>
            <w:color w:val="000000" w:themeColor="text1"/>
          </w:rPr>
          <w:t xml:space="preserve"> groups</w:t>
        </w:r>
      </w:ins>
      <w:del w:id="95" w:author="Ruijie Xu" w:date="2022-02-01T13:34:00Z">
        <w:r w:rsidRPr="003A137D" w:rsidDel="00FD536B">
          <w:rPr>
            <w:color w:val="000000" w:themeColor="text1"/>
          </w:rPr>
          <w:delText xml:space="preserve">, Kraken2 </w:delText>
        </w:r>
        <w:r w:rsidRPr="003A137D" w:rsidDel="00FD536B">
          <w:rPr>
            <w:color w:val="000000" w:themeColor="text1"/>
          </w:rPr>
          <w:fldChar w:fldCharType="begin" w:fldLock="1"/>
        </w:r>
        <w:r w:rsidR="00506F24" w:rsidRPr="003A137D" w:rsidDel="00FD536B">
          <w:rPr>
            <w:color w:val="000000" w:themeColor="text1"/>
          </w:rPr>
          <w:delInstrText xml:space="preserve"> ADDIN ZOTERO_ITEM CSL_CITATION {"citationID":"utfB3VhP","properties":{"formattedCitation":"(Wood, Lu and Langmead, 2019)","plainCitation":"(Wood, Lu and Langmead, 2019)","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Biology","id":"ITEM-1","issued":{"date-parts":[["2019"]]},"title":"Improved metagenomic analysis with Kraken 2","type":"article-journal"}}],"schema":"https://github.com/citation-style-language/schema/raw/master/csl-citation.json"}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(Wood, Lu and Langmead, 2019)</w:delText>
        </w:r>
        <w:r w:rsidRPr="003A137D" w:rsidDel="00FD536B">
          <w:rPr>
            <w:color w:val="000000" w:themeColor="text1"/>
          </w:rPr>
          <w:fldChar w:fldCharType="end"/>
        </w:r>
        <w:r w:rsidR="006B3AA0" w:rsidRPr="003A137D" w:rsidDel="00FD536B">
          <w:rPr>
            <w:color w:val="000000" w:themeColor="text1"/>
          </w:rPr>
          <w:delText xml:space="preserve">, </w:delText>
        </w:r>
        <w:r w:rsidRPr="003A137D" w:rsidDel="00FD536B">
          <w:rPr>
            <w:color w:val="000000" w:themeColor="text1"/>
          </w:rPr>
          <w:delText xml:space="preserve">CLARK </w:delText>
        </w:r>
        <w:r w:rsidRPr="003A137D" w:rsidDel="00FD536B">
          <w:rPr>
            <w:color w:val="000000" w:themeColor="text1"/>
          </w:rPr>
          <w:fldChar w:fldCharType="begin" w:fldLock="1"/>
        </w:r>
        <w:r w:rsidR="00506F24" w:rsidRPr="003A137D" w:rsidDel="00FD536B">
          <w:rPr>
            <w:color w:val="000000" w:themeColor="text1"/>
          </w:rPr>
          <w:delInstrText xml:space="preserve"> ADDIN ZOTERO_ITEM CSL_CITATION {"citationID":"xxJaNwq1","properties":{"formattedCitation":"(Ounit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Genomics","id":"ITEM-1","issued":{"date-parts":[["2015"]]},"title":"CLARK: fast and accurate classification of metagenomic and genomic sequences using discriminative k-mers","type":"article-journal"}}],"schema":"https://github.com/citation-style-language/schema/raw/master/csl-citation.json"}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 xml:space="preserve">(Ounit </w:delText>
        </w:r>
        <w:r w:rsidR="00350DBF" w:rsidRPr="003A137D" w:rsidDel="00FD536B">
          <w:rPr>
            <w:i/>
            <w:iCs/>
            <w:color w:val="000000"/>
          </w:rPr>
          <w:delText>et al.</w:delText>
        </w:r>
        <w:r w:rsidR="00350DBF" w:rsidRPr="003A137D" w:rsidDel="00FD536B">
          <w:rPr>
            <w:color w:val="000000"/>
          </w:rPr>
          <w:delText>, 2015)</w:delText>
        </w:r>
        <w:r w:rsidRPr="003A137D" w:rsidDel="00FD536B">
          <w:rPr>
            <w:color w:val="000000" w:themeColor="text1"/>
          </w:rPr>
          <w:fldChar w:fldCharType="end"/>
        </w:r>
        <w:r w:rsidRPr="003A137D" w:rsidDel="00FD536B">
          <w:rPr>
            <w:color w:val="000000" w:themeColor="text1"/>
          </w:rPr>
          <w:delText xml:space="preserve">, and </w:delText>
        </w:r>
        <w:r w:rsidR="00587076" w:rsidRPr="003A137D" w:rsidDel="00FD536B">
          <w:rPr>
            <w:color w:val="000000" w:themeColor="text1"/>
          </w:rPr>
          <w:delText>CLARK-s</w:delText>
        </w:r>
        <w:r w:rsidRPr="003A137D" w:rsidDel="00FD536B">
          <w:rPr>
            <w:color w:val="000000" w:themeColor="text1"/>
          </w:rPr>
          <w:delText xml:space="preserve"> </w:delText>
        </w:r>
        <w:r w:rsidRPr="003A137D" w:rsidDel="00FD536B">
          <w:rPr>
            <w:color w:val="000000" w:themeColor="text1"/>
          </w:rPr>
          <w:fldChar w:fldCharType="begin"/>
        </w:r>
        <w:r w:rsidR="00506F24" w:rsidRPr="003A137D" w:rsidDel="00FD536B">
          <w:rPr>
            <w:color w:val="000000" w:themeColor="text1"/>
          </w:rPr>
          <w:delInstrText xml:space="preserve"> ADDIN ZOTERO_ITEM CSL_CITATION {"citationID":"co5tsA9j","properties":{"formattedCitation":"(Ounit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(Ounit and Lonardi, 2016)</w:delText>
        </w:r>
        <w:r w:rsidRPr="003A137D" w:rsidDel="00FD536B">
          <w:rPr>
            <w:color w:val="000000" w:themeColor="text1"/>
          </w:rPr>
          <w:fldChar w:fldCharType="end"/>
        </w:r>
      </w:del>
      <w:r w:rsidRPr="003A137D">
        <w:rPr>
          <w:color w:val="000000" w:themeColor="text1"/>
        </w:rPr>
        <w:t>,</w:t>
      </w:r>
      <w:ins w:id="96" w:author="Ruijie Xu" w:date="2022-02-01T13:37:00Z">
        <w:r w:rsidR="001D20AD">
          <w:rPr>
            <w:color w:val="000000" w:themeColor="text1"/>
          </w:rPr>
          <w:t xml:space="preserve"> the </w:t>
        </w:r>
      </w:ins>
      <w:ins w:id="97" w:author="Ruijie Xu" w:date="2022-02-01T13:39:00Z">
        <w:r w:rsidR="001D20AD">
          <w:rPr>
            <w:color w:val="000000" w:themeColor="text1"/>
          </w:rPr>
          <w:t xml:space="preserve">alignment-based software and the alignment free software. </w:t>
        </w:r>
      </w:ins>
      <w:ins w:id="98" w:author="Ruijie Xu" w:date="2022-02-01T13:40:00Z">
        <w:r w:rsidR="001D20AD">
          <w:rPr>
            <w:color w:val="000000" w:themeColor="text1"/>
          </w:rPr>
          <w:t>The alignment</w:t>
        </w:r>
      </w:ins>
      <w:ins w:id="99" w:author="Ruijie Xu" w:date="2022-02-01T13:43:00Z">
        <w:r w:rsidR="00537B08">
          <w:rPr>
            <w:color w:val="000000" w:themeColor="text1"/>
          </w:rPr>
          <w:t>-</w:t>
        </w:r>
      </w:ins>
      <w:ins w:id="100" w:author="Ruijie Xu" w:date="2022-02-01T13:40:00Z">
        <w:r w:rsidR="001D20AD">
          <w:rPr>
            <w:color w:val="000000" w:themeColor="text1"/>
          </w:rPr>
          <w:t>based software</w:t>
        </w:r>
      </w:ins>
      <w:ins w:id="101" w:author="Ruijie Xu" w:date="2022-02-01T13:43:00Z">
        <w:r w:rsidR="00537B08">
          <w:rPr>
            <w:color w:val="000000" w:themeColor="text1"/>
          </w:rPr>
          <w:t xml:space="preserve">, </w:t>
        </w:r>
      </w:ins>
      <w:ins w:id="102" w:author="Ruijie Xu" w:date="2022-02-01T13:44:00Z">
        <w:r w:rsidR="00537B08">
          <w:rPr>
            <w:color w:val="000000" w:themeColor="text1"/>
          </w:rPr>
          <w:t xml:space="preserve">including </w:t>
        </w:r>
      </w:ins>
      <w:ins w:id="103" w:author="Ruijie Xu" w:date="2022-02-01T13:45:00Z">
        <w:r w:rsidR="00537B08">
          <w:rPr>
            <w:color w:val="000000" w:themeColor="text1"/>
          </w:rPr>
          <w:t>BLAST</w:t>
        </w:r>
      </w:ins>
      <w:ins w:id="104" w:author="Ruijie Xu" w:date="2022-02-01T14:29:00Z">
        <w:r w:rsidR="00172FB0">
          <w:rPr>
            <w:color w:val="000000" w:themeColor="text1"/>
          </w:rPr>
          <w:t>N</w:t>
        </w:r>
      </w:ins>
      <w:ins w:id="105" w:author="Ruijie Xu" w:date="2022-02-01T13:50:00Z">
        <w:r w:rsidR="00047CD0">
          <w:rPr>
            <w:color w:val="000000" w:themeColor="text1"/>
          </w:rPr>
          <w:t xml:space="preserve"> </w:t>
        </w:r>
      </w:ins>
      <w:r w:rsidR="00047CD0">
        <w:rPr>
          <w:color w:val="000000" w:themeColor="text1"/>
        </w:rPr>
        <w:fldChar w:fldCharType="begin"/>
      </w:r>
      <w:r w:rsidR="00CB52B4">
        <w:rPr>
          <w:color w:val="000000" w:themeColor="text1"/>
        </w:rPr>
        <w:instrText xml:space="preserve"> ADDIN ZOTERO_ITEM CSL_CITATION {"citationID":"atqrv6es1q","properties":{"formattedCitation":"(Altschul {\\i{}et al.}, 1990; Johnson {\\i{}et al.}, 2008; Camacho {\\i{}et al.}, 2009)","plainCitation":"(Altschul et al., 1990; Johnson et al., 2008; Camacho et al., 2009)","noteIndex":0},"citationItems":[{"id":2475,"uris":["http://zotero.org/users/8256916/items/5KZN5AZV"],"uri":["http://zotero.org/users/8256916/items/5KZN5AZV"],"itemData":{"id":2475,"type":"article-journal","abstract":"A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tool","URL":"https://www.sciencedirect.com/science/article/pii/S0022283605803602","volume":"215","author":[{"family":"Altschul","given":"Stephen F."},{"family":"Gish","given":"Warren"},{"family":"Miller","given":"Webb"},{"family":"Myers","given":"Eugene W."},{"family":"Lipman","given":"David J."}],"accessed":{"date-parts":[["2022",2,1]]},"issued":{"date-parts":[["1990",10,5]]}}},{"id":412,"uris":["http://zotero.org/users/8256916/items/AIT9AIMN"],"uri":["http://zotero.org/users/8256916/items/AIT9AIMN"],"itemData":{"id":412,"type":"article-journal","abstract":"Basic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improvement.","container-title":"Nucleic acids research","DOI":"10.1093/nar/gkn201","ISSN":"13624962","note":"PMID: 18440982","title":"NCBI BLAST: a better web interface.","author":[{"family":"Johnson","given":"Mark"},{"family":"Zaretskaya","given":"Irena"},{"family":"Raytselis","given":"Yan"},{"family":"Merezhuk","given":"Yuri"},{"family":"McGinnis","given":"Scott"},{"family":"Madden","given":"Thomas L."}],"issued":{"date-parts":[["2008"]]}}},{"id":413,"uris":["http://zotero.org/users/8256916/items/FMK2ALRU"],"uri":["http://zotero.org/users/8256916/items/FMK2ALRU"],"itemData":{"id":413,"type":"article-journal","abstract":"Background: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site.Conclusion: The new BLAST command-line applications, compared to the current BLAST tools, demonstrate substantial speed improvements for long queries as well as chromosome length database sequences. We have also improved the user interface of the command-line applications. © 2009 Camacho et al; licensee BioMed Central Ltd.","container-title":"BMC Bioinformatics","DOI":"10.1186/1471-2105-10-421","ISSN":"14712105","note":"PMID: 20003500","title":"BLAST+: Architecture and applications","author":[{"family":"Camacho","given":"Christiam"},{"family":"Coulouris","given":"George"},{"family":"Avagyan","given":"Vahram"},{"family":"Ma","given":"Ning"},{"family":"Papadopoulos","given":"Jason"},{"family":"Bealer","given":"Kevin"},{"family":"Madden","given":"Thomas L."}],"issued":{"date-parts":[["2009"]]}}}],"schema":"https://github.com/citation-style-language/schema/raw/master/csl-citation.json"} </w:instrText>
      </w:r>
      <w:r w:rsidR="00047CD0">
        <w:rPr>
          <w:color w:val="000000" w:themeColor="text1"/>
        </w:rPr>
        <w:fldChar w:fldCharType="separate"/>
      </w:r>
      <w:r w:rsidR="00CB52B4" w:rsidRPr="00CB52B4">
        <w:rPr>
          <w:rFonts w:ascii="Calibri" w:cs="Calibri"/>
          <w:color w:val="000000"/>
        </w:rPr>
        <w:t xml:space="preserve">(Altschul </w:t>
      </w:r>
      <w:r w:rsidR="00CB52B4" w:rsidRPr="00CB52B4">
        <w:rPr>
          <w:rFonts w:ascii="Calibri" w:cs="Calibri"/>
          <w:i/>
          <w:iCs/>
          <w:color w:val="000000"/>
        </w:rPr>
        <w:t>et al.</w:t>
      </w:r>
      <w:r w:rsidR="00CB52B4" w:rsidRPr="00CB52B4">
        <w:rPr>
          <w:rFonts w:ascii="Calibri" w:cs="Calibri"/>
          <w:color w:val="000000"/>
        </w:rPr>
        <w:t xml:space="preserve">, 1990; Johnson </w:t>
      </w:r>
      <w:r w:rsidR="00CB52B4" w:rsidRPr="00CB52B4">
        <w:rPr>
          <w:rFonts w:ascii="Calibri" w:cs="Calibri"/>
          <w:i/>
          <w:iCs/>
          <w:color w:val="000000"/>
        </w:rPr>
        <w:t>et al.</w:t>
      </w:r>
      <w:r w:rsidR="00CB52B4" w:rsidRPr="00CB52B4">
        <w:rPr>
          <w:rFonts w:ascii="Calibri" w:cs="Calibri"/>
          <w:color w:val="000000"/>
        </w:rPr>
        <w:t xml:space="preserve">, 2008; Camacho </w:t>
      </w:r>
      <w:r w:rsidR="00CB52B4" w:rsidRPr="00CB52B4">
        <w:rPr>
          <w:rFonts w:ascii="Calibri" w:cs="Calibri"/>
          <w:i/>
          <w:iCs/>
          <w:color w:val="000000"/>
        </w:rPr>
        <w:t>et al.</w:t>
      </w:r>
      <w:r w:rsidR="00CB52B4" w:rsidRPr="00CB52B4">
        <w:rPr>
          <w:rFonts w:ascii="Calibri" w:cs="Calibri"/>
          <w:color w:val="000000"/>
        </w:rPr>
        <w:t>, 2009)</w:t>
      </w:r>
      <w:r w:rsidR="00047CD0">
        <w:rPr>
          <w:color w:val="000000" w:themeColor="text1"/>
        </w:rPr>
        <w:fldChar w:fldCharType="end"/>
      </w:r>
      <w:r w:rsidR="00172FB0">
        <w:rPr>
          <w:color w:val="000000" w:themeColor="text1"/>
        </w:rPr>
        <w:t xml:space="preserve">, which aligns </w:t>
      </w:r>
      <w:ins w:id="106" w:author="Ruijie Xu" w:date="2022-02-01T14:30:00Z">
        <w:r w:rsidR="00172FB0">
          <w:rPr>
            <w:color w:val="000000" w:themeColor="text1"/>
          </w:rPr>
          <w:t xml:space="preserve">sequences </w:t>
        </w:r>
      </w:ins>
      <w:r w:rsidR="00172FB0">
        <w:rPr>
          <w:color w:val="000000" w:themeColor="text1"/>
        </w:rPr>
        <w:t xml:space="preserve">at </w:t>
      </w:r>
      <w:ins w:id="107" w:author="Ruijie Xu" w:date="2022-02-01T15:01:00Z">
        <w:r w:rsidR="006A0C17">
          <w:rPr>
            <w:color w:val="000000" w:themeColor="text1"/>
          </w:rPr>
          <w:t xml:space="preserve">nucleotide </w:t>
        </w:r>
      </w:ins>
      <w:del w:id="108" w:author="Ruijie Xu" w:date="2022-02-01T15:01:00Z">
        <w:r w:rsidR="00172FB0" w:rsidDel="006A0C17">
          <w:rPr>
            <w:color w:val="000000" w:themeColor="text1"/>
          </w:rPr>
          <w:delText xml:space="preserve">the DNA </w:delText>
        </w:r>
      </w:del>
      <w:r w:rsidR="00172FB0">
        <w:rPr>
          <w:color w:val="000000" w:themeColor="text1"/>
        </w:rPr>
        <w:t>level,</w:t>
      </w:r>
      <w:ins w:id="109" w:author="Ruijie Xu" w:date="2022-02-01T13:49:00Z">
        <w:r w:rsidR="00047CD0">
          <w:rPr>
            <w:color w:val="000000" w:themeColor="text1"/>
          </w:rPr>
          <w:t xml:space="preserve"> </w:t>
        </w:r>
      </w:ins>
      <w:ins w:id="110" w:author="Ruijie Xu" w:date="2022-02-01T13:45:00Z">
        <w:r w:rsidR="00537B08">
          <w:rPr>
            <w:color w:val="000000" w:themeColor="text1"/>
          </w:rPr>
          <w:t>and Diamond</w:t>
        </w:r>
      </w:ins>
      <w:ins w:id="111" w:author="Ruijie Xu" w:date="2022-02-01T13:50:00Z">
        <w:r w:rsidR="00047CD0">
          <w:rPr>
            <w:color w:val="000000" w:themeColor="text1"/>
          </w:rPr>
          <w:t xml:space="preserve"> </w:t>
        </w:r>
      </w:ins>
      <w:r w:rsidR="00047CD0">
        <w:rPr>
          <w:color w:val="000000" w:themeColor="text1"/>
        </w:rPr>
        <w:fldChar w:fldCharType="begin"/>
      </w:r>
      <w:r w:rsidR="00CB52B4">
        <w:rPr>
          <w:color w:val="000000" w:themeColor="text1"/>
        </w:rPr>
        <w:instrText xml:space="preserve"> ADDIN ZOTERO_ITEM CSL_CITATION {"citationID":"af0n7ttbsk","properties":{"formattedCitation":"(Buchfink, Xie and Huson, 2015)","plainCitation":"(Buchfink, Xie and Huson, 2015)","noteIndex":0},"citationItems":[{"id":2478,"uris":["http://zotero.org/users/8256916/items/9QPFIXK6"],"uri":["http://zotero.org/users/8256916/items/9QPFIXK6"],"itemData":{"id":2478,"type":"article-journal","abstract":"The alignment of sequencing reads against a protein reference database is a major computational bottleneck in metagenomics and data-intensive evolutionary projects. Although recent tools offer improved performance over the gold standard BLASTX, they exhibit only a modest speedup or low sensitivity. We introduce DIAMOND, an open-source algorithm based on double indexing that is 20,000 times faster than BLASTX on short reads and has a similar degree of sensitivity.","container-title":"Nature Methods","DOI":"10.1038/nmeth.3176","ISSN":"1548-7105","issue":"1","journalAbbreviation":"Nat Methods","language":"eng","note":"PMID: 25402007","page":"59-60","source":"PubMed","title":"Fast and sensitive protein alignment using DIAMOND","volume":"12","author":[{"family":"Buchfink","given":"Benjamin"},{"family":"Xie","given":"Chao"},{"family":"Huson","given":"Daniel H."}],"issued":{"date-parts":[["2015",1]]}}}],"schema":"https://github.com/citation-style-language/schema/raw/master/csl-citation.json"} </w:instrText>
      </w:r>
      <w:r w:rsidR="00047CD0">
        <w:rPr>
          <w:color w:val="000000" w:themeColor="text1"/>
        </w:rPr>
        <w:fldChar w:fldCharType="separate"/>
      </w:r>
      <w:r w:rsidR="00CB52B4" w:rsidRPr="00CB52B4">
        <w:rPr>
          <w:rFonts w:ascii="Calibri" w:cs="Calibri"/>
          <w:color w:val="000000"/>
        </w:rPr>
        <w:t>(Buchfink, Xie and Huson, 2015)</w:t>
      </w:r>
      <w:r w:rsidR="00047CD0">
        <w:rPr>
          <w:color w:val="000000" w:themeColor="text1"/>
        </w:rPr>
        <w:fldChar w:fldCharType="end"/>
      </w:r>
      <w:ins w:id="112" w:author="Ruijie Xu" w:date="2022-02-01T13:45:00Z">
        <w:r w:rsidR="00537B08">
          <w:rPr>
            <w:color w:val="000000" w:themeColor="text1"/>
          </w:rPr>
          <w:t xml:space="preserve">, </w:t>
        </w:r>
      </w:ins>
      <w:ins w:id="113" w:author="Ruijie Xu" w:date="2022-02-01T14:30:00Z">
        <w:r w:rsidR="00172FB0">
          <w:rPr>
            <w:color w:val="000000" w:themeColor="text1"/>
          </w:rPr>
          <w:t xml:space="preserve">which </w:t>
        </w:r>
        <w:r w:rsidR="00DB4AE0">
          <w:rPr>
            <w:color w:val="000000" w:themeColor="text1"/>
          </w:rPr>
          <w:t xml:space="preserve">aligns </w:t>
        </w:r>
      </w:ins>
      <w:ins w:id="114" w:author="Ruijie Xu" w:date="2022-02-01T14:31:00Z">
        <w:r w:rsidR="00DB4AE0">
          <w:rPr>
            <w:color w:val="000000" w:themeColor="text1"/>
          </w:rPr>
          <w:t>at the protein level</w:t>
        </w:r>
      </w:ins>
      <w:ins w:id="115" w:author="Ruijie Xu" w:date="2022-02-01T14:30:00Z">
        <w:r w:rsidR="00172FB0">
          <w:rPr>
            <w:color w:val="000000" w:themeColor="text1"/>
          </w:rPr>
          <w:t>,</w:t>
        </w:r>
      </w:ins>
      <w:ins w:id="116" w:author="Ruijie Xu" w:date="2022-02-01T14:31:00Z">
        <w:r w:rsidR="00DB4AE0">
          <w:rPr>
            <w:color w:val="000000" w:themeColor="text1"/>
          </w:rPr>
          <w:t xml:space="preserve"> </w:t>
        </w:r>
      </w:ins>
      <w:ins w:id="117" w:author="Ruijie Xu" w:date="2022-02-01T13:52:00Z">
        <w:r w:rsidR="00047CD0">
          <w:rPr>
            <w:color w:val="000000" w:themeColor="text1"/>
          </w:rPr>
          <w:t xml:space="preserve">has been </w:t>
        </w:r>
      </w:ins>
      <w:ins w:id="118" w:author="Ruijie Xu" w:date="2022-02-01T15:13:00Z">
        <w:r w:rsidR="001F12F2">
          <w:rPr>
            <w:color w:val="000000" w:themeColor="text1"/>
          </w:rPr>
          <w:t>used as the</w:t>
        </w:r>
      </w:ins>
      <w:ins w:id="119" w:author="Ruijie Xu" w:date="2022-02-01T13:52:00Z">
        <w:r w:rsidR="00047CD0">
          <w:rPr>
            <w:color w:val="000000" w:themeColor="text1"/>
          </w:rPr>
          <w:t xml:space="preserve"> standard for metagenomics profiling </w:t>
        </w:r>
      </w:ins>
      <w:ins w:id="120" w:author="Ruijie Xu" w:date="2022-02-01T13:54:00Z">
        <w:r w:rsidR="00693C8E">
          <w:rPr>
            <w:color w:val="000000" w:themeColor="text1"/>
          </w:rPr>
          <w:t>due to their high sensitivity</w:t>
        </w:r>
      </w:ins>
      <w:ins w:id="121" w:author="Ruijie Xu" w:date="2022-02-01T14:26:00Z">
        <w:r w:rsidR="00172FB0">
          <w:rPr>
            <w:color w:val="000000" w:themeColor="text1"/>
          </w:rPr>
          <w:t xml:space="preserve"> </w:t>
        </w:r>
      </w:ins>
      <w:ins w:id="122" w:author="Ruijie Xu" w:date="2022-02-01T13:53:00Z">
        <w:r w:rsidR="00047CD0">
          <w:rPr>
            <w:color w:val="000000" w:themeColor="text1"/>
          </w:rPr>
          <w:t>.</w:t>
        </w:r>
      </w:ins>
      <w:ins w:id="123" w:author="Ruijie Xu" w:date="2022-02-01T13:56:00Z">
        <w:r w:rsidR="00693C8E">
          <w:rPr>
            <w:color w:val="000000" w:themeColor="text1"/>
          </w:rPr>
          <w:t xml:space="preserve"> W</w:t>
        </w:r>
      </w:ins>
      <w:ins w:id="124" w:author="Ruijie Xu" w:date="2022-02-01T13:55:00Z">
        <w:r w:rsidR="00693C8E">
          <w:rPr>
            <w:color w:val="000000" w:themeColor="text1"/>
          </w:rPr>
          <w:t>ith the high sen</w:t>
        </w:r>
      </w:ins>
      <w:ins w:id="125" w:author="Ruijie Xu" w:date="2022-02-01T13:56:00Z">
        <w:r w:rsidR="00693C8E">
          <w:rPr>
            <w:color w:val="000000" w:themeColor="text1"/>
          </w:rPr>
          <w:t>siti</w:t>
        </w:r>
      </w:ins>
      <w:ins w:id="126" w:author="Ruijie Xu" w:date="2022-02-01T16:13:00Z">
        <w:r w:rsidR="00D1066B">
          <w:rPr>
            <w:color w:val="000000" w:themeColor="text1"/>
          </w:rPr>
          <w:t>vit</w:t>
        </w:r>
      </w:ins>
      <w:ins w:id="127" w:author="Ruijie Xu" w:date="2022-02-01T13:56:00Z">
        <w:r w:rsidR="00693C8E">
          <w:rPr>
            <w:color w:val="000000" w:themeColor="text1"/>
          </w:rPr>
          <w:t xml:space="preserve">y, </w:t>
        </w:r>
      </w:ins>
      <w:ins w:id="128" w:author="Ruijie Xu" w:date="2022-02-01T13:53:00Z">
        <w:r w:rsidR="00693C8E">
          <w:rPr>
            <w:color w:val="000000" w:themeColor="text1"/>
          </w:rPr>
          <w:t>the</w:t>
        </w:r>
      </w:ins>
      <w:ins w:id="129" w:author="Ruijie Xu" w:date="2022-02-01T13:55:00Z">
        <w:r w:rsidR="00693C8E">
          <w:rPr>
            <w:color w:val="000000" w:themeColor="text1"/>
          </w:rPr>
          <w:t xml:space="preserve">se alignment-based software also suffers from </w:t>
        </w:r>
      </w:ins>
      <w:ins w:id="130" w:author="Ruijie Xu" w:date="2022-02-01T13:56:00Z">
        <w:r w:rsidR="00693C8E">
          <w:rPr>
            <w:color w:val="000000" w:themeColor="text1"/>
          </w:rPr>
          <w:t xml:space="preserve">a large trade-off in the time and computational resources </w:t>
        </w:r>
      </w:ins>
      <w:ins w:id="131" w:author="Ruijie Xu" w:date="2022-02-01T13:57:00Z">
        <w:r w:rsidR="00693C8E">
          <w:rPr>
            <w:color w:val="000000" w:themeColor="text1"/>
          </w:rPr>
          <w:t>they require to build alignement for the amount of sequences involve</w:t>
        </w:r>
      </w:ins>
      <w:ins w:id="132" w:author="Ruijie Xu" w:date="2022-02-01T13:58:00Z">
        <w:r w:rsidR="00693C8E">
          <w:rPr>
            <w:color w:val="000000" w:themeColor="text1"/>
          </w:rPr>
          <w:t>d in</w:t>
        </w:r>
      </w:ins>
      <w:ins w:id="133" w:author="Ruijie Xu" w:date="2022-02-01T13:56:00Z">
        <w:r w:rsidR="00693C8E">
          <w:rPr>
            <w:color w:val="000000" w:themeColor="text1"/>
          </w:rPr>
          <w:t xml:space="preserve"> metagenomics profiling</w:t>
        </w:r>
      </w:ins>
      <w:ins w:id="134" w:author="Ruijie Xu" w:date="2022-02-01T14:01:00Z">
        <w:r w:rsidR="00410271">
          <w:rPr>
            <w:color w:val="000000" w:themeColor="text1"/>
          </w:rPr>
          <w:t xml:space="preserve"> </w:t>
        </w:r>
      </w:ins>
      <w:r w:rsidR="00410271">
        <w:rPr>
          <w:color w:val="000000" w:themeColor="text1"/>
        </w:rPr>
        <w:fldChar w:fldCharType="begin"/>
      </w:r>
      <w:r w:rsidR="00CB52B4">
        <w:rPr>
          <w:color w:val="000000" w:themeColor="text1"/>
        </w:rPr>
        <w:instrText xml:space="preserve"> ADDIN ZOTERO_ITEM CSL_CITATION {"citationID":"a8un3ivfm0","properties":{"formattedCitation":"(Cannings, 2004; Zielezinski {\\i{}et al.}, 2017)","plainCitation":"(Cannings, 2004; Zielezinski et al., 2017)","noteIndex":0},"citationItems":[{"id":2483,"uris":["http://zotero.org/users/8256916/items/A9RRVGEF"],"uri":["http://zotero.org/users/8256916/items/A9RRVGEF"],"itemData":{"id":2483,"type":"article-journal","container-title":"Heredity","DOI":"10.1038/sj.hdy.6800368","ISSN":"1365-2540","issue":"1","language":"en","note":"number: 1\npublisher: Nature Publishing Group","page":"51-51","source":"www.nature.com","title":"Mathematical and Statistical Methods for Genetic Analysis (2nd ed)","URL":"https://www.nature.com/articles/6800368","volume":"92","author":[{"family":"Cannings","given":"C."}],"accessed":{"date-parts":[["2022",2,1]]},"issued":{"date-parts":[["2004",1]]}}},{"id":2480,"uris":["http://zotero.org/users/8256916/items/X7SDB3EY"],"uri":["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410271">
        <w:rPr>
          <w:color w:val="000000" w:themeColor="text1"/>
        </w:rPr>
        <w:fldChar w:fldCharType="separate"/>
      </w:r>
      <w:r w:rsidR="00CB52B4" w:rsidRPr="00CB52B4">
        <w:rPr>
          <w:rFonts w:ascii="Calibri" w:cs="Calibri"/>
          <w:color w:val="000000"/>
        </w:rPr>
        <w:t xml:space="preserve">(Cannings, 2004; Zielezinski </w:t>
      </w:r>
      <w:r w:rsidR="00CB52B4" w:rsidRPr="00CB52B4">
        <w:rPr>
          <w:rFonts w:ascii="Calibri" w:cs="Calibri"/>
          <w:i/>
          <w:iCs/>
          <w:color w:val="000000"/>
        </w:rPr>
        <w:t>et al.</w:t>
      </w:r>
      <w:r w:rsidR="00CB52B4" w:rsidRPr="00CB52B4">
        <w:rPr>
          <w:rFonts w:ascii="Calibri" w:cs="Calibri"/>
          <w:color w:val="000000"/>
        </w:rPr>
        <w:t>, 2017)</w:t>
      </w:r>
      <w:r w:rsidR="00410271">
        <w:rPr>
          <w:color w:val="000000" w:themeColor="text1"/>
        </w:rPr>
        <w:fldChar w:fldCharType="end"/>
      </w:r>
      <w:ins w:id="135" w:author="Ruijie Xu" w:date="2022-02-01T13:56:00Z">
        <w:r w:rsidR="00693C8E">
          <w:rPr>
            <w:color w:val="000000" w:themeColor="text1"/>
          </w:rPr>
          <w:t>.</w:t>
        </w:r>
      </w:ins>
      <w:ins w:id="136" w:author="Ruijie Xu" w:date="2022-02-01T13:58:00Z">
        <w:r w:rsidR="00410271">
          <w:rPr>
            <w:color w:val="000000" w:themeColor="text1"/>
          </w:rPr>
          <w:t xml:space="preserve"> </w:t>
        </w:r>
      </w:ins>
      <w:del w:id="137" w:author="Ruijie Xu" w:date="2022-02-01T13:38:00Z">
        <w:r w:rsidRPr="003A137D" w:rsidDel="001D20AD">
          <w:rPr>
            <w:color w:val="000000" w:themeColor="text1"/>
          </w:rPr>
          <w:delText xml:space="preserve"> </w:delText>
        </w:r>
      </w:del>
      <w:ins w:id="138" w:author="Ruijie Xu" w:date="2022-02-01T14:02:00Z">
        <w:r w:rsidR="00410271">
          <w:rPr>
            <w:color w:val="000000" w:themeColor="text1"/>
          </w:rPr>
          <w:t>Furthermore, recent investigations in alignment-based</w:t>
        </w:r>
      </w:ins>
      <w:ins w:id="139" w:author="Ruijie Xu" w:date="2022-02-01T14:03:00Z">
        <w:r w:rsidR="00410271">
          <w:rPr>
            <w:color w:val="000000" w:themeColor="text1"/>
          </w:rPr>
          <w:t xml:space="preserve"> methods </w:t>
        </w:r>
      </w:ins>
      <w:ins w:id="140" w:author="Ruijie Xu" w:date="2022-02-01T14:02:00Z">
        <w:r w:rsidR="00410271">
          <w:rPr>
            <w:color w:val="000000" w:themeColor="text1"/>
          </w:rPr>
          <w:t xml:space="preserve">has also reported </w:t>
        </w:r>
      </w:ins>
      <w:ins w:id="141" w:author="Ruijie Xu" w:date="2022-02-01T16:14:00Z">
        <w:r w:rsidR="00D1066B">
          <w:rPr>
            <w:color w:val="000000" w:themeColor="text1"/>
          </w:rPr>
          <w:lastRenderedPageBreak/>
          <w:t>alignment-based</w:t>
        </w:r>
      </w:ins>
      <w:ins w:id="142" w:author="Ruijie Xu" w:date="2022-02-01T14:02:00Z">
        <w:r w:rsidR="00410271">
          <w:rPr>
            <w:color w:val="000000" w:themeColor="text1"/>
          </w:rPr>
          <w:t xml:space="preserve"> software</w:t>
        </w:r>
      </w:ins>
      <w:ins w:id="143" w:author="Ruijie Xu" w:date="2022-02-01T14:03:00Z">
        <w:r w:rsidR="00410271">
          <w:rPr>
            <w:color w:val="000000" w:themeColor="text1"/>
          </w:rPr>
          <w:t xml:space="preserve">’s decrease in sensitivity with </w:t>
        </w:r>
      </w:ins>
      <w:ins w:id="144" w:author="Ruijie Xu" w:date="2022-02-01T14:04:00Z">
        <w:r w:rsidR="00410271">
          <w:rPr>
            <w:color w:val="000000" w:themeColor="text1"/>
          </w:rPr>
          <w:t>more mosaic</w:t>
        </w:r>
        <w:r w:rsidR="00167CDC">
          <w:rPr>
            <w:color w:val="000000" w:themeColor="text1"/>
          </w:rPr>
          <w:t xml:space="preserve"> genomes (ex. viruses) </w:t>
        </w:r>
      </w:ins>
      <w:r w:rsidR="00167CDC">
        <w:rPr>
          <w:color w:val="000000" w:themeColor="text1"/>
        </w:rPr>
        <w:fldChar w:fldCharType="begin"/>
      </w:r>
      <w:r w:rsidR="00CB52B4">
        <w:rPr>
          <w:color w:val="000000" w:themeColor="text1"/>
        </w:rPr>
        <w:instrText xml:space="preserve"> ADDIN ZOTERO_ITEM CSL_CITATION {"citationID":"aqf6pj90if","properties":{"formattedCitation":"(Zielezinski {\\i{}et al.}, 2017)","plainCitation":"(Zielezinski et al., 2017)","noteIndex":0},"citationItems":[{"id":2480,"uris":["http://zotero.org/users/8256916/items/X7SDB3EY"],"uri":["http://zotero.org/users/8256916/items/X7SDB3EY"],"itemData":{"id":2480,"type":"article-journal","abstract":"Alignment-free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167CDC">
        <w:rPr>
          <w:color w:val="000000" w:themeColor="text1"/>
        </w:rPr>
        <w:fldChar w:fldCharType="separate"/>
      </w:r>
      <w:r w:rsidR="00CB52B4" w:rsidRPr="00CB52B4">
        <w:rPr>
          <w:rFonts w:ascii="Calibri" w:cs="Calibri"/>
          <w:color w:val="000000"/>
        </w:rPr>
        <w:t xml:space="preserve">(Zielezinski </w:t>
      </w:r>
      <w:r w:rsidR="00CB52B4" w:rsidRPr="00CB52B4">
        <w:rPr>
          <w:rFonts w:ascii="Calibri" w:cs="Calibri"/>
          <w:i/>
          <w:iCs/>
          <w:color w:val="000000"/>
        </w:rPr>
        <w:t>et al.</w:t>
      </w:r>
      <w:r w:rsidR="00CB52B4" w:rsidRPr="00CB52B4">
        <w:rPr>
          <w:rFonts w:ascii="Calibri" w:cs="Calibri"/>
          <w:color w:val="000000"/>
        </w:rPr>
        <w:t>, 2017)</w:t>
      </w:r>
      <w:r w:rsidR="00167CDC">
        <w:rPr>
          <w:color w:val="000000" w:themeColor="text1"/>
        </w:rPr>
        <w:fldChar w:fldCharType="end"/>
      </w:r>
      <w:ins w:id="145" w:author="Ruijie Xu" w:date="2022-02-01T14:04:00Z">
        <w:r w:rsidR="00167CDC">
          <w:rPr>
            <w:color w:val="000000" w:themeColor="text1"/>
          </w:rPr>
          <w:t>.</w:t>
        </w:r>
      </w:ins>
      <w:del w:id="146" w:author="Ruijie Xu" w:date="2022-02-01T14:02:00Z">
        <w:r w:rsidRPr="003A137D" w:rsidDel="00410271">
          <w:rPr>
            <w:color w:val="000000" w:themeColor="text1"/>
          </w:rPr>
          <w:delText>an extended version of CLARK developed to increase classification sensitivity, are the</w:delText>
        </w:r>
        <w:r w:rsidR="00A774DE" w:rsidRPr="003A137D" w:rsidDel="00410271">
          <w:rPr>
            <w:color w:val="000000" w:themeColor="text1"/>
          </w:rPr>
          <w:delText xml:space="preserve"> most</w:delText>
        </w:r>
        <w:r w:rsidR="003857F8" w:rsidRPr="003A137D" w:rsidDel="00410271">
          <w:rPr>
            <w:color w:val="000000" w:themeColor="text1"/>
          </w:rPr>
          <w:delText xml:space="preserve"> f</w:delText>
        </w:r>
        <w:r w:rsidRPr="003A137D" w:rsidDel="00410271">
          <w:rPr>
            <w:color w:val="000000" w:themeColor="text1"/>
          </w:rPr>
          <w:delText xml:space="preserve">requently used </w:delText>
        </w:r>
        <w:r w:rsidR="008524D8" w:rsidRPr="003A137D" w:rsidDel="00410271">
          <w:rPr>
            <w:color w:val="000000" w:themeColor="text1"/>
          </w:rPr>
          <w:delText>software</w:delText>
        </w:r>
        <w:r w:rsidRPr="003A137D" w:rsidDel="00410271">
          <w:rPr>
            <w:color w:val="000000" w:themeColor="text1"/>
          </w:rPr>
          <w:delText>.</w:delText>
        </w:r>
      </w:del>
      <w:r w:rsidRPr="003A137D">
        <w:rPr>
          <w:color w:val="000000" w:themeColor="text1"/>
        </w:rPr>
        <w:t xml:space="preserve"> </w:t>
      </w:r>
      <w:ins w:id="147" w:author="Ruijie Xu" w:date="2022-02-01T14:25:00Z">
        <w:r w:rsidR="00172FB0">
          <w:rPr>
            <w:color w:val="000000" w:themeColor="text1"/>
          </w:rPr>
          <w:t>With respons</w:t>
        </w:r>
      </w:ins>
      <w:ins w:id="148" w:author="Ruijie Xu" w:date="2022-02-01T14:26:00Z">
        <w:r w:rsidR="00172FB0">
          <w:rPr>
            <w:color w:val="000000" w:themeColor="text1"/>
          </w:rPr>
          <w:t>e to the downsides of alignment-based</w:t>
        </w:r>
      </w:ins>
      <w:ins w:id="149" w:author="Ruijie Xu" w:date="2022-02-01T14:27:00Z">
        <w:r w:rsidR="00172FB0">
          <w:rPr>
            <w:color w:val="000000" w:themeColor="text1"/>
          </w:rPr>
          <w:t xml:space="preserve"> software, multiple software </w:t>
        </w:r>
      </w:ins>
      <w:ins w:id="150" w:author="Ruijie Xu" w:date="2022-02-01T14:28:00Z">
        <w:r w:rsidR="00172FB0">
          <w:rPr>
            <w:color w:val="000000" w:themeColor="text1"/>
          </w:rPr>
          <w:t>were developed in the recent years with alignment-free algorithms.</w:t>
        </w:r>
      </w:ins>
      <w:ins w:id="151" w:author="Ruijie Xu" w:date="2022-02-01T14:26:00Z">
        <w:r w:rsidR="00172FB0">
          <w:rPr>
            <w:color w:val="000000" w:themeColor="text1"/>
          </w:rPr>
          <w:t xml:space="preserve"> </w:t>
        </w:r>
      </w:ins>
      <w:ins w:id="152" w:author="Ruijie Xu" w:date="2022-02-01T14:28:00Z">
        <w:r w:rsidR="00172FB0">
          <w:rPr>
            <w:color w:val="000000" w:themeColor="text1"/>
          </w:rPr>
          <w:t>Some of thes</w:t>
        </w:r>
      </w:ins>
      <w:ins w:id="153" w:author="Ruijie Xu" w:date="2022-02-01T14:29:00Z">
        <w:r w:rsidR="00172FB0">
          <w:rPr>
            <w:color w:val="000000" w:themeColor="text1"/>
          </w:rPr>
          <w:t>e</w:t>
        </w:r>
      </w:ins>
      <w:del w:id="154" w:author="Ruijie Xu" w:date="2022-02-01T14:29:00Z">
        <w:r w:rsidRPr="003A137D" w:rsidDel="00172FB0">
          <w:rPr>
            <w:color w:val="000000" w:themeColor="text1"/>
          </w:rPr>
          <w:delText>These</w:delText>
        </w:r>
      </w:del>
      <w:r w:rsidRPr="003A137D">
        <w:rPr>
          <w:color w:val="000000" w:themeColor="text1"/>
        </w:rPr>
        <w:t xml:space="preserve"> </w:t>
      </w:r>
      <w:r w:rsidR="008524D8" w:rsidRPr="003A137D">
        <w:rPr>
          <w:color w:val="000000" w:themeColor="text1"/>
        </w:rPr>
        <w:t>software</w:t>
      </w:r>
      <w:ins w:id="155" w:author="Ruijie Xu" w:date="2022-02-01T14:48:00Z">
        <w:r w:rsidR="00616E8A">
          <w:rPr>
            <w:color w:val="000000" w:themeColor="text1"/>
          </w:rPr>
          <w:t>, represented by</w:t>
        </w:r>
      </w:ins>
      <w:ins w:id="156" w:author="Ruijie Xu" w:date="2022-02-01T14:49:00Z">
        <w:r w:rsidR="00616E8A">
          <w:rPr>
            <w:color w:val="000000" w:themeColor="text1"/>
          </w:rPr>
          <w:t xml:space="preserve"> </w:t>
        </w:r>
      </w:ins>
      <w:del w:id="157" w:author="Ruijie Xu" w:date="2022-02-01T14:49:00Z">
        <w:r w:rsidRPr="003A137D" w:rsidDel="00616E8A">
          <w:rPr>
            <w:color w:val="000000" w:themeColor="text1"/>
          </w:rPr>
          <w:delText xml:space="preserve"> </w:delText>
        </w:r>
      </w:del>
      <w:ins w:id="158" w:author="Ruijie Xu" w:date="2022-02-01T14:49:00Z">
        <w:r w:rsidR="00616E8A">
          <w:rPr>
            <w:color w:val="000000" w:themeColor="text1"/>
          </w:rPr>
          <w:t xml:space="preserve">Kraken2 </w:t>
        </w:r>
        <w:r w:rsidR="00616E8A">
          <w:rPr>
            <w:color w:val="000000" w:themeColor="text1"/>
          </w:rPr>
          <w:fldChar w:fldCharType="begin"/>
        </w:r>
      </w:ins>
      <w:r w:rsidR="00CB52B4">
        <w:rPr>
          <w:color w:val="000000" w:themeColor="text1"/>
        </w:rPr>
        <w:instrText xml:space="preserve"> ADDIN ZOTERO_ITEM CSL_CITATION {"citationID":"a2n126lukbn","properties":{"formattedCitation":"(Wood, Lu and Langmead, 2019, p. 2)","plainCitation":"(Wood, Lu and Langmead, 2019, p. 2)","noteIndex":0},"citationItems":[{"id":649,"uris":["http://zotero.org/users/8256916/items/FE7GYSRZ"],"uri":["http://zotero.org/users/8256916/items/FE7GYSRZ"],"itemData":{"id":649,"type":"article-journal","abstract":"Although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instrText>
      </w:r>
      <w:ins w:id="159" w:author="Ruijie Xu" w:date="2022-02-01T14:49:00Z">
        <w:r w:rsidR="00616E8A">
          <w:rPr>
            <w:color w:val="000000" w:themeColor="text1"/>
          </w:rPr>
          <w:fldChar w:fldCharType="separate"/>
        </w:r>
      </w:ins>
      <w:r w:rsidR="00CB52B4" w:rsidRPr="00CB52B4">
        <w:rPr>
          <w:rFonts w:ascii="Calibri" w:cs="Calibri"/>
          <w:color w:val="000000"/>
        </w:rPr>
        <w:t>(Wood, Lu and Langmead, 2019, p. 2)</w:t>
      </w:r>
      <w:ins w:id="160" w:author="Ruijie Xu" w:date="2022-02-01T14:49:00Z">
        <w:r w:rsidR="00616E8A">
          <w:rPr>
            <w:color w:val="000000" w:themeColor="text1"/>
          </w:rPr>
          <w:fldChar w:fldCharType="end"/>
        </w:r>
        <w:r w:rsidR="00616E8A">
          <w:rPr>
            <w:color w:val="000000" w:themeColor="text1"/>
          </w:rPr>
          <w:t xml:space="preserve"> and CLARK </w:t>
        </w:r>
        <w:r w:rsidR="00616E8A">
          <w:rPr>
            <w:color w:val="000000" w:themeColor="text1"/>
          </w:rPr>
          <w:fldChar w:fldCharType="begin"/>
        </w:r>
      </w:ins>
      <w:r w:rsidR="00CB52B4">
        <w:rPr>
          <w:color w:val="000000" w:themeColor="text1"/>
        </w:rPr>
        <w:instrText xml:space="preserve"> ADDIN ZOTERO_ITEM CSL_CITATION {"citationID":"a220bnbi7bt","properties":{"formattedCitation":"(Ounit {\\i{}et al.}, 2015)","plainCitation":"(Ounit et al., 2015)","noteIndex":0},"citationItems":[{"id":417,"uris":["http://zotero.org/users/8256916/items/EQSNKZJP"],"uri":["http://zotero.org/users/8256916/items/EQSNKZJP"],"itemData":{"id":417,"type":"article-journal","abstract":"Background: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instrText>
      </w:r>
      <w:ins w:id="161" w:author="Ruijie Xu" w:date="2022-02-01T14:49:00Z">
        <w:r w:rsidR="00616E8A">
          <w:rPr>
            <w:color w:val="000000" w:themeColor="text1"/>
          </w:rPr>
          <w:fldChar w:fldCharType="separate"/>
        </w:r>
      </w:ins>
      <w:r w:rsidR="00CB52B4" w:rsidRPr="00CB52B4">
        <w:rPr>
          <w:rFonts w:ascii="Calibri" w:cs="Calibri"/>
          <w:color w:val="000000"/>
        </w:rPr>
        <w:t xml:space="preserve">(Ounit </w:t>
      </w:r>
      <w:r w:rsidR="00CB52B4" w:rsidRPr="00CB52B4">
        <w:rPr>
          <w:rFonts w:ascii="Calibri" w:cs="Calibri"/>
          <w:i/>
          <w:iCs/>
          <w:color w:val="000000"/>
        </w:rPr>
        <w:t>et al.</w:t>
      </w:r>
      <w:r w:rsidR="00CB52B4" w:rsidRPr="00CB52B4">
        <w:rPr>
          <w:rFonts w:ascii="Calibri" w:cs="Calibri"/>
          <w:color w:val="000000"/>
        </w:rPr>
        <w:t>, 2015)</w:t>
      </w:r>
      <w:ins w:id="162" w:author="Ruijie Xu" w:date="2022-02-01T14:49:00Z">
        <w:r w:rsidR="00616E8A">
          <w:rPr>
            <w:color w:val="000000" w:themeColor="text1"/>
          </w:rPr>
          <w:fldChar w:fldCharType="end"/>
        </w:r>
        <w:r w:rsidR="00616E8A">
          <w:rPr>
            <w:color w:val="000000" w:themeColor="text1"/>
          </w:rPr>
          <w:t xml:space="preserve">, </w:t>
        </w:r>
      </w:ins>
      <w:r w:rsidRPr="003A137D">
        <w:rPr>
          <w:color w:val="000000" w:themeColor="text1"/>
        </w:rPr>
        <w:t xml:space="preserve">were </w:t>
      </w:r>
      <w:r w:rsidR="00366132" w:rsidRPr="003A137D">
        <w:rPr>
          <w:color w:val="000000" w:themeColor="text1"/>
        </w:rPr>
        <w:t>designed</w:t>
      </w:r>
      <w:r w:rsidR="00A774DE" w:rsidRPr="003A137D">
        <w:rPr>
          <w:color w:val="000000" w:themeColor="text1"/>
        </w:rPr>
        <w:t xml:space="preserve"> </w:t>
      </w:r>
      <w:r w:rsidRPr="003A137D">
        <w:rPr>
          <w:color w:val="000000" w:themeColor="text1"/>
        </w:rPr>
        <w:t xml:space="preserve">with the k-mer </w:t>
      </w:r>
      <w:ins w:id="163" w:author="Ruijie Xu" w:date="2022-02-01T14:35:00Z">
        <w:r w:rsidR="00DB4AE0">
          <w:rPr>
            <w:color w:val="000000" w:themeColor="text1"/>
          </w:rPr>
          <w:t xml:space="preserve">matching </w:t>
        </w:r>
      </w:ins>
      <w:del w:id="164" w:author="Ruijie Xu" w:date="2022-02-01T14:35:00Z">
        <w:r w:rsidRPr="003A137D" w:rsidDel="00DB4AE0">
          <w:rPr>
            <w:color w:val="000000" w:themeColor="text1"/>
          </w:rPr>
          <w:delText xml:space="preserve">spectra comparison </w:delText>
        </w:r>
      </w:del>
      <w:r w:rsidRPr="003A137D">
        <w:rPr>
          <w:color w:val="000000" w:themeColor="text1"/>
        </w:rPr>
        <w:t>algorithms</w:t>
      </w:r>
      <w:ins w:id="165" w:author="Ruijie Xu" w:date="2022-02-01T14:49:00Z">
        <w:r w:rsidR="00616E8A">
          <w:rPr>
            <w:color w:val="000000" w:themeColor="text1"/>
          </w:rPr>
          <w:t>, where only subtrings of sequences were matched</w:t>
        </w:r>
      </w:ins>
      <w:r w:rsidRPr="003A137D">
        <w:rPr>
          <w:color w:val="000000" w:themeColor="text1"/>
        </w:rPr>
        <w:t xml:space="preserve"> </w:t>
      </w:r>
      <w:r w:rsidR="00DB4AE0">
        <w:rPr>
          <w:color w:val="000000" w:themeColor="text1"/>
        </w:rPr>
        <w:fldChar w:fldCharType="begin"/>
      </w:r>
      <w:r w:rsidR="00CB52B4">
        <w:rPr>
          <w:color w:val="000000" w:themeColor="text1"/>
        </w:rPr>
        <w:instrText xml:space="preserve"> ADDIN ZOTERO_ITEM CSL_CITATION {"citationID":"acusg1jge7","properties":{"formattedCitation":"(Healy and Chambers, 2014)","plainCitation":"(Healy and Chambers, 2014)","noteIndex":0},"citationItems":[{"id":2487,"uris":["http://zotero.org/users/8256916/items/ATNY7FZ7"],"uri":["http://zotero.org/users/8256916/items/ATNY7FZ7"],"itemData":{"id":2487,"type":"article-journal","abstract":"We present a fuzzy technique for approximate k-mer matching that combines the speed of hashing with the sensitivity of dynamic programming. Our approach exploits the collision detection mechanism used by hash maps, unifying the two phases of “seed and extend” into a single operation that executes in close to O(1) average time.","container-title":"IEEE/ACM Transactions on Computational Biology and Bioinformatics","DOI":"10.1109/TCBB.2014.2309609","ISSN":"1545-5963","issue":"1","journalAbbreviation":"IEEE/ACM Trans. Comput. Biol. and Bioinf.","language":"en","page":"258-264","source":"DOI.org (Crossref)","title":"Approximate $k$-Mer Matching Using Fuzzy Hash Maps","URL":"http://ieeexplore.ieee.org/document/6758383/","volume":"11","author":[{"family":"Healy","given":"John"},{"family":"Chambers","given":"Desmond"}],"accessed":{"date-parts":[["2022",2,1]]},"issued":{"date-parts":[["2014",1]]}}}],"schema":"https://github.com/citation-style-language/schema/raw/master/csl-citation.json"} </w:instrText>
      </w:r>
      <w:r w:rsidR="00DB4AE0">
        <w:rPr>
          <w:color w:val="000000" w:themeColor="text1"/>
        </w:rPr>
        <w:fldChar w:fldCharType="separate"/>
      </w:r>
      <w:r w:rsidR="00CB52B4" w:rsidRPr="00CB52B4">
        <w:rPr>
          <w:rFonts w:ascii="Calibri" w:cs="Calibri"/>
          <w:color w:val="000000"/>
        </w:rPr>
        <w:t>(Healy and Chambers, 2014)</w:t>
      </w:r>
      <w:r w:rsidR="00DB4AE0">
        <w:rPr>
          <w:color w:val="000000" w:themeColor="text1"/>
        </w:rPr>
        <w:fldChar w:fldCharType="end"/>
      </w:r>
      <w:ins w:id="166" w:author="Ruijie Xu" w:date="2022-02-01T14:49:00Z">
        <w:r w:rsidR="00616E8A">
          <w:rPr>
            <w:color w:val="000000" w:themeColor="text1"/>
          </w:rPr>
          <w:t>.</w:t>
        </w:r>
      </w:ins>
      <w:ins w:id="167" w:author="Ruijie Xu" w:date="2022-02-01T14:35:00Z">
        <w:r w:rsidR="00DB4AE0">
          <w:rPr>
            <w:color w:val="000000" w:themeColor="text1"/>
          </w:rPr>
          <w:t xml:space="preserve"> </w:t>
        </w:r>
      </w:ins>
      <w:del w:id="168" w:author="Ruijie Xu" w:date="2022-02-01T14:49:00Z">
        <w:r w:rsidR="00DB4AE0" w:rsidDel="00616E8A">
          <w:rPr>
            <w:color w:val="000000" w:themeColor="text1"/>
          </w:rPr>
          <w:fldChar w:fldCharType="begin"/>
        </w:r>
        <w:r w:rsidR="00DB4AE0" w:rsidDel="00616E8A">
          <w:rPr>
            <w:color w:val="000000" w:themeColor="text1"/>
          </w:rPr>
          <w:delInstrText xml:space="preserve"> ADDIN ZOTERO_ITEM CSL_CITATION {"citationID":"a2n126lukbn","properties":{"formattedCitation":"\\uldash{(Wood, Lu and Langmead, 2019, p. 2)}","plainCitation":"(Wood, Lu and Langmead, 2019, p. 2)","noteIndex":0},"citationItems":[{"id":649,"uris":["http://zotero.org/users/8256916/items/FE7GYSRZ"],"uri":["http://zotero.org/users/8256916/items/FE7GYSRZ"],"itemData":{"id":649,"type":"article-journal","abstract":"Although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delInstrText>
        </w:r>
        <w:r w:rsidR="00DB4AE0" w:rsidDel="00616E8A">
          <w:rPr>
            <w:color w:val="000000" w:themeColor="text1"/>
          </w:rPr>
          <w:fldChar w:fldCharType="separate"/>
        </w:r>
        <w:r w:rsidR="00DB4AE0" w:rsidRPr="00DB4AE0" w:rsidDel="00616E8A">
          <w:rPr>
            <w:color w:val="000000"/>
            <w:u w:val="dash"/>
          </w:rPr>
          <w:delText>(Wood, Lu and Langmead, 2019, p. 2)</w:delText>
        </w:r>
        <w:r w:rsidR="00DB4AE0" w:rsidDel="00616E8A">
          <w:rPr>
            <w:color w:val="000000" w:themeColor="text1"/>
          </w:rPr>
          <w:fldChar w:fldCharType="end"/>
        </w:r>
        <w:r w:rsidR="00DB4AE0" w:rsidDel="00616E8A">
          <w:rPr>
            <w:color w:val="000000" w:themeColor="text1"/>
          </w:rPr>
          <w:fldChar w:fldCharType="begin"/>
        </w:r>
        <w:r w:rsidR="00DB4AE0" w:rsidDel="00616E8A">
          <w:rPr>
            <w:color w:val="000000" w:themeColor="text1"/>
          </w:rPr>
          <w:delInstrText xml:space="preserve"> ADDIN ZOTERO_ITEM CSL_CITATION {"citationID":"a220bnbi7bt","properties":{"formattedCitation":"\\uldash{(Ounit {\\i{}et al.}, 2015)}","plainCitation":"(Ounit et al., 2015)","noteIndex":0},"citationItems":[{"id":417,"uris":["http://zotero.org/users/8256916/items/EQSNKZJP"],"uri":["http://zotero.org/users/8256916/items/EQSNKZJP"],"itemData":{"id":417,"type":"article-journal","abstract":"Background: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delInstrText>
        </w:r>
        <w:r w:rsidR="00DB4AE0" w:rsidDel="00616E8A">
          <w:rPr>
            <w:color w:val="000000" w:themeColor="text1"/>
          </w:rPr>
          <w:fldChar w:fldCharType="separate"/>
        </w:r>
        <w:r w:rsidR="00DB4AE0" w:rsidRPr="00DB4AE0" w:rsidDel="00616E8A">
          <w:rPr>
            <w:color w:val="000000"/>
            <w:u w:val="dash"/>
          </w:rPr>
          <w:delText xml:space="preserve">(Ounit </w:delText>
        </w:r>
        <w:r w:rsidR="00DB4AE0" w:rsidRPr="00DB4AE0" w:rsidDel="00616E8A">
          <w:rPr>
            <w:i/>
            <w:iCs/>
            <w:color w:val="000000"/>
            <w:u w:val="dash"/>
          </w:rPr>
          <w:delText>et al.</w:delText>
        </w:r>
        <w:r w:rsidR="00DB4AE0" w:rsidRPr="00DB4AE0" w:rsidDel="00616E8A">
          <w:rPr>
            <w:color w:val="000000"/>
            <w:u w:val="dash"/>
          </w:rPr>
          <w:delText>, 2015)</w:delText>
        </w:r>
        <w:r w:rsidR="00DB4AE0" w:rsidDel="00616E8A">
          <w:rPr>
            <w:color w:val="000000" w:themeColor="text1"/>
          </w:rPr>
          <w:fldChar w:fldCharType="end"/>
        </w:r>
      </w:del>
      <w:del w:id="169" w:author="Ruijie Xu" w:date="2022-02-01T14:33:00Z">
        <w:r w:rsidRPr="003A137D" w:rsidDel="00DB4AE0">
          <w:rPr>
            <w:color w:val="000000" w:themeColor="text1"/>
          </w:rPr>
          <w:fldChar w:fldCharType="begin" w:fldLock="1"/>
        </w:r>
        <w:r w:rsidR="00506F24" w:rsidRPr="003A137D" w:rsidDel="00DB4AE0">
          <w:rPr>
            <w:color w:val="000000" w:themeColor="text1"/>
          </w:rPr>
          <w:delInstrText xml:space="preserve"> ADDIN ZOTERO_ITEM CSL_CITATION {"citationID":"0pDmFBaw","properties":{"formattedCitation":"(Ye {\\i{}et al.}, 2019a)","plainCitation":"(Ye et al., 2019a)","noteIndex":0},"citationItems":[{"id":"y7Rngnif/osyFWaTk","uris":["http://zotero.org/users/local/YOB362yk/items/J9U9VAYC"],"uri":["http://zotero.org/users/local/YOB362yk/items/J9U9VAYC"],"itemData":{"id":1380,"type":"article-journal","abstract":"Metagenomic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Pr="003A137D" w:rsidDel="00DB4AE0">
          <w:rPr>
            <w:color w:val="000000" w:themeColor="text1"/>
          </w:rPr>
          <w:fldChar w:fldCharType="separate"/>
        </w:r>
        <w:r w:rsidR="00350DBF" w:rsidRPr="003A137D" w:rsidDel="00DB4AE0">
          <w:rPr>
            <w:color w:val="000000"/>
          </w:rPr>
          <w:delText xml:space="preserve">(Ye </w:delText>
        </w:r>
        <w:r w:rsidR="00350DBF" w:rsidRPr="003A137D" w:rsidDel="00DB4AE0">
          <w:rPr>
            <w:i/>
            <w:iCs/>
            <w:color w:val="000000"/>
          </w:rPr>
          <w:delText>et al.</w:delText>
        </w:r>
        <w:r w:rsidR="00350DBF" w:rsidRPr="003A137D" w:rsidDel="00DB4AE0">
          <w:rPr>
            <w:color w:val="000000"/>
          </w:rPr>
          <w:delText>, 2019a)</w:delText>
        </w:r>
        <w:r w:rsidRPr="003A137D" w:rsidDel="00DB4AE0">
          <w:rPr>
            <w:color w:val="000000" w:themeColor="text1"/>
          </w:rPr>
          <w:fldChar w:fldCharType="end"/>
        </w:r>
      </w:del>
      <w:del w:id="170" w:author="Ruijie Xu" w:date="2022-02-01T14:49:00Z">
        <w:r w:rsidRPr="003A137D" w:rsidDel="00616E8A">
          <w:rPr>
            <w:color w:val="000000" w:themeColor="text1"/>
          </w:rPr>
          <w:delText>.</w:delText>
        </w:r>
      </w:del>
      <w:ins w:id="171" w:author="Ruijie Xu" w:date="2022-02-01T14:38:00Z">
        <w:r w:rsidR="00FA2E9A">
          <w:rPr>
            <w:color w:val="000000" w:themeColor="text1"/>
          </w:rPr>
          <w:t xml:space="preserve">Some </w:t>
        </w:r>
      </w:ins>
      <w:ins w:id="172" w:author="Ruijie Xu" w:date="2022-02-01T14:49:00Z">
        <w:r w:rsidR="00616E8A">
          <w:rPr>
            <w:color w:val="000000" w:themeColor="text1"/>
          </w:rPr>
          <w:t>software, represented by</w:t>
        </w:r>
      </w:ins>
      <w:ins w:id="173" w:author="Ruijie Xu" w:date="2022-02-01T14:50:00Z">
        <w:r w:rsidR="00616E8A">
          <w:rPr>
            <w:color w:val="000000" w:themeColor="text1"/>
          </w:rPr>
          <w:t xml:space="preserve"> </w:t>
        </w:r>
      </w:ins>
      <w:ins w:id="174" w:author="Ruijie Xu" w:date="2022-02-01T14:49:00Z">
        <w:r w:rsidR="00616E8A">
          <w:rPr>
            <w:color w:val="000000" w:themeColor="text1"/>
          </w:rPr>
          <w:t xml:space="preserve">Metaphlan3 </w:t>
        </w:r>
        <w:r w:rsidR="00616E8A">
          <w:rPr>
            <w:color w:val="000000" w:themeColor="text1"/>
          </w:rPr>
          <w:fldChar w:fldCharType="begin"/>
        </w:r>
      </w:ins>
      <w:r w:rsidR="00CB52B4">
        <w:rPr>
          <w:color w:val="000000" w:themeColor="text1"/>
        </w:rPr>
        <w:instrText xml:space="preserve"> ADDIN ZOTERO_ITEM CSL_CITATION {"citationID":"a27u65o7pe2","properties":{"formattedCitation":"(Truong {\\i{}et al.}, 2015; Beghini {\\i{}et al.}, 2021)","plainCitation":"(Truong et al., 2015; Beghini et al., 2021)","noteIndex":0},"citationItems":[{"id":2491,"uris":["http://zotero.org/users/8256916/items/ADDPGAPE"],"uri":["http://zotero.org/users/8256916/items/ADDPGAPE"],"itemData":{"id":2491,"type":"article-journal","container-title":"Nature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uri":["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instrText>
      </w:r>
      <w:ins w:id="175" w:author="Ruijie Xu" w:date="2022-02-01T14:49:00Z">
        <w:r w:rsidR="00616E8A">
          <w:rPr>
            <w:color w:val="000000" w:themeColor="text1"/>
          </w:rPr>
          <w:fldChar w:fldCharType="separate"/>
        </w:r>
      </w:ins>
      <w:r w:rsidR="00CB52B4" w:rsidRPr="00CB52B4">
        <w:rPr>
          <w:rFonts w:ascii="Calibri" w:cs="Calibri"/>
          <w:color w:val="000000"/>
        </w:rPr>
        <w:t xml:space="preserve">(Truong </w:t>
      </w:r>
      <w:r w:rsidR="00CB52B4" w:rsidRPr="00CB52B4">
        <w:rPr>
          <w:rFonts w:ascii="Calibri" w:cs="Calibri"/>
          <w:i/>
          <w:iCs/>
          <w:color w:val="000000"/>
        </w:rPr>
        <w:t>et al.</w:t>
      </w:r>
      <w:r w:rsidR="00CB52B4" w:rsidRPr="00CB52B4">
        <w:rPr>
          <w:rFonts w:ascii="Calibri" w:cs="Calibri"/>
          <w:color w:val="000000"/>
        </w:rPr>
        <w:t xml:space="preserve">, 2015; Beghini </w:t>
      </w:r>
      <w:r w:rsidR="00CB52B4" w:rsidRPr="00CB52B4">
        <w:rPr>
          <w:rFonts w:ascii="Calibri" w:cs="Calibri"/>
          <w:i/>
          <w:iCs/>
          <w:color w:val="000000"/>
        </w:rPr>
        <w:t>et al.</w:t>
      </w:r>
      <w:r w:rsidR="00CB52B4" w:rsidRPr="00CB52B4">
        <w:rPr>
          <w:rFonts w:ascii="Calibri" w:cs="Calibri"/>
          <w:color w:val="000000"/>
        </w:rPr>
        <w:t>, 2021)</w:t>
      </w:r>
      <w:ins w:id="176" w:author="Ruijie Xu" w:date="2022-02-01T14:49:00Z">
        <w:r w:rsidR="00616E8A">
          <w:rPr>
            <w:color w:val="000000" w:themeColor="text1"/>
          </w:rPr>
          <w:fldChar w:fldCharType="end"/>
        </w:r>
        <w:r w:rsidR="00616E8A">
          <w:rPr>
            <w:color w:val="000000" w:themeColor="text1"/>
          </w:rPr>
          <w:t xml:space="preserve">, </w:t>
        </w:r>
      </w:ins>
      <w:ins w:id="177" w:author="Ruijie Xu" w:date="2022-02-01T14:38:00Z">
        <w:r w:rsidR="00FA2E9A">
          <w:rPr>
            <w:color w:val="000000" w:themeColor="text1"/>
          </w:rPr>
          <w:t>wa</w:t>
        </w:r>
      </w:ins>
      <w:ins w:id="178" w:author="Ruijie Xu" w:date="2022-02-01T14:39:00Z">
        <w:r w:rsidR="00FA2E9A">
          <w:rPr>
            <w:color w:val="000000" w:themeColor="text1"/>
          </w:rPr>
          <w:t xml:space="preserve">s designed to identify the unique genetic markers within </w:t>
        </w:r>
      </w:ins>
      <w:ins w:id="179" w:author="Ruijie Xu" w:date="2022-02-01T16:14:00Z">
        <w:r w:rsidR="00D1066B">
          <w:rPr>
            <w:color w:val="000000" w:themeColor="text1"/>
          </w:rPr>
          <w:t>each</w:t>
        </w:r>
      </w:ins>
      <w:ins w:id="180" w:author="Ruijie Xu" w:date="2022-02-01T14:39:00Z">
        <w:r w:rsidR="00FA2E9A">
          <w:rPr>
            <w:color w:val="000000" w:themeColor="text1"/>
          </w:rPr>
          <w:t xml:space="preserve"> microbial </w:t>
        </w:r>
      </w:ins>
      <w:ins w:id="181" w:author="Ruijie Xu" w:date="2022-02-01T16:15:00Z">
        <w:r w:rsidR="00D1066B">
          <w:rPr>
            <w:color w:val="000000" w:themeColor="text1"/>
          </w:rPr>
          <w:t>taxon</w:t>
        </w:r>
      </w:ins>
      <w:del w:id="182" w:author="Ruijie Xu" w:date="2022-02-01T14:49:00Z">
        <w:r w:rsidR="00FA2E9A" w:rsidDel="00616E8A">
          <w:rPr>
            <w:color w:val="000000" w:themeColor="text1"/>
          </w:rPr>
          <w:fldChar w:fldCharType="begin"/>
        </w:r>
        <w:r w:rsidR="00FA2E9A" w:rsidDel="00616E8A">
          <w:rPr>
            <w:color w:val="000000" w:themeColor="text1"/>
          </w:rPr>
          <w:delInstrText xml:space="preserve"> ADDIN ZOTERO_ITEM CSL_CITATION {"citationID":"a27u65o7pe2","properties":{"formattedCitation":"\\uldash{(Truong {\\i{}et al.}, 2015; Beghini {\\i{}et al.}, 2021)}","plainCitation":"(Truong et al., 2015; Beghini et al., 2021)","noteIndex":0},"citationItems":[{"id":2491,"uris":["http://zotero.org/users/8256916/items/ADDPGAPE"],"uri":["http://zotero.org/users/8256916/items/ADDPGAPE"],"itemData":{"id":2491,"type":"article-journal","container-title":"Nature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uri":["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delInstrText>
        </w:r>
        <w:r w:rsidR="00FA2E9A" w:rsidDel="00616E8A">
          <w:rPr>
            <w:color w:val="000000" w:themeColor="text1"/>
          </w:rPr>
          <w:fldChar w:fldCharType="separate"/>
        </w:r>
        <w:r w:rsidR="00FA2E9A" w:rsidRPr="00FA2E9A" w:rsidDel="00616E8A">
          <w:rPr>
            <w:color w:val="000000"/>
            <w:u w:val="dash"/>
          </w:rPr>
          <w:delText xml:space="preserve">(Truong </w:delText>
        </w:r>
        <w:r w:rsidR="00FA2E9A" w:rsidRPr="00FA2E9A" w:rsidDel="00616E8A">
          <w:rPr>
            <w:i/>
            <w:iCs/>
            <w:color w:val="000000"/>
            <w:u w:val="dash"/>
          </w:rPr>
          <w:delText>et al.</w:delText>
        </w:r>
        <w:r w:rsidR="00FA2E9A" w:rsidRPr="00FA2E9A" w:rsidDel="00616E8A">
          <w:rPr>
            <w:color w:val="000000"/>
            <w:u w:val="dash"/>
          </w:rPr>
          <w:delText xml:space="preserve">, 2015; Beghini </w:delText>
        </w:r>
        <w:r w:rsidR="00FA2E9A" w:rsidRPr="00FA2E9A" w:rsidDel="00616E8A">
          <w:rPr>
            <w:i/>
            <w:iCs/>
            <w:color w:val="000000"/>
            <w:u w:val="dash"/>
          </w:rPr>
          <w:delText>et al.</w:delText>
        </w:r>
        <w:r w:rsidR="00FA2E9A" w:rsidRPr="00FA2E9A" w:rsidDel="00616E8A">
          <w:rPr>
            <w:color w:val="000000"/>
            <w:u w:val="dash"/>
          </w:rPr>
          <w:delText>, 2021)</w:delText>
        </w:r>
        <w:r w:rsidR="00FA2E9A" w:rsidDel="00616E8A">
          <w:rPr>
            <w:color w:val="000000" w:themeColor="text1"/>
          </w:rPr>
          <w:fldChar w:fldCharType="end"/>
        </w:r>
      </w:del>
      <w:ins w:id="183" w:author="Ruijie Xu" w:date="2022-02-01T14:42:00Z">
        <w:r w:rsidR="00FA2E9A">
          <w:rPr>
            <w:color w:val="000000" w:themeColor="text1"/>
          </w:rPr>
          <w:t xml:space="preserve">. </w:t>
        </w:r>
      </w:ins>
      <w:ins w:id="184" w:author="Ruijie Xu" w:date="2022-02-01T14:51:00Z">
        <w:r w:rsidR="00616E8A">
          <w:rPr>
            <w:color w:val="000000" w:themeColor="text1"/>
          </w:rPr>
          <w:t>Other software,</w:t>
        </w:r>
      </w:ins>
      <w:ins w:id="185" w:author="Ruijie Xu" w:date="2022-02-01T14:52:00Z">
        <w:r w:rsidR="00616E8A">
          <w:rPr>
            <w:color w:val="000000" w:themeColor="text1"/>
          </w:rPr>
          <w:t xml:space="preserve"> such as </w:t>
        </w:r>
      </w:ins>
      <w:ins w:id="186" w:author="Ruijie Xu" w:date="2022-02-01T14:50:00Z">
        <w:r w:rsidR="00616E8A">
          <w:rPr>
            <w:color w:val="000000" w:themeColor="text1"/>
          </w:rPr>
          <w:t xml:space="preserve">Centrifuge </w:t>
        </w:r>
      </w:ins>
      <w:r w:rsidR="00616E8A">
        <w:rPr>
          <w:color w:val="000000" w:themeColor="text1"/>
        </w:rPr>
        <w:fldChar w:fldCharType="begin"/>
      </w:r>
      <w:r w:rsidR="00CB52B4">
        <w:rPr>
          <w:color w:val="000000" w:themeColor="text1"/>
        </w:rPr>
        <w:instrText xml:space="preserve"> ADDIN ZOTERO_ITEM CSL_CITATION {"citationID":"a2njokpd2du","properties":{"formattedCitation":"(Kim {\\i{}et al.}, 2016)","plainCitation":"(Kim et al., 2016)","noteIndex":0},"citationItems":[{"id":2495,"uris":["http://zotero.org/users/8256916/items/M2W2J7Z4"],"uri":["http://zotero.org/users/8256916/items/M2W2J7Z4"],"itemData":{"id":2495,"type":"article-journal","abstract":"Centrifuge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space.","container-title":"Genome Research","DOI":"10.1101/gr.210641.116","ISSN":"1088-9051, 1549-5469","issue":"12","journalAbbreviation":"Genome Res.","language":"en","note":"Company: Cold Spring Harbor Laboratory Press\nDistributor: Cold Spring Harbor Laboratory Press\nInstitution: Cold Spring Harbor Laboratory Press\nLabel: Cold Spring Harbor Laboratory Press\npublisher: Cold Spring Harbor Lab\nPMID: 27852649","page":"1721-1729","source":"genome.cshlp.org","title":"Centrifuge: rapid and sensitive classification of metagenomic sequences","title-short":"Centrifuge","URL":"https://genome.cshlp.org/content/26/12/1721","volume":"26","author":[{"family":"Kim","given":"Daehwan"},{"family":"Song","given":"Li"},{"family":"Breitwieser","given":"Florian P."},{"family":"Salzberg","given":"Steven L."}],"accessed":{"date-parts":[["2022",2,1]]},"issued":{"date-parts":[["2016",12,1]]}}}],"schema":"https://github.com/citation-style-language/schema/raw/master/csl-citation.json"} </w:instrText>
      </w:r>
      <w:r w:rsidR="00616E8A">
        <w:rPr>
          <w:color w:val="000000" w:themeColor="text1"/>
        </w:rPr>
        <w:fldChar w:fldCharType="separate"/>
      </w:r>
      <w:r w:rsidR="00CB52B4" w:rsidRPr="00CB52B4">
        <w:rPr>
          <w:rFonts w:ascii="Calibri" w:cs="Calibri"/>
          <w:color w:val="000000"/>
        </w:rPr>
        <w:t xml:space="preserve">(Kim </w:t>
      </w:r>
      <w:r w:rsidR="00CB52B4" w:rsidRPr="00CB52B4">
        <w:rPr>
          <w:rFonts w:ascii="Calibri" w:cs="Calibri"/>
          <w:i/>
          <w:iCs/>
          <w:color w:val="000000"/>
        </w:rPr>
        <w:t>et al.</w:t>
      </w:r>
      <w:r w:rsidR="00CB52B4" w:rsidRPr="00CB52B4">
        <w:rPr>
          <w:rFonts w:ascii="Calibri" w:cs="Calibri"/>
          <w:color w:val="000000"/>
        </w:rPr>
        <w:t>, 2016)</w:t>
      </w:r>
      <w:r w:rsidR="00616E8A">
        <w:rPr>
          <w:color w:val="000000" w:themeColor="text1"/>
        </w:rPr>
        <w:fldChar w:fldCharType="end"/>
      </w:r>
      <w:ins w:id="187" w:author="Ruijie Xu" w:date="2022-02-01T14:54:00Z">
        <w:r w:rsidR="00616E8A">
          <w:rPr>
            <w:color w:val="000000" w:themeColor="text1"/>
          </w:rPr>
          <w:t xml:space="preserve"> and Kaiju </w:t>
        </w:r>
      </w:ins>
      <w:r w:rsidR="00616E8A">
        <w:rPr>
          <w:color w:val="000000" w:themeColor="text1"/>
        </w:rPr>
        <w:fldChar w:fldCharType="begin"/>
      </w:r>
      <w:r w:rsidR="00CB52B4">
        <w:rPr>
          <w:color w:val="000000" w:themeColor="text1"/>
        </w:rPr>
        <w:instrText xml:space="preserve"> ADDIN ZOTERO_ITEM CSL_CITATION {"citationID":"a28l20t8h65","properties":{"formattedCitation":"(Menzel, Ng and Krogh, 2016)","plainCitation":"(Menzel, Ng and Krogh, 2016)","noteIndex":0},"citationItems":[{"id":2499,"uris":["http://zotero.org/users/8256916/items/XLXM9XDR"],"uri":["http://zotero.org/users/8256916/items/XLXM9XDR"],"itemData":{"id":2499,"type":"article-journal","abstract":"Metagenomics emerged as an important field of research not only in microbial ecology but also for human health and disease, and metagenomic studies are performed on increasingly larger scales. While recent taxonomic classification programs achieve high speed by comparing genomic k-mers, they often lack sensitivity for overcoming evolutionary divergence, so that large fractions of the metagenomic reads remain unclassified. Here we present the novel metagenome classifier Kaiju, which finds maximum (in-)exact matches on the protein-level using the Burrows–Wheeler transform. We show in a genome exclusion benchmark that Kaiju classifies reads with higher sensitivity and similar precision compared with current k-mer-based classifiers, especially in genera that are underrepresented in reference databases. We also demonstrate that Kaiju classifies up to 10 times more reads in real metagenomes. Kaiju can process millions of reads per minute and can run on a standard PC. Source code and web server are available at http://kaiju.binf.ku.dk.","container-title":"Nature Communications","DOI":"10.1038/ncomms11257","ISSN":"2041-1723","issue":"1","journalAbbreviation":"Nat Commun","language":"en","note":"number: 1\npublisher: Nature Publishing Group","page":"11257","source":"www.nature.com","title":"Fast and sensitive taxonomic classification for metagenomics with Kaiju","URL":"https://www.nature.com/articles/ncomms11257","volume":"7","author":[{"family":"Menzel","given":"Peter"},{"family":"Ng","given":"Kim Lee"},{"family":"Krogh","given":"Anders"}],"accessed":{"date-parts":[["2022",2,1]]},"issued":{"date-parts":[["2016",4,13]]}}}],"schema":"https://github.com/citation-style-language/schema/raw/master/csl-citation.json"} </w:instrText>
      </w:r>
      <w:r w:rsidR="00616E8A">
        <w:rPr>
          <w:color w:val="000000" w:themeColor="text1"/>
        </w:rPr>
        <w:fldChar w:fldCharType="separate"/>
      </w:r>
      <w:r w:rsidR="00CB52B4" w:rsidRPr="00CB52B4">
        <w:rPr>
          <w:rFonts w:ascii="Calibri" w:cs="Calibri"/>
          <w:color w:val="000000"/>
        </w:rPr>
        <w:t>(Menzel, Ng and Krogh, 2016)</w:t>
      </w:r>
      <w:r w:rsidR="00616E8A">
        <w:rPr>
          <w:color w:val="000000" w:themeColor="text1"/>
        </w:rPr>
        <w:fldChar w:fldCharType="end"/>
      </w:r>
      <w:ins w:id="188" w:author="Ruijie Xu" w:date="2022-02-01T14:52:00Z">
        <w:r w:rsidR="00616E8A">
          <w:rPr>
            <w:color w:val="000000" w:themeColor="text1"/>
          </w:rPr>
          <w:t>,</w:t>
        </w:r>
      </w:ins>
      <w:ins w:id="189" w:author="Ruijie Xu" w:date="2022-02-01T14:45:00Z">
        <w:r w:rsidR="003947DA">
          <w:rPr>
            <w:color w:val="000000" w:themeColor="text1"/>
          </w:rPr>
          <w:t xml:space="preserve"> </w:t>
        </w:r>
      </w:ins>
      <w:ins w:id="190" w:author="Ruijie Xu" w:date="2022-02-01T14:47:00Z">
        <w:r w:rsidR="00616E8A">
          <w:rPr>
            <w:color w:val="000000" w:themeColor="text1"/>
          </w:rPr>
          <w:t>optimiz</w:t>
        </w:r>
      </w:ins>
      <w:ins w:id="191" w:author="Ruijie Xu" w:date="2022-02-01T14:48:00Z">
        <w:r w:rsidR="00616E8A">
          <w:rPr>
            <w:color w:val="000000" w:themeColor="text1"/>
          </w:rPr>
          <w:t>e</w:t>
        </w:r>
      </w:ins>
      <w:ins w:id="192" w:author="Ruijie Xu" w:date="2022-02-01T14:51:00Z">
        <w:r w:rsidR="00616E8A">
          <w:rPr>
            <w:color w:val="000000" w:themeColor="text1"/>
          </w:rPr>
          <w:t>s</w:t>
        </w:r>
      </w:ins>
      <w:ins w:id="193" w:author="Ruijie Xu" w:date="2022-02-01T14:45:00Z">
        <w:r w:rsidR="003947DA">
          <w:rPr>
            <w:color w:val="000000" w:themeColor="text1"/>
          </w:rPr>
          <w:t xml:space="preserve"> </w:t>
        </w:r>
      </w:ins>
      <w:ins w:id="194" w:author="Ruijie Xu" w:date="2022-02-01T14:47:00Z">
        <w:r w:rsidR="003947DA">
          <w:rPr>
            <w:color w:val="000000" w:themeColor="text1"/>
          </w:rPr>
          <w:t xml:space="preserve">the </w:t>
        </w:r>
        <w:r w:rsidR="00616E8A">
          <w:rPr>
            <w:color w:val="000000" w:themeColor="text1"/>
          </w:rPr>
          <w:t xml:space="preserve">time </w:t>
        </w:r>
      </w:ins>
      <w:ins w:id="195" w:author="Ruijie Xu" w:date="2022-02-01T14:48:00Z">
        <w:r w:rsidR="00616E8A">
          <w:rPr>
            <w:color w:val="000000" w:themeColor="text1"/>
          </w:rPr>
          <w:t xml:space="preserve">and resources </w:t>
        </w:r>
      </w:ins>
      <w:ins w:id="196" w:author="Ruijie Xu" w:date="2022-02-01T14:47:00Z">
        <w:r w:rsidR="00616E8A">
          <w:rPr>
            <w:color w:val="000000" w:themeColor="text1"/>
          </w:rPr>
          <w:t xml:space="preserve">of </w:t>
        </w:r>
      </w:ins>
      <w:ins w:id="197" w:author="Ruijie Xu" w:date="2022-02-01T14:48:00Z">
        <w:r w:rsidR="00616E8A">
          <w:rPr>
            <w:color w:val="000000" w:themeColor="text1"/>
          </w:rPr>
          <w:t>profiling by compressing</w:t>
        </w:r>
      </w:ins>
      <w:ins w:id="198" w:author="Ruijie Xu" w:date="2022-02-01T14:47:00Z">
        <w:r w:rsidR="003947DA">
          <w:rPr>
            <w:color w:val="000000" w:themeColor="text1"/>
          </w:rPr>
          <w:t xml:space="preserve"> </w:t>
        </w:r>
      </w:ins>
      <w:ins w:id="199" w:author="Ruijie Xu" w:date="2022-02-01T16:15:00Z">
        <w:r w:rsidR="00D1066B">
          <w:rPr>
            <w:color w:val="000000" w:themeColor="text1"/>
          </w:rPr>
          <w:t xml:space="preserve">the </w:t>
        </w:r>
      </w:ins>
      <w:ins w:id="200" w:author="Ruijie Xu" w:date="2022-02-01T14:57:00Z">
        <w:r w:rsidR="00616E8A">
          <w:rPr>
            <w:color w:val="000000" w:themeColor="text1"/>
          </w:rPr>
          <w:t xml:space="preserve">reference </w:t>
        </w:r>
      </w:ins>
      <w:ins w:id="201" w:author="Ruijie Xu" w:date="2022-02-01T14:47:00Z">
        <w:r w:rsidR="003947DA">
          <w:rPr>
            <w:color w:val="000000" w:themeColor="text1"/>
          </w:rPr>
          <w:t xml:space="preserve">microbial </w:t>
        </w:r>
      </w:ins>
      <w:ins w:id="202" w:author="Ruijie Xu" w:date="2022-02-01T16:15:00Z">
        <w:r w:rsidR="00D1066B">
          <w:rPr>
            <w:color w:val="000000" w:themeColor="text1"/>
          </w:rPr>
          <w:t>genomes</w:t>
        </w:r>
      </w:ins>
      <w:ins w:id="203" w:author="Ruijie Xu" w:date="2022-02-01T14:47:00Z">
        <w:r w:rsidR="00616E8A">
          <w:rPr>
            <w:color w:val="000000" w:themeColor="text1"/>
          </w:rPr>
          <w:t xml:space="preserve"> </w:t>
        </w:r>
      </w:ins>
      <w:ins w:id="204" w:author="Ruijie Xu" w:date="2022-02-01T14:48:00Z">
        <w:r w:rsidR="00616E8A">
          <w:rPr>
            <w:color w:val="000000" w:themeColor="text1"/>
          </w:rPr>
          <w:t xml:space="preserve">into </w:t>
        </w:r>
      </w:ins>
      <w:ins w:id="205" w:author="Ruijie Xu" w:date="2022-02-01T16:15:00Z">
        <w:r w:rsidR="00D1066B">
          <w:rPr>
            <w:color w:val="000000" w:themeColor="text1"/>
          </w:rPr>
          <w:t xml:space="preserve">the </w:t>
        </w:r>
      </w:ins>
      <w:ins w:id="206" w:author="Ruijie Xu" w:date="2022-02-01T14:48:00Z">
        <w:r w:rsidR="00616E8A">
          <w:rPr>
            <w:color w:val="000000" w:themeColor="text1"/>
          </w:rPr>
          <w:t>index</w:t>
        </w:r>
      </w:ins>
      <w:ins w:id="207" w:author="Ruijie Xu" w:date="2022-02-01T14:57:00Z">
        <w:r w:rsidR="00616E8A">
          <w:rPr>
            <w:color w:val="000000" w:themeColor="text1"/>
          </w:rPr>
          <w:t xml:space="preserve"> structures</w:t>
        </w:r>
      </w:ins>
      <w:ins w:id="208" w:author="Ruijie Xu" w:date="2022-02-01T14:58:00Z">
        <w:r w:rsidR="006A0C17">
          <w:rPr>
            <w:color w:val="000000" w:themeColor="text1"/>
          </w:rPr>
          <w:t xml:space="preserve"> </w:t>
        </w:r>
      </w:ins>
      <w:ins w:id="209" w:author="Ruijie Xu" w:date="2022-02-01T16:15:00Z">
        <w:r w:rsidR="00D1066B">
          <w:rPr>
            <w:color w:val="000000" w:themeColor="text1"/>
          </w:rPr>
          <w:t xml:space="preserve">for storaging and searching </w:t>
        </w:r>
      </w:ins>
      <w:r w:rsidR="006A0C17">
        <w:rPr>
          <w:color w:val="000000" w:themeColor="text1"/>
        </w:rPr>
        <w:fldChar w:fldCharType="begin"/>
      </w:r>
      <w:r w:rsidR="00CB52B4">
        <w:rPr>
          <w:color w:val="000000" w:themeColor="text1"/>
        </w:rPr>
        <w:instrText xml:space="preserve"> ADDIN ZOTERO_ITEM CSL_CITATION {"citationID":"a2b9jm64ahu","properties":{"formattedCitation":"(Burrows and Wheeler, 1994)","plainCitation":"(Burrows and Wheeler, 1994)","noteIndex":0},"citationItems":[{"id":2502,"uris":["http://zotero.org/users/8256916/items/FGD69I5Q"],"uri":["http://zotero.org/users/8256916/items/FGD69I5Q"],"itemData":{"id":2502,"type":"report","source":"CiteSeer","title":"A block-sorting lossless data compression algorithm","author":[{"family":"Burrows","given":"M."},{"family":"Wheeler","given":"D. J."}],"issued":{"date-parts":[["1994"]]}}}],"schema":"https://github.com/citation-style-language/schema/raw/master/csl-citation.json"} </w:instrText>
      </w:r>
      <w:r w:rsidR="006A0C17">
        <w:rPr>
          <w:color w:val="000000" w:themeColor="text1"/>
        </w:rPr>
        <w:fldChar w:fldCharType="separate"/>
      </w:r>
      <w:r w:rsidR="00CB52B4" w:rsidRPr="00CB52B4">
        <w:rPr>
          <w:rFonts w:ascii="Calibri" w:cs="Calibri"/>
          <w:color w:val="000000"/>
        </w:rPr>
        <w:t>(Burrows and Wheeler, 1994)</w:t>
      </w:r>
      <w:r w:rsidR="006A0C17">
        <w:rPr>
          <w:color w:val="000000" w:themeColor="text1"/>
        </w:rPr>
        <w:fldChar w:fldCharType="end"/>
      </w:r>
      <w:ins w:id="210" w:author="Ruijie Xu" w:date="2022-02-01T14:48:00Z">
        <w:r w:rsidR="00616E8A">
          <w:rPr>
            <w:color w:val="000000" w:themeColor="text1"/>
          </w:rPr>
          <w:t xml:space="preserve">, </w:t>
        </w:r>
      </w:ins>
      <w:ins w:id="211" w:author="Ruijie Xu" w:date="2022-02-01T14:57:00Z">
        <w:r w:rsidR="00616E8A">
          <w:rPr>
            <w:color w:val="000000" w:themeColor="text1"/>
          </w:rPr>
          <w:t xml:space="preserve">at </w:t>
        </w:r>
      </w:ins>
      <w:ins w:id="212" w:author="Ruijie Xu" w:date="2022-02-01T16:15:00Z">
        <w:r w:rsidR="00D1066B">
          <w:rPr>
            <w:color w:val="000000" w:themeColor="text1"/>
          </w:rPr>
          <w:t xml:space="preserve">the </w:t>
        </w:r>
      </w:ins>
      <w:ins w:id="213" w:author="Ruijie Xu" w:date="2022-02-01T14:57:00Z">
        <w:r w:rsidR="006A0C17">
          <w:rPr>
            <w:color w:val="000000" w:themeColor="text1"/>
          </w:rPr>
          <w:t>nucleotide and protein level, respectively.</w:t>
        </w:r>
      </w:ins>
      <w:ins w:id="214" w:author="Ruijie Xu" w:date="2022-02-01T15:01:00Z">
        <w:r w:rsidR="006A0C17">
          <w:rPr>
            <w:color w:val="000000" w:themeColor="text1"/>
          </w:rPr>
          <w:t xml:space="preserve"> </w:t>
        </w:r>
      </w:ins>
      <w:ins w:id="215" w:author="Ruijie Xu" w:date="2022-02-01T15:02:00Z">
        <w:r w:rsidR="0073052F">
          <w:rPr>
            <w:color w:val="000000" w:themeColor="text1"/>
          </w:rPr>
          <w:t xml:space="preserve">In addition to the software mentioned above, </w:t>
        </w:r>
      </w:ins>
      <w:ins w:id="216" w:author="Ruijie Xu" w:date="2022-02-01T15:03:00Z">
        <w:r w:rsidR="0073052F">
          <w:rPr>
            <w:color w:val="000000" w:themeColor="text1"/>
          </w:rPr>
          <w:t xml:space="preserve">some software were developed to improve the results of </w:t>
        </w:r>
      </w:ins>
      <w:ins w:id="217" w:author="Ruijie Xu" w:date="2022-02-01T15:04:00Z">
        <w:r w:rsidR="0073052F">
          <w:rPr>
            <w:color w:val="000000" w:themeColor="text1"/>
          </w:rPr>
          <w:t xml:space="preserve">the other software, for example, Bracken </w:t>
        </w:r>
      </w:ins>
      <w:r w:rsidR="001F12F2">
        <w:rPr>
          <w:color w:val="000000" w:themeColor="text1"/>
        </w:rPr>
        <w:fldChar w:fldCharType="begin"/>
      </w:r>
      <w:r w:rsidR="00CB52B4">
        <w:rPr>
          <w:color w:val="000000" w:themeColor="text1"/>
        </w:rPr>
        <w:instrText xml:space="preserve"> ADDIN ZOTERO_ITEM CSL_CITATION {"citationID":"a26oukt0a61","properties":{"formattedCitation":"(Lu {\\i{}et al.}, 2017)","plainCitation":"(Lu et al., 2017)","noteIndex":0},"citationItems":[{"id":279,"uris":["http://zotero.org/users/8256916/items/MNCKWMHL"],"uri":["http://zotero.org/users/8256916/items/MNCKWMHL"],"itemData":{"id":279,"type":"article-journal","abstract":"\\textlessp\\textgreaterMetagenomic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species.\\textless/p\\textgreater","container-title":"PeerJ Computer Science","DOI":"10.7717/peerj-cs.104","ISSN":"2376-5992","page":"e104","title":"Bracken: estimating species abundance in metagenomics data","URL":"https://peerj.com/articles/cs-104","volume":"3","author":[{"family":"Lu","given":"Jennifer"},{"family":"Breitwieser","given":"Florian P."},{"family":"Thielen","given":"Peter"},{"family":"Salzberg","given":"Steven L."}],"accessed":{"date-parts":[["2019",10,24]]},"issued":{"date-parts":[["2017",1]]}}}],"schema":"https://github.com/citation-style-language/schema/raw/master/csl-citation.json"} </w:instrText>
      </w:r>
      <w:r w:rsidR="001F12F2">
        <w:rPr>
          <w:color w:val="000000" w:themeColor="text1"/>
        </w:rPr>
        <w:fldChar w:fldCharType="separate"/>
      </w:r>
      <w:r w:rsidR="00CB52B4" w:rsidRPr="00CB52B4">
        <w:rPr>
          <w:rFonts w:ascii="Calibri" w:cs="Calibri"/>
          <w:color w:val="000000"/>
        </w:rPr>
        <w:t xml:space="preserve">(Lu </w:t>
      </w:r>
      <w:r w:rsidR="00CB52B4" w:rsidRPr="00CB52B4">
        <w:rPr>
          <w:rFonts w:ascii="Calibri" w:cs="Calibri"/>
          <w:i/>
          <w:iCs/>
          <w:color w:val="000000"/>
        </w:rPr>
        <w:t>et al.</w:t>
      </w:r>
      <w:r w:rsidR="00CB52B4" w:rsidRPr="00CB52B4">
        <w:rPr>
          <w:rFonts w:ascii="Calibri" w:cs="Calibri"/>
          <w:color w:val="000000"/>
        </w:rPr>
        <w:t>, 2017)</w:t>
      </w:r>
      <w:r w:rsidR="001F12F2">
        <w:rPr>
          <w:color w:val="000000" w:themeColor="text1"/>
        </w:rPr>
        <w:fldChar w:fldCharType="end"/>
      </w:r>
      <w:ins w:id="218" w:author="Ruijie Xu" w:date="2022-02-01T15:13:00Z">
        <w:r w:rsidR="001F12F2">
          <w:rPr>
            <w:color w:val="000000" w:themeColor="text1"/>
          </w:rPr>
          <w:t xml:space="preserve"> </w:t>
        </w:r>
      </w:ins>
      <w:ins w:id="219" w:author="Ruijie Xu" w:date="2022-02-01T15:04:00Z">
        <w:r w:rsidR="0073052F">
          <w:rPr>
            <w:color w:val="000000" w:themeColor="text1"/>
          </w:rPr>
          <w:t>was developed</w:t>
        </w:r>
      </w:ins>
      <w:ins w:id="220" w:author="Ruijie Xu" w:date="2022-02-01T15:05:00Z">
        <w:r w:rsidR="0073052F">
          <w:rPr>
            <w:color w:val="000000" w:themeColor="text1"/>
          </w:rPr>
          <w:t xml:space="preserve"> to improve Kraken2’s result</w:t>
        </w:r>
      </w:ins>
      <w:ins w:id="221" w:author="Ruijie Xu" w:date="2022-02-01T15:04:00Z">
        <w:r w:rsidR="0073052F">
          <w:rPr>
            <w:color w:val="000000" w:themeColor="text1"/>
          </w:rPr>
          <w:t xml:space="preserve"> </w:t>
        </w:r>
      </w:ins>
      <w:ins w:id="222" w:author="Ruijie Xu" w:date="2022-02-01T16:16:00Z">
        <w:r w:rsidR="00D1066B">
          <w:rPr>
            <w:color w:val="000000" w:themeColor="text1"/>
          </w:rPr>
          <w:t>by</w:t>
        </w:r>
      </w:ins>
      <w:ins w:id="223" w:author="Ruijie Xu" w:date="2022-02-01T15:04:00Z">
        <w:r w:rsidR="0073052F">
          <w:rPr>
            <w:color w:val="000000" w:themeColor="text1"/>
          </w:rPr>
          <w:t xml:space="preserve"> eliminat</w:t>
        </w:r>
      </w:ins>
      <w:ins w:id="224" w:author="Ruijie Xu" w:date="2022-02-01T16:16:00Z">
        <w:r w:rsidR="00D1066B">
          <w:rPr>
            <w:color w:val="000000" w:themeColor="text1"/>
          </w:rPr>
          <w:t>ing</w:t>
        </w:r>
      </w:ins>
      <w:ins w:id="225" w:author="Ruijie Xu" w:date="2022-02-01T15:04:00Z">
        <w:r w:rsidR="0073052F">
          <w:rPr>
            <w:color w:val="000000" w:themeColor="text1"/>
          </w:rPr>
          <w:t xml:space="preserve"> the f</w:t>
        </w:r>
      </w:ins>
      <w:ins w:id="226" w:author="Ruijie Xu" w:date="2022-02-01T15:05:00Z">
        <w:r w:rsidR="0073052F">
          <w:rPr>
            <w:color w:val="000000" w:themeColor="text1"/>
          </w:rPr>
          <w:t xml:space="preserve">alse positive assignments using a Bayesian framework, and CLARK-s </w:t>
        </w:r>
      </w:ins>
      <w:r w:rsidR="001F12F2">
        <w:rPr>
          <w:color w:val="000000" w:themeColor="text1"/>
        </w:rPr>
        <w:fldChar w:fldCharType="begin"/>
      </w:r>
      <w:r w:rsidR="00CB52B4">
        <w:rPr>
          <w:color w:val="000000" w:themeColor="text1"/>
        </w:rPr>
        <w:instrText xml:space="preserve"> ADDIN ZOTERO_ITEM CSL_CITATION {"citationID":"a2d08lgv8f3","properties":{"formattedCitation":"(Ounit and Lonardi, 2016)","plainCitation":"(Ounit and Lonardi, 2016)","noteIndex":0},"citationItems":[{"id":414,"uris":["http://zotero.org/users/8256916/items/SLT6YPDF"],"uri":["http://zotero.org/users/8256916/items/SLT6YPDF"],"itemData":{"id":414,"type":"article-journal","abstract":"The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27540266","title":"Higher classification sensitivity of short metagenomic reads with CLARK-S","author":[{"family":"Ounit","given":"Rachid"},{"family":"Lonardi","given":"Stefano"}],"issued":{"date-parts":[["2016"]]}}}],"schema":"https://github.com/citation-style-language/schema/raw/master/csl-citation.json"} </w:instrText>
      </w:r>
      <w:r w:rsidR="001F12F2">
        <w:rPr>
          <w:color w:val="000000" w:themeColor="text1"/>
        </w:rPr>
        <w:fldChar w:fldCharType="separate"/>
      </w:r>
      <w:r w:rsidR="00CB52B4" w:rsidRPr="00CB52B4">
        <w:rPr>
          <w:rFonts w:ascii="Calibri" w:cs="Calibri"/>
          <w:color w:val="000000"/>
        </w:rPr>
        <w:t>(Ounit and Lonardi, 2016)</w:t>
      </w:r>
      <w:r w:rsidR="001F12F2">
        <w:rPr>
          <w:color w:val="000000" w:themeColor="text1"/>
        </w:rPr>
        <w:fldChar w:fldCharType="end"/>
      </w:r>
      <w:ins w:id="227" w:author="Ruijie Xu" w:date="2022-02-01T15:13:00Z">
        <w:r w:rsidR="001F12F2">
          <w:rPr>
            <w:color w:val="000000" w:themeColor="text1"/>
          </w:rPr>
          <w:t xml:space="preserve"> </w:t>
        </w:r>
      </w:ins>
      <w:ins w:id="228" w:author="Ruijie Xu" w:date="2022-02-01T15:05:00Z">
        <w:r w:rsidR="0073052F">
          <w:rPr>
            <w:color w:val="000000" w:themeColor="text1"/>
          </w:rPr>
          <w:t>was designed</w:t>
        </w:r>
      </w:ins>
      <w:ins w:id="229" w:author="Ruijie Xu" w:date="2022-02-01T15:06:00Z">
        <w:r w:rsidR="0073052F">
          <w:rPr>
            <w:color w:val="000000" w:themeColor="text1"/>
          </w:rPr>
          <w:t xml:space="preserve"> to improve the sensitivity of CLARK</w:t>
        </w:r>
      </w:ins>
      <w:ins w:id="230" w:author="Ruijie Xu" w:date="2022-02-01T15:12:00Z">
        <w:r w:rsidR="001F12F2">
          <w:rPr>
            <w:color w:val="000000" w:themeColor="text1"/>
          </w:rPr>
          <w:t xml:space="preserve"> with the use of spaced </w:t>
        </w:r>
      </w:ins>
      <w:ins w:id="231" w:author="Ruijie Xu" w:date="2022-02-01T15:06:00Z">
        <w:r w:rsidR="0073052F">
          <w:rPr>
            <w:color w:val="000000" w:themeColor="text1"/>
          </w:rPr>
          <w:t>Kmers.</w:t>
        </w:r>
      </w:ins>
      <w:ins w:id="232" w:author="Ruijie Xu" w:date="2022-02-01T15:05:00Z">
        <w:r w:rsidR="0073052F">
          <w:rPr>
            <w:color w:val="000000" w:themeColor="text1"/>
          </w:rPr>
          <w:t xml:space="preserve"> </w:t>
        </w:r>
      </w:ins>
      <w:del w:id="233" w:author="Ruijie Xu" w:date="2022-02-01T14:38:00Z">
        <w:r w:rsidRPr="003A137D" w:rsidDel="00FA2E9A">
          <w:rPr>
            <w:color w:val="000000" w:themeColor="text1"/>
          </w:rPr>
          <w:delText xml:space="preserve"> </w:delText>
        </w:r>
      </w:del>
      <w:del w:id="234" w:author="Ruijie Xu" w:date="2022-02-01T15:01:00Z">
        <w:r w:rsidRPr="003A137D" w:rsidDel="00C4495B">
          <w:rPr>
            <w:color w:val="000000" w:themeColor="text1"/>
          </w:rPr>
          <w:delText xml:space="preserve">Although not as sensitive as NCBI BLAST </w:delText>
        </w:r>
        <w:r w:rsidRPr="003A137D" w:rsidDel="00C4495B">
          <w:rPr>
            <w:color w:val="000000" w:themeColor="text1"/>
          </w:rPr>
          <w:fldChar w:fldCharType="begin" w:fldLock="1"/>
        </w:r>
        <w:r w:rsidR="00506F24" w:rsidRPr="003A137D" w:rsidDel="00C4495B">
          <w:rPr>
            <w:color w:val="000000" w:themeColor="text1"/>
          </w:rPr>
          <w:delInstrText xml:space="preserve"> ADDIN ZOTERO_ITEM CSL_CITATION {"citationID":"BnpHkjE6","properties":{"formattedCitation":"(Johnson {\\i{}et al.}, 2008)","plainCitation":"(Johnson et al., 2008)","noteIndex":0},"citationItems":[{"id":"y7Rngnif/8tasMhYg","uris":["http://www.mendeley.com/documents/?uuid=280916f4-d5e4-34a7-b8f7-a37c42dbb985"],"uri":["http://www.mendeley.com/documents/?uuid=280916f4-d5e4-34a7-b8f7-a37c42dbb985"],"itemData":{"DOI":"10.1093/nar/gkn201","ISSN":"13624962","PMID":"18440982","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author":[{"dropping-particle":"","family":"Johnson","given":"Mark","non-dropping-particle":"","parse-names":false,"suffix":""},{"dropping-particle":"","family":"Zaretskaya","given":"Irena","non-dropping-particle":"","parse-names":false,"suffix":""},{"dropping-particle":"","family":"Raytselis","given":"Yan","non-dropping-particle":"","parse-names":false,"suffix":""},{"dropping-particle":"","family":"Merezhuk","given":"Yuri","non-dropping-particle":"","parse-names":false,"suffix":""},{"dropping-particle":"","family":"McGinnis","given":"Scott","non-dropping-particle":"","parse-names":false,"suffix":""},{"dropping-particle":"","family":"Madden","given":"Thomas L.","non-dropping-particle":"","parse-names":false,"suffix":""}],"container-title":"Nucleic acids research","id":"ITEM-1","issued":{"date-parts":[["2008"]]},"title":"NCBI BLAST: a better web interface.","type":"article-journal"}}],"schema":"https://github.com/citation-style-language/schema/raw/master/csl-citation.json"} </w:delInstrText>
        </w:r>
        <w:r w:rsidRPr="003A137D" w:rsidDel="00C4495B">
          <w:rPr>
            <w:color w:val="000000" w:themeColor="text1"/>
          </w:rPr>
          <w:fldChar w:fldCharType="separate"/>
        </w:r>
        <w:r w:rsidR="00350DBF" w:rsidRPr="003A137D" w:rsidDel="00C4495B">
          <w:rPr>
            <w:color w:val="000000"/>
          </w:rPr>
          <w:delText xml:space="preserve">(Johnson </w:delText>
        </w:r>
        <w:r w:rsidR="00350DBF" w:rsidRPr="003A137D" w:rsidDel="00C4495B">
          <w:rPr>
            <w:i/>
            <w:iCs/>
            <w:color w:val="000000"/>
          </w:rPr>
          <w:delText>et al.</w:delText>
        </w:r>
        <w:r w:rsidR="00350DBF" w:rsidRPr="003A137D" w:rsidDel="00C4495B">
          <w:rPr>
            <w:color w:val="000000"/>
          </w:rPr>
          <w:delText>, 2008)</w:delText>
        </w:r>
        <w:r w:rsidRPr="003A137D" w:rsidDel="00C4495B">
          <w:rPr>
            <w:color w:val="000000" w:themeColor="text1"/>
          </w:rPr>
          <w:fldChar w:fldCharType="end"/>
        </w:r>
        <w:r w:rsidRPr="003A137D" w:rsidDel="00C4495B">
          <w:rPr>
            <w:color w:val="000000" w:themeColor="text1"/>
          </w:rPr>
          <w:delText xml:space="preserve">, these k-mers mapping algorithms allow faster classification analysis and require relatively smaller CPU usage. </w:delText>
        </w:r>
      </w:del>
      <w:r w:rsidRPr="003A137D">
        <w:rPr>
          <w:color w:val="000000" w:themeColor="text1"/>
        </w:rPr>
        <w:t>Previous benchmarks on shotgun metagenom</w:t>
      </w:r>
      <w:r w:rsidR="00A774DE" w:rsidRPr="003A137D">
        <w:rPr>
          <w:color w:val="000000" w:themeColor="text1"/>
        </w:rPr>
        <w:t>ic</w:t>
      </w:r>
      <w:r w:rsidRPr="003A137D">
        <w:rPr>
          <w:color w:val="000000" w:themeColor="text1"/>
        </w:rPr>
        <w:t xml:space="preserve"> sequencing taxonomical profiling </w:t>
      </w:r>
      <w:r w:rsidR="00FA4E52" w:rsidRPr="003A137D">
        <w:rPr>
          <w:color w:val="000000" w:themeColor="text1"/>
        </w:rPr>
        <w:t xml:space="preserve">software </w:t>
      </w:r>
      <w:r w:rsidRPr="003A137D">
        <w:rPr>
          <w:color w:val="000000" w:themeColor="text1"/>
        </w:rPr>
        <w:t xml:space="preserve">have evaluated the performances </w:t>
      </w:r>
      <w:ins w:id="235" w:author="Ruijie Xu" w:date="2022-02-01T15:02:00Z">
        <w:r w:rsidR="00C4495B">
          <w:rPr>
            <w:color w:val="000000" w:themeColor="text1"/>
          </w:rPr>
          <w:t>these software</w:t>
        </w:r>
      </w:ins>
      <w:del w:id="236" w:author="Ruijie Xu" w:date="2022-02-01T15:02:00Z">
        <w:r w:rsidRPr="003A137D" w:rsidDel="00C4495B">
          <w:rPr>
            <w:color w:val="000000" w:themeColor="text1"/>
          </w:rPr>
          <w:delText>of both Kraken2 and CLARK</w:delText>
        </w:r>
      </w:del>
      <w:r w:rsidRPr="003A137D">
        <w:rPr>
          <w:color w:val="000000" w:themeColor="text1"/>
        </w:rPr>
        <w:t xml:space="preserve"> using either in silico or in vitro datasets </w:t>
      </w:r>
      <w:r w:rsidRPr="003A137D">
        <w:rPr>
          <w:color w:val="000000" w:themeColor="text1"/>
        </w:rPr>
        <w:fldChar w:fldCharType="begin" w:fldLock="1"/>
      </w:r>
      <w:r w:rsidR="00CB52B4">
        <w:rPr>
          <w:color w:val="000000" w:themeColor="text1"/>
        </w:rPr>
        <w:instrText xml:space="preserve"> ADDIN ZOTERO_ITEM CSL_CITATION {"citationID":"NyQWViYN","properties":{"formattedCitation":"(Peabody {\\i{}et al.}, 2015; Escobar-Zepeda {\\i{}et al.}, 2018; Ye {\\i{}et al.}, 2019)","plainCitation":"(Peabody et al., 2015; Escobar-Zepeda et al., 2018; Ye et al., 2019)","noteIndex":0},"citationItems":[{"id":"y7Rngnif/osyFWaTk","uris":["http://zotero.org/users/local/YOB362yk/items/J9U9VAYC"],"uri":["http://zotero.org/users/local/YOB362yk/items/J9U9VAYC"],"itemData":{"id":1380,"type":"article-journal","abstract":"Metagenomic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L."}],"accessed":{"date-parts":[["2021",6,23]]},"issued":{"date-parts":[["2015",11,4]]}}}],"schema":"https://github.com/citation-style-language/schema/raw/master/csl-citation.json"} </w:instrText>
      </w:r>
      <w:r w:rsidRPr="003A137D">
        <w:rPr>
          <w:color w:val="000000" w:themeColor="text1"/>
        </w:rPr>
        <w:fldChar w:fldCharType="separate"/>
      </w:r>
      <w:r w:rsidR="00CB52B4" w:rsidRPr="00CB52B4">
        <w:rPr>
          <w:rFonts w:ascii="Calibri" w:cs="Calibri"/>
          <w:color w:val="000000"/>
        </w:rPr>
        <w:t xml:space="preserve">(Peabody </w:t>
      </w:r>
      <w:r w:rsidR="00CB52B4" w:rsidRPr="00CB52B4">
        <w:rPr>
          <w:rFonts w:ascii="Calibri" w:cs="Calibri"/>
          <w:i/>
          <w:iCs/>
          <w:color w:val="000000"/>
        </w:rPr>
        <w:t>et al.</w:t>
      </w:r>
      <w:r w:rsidR="00CB52B4" w:rsidRPr="00CB52B4">
        <w:rPr>
          <w:rFonts w:ascii="Calibri" w:cs="Calibri"/>
          <w:color w:val="000000"/>
        </w:rPr>
        <w:t xml:space="preserve">, 2015; Escobar-Zepeda </w:t>
      </w:r>
      <w:r w:rsidR="00CB52B4" w:rsidRPr="00CB52B4">
        <w:rPr>
          <w:rFonts w:ascii="Calibri" w:cs="Calibri"/>
          <w:i/>
          <w:iCs/>
          <w:color w:val="000000"/>
        </w:rPr>
        <w:t>et al.</w:t>
      </w:r>
      <w:r w:rsidR="00CB52B4" w:rsidRPr="00CB52B4">
        <w:rPr>
          <w:rFonts w:ascii="Calibri" w:cs="Calibri"/>
          <w:color w:val="000000"/>
        </w:rPr>
        <w:t xml:space="preserve">, 2018; Ye </w:t>
      </w:r>
      <w:r w:rsidR="00CB52B4" w:rsidRPr="00CB52B4">
        <w:rPr>
          <w:rFonts w:ascii="Calibri" w:cs="Calibri"/>
          <w:i/>
          <w:iCs/>
          <w:color w:val="000000"/>
        </w:rPr>
        <w:t>et al.</w:t>
      </w:r>
      <w:r w:rsidR="00CB52B4" w:rsidRPr="00CB52B4">
        <w:rPr>
          <w:rFonts w:ascii="Calibri" w:cs="Calibri"/>
          <w:color w:val="000000"/>
        </w:rPr>
        <w:t>, 2019)</w:t>
      </w:r>
      <w:r w:rsidRPr="003A137D">
        <w:rPr>
          <w:color w:val="000000" w:themeColor="text1"/>
        </w:rPr>
        <w:fldChar w:fldCharType="end"/>
      </w:r>
      <w:r w:rsidR="00A774DE" w:rsidRPr="003A137D">
        <w:rPr>
          <w:color w:val="000000" w:themeColor="text1"/>
        </w:rPr>
        <w:t>.</w:t>
      </w:r>
      <w:r w:rsidR="00AB46BB" w:rsidRPr="003A137D">
        <w:rPr>
          <w:color w:val="000000" w:themeColor="text1"/>
        </w:rPr>
        <w:t xml:space="preserve"> </w:t>
      </w:r>
      <w:del w:id="237" w:author="Ruijie Xu" w:date="2022-02-01T15:14:00Z">
        <w:r w:rsidR="00AB46BB" w:rsidRPr="003A137D" w:rsidDel="001F12F2">
          <w:rPr>
            <w:color w:val="000000" w:themeColor="text1"/>
          </w:rPr>
          <w:delText xml:space="preserve">They were found </w:delText>
        </w:r>
        <w:r w:rsidR="00CF184E" w:rsidRPr="003A137D" w:rsidDel="001F12F2">
          <w:rPr>
            <w:color w:val="000000" w:themeColor="text1"/>
          </w:rPr>
          <w:delText xml:space="preserve">to </w:delText>
        </w:r>
        <w:r w:rsidR="00AB46BB" w:rsidRPr="003A137D" w:rsidDel="001F12F2">
          <w:rPr>
            <w:color w:val="000000" w:themeColor="text1"/>
          </w:rPr>
          <w:delText>perform equally well</w:delText>
        </w:r>
        <w:r w:rsidR="009D08FD" w:rsidRPr="003A137D" w:rsidDel="001F12F2">
          <w:rPr>
            <w:color w:val="000000" w:themeColor="text1"/>
          </w:rPr>
          <w:delText xml:space="preserve"> </w:delText>
        </w:r>
        <w:r w:rsidR="00167E1B" w:rsidRPr="003A137D" w:rsidDel="001F12F2">
          <w:rPr>
            <w:color w:val="000000" w:themeColor="text1"/>
          </w:rPr>
          <w:delText>at</w:delText>
        </w:r>
        <w:r w:rsidR="009D08FD" w:rsidRPr="003A137D" w:rsidDel="001F12F2">
          <w:rPr>
            <w:color w:val="000000" w:themeColor="text1"/>
          </w:rPr>
          <w:delText xml:space="preserve"> </w:delText>
        </w:r>
        <w:r w:rsidR="00CF184E" w:rsidRPr="003A137D" w:rsidDel="001F12F2">
          <w:rPr>
            <w:color w:val="000000" w:themeColor="text1"/>
          </w:rPr>
          <w:delText xml:space="preserve">the </w:delText>
        </w:r>
        <w:r w:rsidR="00AB46BB" w:rsidRPr="003A137D" w:rsidDel="001F12F2">
          <w:rPr>
            <w:color w:val="000000" w:themeColor="text1"/>
          </w:rPr>
          <w:delText xml:space="preserve">species level </w:delText>
        </w:r>
        <w:r w:rsidR="00AB46BB" w:rsidRPr="003A137D" w:rsidDel="001F12F2">
          <w:rPr>
            <w:color w:val="000000" w:themeColor="text1"/>
          </w:rPr>
          <w:fldChar w:fldCharType="begin"/>
        </w:r>
        <w:r w:rsidR="00506F24" w:rsidRPr="003A137D" w:rsidDel="001F12F2">
          <w:rPr>
            <w:color w:val="000000" w:themeColor="text1"/>
          </w:rPr>
          <w:delInstrText xml:space="preserve"> ADDIN ZOTERO_ITEM CSL_CITATION {"citationID":"ORq9sFL0","properties":{"formattedCitation":"(Peabody {\\i{}et al.}, 2015; Escobar-Zepeda {\\i{}et al.}, 2018; Ye {\\i{}et al.}, 2019b)","plainCitation":"(Peabody et al., 2015; Escobar-Zepeda et al., 2018; Ye et al., 2019b)","noteIndex":0},"citationItems":[{"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650,"uris":["http://zotero.org/users/8256916/items/9YTKCBKY"],"uri":["http://zotero.org/users/8256916/items/9YTKCBKY"],"itemData":{"id":650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analysis.","container-title":"Cell","DOI":"10.1016/j.cell.2019.07.010","ISSN":"1097-4172","issue":"4","page":"779–794","title":"Benchmarking Metagenomics Tools for Taxonomic Classification.","volume":"178","author":[{"family":"Ye","given":"Simon H"},{"family":"Siddle","given":"Katherine J"},{"family":"Park","given":"Daniel J"},{"family":"Sabeti","given":"Pardis C"}],"issued":{"date-parts":[["2019",8]]}}}],"schema":"https://github.com/citation-style-language/schema/raw/master/csl-citation.json"} </w:delInstrText>
        </w:r>
        <w:r w:rsidR="00AB46BB" w:rsidRPr="003A137D" w:rsidDel="001F12F2">
          <w:rPr>
            <w:color w:val="000000" w:themeColor="text1"/>
          </w:rPr>
          <w:fldChar w:fldCharType="separate"/>
        </w:r>
        <w:r w:rsidR="00350DBF" w:rsidRPr="003A137D" w:rsidDel="001F12F2">
          <w:rPr>
            <w:color w:val="000000"/>
          </w:rPr>
          <w:delText xml:space="preserve">(Peabody </w:delText>
        </w:r>
        <w:r w:rsidR="00350DBF" w:rsidRPr="003A137D" w:rsidDel="001F12F2">
          <w:rPr>
            <w:i/>
            <w:iCs/>
            <w:color w:val="000000"/>
          </w:rPr>
          <w:delText>et al.</w:delText>
        </w:r>
        <w:r w:rsidR="00350DBF" w:rsidRPr="003A137D" w:rsidDel="001F12F2">
          <w:rPr>
            <w:color w:val="000000"/>
          </w:rPr>
          <w:delText xml:space="preserve">, 2015; Escobar-Zepeda </w:delText>
        </w:r>
        <w:r w:rsidR="00350DBF" w:rsidRPr="003A137D" w:rsidDel="001F12F2">
          <w:rPr>
            <w:i/>
            <w:iCs/>
            <w:color w:val="000000"/>
          </w:rPr>
          <w:delText>et al.</w:delText>
        </w:r>
        <w:r w:rsidR="00350DBF" w:rsidRPr="003A137D" w:rsidDel="001F12F2">
          <w:rPr>
            <w:color w:val="000000"/>
          </w:rPr>
          <w:delText xml:space="preserve">, 2018; Ye </w:delText>
        </w:r>
        <w:r w:rsidR="00350DBF" w:rsidRPr="003A137D" w:rsidDel="001F12F2">
          <w:rPr>
            <w:i/>
            <w:iCs/>
            <w:color w:val="000000"/>
          </w:rPr>
          <w:delText>et al.</w:delText>
        </w:r>
        <w:r w:rsidR="00350DBF" w:rsidRPr="003A137D" w:rsidDel="001F12F2">
          <w:rPr>
            <w:color w:val="000000"/>
          </w:rPr>
          <w:delText>, 2019b)</w:delText>
        </w:r>
        <w:r w:rsidR="00AB46BB" w:rsidRPr="003A137D" w:rsidDel="001F12F2">
          <w:rPr>
            <w:color w:val="000000" w:themeColor="text1"/>
          </w:rPr>
          <w:fldChar w:fldCharType="end"/>
        </w:r>
        <w:r w:rsidR="00AB46BB" w:rsidRPr="003A137D" w:rsidDel="001F12F2">
          <w:rPr>
            <w:color w:val="000000" w:themeColor="text1"/>
          </w:rPr>
          <w:delText>.</w:delText>
        </w:r>
        <w:r w:rsidRPr="003A137D" w:rsidDel="001F12F2">
          <w:rPr>
            <w:color w:val="000000" w:themeColor="text1"/>
          </w:rPr>
          <w:delText xml:space="preserve"> </w:delText>
        </w:r>
      </w:del>
      <w:r w:rsidRPr="003A137D">
        <w:rPr>
          <w:color w:val="000000" w:themeColor="text1"/>
        </w:rPr>
        <w:t>The advantage of using these artificial datasets is that their performances can be evaluated by comparing their microbial profiles with the known composition of the artificial dataset</w:t>
      </w:r>
      <w:r w:rsidR="009A52AC" w:rsidRPr="003A137D">
        <w:rPr>
          <w:color w:val="000000" w:themeColor="text1"/>
        </w:rPr>
        <w:t>s</w:t>
      </w:r>
      <w:r w:rsidRPr="003A137D">
        <w:rPr>
          <w:color w:val="000000" w:themeColor="text1"/>
        </w:rPr>
        <w:t xml:space="preserve">. However, </w:t>
      </w:r>
      <w:r w:rsidR="0065494D" w:rsidRPr="003A137D">
        <w:rPr>
          <w:color w:val="000000" w:themeColor="text1"/>
        </w:rPr>
        <w:t xml:space="preserve">the performance of these </w:t>
      </w:r>
      <w:del w:id="238" w:author="Ruijie Xu" w:date="2022-02-01T16:16:00Z">
        <w:r w:rsidR="0065494D" w:rsidRPr="003A137D" w:rsidDel="00D1066B">
          <w:rPr>
            <w:color w:val="000000" w:themeColor="text1"/>
          </w:rPr>
          <w:delText xml:space="preserve">tools </w:delText>
        </w:r>
      </w:del>
      <w:ins w:id="239" w:author="Ruijie Xu" w:date="2022-02-01T16:16:00Z">
        <w:r w:rsidR="00D1066B">
          <w:rPr>
            <w:color w:val="000000" w:themeColor="text1"/>
          </w:rPr>
          <w:t>software</w:t>
        </w:r>
        <w:r w:rsidR="00D1066B" w:rsidRPr="003A137D">
          <w:rPr>
            <w:color w:val="000000" w:themeColor="text1"/>
          </w:rPr>
          <w:t xml:space="preserve"> </w:t>
        </w:r>
      </w:ins>
      <w:r w:rsidR="0065494D" w:rsidRPr="003A137D">
        <w:rPr>
          <w:color w:val="000000" w:themeColor="text1"/>
        </w:rPr>
        <w:t xml:space="preserve">to analyze the </w:t>
      </w:r>
      <w:r w:rsidR="00CF184E" w:rsidRPr="003A137D">
        <w:rPr>
          <w:color w:val="000000" w:themeColor="text1"/>
        </w:rPr>
        <w:t xml:space="preserve">microbial profiling and diagnostic applications of </w:t>
      </w:r>
      <w:del w:id="240" w:author="Ruijie Xu" w:date="2022-02-01T16:16:00Z">
        <w:r w:rsidRPr="003A137D" w:rsidDel="00D1066B">
          <w:rPr>
            <w:color w:val="000000" w:themeColor="text1"/>
          </w:rPr>
          <w:delText>real-world dataset</w:delText>
        </w:r>
        <w:r w:rsidR="00A774DE" w:rsidRPr="003A137D" w:rsidDel="00D1066B">
          <w:rPr>
            <w:color w:val="000000" w:themeColor="text1"/>
          </w:rPr>
          <w:delText>s</w:delText>
        </w:r>
      </w:del>
      <w:ins w:id="241" w:author="Ruijie Xu" w:date="2022-02-01T16:16:00Z">
        <w:r w:rsidR="00D1066B">
          <w:rPr>
            <w:color w:val="000000" w:themeColor="text1"/>
          </w:rPr>
          <w:t>biological</w:t>
        </w:r>
      </w:ins>
      <w:ins w:id="242" w:author="Ruijie Xu" w:date="2022-02-01T16:17:00Z">
        <w:r w:rsidR="00D1066B">
          <w:rPr>
            <w:color w:val="000000" w:themeColor="text1"/>
          </w:rPr>
          <w:t xml:space="preserve"> specimens</w:t>
        </w:r>
      </w:ins>
      <w:r w:rsidR="0065494D" w:rsidRPr="003A137D">
        <w:rPr>
          <w:color w:val="000000" w:themeColor="text1"/>
        </w:rPr>
        <w:t xml:space="preserve"> has been less studied. For</w:t>
      </w:r>
      <w:r w:rsidR="00285DB6" w:rsidRPr="003A137D">
        <w:rPr>
          <w:color w:val="000000" w:themeColor="text1"/>
        </w:rPr>
        <w:t xml:space="preserve"> </w:t>
      </w:r>
      <w:ins w:id="243" w:author="Ruijie Xu" w:date="2022-02-01T15:16:00Z">
        <w:r w:rsidR="001F12F2">
          <w:rPr>
            <w:color w:val="000000" w:themeColor="text1"/>
          </w:rPr>
          <w:t xml:space="preserve">samples collected from </w:t>
        </w:r>
      </w:ins>
      <w:del w:id="244" w:author="Ruijie Xu" w:date="2022-02-01T15:15:00Z">
        <w:r w:rsidR="00285DB6" w:rsidRPr="003A137D" w:rsidDel="001F12F2">
          <w:rPr>
            <w:color w:val="000000" w:themeColor="text1"/>
          </w:rPr>
          <w:delText>specimens collected from</w:delText>
        </w:r>
      </w:del>
      <w:del w:id="245" w:author="Ruijie Xu" w:date="2022-02-01T15:16:00Z">
        <w:r w:rsidR="00285DB6" w:rsidRPr="003A137D" w:rsidDel="001F12F2">
          <w:rPr>
            <w:color w:val="000000" w:themeColor="text1"/>
          </w:rPr>
          <w:delText xml:space="preserve"> </w:delText>
        </w:r>
      </w:del>
      <w:r w:rsidR="00285DB6" w:rsidRPr="003A137D">
        <w:rPr>
          <w:color w:val="000000" w:themeColor="text1"/>
        </w:rPr>
        <w:t xml:space="preserve">wild animals, </w:t>
      </w:r>
      <w:del w:id="246" w:author="Ruijie Xu" w:date="2022-02-01T15:14:00Z">
        <w:r w:rsidRPr="003A137D" w:rsidDel="001F12F2">
          <w:rPr>
            <w:color w:val="000000" w:themeColor="text1"/>
          </w:rPr>
          <w:delText xml:space="preserve"> </w:delText>
        </w:r>
      </w:del>
      <w:r w:rsidRPr="003A137D">
        <w:rPr>
          <w:color w:val="000000" w:themeColor="text1"/>
        </w:rPr>
        <w:t xml:space="preserve">the </w:t>
      </w:r>
      <w:r w:rsidR="00366132" w:rsidRPr="003A137D">
        <w:rPr>
          <w:color w:val="000000" w:themeColor="text1"/>
        </w:rPr>
        <w:t>microbiome compositions</w:t>
      </w:r>
      <w:r w:rsidR="00242EFF" w:rsidRPr="003A137D">
        <w:rPr>
          <w:color w:val="000000" w:themeColor="text1"/>
        </w:rPr>
        <w:t xml:space="preserve"> </w:t>
      </w:r>
      <w:r w:rsidRPr="003A137D">
        <w:rPr>
          <w:color w:val="000000" w:themeColor="text1"/>
        </w:rPr>
        <w:t>are unknown and potentially contain taxa that do not have</w:t>
      </w:r>
      <w:del w:id="247" w:author="Ruijie Xu" w:date="2022-02-01T16:18:00Z">
        <w:r w:rsidRPr="003A137D" w:rsidDel="00FA4F34">
          <w:rPr>
            <w:color w:val="000000" w:themeColor="text1"/>
          </w:rPr>
          <w:delText xml:space="preserve"> their reference</w:delText>
        </w:r>
      </w:del>
      <w:r w:rsidRPr="003A137D">
        <w:rPr>
          <w:color w:val="000000" w:themeColor="text1"/>
        </w:rPr>
        <w:t xml:space="preserve"> </w:t>
      </w:r>
      <w:r w:rsidRPr="003A137D">
        <w:rPr>
          <w:color w:val="000000" w:themeColor="text1"/>
        </w:rPr>
        <w:lastRenderedPageBreak/>
        <w:t xml:space="preserve">genomes </w:t>
      </w:r>
      <w:del w:id="248" w:author="Ruijie Xu" w:date="2022-02-01T16:18:00Z">
        <w:r w:rsidRPr="003A137D" w:rsidDel="00FA4F34">
          <w:rPr>
            <w:color w:val="000000" w:themeColor="text1"/>
          </w:rPr>
          <w:delText>in</w:delText>
        </w:r>
      </w:del>
      <w:ins w:id="249" w:author="Ruijie Xu" w:date="2022-02-01T16:18:00Z">
        <w:r w:rsidR="00FA4F34">
          <w:rPr>
            <w:color w:val="000000" w:themeColor="text1"/>
          </w:rPr>
          <w:t>available in</w:t>
        </w:r>
      </w:ins>
      <w:r w:rsidRPr="003A137D">
        <w:rPr>
          <w:color w:val="000000" w:themeColor="text1"/>
        </w:rPr>
        <w:t xml:space="preserve"> the</w:t>
      </w:r>
      <w:del w:id="250" w:author="Ruijie Xu" w:date="2022-02-01T16:18:00Z">
        <w:r w:rsidRPr="003A137D" w:rsidDel="00FA4F34">
          <w:rPr>
            <w:color w:val="000000" w:themeColor="text1"/>
          </w:rPr>
          <w:delText xml:space="preserve"> </w:delText>
        </w:r>
        <w:r w:rsidR="00CF184E" w:rsidRPr="003A137D" w:rsidDel="00FA4F34">
          <w:rPr>
            <w:color w:val="000000" w:themeColor="text1"/>
          </w:rPr>
          <w:delText>used reference genome</w:delText>
        </w:r>
      </w:del>
      <w:r w:rsidR="00CF184E" w:rsidRPr="003A137D">
        <w:rPr>
          <w:color w:val="000000" w:themeColor="text1"/>
        </w:rPr>
        <w:t xml:space="preserve"> </w:t>
      </w:r>
      <w:ins w:id="251" w:author="Ruijie Xu" w:date="2022-02-01T16:19:00Z">
        <w:r w:rsidR="00FA4F34">
          <w:rPr>
            <w:color w:val="000000" w:themeColor="text1"/>
          </w:rPr>
          <w:t xml:space="preserve">reference </w:t>
        </w:r>
      </w:ins>
      <w:r w:rsidR="00FE5C5D" w:rsidRPr="003A137D">
        <w:rPr>
          <w:color w:val="000000" w:themeColor="text1"/>
        </w:rPr>
        <w:t>DB</w:t>
      </w:r>
      <w:r w:rsidRPr="003A137D">
        <w:rPr>
          <w:color w:val="000000" w:themeColor="text1"/>
        </w:rPr>
        <w:t xml:space="preserve"> </w:t>
      </w:r>
      <w:del w:id="252" w:author="Ruijie Xu" w:date="2022-02-01T16:19:00Z">
        <w:r w:rsidRPr="003A137D" w:rsidDel="00FA4F34">
          <w:rPr>
            <w:color w:val="000000" w:themeColor="text1"/>
          </w:rPr>
          <w:delText xml:space="preserve">or </w:delText>
        </w:r>
        <w:r w:rsidR="00CF184E" w:rsidRPr="003A137D" w:rsidDel="00FA4F34">
          <w:rPr>
            <w:color w:val="000000" w:themeColor="text1"/>
          </w:rPr>
          <w:delText xml:space="preserve">that </w:delText>
        </w:r>
        <w:r w:rsidRPr="003A137D" w:rsidDel="00FA4F34">
          <w:rPr>
            <w:color w:val="000000" w:themeColor="text1"/>
          </w:rPr>
          <w:delText>have never been identified</w:delText>
        </w:r>
      </w:del>
      <w:r w:rsidRPr="003A137D">
        <w:rPr>
          <w:color w:val="000000" w:themeColor="text1"/>
        </w:rPr>
        <w:t xml:space="preserve">. These situations can become </w:t>
      </w:r>
      <w:r w:rsidR="00225128" w:rsidRPr="003A137D">
        <w:rPr>
          <w:color w:val="000000" w:themeColor="text1"/>
        </w:rPr>
        <w:t xml:space="preserve">a </w:t>
      </w:r>
      <w:r w:rsidRPr="003A137D">
        <w:rPr>
          <w:color w:val="000000" w:themeColor="text1"/>
        </w:rPr>
        <w:t xml:space="preserve">potential source of technical errors for accurate </w:t>
      </w:r>
      <w:r w:rsidR="00957FC2" w:rsidRPr="003A137D">
        <w:rPr>
          <w:color w:val="000000" w:themeColor="text1"/>
        </w:rPr>
        <w:t>d</w:t>
      </w:r>
      <w:r w:rsidR="00F23C9F" w:rsidRPr="003A137D">
        <w:rPr>
          <w:color w:val="000000" w:themeColor="text1"/>
        </w:rPr>
        <w:t>etection</w:t>
      </w:r>
      <w:r w:rsidR="00957FC2" w:rsidRPr="003A137D">
        <w:rPr>
          <w:color w:val="000000" w:themeColor="text1"/>
        </w:rPr>
        <w:t xml:space="preserve"> and </w:t>
      </w:r>
      <w:r w:rsidRPr="003A137D">
        <w:rPr>
          <w:color w:val="000000" w:themeColor="text1"/>
        </w:rPr>
        <w:t xml:space="preserve">profiling a </w:t>
      </w:r>
      <w:r w:rsidR="00242EFF" w:rsidRPr="003A137D">
        <w:rPr>
          <w:color w:val="000000" w:themeColor="text1"/>
        </w:rPr>
        <w:t xml:space="preserve">sample's </w:t>
      </w:r>
      <w:r w:rsidR="00285DB6" w:rsidRPr="003A137D">
        <w:rPr>
          <w:color w:val="000000" w:themeColor="text1"/>
        </w:rPr>
        <w:t>m</w:t>
      </w:r>
      <w:r w:rsidR="00242EFF" w:rsidRPr="003A137D">
        <w:rPr>
          <w:color w:val="000000" w:themeColor="text1"/>
        </w:rPr>
        <w:t>icrobiome</w:t>
      </w:r>
      <w:r w:rsidRPr="003A137D">
        <w:rPr>
          <w:color w:val="000000" w:themeColor="text1"/>
        </w:rPr>
        <w:t xml:space="preserve">. </w:t>
      </w:r>
    </w:p>
    <w:p w14:paraId="2A87BB11" w14:textId="4025D230" w:rsidR="005912FB" w:rsidRPr="003A137D" w:rsidRDefault="00C0014F" w:rsidP="005912FB">
      <w:pPr>
        <w:spacing w:line="480" w:lineRule="auto"/>
        <w:ind w:firstLine="720"/>
        <w:rPr>
          <w:color w:val="000000" w:themeColor="text1"/>
        </w:rPr>
      </w:pPr>
      <w:r w:rsidRPr="003A137D">
        <w:rPr>
          <w:color w:val="000000" w:themeColor="text1"/>
        </w:rPr>
        <w:t>In this study, we compare</w:t>
      </w:r>
      <w:r w:rsidR="00F23C9F" w:rsidRPr="003A137D">
        <w:rPr>
          <w:color w:val="000000" w:themeColor="text1"/>
        </w:rPr>
        <w:t>d</w:t>
      </w:r>
      <w:r w:rsidRPr="003A137D">
        <w:rPr>
          <w:color w:val="000000" w:themeColor="text1"/>
        </w:rPr>
        <w:t xml:space="preserve"> the microbial profiles of tissue samples from two species of </w:t>
      </w:r>
      <w:r w:rsidRPr="003A137D">
        <w:rPr>
          <w:i/>
          <w:iCs/>
          <w:color w:val="000000" w:themeColor="text1"/>
        </w:rPr>
        <w:t>Rattus</w:t>
      </w:r>
      <w:r w:rsidRPr="003A137D">
        <w:rPr>
          <w:color w:val="000000" w:themeColor="text1"/>
        </w:rPr>
        <w:t xml:space="preserve"> (</w:t>
      </w:r>
      <w:r w:rsidRPr="003A137D">
        <w:rPr>
          <w:i/>
          <w:iCs/>
          <w:color w:val="000000" w:themeColor="text1"/>
        </w:rPr>
        <w:t>Rattus rattus</w:t>
      </w:r>
      <w:r w:rsidRPr="003A137D">
        <w:rPr>
          <w:color w:val="000000" w:themeColor="text1"/>
        </w:rPr>
        <w:t xml:space="preserve"> and </w:t>
      </w:r>
      <w:r w:rsidRPr="003A137D">
        <w:rPr>
          <w:i/>
          <w:iCs/>
          <w:color w:val="000000" w:themeColor="text1"/>
        </w:rPr>
        <w:t>Rattus norvegicus</w:t>
      </w:r>
      <w:r w:rsidRPr="003A137D">
        <w:rPr>
          <w:color w:val="000000" w:themeColor="text1"/>
        </w:rPr>
        <w:t>)</w:t>
      </w:r>
      <w:r w:rsidR="00C06D2E" w:rsidRPr="003A137D">
        <w:rPr>
          <w:color w:val="000000" w:themeColor="text1"/>
        </w:rPr>
        <w:t xml:space="preserve"> using</w:t>
      </w:r>
      <w:ins w:id="253" w:author="Ruijie Xu" w:date="2022-02-01T15:17:00Z">
        <w:r w:rsidR="001F12F2">
          <w:rPr>
            <w:color w:val="000000" w:themeColor="text1"/>
          </w:rPr>
          <w:t xml:space="preserve"> </w:t>
        </w:r>
      </w:ins>
      <w:ins w:id="254" w:author="Ruijie Xu" w:date="2022-02-01T15:18:00Z">
        <w:r w:rsidR="001F12F2">
          <w:rPr>
            <w:color w:val="000000" w:themeColor="text1"/>
          </w:rPr>
          <w:t>four different DBs and</w:t>
        </w:r>
      </w:ins>
      <w:del w:id="255" w:author="Ruijie Xu" w:date="2022-02-01T15:17:00Z">
        <w:r w:rsidR="00C06D2E" w:rsidRPr="003A137D" w:rsidDel="001F12F2">
          <w:rPr>
            <w:color w:val="000000" w:themeColor="text1"/>
          </w:rPr>
          <w:delText xml:space="preserve"> the</w:delText>
        </w:r>
      </w:del>
      <w:ins w:id="256" w:author="Ruijie Xu" w:date="2022-02-01T15:16:00Z">
        <w:r w:rsidR="001F12F2">
          <w:rPr>
            <w:color w:val="000000" w:themeColor="text1"/>
          </w:rPr>
          <w:t xml:space="preserve"> nine</w:t>
        </w:r>
      </w:ins>
      <w:r w:rsidR="00C06D2E" w:rsidRPr="003A137D">
        <w:rPr>
          <w:color w:val="000000" w:themeColor="text1"/>
        </w:rPr>
        <w:t xml:space="preserve"> </w:t>
      </w:r>
      <w:ins w:id="257" w:author="Ruijie Xu" w:date="2022-02-01T15:18:00Z">
        <w:r w:rsidR="001F12F2">
          <w:rPr>
            <w:color w:val="000000" w:themeColor="text1"/>
          </w:rPr>
          <w:t>differen</w:t>
        </w:r>
      </w:ins>
      <w:ins w:id="258" w:author="Ruijie Xu" w:date="2022-02-01T15:19:00Z">
        <w:r w:rsidR="00173518">
          <w:rPr>
            <w:color w:val="000000" w:themeColor="text1"/>
          </w:rPr>
          <w:t xml:space="preserve">t </w:t>
        </w:r>
      </w:ins>
      <w:del w:id="259" w:author="Ruijie Xu" w:date="2022-02-01T15:18:00Z">
        <w:r w:rsidR="00C06D2E" w:rsidRPr="003A137D" w:rsidDel="00173518">
          <w:rPr>
            <w:color w:val="000000" w:themeColor="text1"/>
          </w:rPr>
          <w:delText xml:space="preserve">shotgun metagenome sequencing taxonomic classification </w:delText>
        </w:r>
      </w:del>
      <w:r w:rsidR="008524D8" w:rsidRPr="003A137D">
        <w:rPr>
          <w:color w:val="000000" w:themeColor="text1"/>
        </w:rPr>
        <w:t>software</w:t>
      </w:r>
      <w:ins w:id="260" w:author="Ruijie Xu" w:date="2022-02-01T15:16:00Z">
        <w:r w:rsidR="001F12F2">
          <w:rPr>
            <w:color w:val="000000" w:themeColor="text1"/>
          </w:rPr>
          <w:t xml:space="preserve"> </w:t>
        </w:r>
      </w:ins>
      <w:ins w:id="261" w:author="Ruijie Xu" w:date="2022-02-01T15:19:00Z">
        <w:r w:rsidR="00173518">
          <w:rPr>
            <w:color w:val="000000" w:themeColor="text1"/>
          </w:rPr>
          <w:t>metioned above</w:t>
        </w:r>
      </w:ins>
      <w:del w:id="262" w:author="Ruijie Xu" w:date="2022-02-01T15:16:00Z">
        <w:r w:rsidR="00C06D2E" w:rsidRPr="003A137D" w:rsidDel="001F12F2">
          <w:rPr>
            <w:color w:val="000000" w:themeColor="text1"/>
          </w:rPr>
          <w:delText xml:space="preserve">, Kraken2, CLARK, and </w:delText>
        </w:r>
        <w:r w:rsidR="00587076" w:rsidRPr="003A137D" w:rsidDel="001F12F2">
          <w:rPr>
            <w:color w:val="000000" w:themeColor="text1"/>
          </w:rPr>
          <w:delText>CLARK-s</w:delText>
        </w:r>
      </w:del>
      <w:r w:rsidR="00C06D2E" w:rsidRPr="003A137D">
        <w:rPr>
          <w:color w:val="000000" w:themeColor="text1"/>
        </w:rPr>
        <w:t>.</w:t>
      </w:r>
      <w:r w:rsidR="00366132" w:rsidRPr="003A137D">
        <w:rPr>
          <w:color w:val="000000" w:themeColor="text1"/>
        </w:rPr>
        <w:t xml:space="preserve"> </w:t>
      </w:r>
      <w:r w:rsidRPr="003A137D">
        <w:rPr>
          <w:color w:val="000000" w:themeColor="text1"/>
        </w:rPr>
        <w:t xml:space="preserve">We </w:t>
      </w:r>
      <w:r w:rsidR="00DA3793" w:rsidRPr="003A137D">
        <w:rPr>
          <w:color w:val="000000" w:themeColor="text1"/>
        </w:rPr>
        <w:t>specifically</w:t>
      </w:r>
      <w:r w:rsidRPr="003A137D">
        <w:rPr>
          <w:color w:val="000000" w:themeColor="text1"/>
        </w:rPr>
        <w:t xml:space="preserve"> address </w:t>
      </w:r>
      <w:bookmarkStart w:id="263" w:name="OLE_LINK215"/>
      <w:bookmarkStart w:id="264" w:name="OLE_LINK216"/>
      <w:r w:rsidRPr="003A137D">
        <w:rPr>
          <w:color w:val="000000" w:themeColor="text1"/>
        </w:rPr>
        <w:t xml:space="preserve">how the use of different </w:t>
      </w:r>
      <w:r w:rsidR="00FE5C5D" w:rsidRPr="003A137D">
        <w:rPr>
          <w:color w:val="000000" w:themeColor="text1"/>
        </w:rPr>
        <w:t>DB</w:t>
      </w:r>
      <w:r w:rsidRPr="003A137D">
        <w:rPr>
          <w:color w:val="000000" w:themeColor="text1"/>
        </w:rPr>
        <w:t xml:space="preserve">s and </w:t>
      </w:r>
      <w:r w:rsidR="00AD523B" w:rsidRPr="003A137D">
        <w:rPr>
          <w:color w:val="000000" w:themeColor="text1"/>
        </w:rPr>
        <w:t xml:space="preserve">software influence </w:t>
      </w:r>
      <w:ins w:id="265" w:author="Ruijie Xu" w:date="2022-02-01T16:21:00Z">
        <w:r w:rsidR="00FA4F34">
          <w:rPr>
            <w:color w:val="000000" w:themeColor="text1"/>
          </w:rPr>
          <w:t xml:space="preserve">the </w:t>
        </w:r>
      </w:ins>
      <w:del w:id="266" w:author="Ruijie Xu" w:date="2022-02-01T16:21:00Z">
        <w:r w:rsidR="00431A2A" w:rsidRPr="003A137D" w:rsidDel="00FA4F34">
          <w:rPr>
            <w:color w:val="000000" w:themeColor="text1"/>
          </w:rPr>
          <w:delText xml:space="preserve">diagnostic results for </w:delText>
        </w:r>
        <w:r w:rsidR="00AD523B" w:rsidRPr="003A137D" w:rsidDel="00FA4F34">
          <w:rPr>
            <w:color w:val="000000" w:themeColor="text1"/>
          </w:rPr>
          <w:delText>a specific</w:delText>
        </w:r>
        <w:r w:rsidR="00AE4F6D" w:rsidRPr="003A137D" w:rsidDel="00FA4F34">
          <w:rPr>
            <w:color w:val="000000" w:themeColor="text1"/>
          </w:rPr>
          <w:delText xml:space="preserve"> pathogen of interest </w:delText>
        </w:r>
        <w:bookmarkEnd w:id="263"/>
        <w:bookmarkEnd w:id="264"/>
        <w:r w:rsidR="00AE4F6D" w:rsidRPr="003A137D" w:rsidDel="00FA4F34">
          <w:rPr>
            <w:color w:val="000000" w:themeColor="text1"/>
          </w:rPr>
          <w:delText xml:space="preserve">and how </w:delText>
        </w:r>
        <w:r w:rsidR="00DA3793" w:rsidRPr="003A137D" w:rsidDel="00FA4F34">
          <w:rPr>
            <w:color w:val="000000" w:themeColor="text1"/>
          </w:rPr>
          <w:delText xml:space="preserve">different </w:delText>
        </w:r>
      </w:del>
      <w:r w:rsidR="00AE4F6D" w:rsidRPr="003A137D">
        <w:rPr>
          <w:color w:val="000000" w:themeColor="text1"/>
        </w:rPr>
        <w:t xml:space="preserve">profiling </w:t>
      </w:r>
      <w:ins w:id="267" w:author="Ruijie Xu" w:date="2022-02-01T16:21:00Z">
        <w:r w:rsidR="00FA4F34">
          <w:rPr>
            <w:color w:val="000000" w:themeColor="text1"/>
          </w:rPr>
          <w:t xml:space="preserve">of </w:t>
        </w:r>
      </w:ins>
      <w:ins w:id="268" w:author="Ruijie Xu" w:date="2022-02-01T16:22:00Z">
        <w:r w:rsidR="00FA4F34">
          <w:rPr>
            <w:color w:val="000000" w:themeColor="text1"/>
          </w:rPr>
          <w:t>the rat samples, and how these influences</w:t>
        </w:r>
      </w:ins>
      <w:del w:id="269" w:author="Ruijie Xu" w:date="2022-02-01T16:21:00Z">
        <w:r w:rsidR="00AE4F6D" w:rsidRPr="003A137D" w:rsidDel="00FA4F34">
          <w:rPr>
            <w:color w:val="000000" w:themeColor="text1"/>
          </w:rPr>
          <w:delText>results</w:delText>
        </w:r>
      </w:del>
      <w:r w:rsidR="00AE4F6D" w:rsidRPr="003A137D">
        <w:rPr>
          <w:color w:val="000000" w:themeColor="text1"/>
        </w:rPr>
        <w:t xml:space="preserve"> </w:t>
      </w:r>
      <w:r w:rsidR="00DA3793" w:rsidRPr="003A137D">
        <w:rPr>
          <w:color w:val="000000" w:themeColor="text1"/>
        </w:rPr>
        <w:t>can affect</w:t>
      </w:r>
      <w:r w:rsidR="00AE4F6D" w:rsidRPr="003A137D">
        <w:rPr>
          <w:color w:val="000000" w:themeColor="text1"/>
        </w:rPr>
        <w:t xml:space="preserve"> the downstream analyses.</w:t>
      </w:r>
      <w:r w:rsidR="00AE4F6D" w:rsidRPr="003A137D" w:rsidDel="00AE4F6D">
        <w:rPr>
          <w:color w:val="000000" w:themeColor="text1"/>
        </w:rPr>
        <w:t xml:space="preserve"> </w:t>
      </w:r>
      <w:r w:rsidR="00366132" w:rsidRPr="003A137D">
        <w:rPr>
          <w:color w:val="000000" w:themeColor="text1"/>
        </w:rPr>
        <w:t xml:space="preserve">We also focused on the specific detection of </w:t>
      </w:r>
      <w:r w:rsidR="00FA4E52" w:rsidRPr="003A137D">
        <w:rPr>
          <w:color w:val="000000" w:themeColor="text1"/>
        </w:rPr>
        <w:t>the</w:t>
      </w:r>
      <w:r w:rsidR="00366132" w:rsidRPr="003A137D">
        <w:rPr>
          <w:color w:val="000000" w:themeColor="text1"/>
        </w:rPr>
        <w:t xml:space="preserve"> zoonotic pathogen </w:t>
      </w:r>
      <w:del w:id="270" w:author="Ruijie Xu" w:date="2022-02-02T11:02:00Z">
        <w:r w:rsidR="00366132" w:rsidRPr="003A137D" w:rsidDel="00463AA7">
          <w:rPr>
            <w:i/>
            <w:color w:val="000000" w:themeColor="text1"/>
          </w:rPr>
          <w:delText>Leptospira</w:delText>
        </w:r>
      </w:del>
      <w:ins w:id="271" w:author="Ruijie Xu" w:date="2022-02-02T11:02:00Z">
        <w:r w:rsidR="00463AA7">
          <w:rPr>
            <w:i/>
            <w:color w:val="000000" w:themeColor="text1"/>
          </w:rPr>
          <w:t>Leptospira</w:t>
        </w:r>
      </w:ins>
      <w:r w:rsidR="00366132" w:rsidRPr="003A137D">
        <w:rPr>
          <w:color w:val="000000" w:themeColor="text1"/>
        </w:rPr>
        <w:t xml:space="preserve"> in rat kidneys. </w:t>
      </w:r>
      <w:r w:rsidR="00DA3793" w:rsidRPr="003A137D">
        <w:rPr>
          <w:color w:val="000000" w:themeColor="text1"/>
        </w:rPr>
        <w:t>The</w:t>
      </w:r>
      <w:r w:rsidRPr="003A137D">
        <w:rPr>
          <w:color w:val="000000" w:themeColor="text1"/>
        </w:rPr>
        <w:t xml:space="preserve"> objectives </w:t>
      </w:r>
      <w:r w:rsidR="00DA3793" w:rsidRPr="003A137D">
        <w:rPr>
          <w:color w:val="000000" w:themeColor="text1"/>
        </w:rPr>
        <w:t>of</w:t>
      </w:r>
      <w:r w:rsidRPr="003A137D">
        <w:rPr>
          <w:color w:val="000000" w:themeColor="text1"/>
        </w:rPr>
        <w:t xml:space="preserve"> the current study are to 1) compare the taxonomical profiles</w:t>
      </w:r>
      <w:del w:id="272" w:author="Ruijie Xu" w:date="2022-02-01T15:19:00Z">
        <w:r w:rsidRPr="003A137D" w:rsidDel="00173518">
          <w:rPr>
            <w:color w:val="000000" w:themeColor="text1"/>
          </w:rPr>
          <w:delText xml:space="preserve"> of our dataset</w:delText>
        </w:r>
      </w:del>
      <w:r w:rsidRPr="003A137D">
        <w:rPr>
          <w:color w:val="000000" w:themeColor="text1"/>
        </w:rPr>
        <w:t xml:space="preserve"> classified by </w:t>
      </w:r>
      <w:ins w:id="273" w:author="Ruijie Xu" w:date="2022-02-01T15:19:00Z">
        <w:r w:rsidR="00173518">
          <w:rPr>
            <w:color w:val="000000" w:themeColor="text1"/>
          </w:rPr>
          <w:t>the four</w:t>
        </w:r>
      </w:ins>
      <w:ins w:id="274" w:author="Ruijie Xu" w:date="2022-02-01T15:20:00Z">
        <w:r w:rsidR="00173518">
          <w:rPr>
            <w:color w:val="000000" w:themeColor="text1"/>
          </w:rPr>
          <w:t xml:space="preserve"> </w:t>
        </w:r>
      </w:ins>
      <w:r w:rsidRPr="003A137D">
        <w:rPr>
          <w:color w:val="000000" w:themeColor="text1"/>
        </w:rPr>
        <w:t xml:space="preserve">Kraken2 </w:t>
      </w:r>
      <w:ins w:id="275" w:author="Ruijie Xu" w:date="2022-02-01T15:20:00Z">
        <w:r w:rsidR="00173518">
          <w:rPr>
            <w:color w:val="000000" w:themeColor="text1"/>
          </w:rPr>
          <w:t xml:space="preserve">DBs </w:t>
        </w:r>
      </w:ins>
      <w:del w:id="276" w:author="Ruijie Xu" w:date="2022-02-01T15:20:00Z">
        <w:r w:rsidRPr="003A137D" w:rsidDel="00173518">
          <w:rPr>
            <w:color w:val="000000" w:themeColor="text1"/>
          </w:rPr>
          <w:delText xml:space="preserve">using three different </w:delText>
        </w:r>
        <w:r w:rsidR="00FE5C5D" w:rsidRPr="003A137D" w:rsidDel="00173518">
          <w:rPr>
            <w:color w:val="000000" w:themeColor="text1"/>
          </w:rPr>
          <w:delText>DB</w:delText>
        </w:r>
        <w:r w:rsidRPr="003A137D" w:rsidDel="00173518">
          <w:rPr>
            <w:color w:val="000000" w:themeColor="text1"/>
          </w:rPr>
          <w:delText>s</w:delText>
        </w:r>
      </w:del>
      <w:r w:rsidRPr="003A137D">
        <w:rPr>
          <w:color w:val="000000" w:themeColor="text1"/>
        </w:rPr>
        <w:t xml:space="preserve">; 2) compare the microbial profiles of our dataset classified by </w:t>
      </w:r>
      <w:del w:id="277" w:author="Ruijie Xu" w:date="2022-02-01T15:20:00Z">
        <w:r w:rsidRPr="003A137D" w:rsidDel="00173518">
          <w:rPr>
            <w:color w:val="000000" w:themeColor="text1"/>
          </w:rPr>
          <w:delText xml:space="preserve">Kraken2, CLARK, and </w:delText>
        </w:r>
        <w:r w:rsidR="00587076" w:rsidRPr="003A137D" w:rsidDel="00173518">
          <w:rPr>
            <w:color w:val="000000" w:themeColor="text1"/>
          </w:rPr>
          <w:delText>CLARK-s</w:delText>
        </w:r>
      </w:del>
      <w:ins w:id="278" w:author="Ruijie Xu" w:date="2022-02-01T15:20:00Z">
        <w:r w:rsidR="00173518">
          <w:rPr>
            <w:color w:val="000000" w:themeColor="text1"/>
          </w:rPr>
          <w:t>the nine metagenomics profiling software</w:t>
        </w:r>
      </w:ins>
      <w:r w:rsidRPr="003A137D">
        <w:rPr>
          <w:color w:val="000000" w:themeColor="text1"/>
        </w:rPr>
        <w:t xml:space="preserve">; 3) </w:t>
      </w:r>
      <w:r w:rsidR="00AE4F6D" w:rsidRPr="003A137D">
        <w:rPr>
          <w:color w:val="000000" w:themeColor="text1"/>
        </w:rPr>
        <w:t xml:space="preserve">identify the presence of </w:t>
      </w:r>
      <w:r w:rsidR="00285DB6" w:rsidRPr="003A137D">
        <w:rPr>
          <w:color w:val="000000" w:themeColor="text1"/>
        </w:rPr>
        <w:t xml:space="preserve">potential zoonotic </w:t>
      </w:r>
      <w:r w:rsidR="00AE4F6D" w:rsidRPr="003A137D">
        <w:rPr>
          <w:color w:val="000000" w:themeColor="text1"/>
        </w:rPr>
        <w:t>pathogen</w:t>
      </w:r>
      <w:r w:rsidR="00C06D2E" w:rsidRPr="003A137D">
        <w:rPr>
          <w:color w:val="000000" w:themeColor="text1"/>
        </w:rPr>
        <w:t>s</w:t>
      </w:r>
      <w:r w:rsidR="00AE4F6D" w:rsidRPr="003A137D">
        <w:rPr>
          <w:color w:val="000000" w:themeColor="text1"/>
        </w:rPr>
        <w:t xml:space="preserve"> </w:t>
      </w:r>
      <w:r w:rsidR="00191084" w:rsidRPr="003A137D">
        <w:rPr>
          <w:color w:val="000000" w:themeColor="text1"/>
        </w:rPr>
        <w:t xml:space="preserve">such as </w:t>
      </w:r>
      <w:del w:id="279" w:author="Ruijie Xu" w:date="2022-02-02T11:02:00Z">
        <w:r w:rsidR="00191084" w:rsidRPr="003A137D" w:rsidDel="00463AA7">
          <w:rPr>
            <w:i/>
            <w:iCs/>
            <w:color w:val="000000" w:themeColor="text1"/>
          </w:rPr>
          <w:delText>Leptospira</w:delText>
        </w:r>
      </w:del>
      <w:ins w:id="280" w:author="Ruijie Xu" w:date="2022-02-02T11:02:00Z">
        <w:r w:rsidR="00463AA7">
          <w:rPr>
            <w:i/>
            <w:iCs/>
            <w:color w:val="000000" w:themeColor="text1"/>
          </w:rPr>
          <w:t>Leptospira</w:t>
        </w:r>
      </w:ins>
      <w:r w:rsidR="00191084" w:rsidRPr="003A137D">
        <w:rPr>
          <w:color w:val="000000" w:themeColor="text1"/>
        </w:rPr>
        <w:t xml:space="preserve"> </w:t>
      </w:r>
      <w:r w:rsidR="00AE4F6D" w:rsidRPr="003A137D">
        <w:rPr>
          <w:color w:val="000000" w:themeColor="text1"/>
        </w:rPr>
        <w:t xml:space="preserve">from each </w:t>
      </w:r>
      <w:r w:rsidR="00FA4E52" w:rsidRPr="003A137D">
        <w:rPr>
          <w:color w:val="000000" w:themeColor="text1"/>
        </w:rPr>
        <w:t xml:space="preserve">software’s </w:t>
      </w:r>
      <w:r w:rsidR="00AE4F6D" w:rsidRPr="003A137D">
        <w:rPr>
          <w:color w:val="000000" w:themeColor="text1"/>
        </w:rPr>
        <w:t xml:space="preserve">profiling results; 4) </w:t>
      </w:r>
      <w:r w:rsidRPr="003A137D">
        <w:rPr>
          <w:color w:val="000000" w:themeColor="text1"/>
        </w:rPr>
        <w:t xml:space="preserve">address </w:t>
      </w:r>
      <w:r w:rsidR="00DA5850" w:rsidRPr="003A137D">
        <w:rPr>
          <w:color w:val="000000" w:themeColor="text1"/>
        </w:rPr>
        <w:t xml:space="preserve">if </w:t>
      </w:r>
      <w:r w:rsidRPr="003A137D">
        <w:rPr>
          <w:color w:val="000000" w:themeColor="text1"/>
        </w:rPr>
        <w:t xml:space="preserve">different </w:t>
      </w:r>
      <w:r w:rsidR="00191084" w:rsidRPr="003A137D">
        <w:rPr>
          <w:color w:val="000000" w:themeColor="text1"/>
        </w:rPr>
        <w:t xml:space="preserve">software </w:t>
      </w:r>
      <w:r w:rsidRPr="003A137D">
        <w:rPr>
          <w:color w:val="000000" w:themeColor="text1"/>
        </w:rPr>
        <w:t>can bias the indices characterizing within</w:t>
      </w:r>
      <w:r w:rsidR="00366132" w:rsidRPr="003A137D">
        <w:rPr>
          <w:color w:val="000000" w:themeColor="text1"/>
        </w:rPr>
        <w:t xml:space="preserve"> sample</w:t>
      </w:r>
      <w:r w:rsidR="00242EFF" w:rsidRPr="003A137D">
        <w:rPr>
          <w:color w:val="000000" w:themeColor="text1"/>
        </w:rPr>
        <w:t xml:space="preserve">s </w:t>
      </w:r>
      <w:r w:rsidRPr="003A137D">
        <w:rPr>
          <w:color w:val="000000" w:themeColor="text1"/>
        </w:rPr>
        <w:t>microbial diversity and between</w:t>
      </w:r>
      <w:r w:rsidR="00366132" w:rsidRPr="003A137D">
        <w:rPr>
          <w:color w:val="000000" w:themeColor="text1"/>
        </w:rPr>
        <w:t xml:space="preserve"> samples</w:t>
      </w:r>
      <w:r w:rsidR="00242EFF" w:rsidRPr="003A137D">
        <w:rPr>
          <w:color w:val="000000" w:themeColor="text1"/>
        </w:rPr>
        <w:t xml:space="preserve"> </w:t>
      </w:r>
      <w:r w:rsidRPr="003A137D">
        <w:rPr>
          <w:color w:val="000000" w:themeColor="text1"/>
        </w:rPr>
        <w:t xml:space="preserve">microbial relationships; </w:t>
      </w:r>
      <w:r w:rsidR="006B3AA0" w:rsidRPr="003A137D">
        <w:rPr>
          <w:color w:val="000000" w:themeColor="text1"/>
        </w:rPr>
        <w:t xml:space="preserve">and </w:t>
      </w:r>
      <w:r w:rsidR="00AE4F6D" w:rsidRPr="003A137D">
        <w:rPr>
          <w:color w:val="000000" w:themeColor="text1"/>
        </w:rPr>
        <w:t>5</w:t>
      </w:r>
      <w:r w:rsidRPr="003A137D">
        <w:rPr>
          <w:color w:val="000000" w:themeColor="text1"/>
        </w:rPr>
        <w:t xml:space="preserve">) compare taxa identified significantly different in abundance between </w:t>
      </w:r>
      <w:r w:rsidR="005320C9" w:rsidRPr="003A137D">
        <w:rPr>
          <w:color w:val="000000" w:themeColor="text1"/>
        </w:rPr>
        <w:t>different tissue</w:t>
      </w:r>
      <w:r w:rsidRPr="003A137D">
        <w:rPr>
          <w:color w:val="000000" w:themeColor="text1"/>
        </w:rPr>
        <w:t xml:space="preserve"> samples from </w:t>
      </w:r>
      <w:r w:rsidR="005320C9" w:rsidRPr="003A137D">
        <w:rPr>
          <w:color w:val="000000" w:themeColor="text1"/>
        </w:rPr>
        <w:t xml:space="preserve">each </w:t>
      </w:r>
      <w:r w:rsidR="00191084" w:rsidRPr="003A137D">
        <w:rPr>
          <w:color w:val="000000" w:themeColor="text1"/>
        </w:rPr>
        <w:t xml:space="preserve">software’s </w:t>
      </w:r>
      <w:r w:rsidRPr="003A137D">
        <w:rPr>
          <w:color w:val="000000" w:themeColor="text1"/>
        </w:rPr>
        <w:t>microbial profile</w:t>
      </w:r>
      <w:r w:rsidR="005320C9" w:rsidRPr="003A137D">
        <w:rPr>
          <w:color w:val="000000" w:themeColor="text1"/>
        </w:rPr>
        <w:t xml:space="preserve">. We present data </w:t>
      </w:r>
      <w:r w:rsidR="00443703" w:rsidRPr="003A137D">
        <w:rPr>
          <w:color w:val="000000" w:themeColor="text1"/>
        </w:rPr>
        <w:t>demonstratin</w:t>
      </w:r>
      <w:r w:rsidR="00911926" w:rsidRPr="003A137D">
        <w:rPr>
          <w:color w:val="000000" w:themeColor="text1"/>
        </w:rPr>
        <w:t xml:space="preserve">g the significant differences among the characterizations of the microbial communities </w:t>
      </w:r>
      <w:r w:rsidR="00255E5F" w:rsidRPr="003A137D">
        <w:rPr>
          <w:color w:val="000000" w:themeColor="text1"/>
        </w:rPr>
        <w:t>analyzed from</w:t>
      </w:r>
      <w:r w:rsidR="00911926" w:rsidRPr="003A137D">
        <w:rPr>
          <w:color w:val="000000" w:themeColor="text1"/>
        </w:rPr>
        <w:t xml:space="preserve"> the microbial profiles </w:t>
      </w:r>
      <w:r w:rsidR="00255E5F" w:rsidRPr="003A137D">
        <w:rPr>
          <w:color w:val="000000" w:themeColor="text1"/>
        </w:rPr>
        <w:t>obtained using</w:t>
      </w:r>
      <w:r w:rsidR="00911926" w:rsidRPr="003A137D">
        <w:rPr>
          <w:color w:val="000000" w:themeColor="text1"/>
        </w:rPr>
        <w:t xml:space="preserve"> different DB and software</w:t>
      </w:r>
      <w:r w:rsidR="00255E5F" w:rsidRPr="003A137D">
        <w:rPr>
          <w:color w:val="000000" w:themeColor="text1"/>
        </w:rPr>
        <w:t>.</w:t>
      </w:r>
      <w:ins w:id="281" w:author="Ruijie Xu" w:date="2022-02-01T15:22:00Z">
        <w:r w:rsidR="00173518">
          <w:rPr>
            <w:color w:val="000000" w:themeColor="text1"/>
          </w:rPr>
          <w:t xml:space="preserve"> Through</w:t>
        </w:r>
      </w:ins>
      <w:ins w:id="282" w:author="Ruijie Xu" w:date="2022-02-01T15:23:00Z">
        <w:r w:rsidR="00173518">
          <w:rPr>
            <w:color w:val="000000" w:themeColor="text1"/>
          </w:rPr>
          <w:t xml:space="preserve"> comparison</w:t>
        </w:r>
      </w:ins>
      <w:ins w:id="283" w:author="Ruijie Xu" w:date="2022-02-01T16:23:00Z">
        <w:r w:rsidR="008653B3">
          <w:rPr>
            <w:color w:val="000000" w:themeColor="text1"/>
          </w:rPr>
          <w:t>s</w:t>
        </w:r>
      </w:ins>
      <w:ins w:id="284" w:author="Ruijie Xu" w:date="2022-02-01T15:23:00Z">
        <w:r w:rsidR="00173518">
          <w:rPr>
            <w:color w:val="000000" w:themeColor="text1"/>
          </w:rPr>
          <w:t>, we have demonstrated the profiling results of Metaphlan3 were least sensitiv</w:t>
        </w:r>
      </w:ins>
      <w:ins w:id="285" w:author="Ruijie Xu" w:date="2022-02-01T15:28:00Z">
        <w:r w:rsidR="00B9635E">
          <w:rPr>
            <w:color w:val="000000" w:themeColor="text1"/>
          </w:rPr>
          <w:t>e overall</w:t>
        </w:r>
      </w:ins>
      <w:ins w:id="286" w:author="Ruijie Xu" w:date="2022-02-01T15:23:00Z">
        <w:r w:rsidR="00173518">
          <w:rPr>
            <w:color w:val="000000" w:themeColor="text1"/>
          </w:rPr>
          <w:t xml:space="preserve"> in profiling the microbial communities of the rat samples. </w:t>
        </w:r>
      </w:ins>
      <w:ins w:id="287" w:author="Ruijie Xu" w:date="2022-02-01T15:25:00Z">
        <w:r w:rsidR="00B9635E">
          <w:rPr>
            <w:color w:val="000000" w:themeColor="text1"/>
          </w:rPr>
          <w:t>BLASTN, CLARK, CLARK-s, and Kaiju were more sensitive in identify the presence of virus</w:t>
        </w:r>
      </w:ins>
      <w:ins w:id="288" w:author="Ruijie Xu" w:date="2022-02-01T15:26:00Z">
        <w:r w:rsidR="00B9635E">
          <w:rPr>
            <w:color w:val="000000" w:themeColor="text1"/>
          </w:rPr>
          <w:t xml:space="preserve">es, although the identity of virus taxa identified by these software were not consistent. </w:t>
        </w:r>
      </w:ins>
      <w:ins w:id="289" w:author="Ruijie Xu" w:date="2022-02-01T15:29:00Z">
        <w:r w:rsidR="004E310B">
          <w:rPr>
            <w:color w:val="000000" w:themeColor="text1"/>
          </w:rPr>
          <w:t xml:space="preserve">For microbial community characterization, </w:t>
        </w:r>
      </w:ins>
      <w:ins w:id="290" w:author="Ruijie Xu" w:date="2022-02-01T15:30:00Z">
        <w:r w:rsidR="004E310B">
          <w:rPr>
            <w:color w:val="000000" w:themeColor="text1"/>
          </w:rPr>
          <w:t xml:space="preserve">within-samples’ microbial richness were </w:t>
        </w:r>
      </w:ins>
      <w:del w:id="291" w:author="Ruijie Xu" w:date="2022-02-01T15:22:00Z">
        <w:r w:rsidR="00255E5F" w:rsidRPr="003A137D" w:rsidDel="00173518">
          <w:rPr>
            <w:color w:val="000000" w:themeColor="text1"/>
          </w:rPr>
          <w:delText xml:space="preserve"> We</w:delText>
        </w:r>
        <w:r w:rsidR="005320C9" w:rsidRPr="003A137D" w:rsidDel="00173518">
          <w:rPr>
            <w:color w:val="000000" w:themeColor="text1"/>
          </w:rPr>
          <w:delText xml:space="preserve"> also</w:delText>
        </w:r>
      </w:del>
      <w:ins w:id="292" w:author="Ruijie Xu" w:date="2022-02-01T15:32:00Z">
        <w:r w:rsidR="004E310B">
          <w:rPr>
            <w:color w:val="000000" w:themeColor="text1"/>
          </w:rPr>
          <w:t>l</w:t>
        </w:r>
      </w:ins>
      <w:ins w:id="293" w:author="Ruijie Xu" w:date="2022-02-01T15:33:00Z">
        <w:r w:rsidR="004E310B">
          <w:rPr>
            <w:color w:val="000000" w:themeColor="text1"/>
          </w:rPr>
          <w:t xml:space="preserve">argely biased by software selection, </w:t>
        </w:r>
      </w:ins>
      <w:ins w:id="294" w:author="Ruijie Xu" w:date="2022-02-01T15:41:00Z">
        <w:r w:rsidR="006D62FE">
          <w:rPr>
            <w:color w:val="000000" w:themeColor="text1"/>
          </w:rPr>
          <w:t xml:space="preserve">but less with </w:t>
        </w:r>
      </w:ins>
      <w:ins w:id="295" w:author="Ruijie Xu" w:date="2022-02-01T16:23:00Z">
        <w:r w:rsidR="008653B3">
          <w:rPr>
            <w:color w:val="000000" w:themeColor="text1"/>
          </w:rPr>
          <w:t xml:space="preserve">the </w:t>
        </w:r>
      </w:ins>
      <w:ins w:id="296" w:author="Ruijie Xu" w:date="2022-02-01T15:41:00Z">
        <w:r w:rsidR="006D62FE">
          <w:rPr>
            <w:color w:val="000000" w:themeColor="text1"/>
          </w:rPr>
          <w:t xml:space="preserve">DB selection, </w:t>
        </w:r>
      </w:ins>
      <w:ins w:id="297" w:author="Ruijie Xu" w:date="2022-02-01T15:33:00Z">
        <w:r w:rsidR="004E310B">
          <w:rPr>
            <w:color w:val="000000" w:themeColor="text1"/>
          </w:rPr>
          <w:t xml:space="preserve">but the evenness of the samples </w:t>
        </w:r>
      </w:ins>
      <w:ins w:id="298" w:author="Ruijie Xu" w:date="2022-02-01T15:34:00Z">
        <w:r w:rsidR="004E310B">
          <w:rPr>
            <w:color w:val="000000" w:themeColor="text1"/>
          </w:rPr>
          <w:t xml:space="preserve">were reported more consistently across </w:t>
        </w:r>
      </w:ins>
      <w:ins w:id="299" w:author="Ruijie Xu" w:date="2022-02-01T15:41:00Z">
        <w:r w:rsidR="006D62FE">
          <w:rPr>
            <w:color w:val="000000" w:themeColor="text1"/>
          </w:rPr>
          <w:t xml:space="preserve">DBs and </w:t>
        </w:r>
      </w:ins>
      <w:ins w:id="300" w:author="Ruijie Xu" w:date="2022-02-01T15:34:00Z">
        <w:r w:rsidR="004E310B">
          <w:rPr>
            <w:color w:val="000000" w:themeColor="text1"/>
          </w:rPr>
          <w:t xml:space="preserve">software. </w:t>
        </w:r>
      </w:ins>
      <w:ins w:id="301" w:author="Ruijie Xu" w:date="2022-02-01T15:36:00Z">
        <w:r w:rsidR="00907BFA">
          <w:rPr>
            <w:color w:val="000000" w:themeColor="text1"/>
          </w:rPr>
          <w:t>R</w:t>
        </w:r>
      </w:ins>
      <w:ins w:id="302" w:author="Ruijie Xu" w:date="2022-02-01T15:34:00Z">
        <w:r w:rsidR="00907BFA">
          <w:rPr>
            <w:color w:val="000000" w:themeColor="text1"/>
          </w:rPr>
          <w:t xml:space="preserve">elationships </w:t>
        </w:r>
      </w:ins>
      <w:ins w:id="303" w:author="Ruijie Xu" w:date="2022-02-01T15:36:00Z">
        <w:r w:rsidR="00907BFA">
          <w:rPr>
            <w:color w:val="000000" w:themeColor="text1"/>
          </w:rPr>
          <w:t xml:space="preserve">between communities </w:t>
        </w:r>
      </w:ins>
      <w:ins w:id="304" w:author="Ruijie Xu" w:date="2022-02-01T15:34:00Z">
        <w:r w:rsidR="00907BFA">
          <w:rPr>
            <w:color w:val="000000" w:themeColor="text1"/>
          </w:rPr>
          <w:t>reported</w:t>
        </w:r>
      </w:ins>
      <w:ins w:id="305" w:author="Ruijie Xu" w:date="2022-02-01T15:35:00Z">
        <w:r w:rsidR="00907BFA">
          <w:rPr>
            <w:color w:val="000000" w:themeColor="text1"/>
          </w:rPr>
          <w:t xml:space="preserve"> by the classifications of different software </w:t>
        </w:r>
        <w:r w:rsidR="00907BFA">
          <w:rPr>
            <w:color w:val="000000" w:themeColor="text1"/>
          </w:rPr>
          <w:lastRenderedPageBreak/>
          <w:t xml:space="preserve">were also large biased, but the most distinctive </w:t>
        </w:r>
      </w:ins>
      <w:ins w:id="306" w:author="Ruijie Xu" w:date="2022-02-01T16:24:00Z">
        <w:r w:rsidR="008653B3">
          <w:rPr>
            <w:color w:val="000000" w:themeColor="text1"/>
          </w:rPr>
          <w:t>relationships</w:t>
        </w:r>
      </w:ins>
      <w:ins w:id="307" w:author="Ruijie Xu" w:date="2022-02-01T15:35:00Z">
        <w:r w:rsidR="00907BFA">
          <w:rPr>
            <w:color w:val="000000" w:themeColor="text1"/>
          </w:rPr>
          <w:t xml:space="preserve"> within the rat samples were </w:t>
        </w:r>
      </w:ins>
      <w:ins w:id="308" w:author="Ruijie Xu" w:date="2022-02-01T15:36:00Z">
        <w:r w:rsidR="00907BFA">
          <w:rPr>
            <w:color w:val="000000" w:themeColor="text1"/>
          </w:rPr>
          <w:t>able to reported by all software except for Metaphlan3.</w:t>
        </w:r>
      </w:ins>
      <w:ins w:id="309" w:author="Ruijie Xu" w:date="2022-02-01T15:34:00Z">
        <w:r w:rsidR="004E310B">
          <w:rPr>
            <w:color w:val="000000" w:themeColor="text1"/>
          </w:rPr>
          <w:t xml:space="preserve"> </w:t>
        </w:r>
      </w:ins>
      <w:ins w:id="310" w:author="Ruijie Xu" w:date="2022-02-01T15:37:00Z">
        <w:r w:rsidR="00907BFA">
          <w:rPr>
            <w:color w:val="000000" w:themeColor="text1"/>
          </w:rPr>
          <w:t xml:space="preserve">Kaiju and Centrifuge were most sensitive in </w:t>
        </w:r>
      </w:ins>
      <w:ins w:id="311" w:author="Ruijie Xu" w:date="2022-02-01T16:24:00Z">
        <w:r w:rsidR="008653B3">
          <w:rPr>
            <w:color w:val="000000" w:themeColor="text1"/>
          </w:rPr>
          <w:t>differentially abundant</w:t>
        </w:r>
      </w:ins>
      <w:ins w:id="312" w:author="Ruijie Xu" w:date="2022-02-01T16:25:00Z">
        <w:r w:rsidR="008653B3">
          <w:rPr>
            <w:color w:val="000000" w:themeColor="text1"/>
          </w:rPr>
          <w:t xml:space="preserve"> (DA)</w:t>
        </w:r>
      </w:ins>
      <w:ins w:id="313" w:author="Ruijie Xu" w:date="2022-02-01T15:37:00Z">
        <w:r w:rsidR="00907BFA">
          <w:rPr>
            <w:color w:val="000000" w:themeColor="text1"/>
          </w:rPr>
          <w:t xml:space="preserve"> taxa identification, especially with virus and archaea taxa, while Diamond were less sensitive in this analysis compare to other software. </w:t>
        </w:r>
      </w:ins>
      <w:del w:id="314" w:author="Ruijie Xu" w:date="2022-02-01T15:32:00Z">
        <w:r w:rsidR="005320C9" w:rsidRPr="003A137D" w:rsidDel="004E310B">
          <w:rPr>
            <w:color w:val="000000" w:themeColor="text1"/>
          </w:rPr>
          <w:delText xml:space="preserve"> </w:delText>
        </w:r>
      </w:del>
      <w:ins w:id="315" w:author="Ruijie Xu" w:date="2022-02-01T15:39:00Z">
        <w:r w:rsidR="00907BFA">
          <w:rPr>
            <w:color w:val="000000" w:themeColor="text1"/>
          </w:rPr>
          <w:t xml:space="preserve">As for </w:t>
        </w:r>
      </w:ins>
      <w:ins w:id="316" w:author="Ruijie Xu" w:date="2022-02-02T11:02:00Z">
        <w:r w:rsidR="00463AA7">
          <w:rPr>
            <w:i/>
            <w:iCs/>
            <w:color w:val="000000" w:themeColor="text1"/>
          </w:rPr>
          <w:t>Leptospira</w:t>
        </w:r>
      </w:ins>
      <w:ins w:id="317" w:author="Ruijie Xu" w:date="2022-02-01T15:39:00Z">
        <w:r w:rsidR="00907BFA">
          <w:rPr>
            <w:color w:val="000000" w:themeColor="text1"/>
          </w:rPr>
          <w:t xml:space="preserve"> diagno</w:t>
        </w:r>
      </w:ins>
      <w:ins w:id="318" w:author="Ruijie Xu" w:date="2022-02-01T15:40:00Z">
        <w:r w:rsidR="00907BFA">
          <w:rPr>
            <w:color w:val="000000" w:themeColor="text1"/>
          </w:rPr>
          <w:t xml:space="preserve">sis, </w:t>
        </w:r>
        <w:r w:rsidR="006D62FE">
          <w:rPr>
            <w:color w:val="000000" w:themeColor="text1"/>
          </w:rPr>
          <w:t xml:space="preserve">Centrifuge was the most </w:t>
        </w:r>
      </w:ins>
      <w:del w:id="319" w:author="Ruijie Xu" w:date="2022-02-01T15:39:00Z">
        <w:r w:rsidR="005320C9" w:rsidRPr="003A137D" w:rsidDel="00907BFA">
          <w:rPr>
            <w:color w:val="000000" w:themeColor="text1"/>
          </w:rPr>
          <w:delText xml:space="preserve">show that </w:delText>
        </w:r>
        <w:r w:rsidR="00AE4F6D" w:rsidRPr="003A137D" w:rsidDel="00907BFA">
          <w:rPr>
            <w:color w:val="000000" w:themeColor="text1"/>
          </w:rPr>
          <w:delText xml:space="preserve">the three </w:delText>
        </w:r>
        <w:r w:rsidR="00443703" w:rsidRPr="003A137D" w:rsidDel="00907BFA">
          <w:rPr>
            <w:color w:val="000000" w:themeColor="text1"/>
          </w:rPr>
          <w:delText xml:space="preserve">software </w:delText>
        </w:r>
        <w:r w:rsidR="00AE4F6D" w:rsidRPr="003A137D" w:rsidDel="00907BFA">
          <w:rPr>
            <w:color w:val="000000" w:themeColor="text1"/>
          </w:rPr>
          <w:delText>report</w:delText>
        </w:r>
      </w:del>
      <w:ins w:id="320" w:author="Ruijie Xu" w:date="2022-02-01T15:42:00Z">
        <w:r w:rsidR="006D62FE">
          <w:rPr>
            <w:color w:val="000000" w:themeColor="text1"/>
          </w:rPr>
          <w:t xml:space="preserve">sensitive software, </w:t>
        </w:r>
      </w:ins>
      <w:ins w:id="321" w:author="Ruijie Xu" w:date="2022-02-01T15:43:00Z">
        <w:r w:rsidR="006D62FE">
          <w:rPr>
            <w:color w:val="000000" w:themeColor="text1"/>
          </w:rPr>
          <w:t xml:space="preserve">which </w:t>
        </w:r>
      </w:ins>
      <w:ins w:id="322" w:author="Ruijie Xu" w:date="2022-02-01T15:44:00Z">
        <w:r w:rsidR="006D62FE">
          <w:rPr>
            <w:color w:val="000000" w:themeColor="text1"/>
          </w:rPr>
          <w:t>reported the presence of the bacteria in sample not detected by</w:t>
        </w:r>
      </w:ins>
      <w:ins w:id="323" w:author="Ruijie Xu" w:date="2022-02-01T15:48:00Z">
        <w:r w:rsidR="00D50E20">
          <w:rPr>
            <w:color w:val="000000" w:themeColor="text1"/>
          </w:rPr>
          <w:t xml:space="preserve"> </w:t>
        </w:r>
      </w:ins>
      <w:ins w:id="324" w:author="Ruijie Xu" w:date="2022-02-01T16:25:00Z">
        <w:r w:rsidR="008653B3">
          <w:rPr>
            <w:color w:val="000000" w:themeColor="text1"/>
          </w:rPr>
          <w:t>any other software or by</w:t>
        </w:r>
      </w:ins>
      <w:ins w:id="325" w:author="Ruijie Xu" w:date="2022-02-01T15:44:00Z">
        <w:r w:rsidR="006D62FE">
          <w:rPr>
            <w:color w:val="000000" w:themeColor="text1"/>
          </w:rPr>
          <w:t xml:space="preserve"> tradtional </w:t>
        </w:r>
      </w:ins>
      <w:ins w:id="326" w:author="Ruijie Xu" w:date="2022-02-01T15:48:00Z">
        <w:r w:rsidR="00D50E20">
          <w:rPr>
            <w:color w:val="000000" w:themeColor="text1"/>
          </w:rPr>
          <w:t>techniques</w:t>
        </w:r>
      </w:ins>
      <w:ins w:id="327" w:author="Ruijie Xu" w:date="2022-02-01T15:46:00Z">
        <w:r w:rsidR="00D50E20">
          <w:rPr>
            <w:color w:val="000000" w:themeColor="text1"/>
          </w:rPr>
          <w:t xml:space="preserve">. </w:t>
        </w:r>
      </w:ins>
      <w:del w:id="328" w:author="Ruijie Xu" w:date="2022-02-01T15:42:00Z">
        <w:r w:rsidR="00AE4F6D" w:rsidRPr="003A137D" w:rsidDel="006D62FE">
          <w:rPr>
            <w:color w:val="000000" w:themeColor="text1"/>
          </w:rPr>
          <w:delText xml:space="preserve"> </w:delText>
        </w:r>
      </w:del>
      <w:del w:id="329" w:author="Ruijie Xu" w:date="2022-02-01T15:48:00Z">
        <w:r w:rsidR="00285DB6" w:rsidRPr="003A137D" w:rsidDel="00D50E20">
          <w:rPr>
            <w:color w:val="000000" w:themeColor="text1"/>
          </w:rPr>
          <w:delText>discrepant results</w:delText>
        </w:r>
        <w:r w:rsidR="00AE4F6D" w:rsidRPr="003A137D" w:rsidDel="00D50E20">
          <w:rPr>
            <w:color w:val="000000" w:themeColor="text1"/>
          </w:rPr>
          <w:delText xml:space="preserve"> for the presence of </w:delText>
        </w:r>
        <w:r w:rsidR="00AE4F6D" w:rsidRPr="003A137D" w:rsidDel="00D50E20">
          <w:rPr>
            <w:i/>
            <w:color w:val="000000" w:themeColor="text1"/>
          </w:rPr>
          <w:delText>Leptospira</w:delText>
        </w:r>
        <w:r w:rsidR="00AE4F6D" w:rsidRPr="003A137D" w:rsidDel="00D50E20">
          <w:rPr>
            <w:color w:val="000000" w:themeColor="text1"/>
          </w:rPr>
          <w:delText xml:space="preserve"> and </w:delText>
        </w:r>
        <w:r w:rsidR="00443703" w:rsidRPr="003A137D" w:rsidDel="00D50E20">
          <w:rPr>
            <w:color w:val="000000" w:themeColor="text1"/>
          </w:rPr>
          <w:delText xml:space="preserve">that their microbial </w:delText>
        </w:r>
        <w:r w:rsidR="00AE4F6D" w:rsidRPr="003A137D" w:rsidDel="00D50E20">
          <w:rPr>
            <w:color w:val="000000" w:themeColor="text1"/>
          </w:rPr>
          <w:delText xml:space="preserve">profiling </w:delText>
        </w:r>
        <w:r w:rsidR="00443703" w:rsidRPr="003A137D" w:rsidDel="00D50E20">
          <w:rPr>
            <w:color w:val="000000" w:themeColor="text1"/>
          </w:rPr>
          <w:delText>is</w:delText>
        </w:r>
        <w:r w:rsidR="00AE4F6D" w:rsidRPr="003A137D" w:rsidDel="00D50E20">
          <w:rPr>
            <w:color w:val="000000" w:themeColor="text1"/>
          </w:rPr>
          <w:delText xml:space="preserve"> found </w:delText>
        </w:r>
        <w:r w:rsidR="00443703" w:rsidRPr="003A137D" w:rsidDel="00D50E20">
          <w:rPr>
            <w:color w:val="000000" w:themeColor="text1"/>
          </w:rPr>
          <w:delText xml:space="preserve">to be </w:delText>
        </w:r>
        <w:r w:rsidR="00AE4F6D" w:rsidRPr="003A137D" w:rsidDel="00D50E20">
          <w:rPr>
            <w:color w:val="000000" w:themeColor="text1"/>
          </w:rPr>
          <w:delText xml:space="preserve">less sensitive </w:delText>
        </w:r>
        <w:r w:rsidR="00443703" w:rsidRPr="003A137D" w:rsidDel="00D50E20">
          <w:rPr>
            <w:color w:val="000000" w:themeColor="text1"/>
          </w:rPr>
          <w:delText>for</w:delText>
        </w:r>
        <w:r w:rsidR="00AE4F6D" w:rsidRPr="003A137D" w:rsidDel="00D50E20">
          <w:rPr>
            <w:color w:val="000000" w:themeColor="text1"/>
          </w:rPr>
          <w:delText xml:space="preserve"> pathogen </w:delText>
        </w:r>
        <w:r w:rsidR="00285DB6" w:rsidRPr="003A137D" w:rsidDel="00D50E20">
          <w:rPr>
            <w:color w:val="000000" w:themeColor="text1"/>
          </w:rPr>
          <w:delText>detection</w:delText>
        </w:r>
        <w:r w:rsidR="00AE4F6D" w:rsidRPr="003A137D" w:rsidDel="00D50E20">
          <w:rPr>
            <w:color w:val="000000" w:themeColor="text1"/>
          </w:rPr>
          <w:delText xml:space="preserve"> </w:delText>
        </w:r>
        <w:r w:rsidR="00443703" w:rsidRPr="003A137D" w:rsidDel="00D50E20">
          <w:rPr>
            <w:color w:val="000000" w:themeColor="text1"/>
          </w:rPr>
          <w:delText>than</w:delText>
        </w:r>
        <w:r w:rsidR="00285DB6" w:rsidRPr="003A137D" w:rsidDel="00D50E20">
          <w:rPr>
            <w:color w:val="000000" w:themeColor="text1"/>
          </w:rPr>
          <w:delText xml:space="preserve"> </w:delText>
        </w:r>
        <w:r w:rsidR="00AE4F6D" w:rsidRPr="003A137D" w:rsidDel="00D50E20">
          <w:rPr>
            <w:color w:val="000000" w:themeColor="text1"/>
          </w:rPr>
          <w:delText>traditional laboratory techniques.</w:delText>
        </w:r>
        <w:r w:rsidR="005320C9" w:rsidRPr="003A137D" w:rsidDel="00D50E20">
          <w:rPr>
            <w:color w:val="000000" w:themeColor="text1"/>
          </w:rPr>
          <w:delText xml:space="preserve"> </w:delText>
        </w:r>
      </w:del>
      <w:r w:rsidR="005320C9" w:rsidRPr="003A137D">
        <w:rPr>
          <w:color w:val="000000" w:themeColor="text1"/>
        </w:rPr>
        <w:t>This study</w:t>
      </w:r>
      <w:r w:rsidR="00255E5F" w:rsidRPr="003A137D">
        <w:rPr>
          <w:color w:val="000000" w:themeColor="text1"/>
        </w:rPr>
        <w:t xml:space="preserve"> presents the biases introduced by metagenomic profiling software for microbial community characterization a</w:t>
      </w:r>
      <w:r w:rsidR="00366132" w:rsidRPr="003A137D">
        <w:rPr>
          <w:color w:val="000000" w:themeColor="text1"/>
        </w:rPr>
        <w:t>nd the</w:t>
      </w:r>
      <w:r w:rsidR="00255E5F" w:rsidRPr="003A137D">
        <w:rPr>
          <w:color w:val="000000" w:themeColor="text1"/>
        </w:rPr>
        <w:t xml:space="preserve"> limit of using shotgun metagenomics as the tool for pathogen </w:t>
      </w:r>
      <w:r w:rsidR="00366132" w:rsidRPr="003A137D">
        <w:rPr>
          <w:color w:val="000000" w:themeColor="text1"/>
        </w:rPr>
        <w:t>detection</w:t>
      </w:r>
      <w:r w:rsidR="00255E5F" w:rsidRPr="003A137D">
        <w:rPr>
          <w:color w:val="000000" w:themeColor="text1"/>
        </w:rPr>
        <w:t>.</w:t>
      </w:r>
    </w:p>
    <w:p w14:paraId="51CBA20F" w14:textId="77777777" w:rsidR="005912FB" w:rsidRPr="003A137D" w:rsidRDefault="005912FB" w:rsidP="005912FB">
      <w:pPr>
        <w:spacing w:line="480" w:lineRule="auto"/>
        <w:rPr>
          <w:b/>
          <w:bCs/>
          <w:color w:val="000000" w:themeColor="text1"/>
        </w:rPr>
      </w:pPr>
    </w:p>
    <w:p w14:paraId="2414B69A" w14:textId="77BE1229" w:rsidR="00C919B3" w:rsidRPr="003A137D" w:rsidRDefault="00BE5190" w:rsidP="005912FB">
      <w:pPr>
        <w:spacing w:line="480" w:lineRule="auto"/>
        <w:rPr>
          <w:b/>
          <w:bCs/>
          <w:color w:val="000000" w:themeColor="text1"/>
        </w:rPr>
      </w:pPr>
      <w:r w:rsidRPr="003A137D">
        <w:rPr>
          <w:b/>
          <w:bCs/>
          <w:color w:val="000000" w:themeColor="text1"/>
        </w:rPr>
        <w:t xml:space="preserve">Materials and </w:t>
      </w:r>
      <w:r w:rsidR="00C919B3" w:rsidRPr="003A137D">
        <w:rPr>
          <w:b/>
          <w:bCs/>
          <w:color w:val="000000" w:themeColor="text1"/>
        </w:rPr>
        <w:t>Methods</w:t>
      </w:r>
    </w:p>
    <w:p w14:paraId="32D332C2" w14:textId="5946F913" w:rsidR="00C0014F" w:rsidRPr="003A137D" w:rsidRDefault="00C0014F" w:rsidP="0046408A">
      <w:pPr>
        <w:spacing w:line="480" w:lineRule="auto"/>
        <w:ind w:right="480"/>
        <w:rPr>
          <w:color w:val="000000" w:themeColor="text1"/>
        </w:rPr>
      </w:pPr>
      <w:r w:rsidRPr="003A137D">
        <w:rPr>
          <w:b/>
          <w:bCs/>
          <w:color w:val="000000" w:themeColor="text1"/>
        </w:rPr>
        <w:t xml:space="preserve">Samples. </w:t>
      </w:r>
      <w:r w:rsidRPr="003A137D">
        <w:rPr>
          <w:color w:val="000000" w:themeColor="text1"/>
        </w:rPr>
        <w:t xml:space="preserve">Tissue samples from </w:t>
      </w:r>
      <w:r w:rsidR="00366132" w:rsidRPr="003A137D">
        <w:rPr>
          <w:color w:val="000000" w:themeColor="text1"/>
        </w:rPr>
        <w:t xml:space="preserve">the </w:t>
      </w:r>
      <w:r w:rsidRPr="003A137D">
        <w:rPr>
          <w:color w:val="000000" w:themeColor="text1"/>
        </w:rPr>
        <w:t xml:space="preserve">kidney (K), spleen (S), and lung (L) were obtained from four rats from two different species, </w:t>
      </w:r>
      <w:r w:rsidRPr="003A137D">
        <w:rPr>
          <w:i/>
          <w:iCs/>
          <w:color w:val="000000" w:themeColor="text1"/>
        </w:rPr>
        <w:t>Rattus rattus</w:t>
      </w:r>
      <w:r w:rsidRPr="003A137D">
        <w:rPr>
          <w:color w:val="000000" w:themeColor="text1"/>
        </w:rPr>
        <w:t xml:space="preserve"> (R28) and </w:t>
      </w:r>
      <w:r w:rsidRPr="003A137D">
        <w:rPr>
          <w:i/>
          <w:iCs/>
          <w:color w:val="000000" w:themeColor="text1"/>
        </w:rPr>
        <w:t xml:space="preserve">Rattus </w:t>
      </w:r>
      <w:bookmarkStart w:id="330" w:name="OLE_LINK22"/>
      <w:bookmarkStart w:id="331" w:name="OLE_LINK23"/>
      <w:r w:rsidRPr="003A137D">
        <w:rPr>
          <w:i/>
          <w:iCs/>
          <w:color w:val="000000" w:themeColor="text1"/>
        </w:rPr>
        <w:t>norvegicus</w:t>
      </w:r>
      <w:bookmarkEnd w:id="330"/>
      <w:bookmarkEnd w:id="331"/>
      <w:r w:rsidRPr="003A137D">
        <w:rPr>
          <w:color w:val="000000" w:themeColor="text1"/>
        </w:rPr>
        <w:t xml:space="preserve"> (R22, R26, and R27). </w:t>
      </w:r>
      <w:bookmarkStart w:id="332" w:name="OLE_LINK27"/>
      <w:bookmarkStart w:id="333" w:name="OLE_LINK32"/>
      <w:r w:rsidRPr="003A137D">
        <w:rPr>
          <w:color w:val="000000" w:themeColor="text1"/>
        </w:rPr>
        <w:t>Rats were captured from the island of Saint Kitts (longitude 17.3434</w:t>
      </w:r>
      <w:r w:rsidRPr="003A137D">
        <w:rPr>
          <w:color w:val="000000" w:themeColor="text1"/>
        </w:rPr>
        <w:sym w:font="Symbol" w:char="F0B0"/>
      </w:r>
      <w:r w:rsidRPr="003A137D">
        <w:rPr>
          <w:color w:val="000000" w:themeColor="text1"/>
        </w:rPr>
        <w:t xml:space="preserve"> N and latitude – 62.7559</w:t>
      </w:r>
      <w:r w:rsidRPr="003A137D">
        <w:rPr>
          <w:color w:val="000000" w:themeColor="text1"/>
        </w:rPr>
        <w:sym w:font="Symbol" w:char="F0B0"/>
      </w:r>
      <w:r w:rsidRPr="003A137D">
        <w:rPr>
          <w:color w:val="000000" w:themeColor="text1"/>
        </w:rPr>
        <w:t xml:space="preserve">W) following protocols approved by the Ross University School of Veterinary Medicine (RUSVM) IACUC (approval # 17-01-04). </w:t>
      </w:r>
      <w:bookmarkEnd w:id="332"/>
      <w:bookmarkEnd w:id="333"/>
      <w:r w:rsidRPr="003A137D">
        <w:rPr>
          <w:color w:val="000000" w:themeColor="text1"/>
        </w:rPr>
        <w:t xml:space="preserve">DNA was extracted from samples using DNeasy Blood and Tissue Kits (QIAGEN Scientific Inc., MD, USA), following the </w:t>
      </w:r>
      <w:r w:rsidR="00242EFF" w:rsidRPr="003A137D">
        <w:rPr>
          <w:color w:val="000000" w:themeColor="text1"/>
        </w:rPr>
        <w:t xml:space="preserve">manufacturer's </w:t>
      </w:r>
      <w:r w:rsidRPr="003A137D">
        <w:rPr>
          <w:color w:val="000000" w:themeColor="text1"/>
        </w:rPr>
        <w:t>protocol.</w:t>
      </w:r>
    </w:p>
    <w:p w14:paraId="6B4F0801" w14:textId="77777777" w:rsidR="00C0014F" w:rsidRPr="003A137D" w:rsidRDefault="00C0014F" w:rsidP="0046408A">
      <w:pPr>
        <w:spacing w:line="480" w:lineRule="auto"/>
        <w:ind w:right="480"/>
        <w:rPr>
          <w:color w:val="000000" w:themeColor="text1"/>
        </w:rPr>
      </w:pPr>
    </w:p>
    <w:p w14:paraId="51F2EBCC" w14:textId="04B32B90" w:rsidR="00C0014F" w:rsidRPr="003A137D" w:rsidRDefault="00C0014F" w:rsidP="0046408A">
      <w:pPr>
        <w:spacing w:line="480" w:lineRule="auto"/>
        <w:rPr>
          <w:color w:val="000000" w:themeColor="text1"/>
        </w:rPr>
      </w:pPr>
      <w:r w:rsidRPr="003A137D">
        <w:rPr>
          <w:b/>
          <w:bCs/>
          <w:color w:val="000000" w:themeColor="text1"/>
        </w:rPr>
        <w:t xml:space="preserve">Metagenomic shotgun sequencing. </w:t>
      </w:r>
      <w:r w:rsidRPr="003A137D">
        <w:rPr>
          <w:color w:val="000000" w:themeColor="text1"/>
        </w:rPr>
        <w:t xml:space="preserve">DNA sample quality </w:t>
      </w:r>
      <w:bookmarkStart w:id="334" w:name="OLE_LINK20"/>
      <w:bookmarkStart w:id="335" w:name="OLE_LINK21"/>
      <w:r w:rsidRPr="003A137D">
        <w:rPr>
          <w:color w:val="000000" w:themeColor="text1"/>
        </w:rPr>
        <w:t>was assessed via</w:t>
      </w:r>
      <w:bookmarkEnd w:id="334"/>
      <w:bookmarkEnd w:id="335"/>
      <w:r w:rsidRPr="003A137D">
        <w:rPr>
          <w:color w:val="000000" w:themeColor="text1"/>
        </w:rPr>
        <w:t xml:space="preserve"> analysis of the DNA purity and integrity with the agarose gel. DNA purity (OD260/OD280)</w:t>
      </w:r>
      <w:r w:rsidR="00D000B2" w:rsidRPr="003A137D">
        <w:rPr>
          <w:color w:val="000000" w:themeColor="text1"/>
        </w:rPr>
        <w:t xml:space="preserve"> and concentration </w:t>
      </w:r>
      <w:r w:rsidR="00366132" w:rsidRPr="003A137D">
        <w:rPr>
          <w:color w:val="000000" w:themeColor="text1"/>
        </w:rPr>
        <w:t xml:space="preserve">were </w:t>
      </w:r>
      <w:r w:rsidRPr="003A137D">
        <w:rPr>
          <w:color w:val="000000" w:themeColor="text1"/>
        </w:rPr>
        <w:t xml:space="preserve">measured using the Nanodrop and Qubit 2.0. The library for metagenomic sequences was constructed with 1 </w:t>
      </w:r>
      <w:r w:rsidRPr="003A137D">
        <w:rPr>
          <w:color w:val="000000" w:themeColor="text1"/>
        </w:rPr>
        <w:sym w:font="Symbol" w:char="F06D"/>
      </w:r>
      <w:r w:rsidRPr="003A137D">
        <w:rPr>
          <w:color w:val="000000" w:themeColor="text1"/>
        </w:rPr>
        <w:t>g DNA per sample. Sequencing libraries were generated using NEBNext</w:t>
      </w:r>
      <w:r w:rsidRPr="003A137D">
        <w:rPr>
          <w:color w:val="000000" w:themeColor="text1"/>
        </w:rPr>
        <w:sym w:font="Symbol" w:char="F0E2"/>
      </w:r>
      <w:r w:rsidRPr="003A137D">
        <w:rPr>
          <w:color w:val="000000" w:themeColor="text1"/>
        </w:rPr>
        <w:t xml:space="preserve"> Ultra</w:t>
      </w:r>
      <w:r w:rsidRPr="003A137D">
        <w:rPr>
          <w:color w:val="000000" w:themeColor="text1"/>
        </w:rPr>
        <w:sym w:font="Symbol" w:char="F0D4"/>
      </w:r>
      <w:r w:rsidRPr="003A137D">
        <w:rPr>
          <w:color w:val="000000" w:themeColor="text1"/>
        </w:rPr>
        <w:t xml:space="preserve"> DNA Library Prep Kit for Illumina following </w:t>
      </w:r>
      <w:r w:rsidR="00242EFF" w:rsidRPr="003A137D">
        <w:rPr>
          <w:color w:val="000000" w:themeColor="text1"/>
        </w:rPr>
        <w:lastRenderedPageBreak/>
        <w:t xml:space="preserve">manufacturer's </w:t>
      </w:r>
      <w:r w:rsidRPr="003A137D">
        <w:rPr>
          <w:color w:val="000000" w:themeColor="text1"/>
        </w:rPr>
        <w:t xml:space="preserve">instructions. The DNA sample was fragmented (350 bp), end-polished, A-tailed, ligated with Illumina sequencing adaptor and amplified with the PCR technique. The PCR products were then purified for sequencing. Before sequencing, samples were clustered on a cBot Cluster Generation System, then sequenced on an Illumina HiSeq platform for </w:t>
      </w:r>
      <w:r w:rsidR="00366132" w:rsidRPr="003A137D">
        <w:rPr>
          <w:color w:val="000000" w:themeColor="text1"/>
        </w:rPr>
        <w:t>paired-</w:t>
      </w:r>
      <w:r w:rsidRPr="003A137D">
        <w:rPr>
          <w:color w:val="000000" w:themeColor="text1"/>
        </w:rPr>
        <w:t xml:space="preserve">end reads.  </w:t>
      </w:r>
    </w:p>
    <w:p w14:paraId="6F4CDE6D" w14:textId="77777777" w:rsidR="00C0014F" w:rsidRPr="003A137D" w:rsidRDefault="00C0014F" w:rsidP="0046408A">
      <w:pPr>
        <w:spacing w:line="480" w:lineRule="auto"/>
        <w:rPr>
          <w:b/>
          <w:bCs/>
          <w:color w:val="000000" w:themeColor="text1"/>
        </w:rPr>
      </w:pPr>
    </w:p>
    <w:p w14:paraId="72FDFC52" w14:textId="57B2812B" w:rsidR="00C0014F" w:rsidRPr="003A137D" w:rsidRDefault="00C0014F" w:rsidP="0046408A">
      <w:pPr>
        <w:spacing w:line="480" w:lineRule="auto"/>
        <w:rPr>
          <w:rFonts w:eastAsia="SimSun"/>
          <w:color w:val="000000" w:themeColor="text1"/>
        </w:rPr>
      </w:pPr>
      <w:r w:rsidRPr="003A137D">
        <w:rPr>
          <w:b/>
          <w:bCs/>
          <w:color w:val="000000" w:themeColor="text1"/>
        </w:rPr>
        <w:t>Data pre-processing</w:t>
      </w:r>
      <w:r w:rsidRPr="003A137D">
        <w:rPr>
          <w:rFonts w:eastAsia="SimSun"/>
          <w:color w:val="000000" w:themeColor="text1"/>
        </w:rPr>
        <w:t>. Sequencing adapters, low-quality reads, and host DNA reads within the metagenomic samples were removed using the software KneadData</w:t>
      </w:r>
      <w:r w:rsidR="00ED6AC3" w:rsidRPr="003A137D">
        <w:rPr>
          <w:rFonts w:eastAsia="SimSun"/>
          <w:color w:val="000000" w:themeColor="text1"/>
        </w:rPr>
        <w:t xml:space="preserve"> </w:t>
      </w:r>
      <w:r w:rsidR="00FE4009" w:rsidRPr="003A137D">
        <w:rPr>
          <w:rFonts w:eastAsia="SimSun"/>
          <w:color w:val="000000" w:themeColor="text1"/>
        </w:rPr>
        <w:fldChar w:fldCharType="begin"/>
      </w:r>
      <w:r w:rsidR="00506F24" w:rsidRPr="003A137D">
        <w:rPr>
          <w:rFonts w:eastAsia="SimSun"/>
          <w:color w:val="000000" w:themeColor="text1"/>
        </w:rPr>
        <w:instrText xml:space="preserve"> ADDIN ZOTERO_ITEM CSL_CITATION {"citationID":"PAf51IpZ","properties":{"formattedCitation":"(The Huttenhower Lab, no date)","plainCitation":"(The Huttenhower Lab, no date)","noteIndex":0},"citationItems":[{"id":"y7Rngnif/xh9TW3rY","uris":["http://zotero.org/users/local/YOB362yk/items/DKE942I7"],"uri":["http://zotero.org/users/local/YOB362yk/items/DKE942I7"],"itemData":{"id":1704,"type":"webpage","language":"en-US","title":"KneadData","URL":"https://huttenhower.sph.harvard.edu/kneaddata/","author":[{"literal":"The Huttenhower Lab"}],"accessed":{"date-parts":[["2021",3,25]]}}}],"schema":"https://github.com/citation-style-language/schema/raw/master/csl-citation.json"} </w:instrText>
      </w:r>
      <w:r w:rsidR="00FE4009" w:rsidRPr="003A137D">
        <w:rPr>
          <w:rFonts w:eastAsia="SimSun"/>
          <w:color w:val="000000" w:themeColor="text1"/>
        </w:rPr>
        <w:fldChar w:fldCharType="separate"/>
      </w:r>
      <w:r w:rsidR="00350DBF" w:rsidRPr="003A137D">
        <w:rPr>
          <w:color w:val="000000"/>
        </w:rPr>
        <w:t>(The Huttenhower Lab, no date)</w:t>
      </w:r>
      <w:r w:rsidR="00FE4009" w:rsidRPr="003A137D">
        <w:rPr>
          <w:rFonts w:eastAsia="SimSun"/>
          <w:color w:val="000000" w:themeColor="text1"/>
        </w:rPr>
        <w:fldChar w:fldCharType="end"/>
      </w:r>
      <w:r w:rsidR="00FE4009" w:rsidRPr="003A137D">
        <w:rPr>
          <w:rFonts w:eastAsia="SimSun"/>
          <w:color w:val="000000" w:themeColor="text1"/>
        </w:rPr>
        <w:t xml:space="preserve"> </w:t>
      </w:r>
      <w:r w:rsidRPr="003A137D">
        <w:rPr>
          <w:rFonts w:eastAsia="SimSun"/>
          <w:color w:val="000000" w:themeColor="text1"/>
        </w:rPr>
        <w:t xml:space="preserve">with the default Trimmomatic </w:t>
      </w:r>
      <w:r w:rsidRPr="003A137D">
        <w:rPr>
          <w:rFonts w:eastAsia="SimSun"/>
          <w:color w:val="000000" w:themeColor="text1"/>
        </w:rPr>
        <w:fldChar w:fldCharType="begin"/>
      </w:r>
      <w:r w:rsidR="00506F24" w:rsidRPr="003A137D">
        <w:rPr>
          <w:rFonts w:eastAsia="SimSun"/>
          <w:color w:val="000000" w:themeColor="text1"/>
        </w:rPr>
        <w:instrText xml:space="preserve"> ADDIN ZOTERO_ITEM CSL_CITATION {"citationID":"iAQwc7TT","properties":{"formattedCitation":"(Bolger, Lohse and Usadel, 2014)","plainCitation":"(Bolger, Lohse and Usadel, 2014)","noteIndex":0},"citationItems":[{"id":"y7Rngnif/IEnYsoXN","uris":["http://zotero.org/users/local/YOB362yk/items/8WT23NSK"],"uri":["http://zotero.org/users/local/YOB362yk/items/8WT23NSK"],"itemData":{"id":656,"type":"article-journal","abstract":"Motivation: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2014.","container-title":"Bioinformatics","DOI":"10.1093/bioinformatics/btu170","ISSN":"14602059","issue":"15","note":"Citation Key: Bolger2014","title":"Trimmomatic: A flexible trimmer for Illumina sequence data","volume":"30","author":[{"family":"Bolger","given":"Anthony M."},{"family":"Lohse","given":"Marc"},{"family":"Usadel","given":"Bjoern"}],"issued":{"date-parts":[["2014"]]}}}],"schema":"https://github.com/citation-style-language/schema/raw/master/csl-citation.json"} </w:instrText>
      </w:r>
      <w:r w:rsidRPr="003A137D">
        <w:rPr>
          <w:rFonts w:eastAsia="SimSun"/>
          <w:color w:val="000000" w:themeColor="text1"/>
        </w:rPr>
        <w:fldChar w:fldCharType="separate"/>
      </w:r>
      <w:r w:rsidR="00350DBF" w:rsidRPr="003A137D">
        <w:rPr>
          <w:color w:val="000000"/>
        </w:rPr>
        <w:t>(Bolger, Lohse and Usadel, 2014)</w:t>
      </w:r>
      <w:r w:rsidRPr="003A137D">
        <w:rPr>
          <w:rFonts w:eastAsia="SimSun"/>
          <w:color w:val="000000" w:themeColor="text1"/>
        </w:rPr>
        <w:fldChar w:fldCharType="end"/>
      </w:r>
      <w:r w:rsidRPr="003A137D">
        <w:rPr>
          <w:rFonts w:eastAsia="SimSun"/>
          <w:color w:val="000000" w:themeColor="text1"/>
        </w:rPr>
        <w:t xml:space="preserve"> (version 0.33) settings (SLIDINGWINDOW:4:20 MINLEN:50) and the </w:t>
      </w:r>
      <w:r w:rsidR="00242EFF" w:rsidRPr="003A137D">
        <w:rPr>
          <w:rFonts w:eastAsia="SimSun"/>
          <w:color w:val="000000" w:themeColor="text1"/>
        </w:rPr>
        <w:t>"—</w:t>
      </w:r>
      <w:r w:rsidRPr="003A137D">
        <w:rPr>
          <w:rFonts w:eastAsia="SimSun"/>
          <w:color w:val="000000" w:themeColor="text1"/>
        </w:rPr>
        <w:t>very-sensitive</w:t>
      </w:r>
      <w:r w:rsidR="00242EFF" w:rsidRPr="003A137D">
        <w:rPr>
          <w:rFonts w:eastAsia="SimSun"/>
          <w:color w:val="000000" w:themeColor="text1"/>
        </w:rPr>
        <w:t xml:space="preserve">" </w:t>
      </w:r>
      <w:r w:rsidRPr="003A137D">
        <w:rPr>
          <w:rFonts w:eastAsia="SimSun"/>
          <w:color w:val="000000" w:themeColor="text1"/>
        </w:rPr>
        <w:t xml:space="preserve">Bowtie </w:t>
      </w:r>
      <w:r w:rsidRPr="003A137D">
        <w:rPr>
          <w:rFonts w:eastAsia="SimSun"/>
          <w:color w:val="000000" w:themeColor="text1"/>
        </w:rPr>
        <w:fldChar w:fldCharType="begin"/>
      </w:r>
      <w:r w:rsidR="00506F24" w:rsidRPr="003A137D">
        <w:rPr>
          <w:rFonts w:eastAsia="SimSun"/>
          <w:color w:val="000000" w:themeColor="text1"/>
        </w:rPr>
        <w:instrText xml:space="preserve"> ADDIN ZOTERO_ITEM CSL_CITATION {"citationID":"12RvQ4JA","properties":{"formattedCitation":"(Langmead {\\i{}et al.}, 2019)","plainCitation":"(Langmead et al., 2019)","noteIndex":0},"citationItems":[{"id":"y7Rngnif/UPw9u7fZ","uris":["http://zotero.org/users/local/YOB362yk/items/8C3TFRJJ"],"uri":["http://zotero.org/users/local/YOB362yk/items/8C3TFRJJ"],"itemData":{"id":1295,"type":"article-journal","abstract":"General-purpose processors can now contain many dozens of processor cores and support hundreds of simultaneous threads of execution. To make best use of these threads, genomics software must contend with new and subtle computer architecture issues. We discuss some of these and propose methods for improving thread scaling in tools that analyze each read independently, such as read aligners.We implement these methods in new versions of Bowtie, Bowtie 2 and HISAT. We greatly improve thread scaling in many scenarios, including on the recent Intel Xeon Phi architecture. We also highlight how bottlenecks are exacerbated by variable-record-length file formats like FASTQ and suggest changes that enable superior scaling.Experiments for this study: https://github.com/BenLangmead/bowtie-scaling.http://bowtie-bio.sourceforge.net.http://bowtie-bio.sourceforge.net/bowtie2.http://www.ccb.jhu.edu/software/hisatSupplementary data are available at Bioinformatics online.","container-title":"Bioinformatics","DOI":"10.1093/bioinformatics/bty648","ISSN":"1367-4803","issue":"3","journalAbbreviation":"Bioinformatics","page":"421-432","source":"Silverchair","title":"Scaling read aligners to hundreds of threads on general-purpose processors","volume":"35","author":[{"family":"Langmead","given":"Ben"},{"family":"Wilks","given":"Christopher"},{"family":"Antonescu","given":"Valentin"},{"family":"Charles","given":"Rone"}],"issued":{"date-parts":[["2019",2,1]]}}}],"schema":"https://github.com/citation-style-language/schema/raw/master/csl-citation.json"} </w:instrText>
      </w:r>
      <w:r w:rsidRPr="003A137D">
        <w:rPr>
          <w:rFonts w:eastAsia="SimSun"/>
          <w:color w:val="000000" w:themeColor="text1"/>
        </w:rPr>
        <w:fldChar w:fldCharType="separate"/>
      </w:r>
      <w:r w:rsidR="00350DBF" w:rsidRPr="003A137D">
        <w:rPr>
          <w:color w:val="000000"/>
        </w:rPr>
        <w:t xml:space="preserve">(Langmead </w:t>
      </w:r>
      <w:r w:rsidR="00350DBF" w:rsidRPr="003A137D">
        <w:rPr>
          <w:i/>
          <w:iCs/>
          <w:color w:val="000000"/>
        </w:rPr>
        <w:t>et al.</w:t>
      </w:r>
      <w:r w:rsidR="00350DBF" w:rsidRPr="003A137D">
        <w:rPr>
          <w:color w:val="000000"/>
        </w:rPr>
        <w:t>, 2019)</w:t>
      </w:r>
      <w:r w:rsidRPr="003A137D">
        <w:rPr>
          <w:rFonts w:eastAsia="SimSun"/>
          <w:color w:val="000000" w:themeColor="text1"/>
        </w:rPr>
        <w:fldChar w:fldCharType="end"/>
      </w:r>
      <w:r w:rsidRPr="003A137D">
        <w:rPr>
          <w:rFonts w:eastAsia="SimSun"/>
          <w:color w:val="000000" w:themeColor="text1"/>
        </w:rPr>
        <w:t xml:space="preserve"> (version 2.3) option. The </w:t>
      </w:r>
      <w:r w:rsidR="00242EFF" w:rsidRPr="003A137D">
        <w:rPr>
          <w:rFonts w:eastAsia="SimSun"/>
          <w:color w:val="000000" w:themeColor="text1"/>
        </w:rPr>
        <w:t xml:space="preserve">hosts' </w:t>
      </w:r>
      <w:r w:rsidRPr="003A137D">
        <w:rPr>
          <w:rFonts w:eastAsia="SimSun"/>
          <w:color w:val="000000" w:themeColor="text1"/>
        </w:rPr>
        <w:t xml:space="preserve">reference sequences, which were used to separate host reads from the microbial reads, were downloaded from the </w:t>
      </w:r>
      <w:r w:rsidR="00242EFF" w:rsidRPr="003A137D">
        <w:rPr>
          <w:rFonts w:eastAsia="SimSun"/>
          <w:color w:val="000000" w:themeColor="text1"/>
        </w:rPr>
        <w:t xml:space="preserve">NCBI's </w:t>
      </w:r>
      <w:r w:rsidRPr="003A137D">
        <w:rPr>
          <w:rFonts w:eastAsia="SimSun"/>
          <w:color w:val="000000" w:themeColor="text1"/>
        </w:rPr>
        <w:t xml:space="preserve">RefSeq </w:t>
      </w:r>
      <w:r w:rsidR="00FE5C5D" w:rsidRPr="003A137D">
        <w:rPr>
          <w:rFonts w:eastAsia="SimSun"/>
          <w:color w:val="000000" w:themeColor="text1"/>
        </w:rPr>
        <w:t>DB</w:t>
      </w:r>
      <w:r w:rsidRPr="003A137D">
        <w:rPr>
          <w:rFonts w:eastAsia="SimSun"/>
          <w:color w:val="000000" w:themeColor="text1"/>
        </w:rPr>
        <w:t xml:space="preserve"> (</w:t>
      </w:r>
      <w:r w:rsidR="00C6797F" w:rsidRPr="003A137D">
        <w:rPr>
          <w:rFonts w:eastAsia="SimSun"/>
          <w:color w:val="000000" w:themeColor="text1"/>
        </w:rPr>
        <w:t xml:space="preserve">Human: GCA_000001405.28_GRCh38.p13; </w:t>
      </w:r>
      <w:bookmarkStart w:id="336" w:name="OLE_LINK217"/>
      <w:bookmarkStart w:id="337" w:name="OLE_LINK218"/>
      <w:r w:rsidRPr="003A137D">
        <w:rPr>
          <w:rFonts w:eastAsia="SimSun"/>
          <w:i/>
          <w:iCs/>
          <w:color w:val="000000" w:themeColor="text1"/>
        </w:rPr>
        <w:t>R. norvegicus</w:t>
      </w:r>
      <w:r w:rsidRPr="003A137D">
        <w:rPr>
          <w:rFonts w:eastAsia="SimSun"/>
          <w:color w:val="000000" w:themeColor="text1"/>
        </w:rPr>
        <w:t xml:space="preserve">: </w:t>
      </w:r>
      <w:r w:rsidR="00702E39" w:rsidRPr="003A137D">
        <w:rPr>
          <w:rFonts w:eastAsia="SimSun"/>
          <w:color w:val="000000" w:themeColor="text1"/>
        </w:rPr>
        <w:t>GCF_015227675.2_mRatBN7.2</w:t>
      </w:r>
      <w:r w:rsidRPr="003A137D">
        <w:rPr>
          <w:rFonts w:eastAsia="SimSun"/>
          <w:color w:val="000000" w:themeColor="text1"/>
        </w:rPr>
        <w:t xml:space="preserve">; </w:t>
      </w:r>
      <w:r w:rsidRPr="003A137D">
        <w:rPr>
          <w:rFonts w:eastAsia="SimSun"/>
          <w:i/>
          <w:iCs/>
          <w:color w:val="000000" w:themeColor="text1"/>
        </w:rPr>
        <w:t>R. rattus</w:t>
      </w:r>
      <w:r w:rsidRPr="003A137D">
        <w:rPr>
          <w:rFonts w:eastAsia="SimSun"/>
          <w:color w:val="000000" w:themeColor="text1"/>
        </w:rPr>
        <w:t xml:space="preserve">: </w:t>
      </w:r>
      <w:r w:rsidR="00702E39" w:rsidRPr="003A137D">
        <w:rPr>
          <w:rFonts w:eastAsia="SimSun"/>
          <w:color w:val="000000" w:themeColor="text1"/>
        </w:rPr>
        <w:t>GCF_011064425.1_Rrattus_CSIRO_v1</w:t>
      </w:r>
      <w:r w:rsidRPr="003A137D">
        <w:rPr>
          <w:rFonts w:eastAsia="SimSun"/>
          <w:color w:val="000000" w:themeColor="text1"/>
        </w:rPr>
        <w:t>).</w:t>
      </w:r>
      <w:bookmarkEnd w:id="336"/>
      <w:bookmarkEnd w:id="337"/>
    </w:p>
    <w:p w14:paraId="050B3EE3" w14:textId="77777777" w:rsidR="00C0014F" w:rsidRPr="003A137D" w:rsidRDefault="00C0014F" w:rsidP="0046408A">
      <w:pPr>
        <w:spacing w:line="480" w:lineRule="auto"/>
        <w:rPr>
          <w:bCs/>
          <w:color w:val="000000" w:themeColor="text1"/>
        </w:rPr>
      </w:pPr>
      <w:r w:rsidRPr="003A137D">
        <w:rPr>
          <w:b/>
          <w:bCs/>
          <w:color w:val="000000" w:themeColor="text1"/>
        </w:rPr>
        <w:t xml:space="preserve">Metagenomic profiling. </w:t>
      </w:r>
    </w:p>
    <w:p w14:paraId="1B7833AE" w14:textId="70265630" w:rsidR="00C0014F" w:rsidDel="002C4897" w:rsidRDefault="00481FC6" w:rsidP="00271EA9">
      <w:pPr>
        <w:spacing w:line="480" w:lineRule="auto"/>
        <w:rPr>
          <w:del w:id="338" w:author="Ruijie Xu" w:date="2022-01-30T14:47:00Z"/>
          <w:bCs/>
          <w:color w:val="000000" w:themeColor="text1"/>
        </w:rPr>
      </w:pPr>
      <w:r w:rsidRPr="003A137D">
        <w:rPr>
          <w:bCs/>
          <w:color w:val="000000" w:themeColor="text1"/>
          <w:u w:val="single"/>
        </w:rPr>
        <w:t>Software</w:t>
      </w:r>
      <w:r w:rsidR="00C0014F" w:rsidRPr="003A137D">
        <w:rPr>
          <w:bCs/>
          <w:color w:val="000000" w:themeColor="text1"/>
        </w:rPr>
        <w:t xml:space="preserve">. </w:t>
      </w:r>
      <w:r w:rsidR="00FE5F66" w:rsidRPr="003A137D">
        <w:rPr>
          <w:bCs/>
          <w:color w:val="000000" w:themeColor="text1"/>
        </w:rPr>
        <w:t xml:space="preserve">Nine </w:t>
      </w:r>
      <w:del w:id="339" w:author="Ruijie Xu" w:date="2022-02-01T16:35:00Z">
        <w:r w:rsidR="00FE5F66" w:rsidRPr="003A137D" w:rsidDel="002C4897">
          <w:rPr>
            <w:bCs/>
            <w:color w:val="000000" w:themeColor="text1"/>
          </w:rPr>
          <w:delText>metagenomics profiling</w:delText>
        </w:r>
        <w:r w:rsidR="00C0014F" w:rsidRPr="003A137D" w:rsidDel="002C4897">
          <w:rPr>
            <w:bCs/>
            <w:color w:val="000000" w:themeColor="text1"/>
          </w:rPr>
          <w:delText xml:space="preserve"> </w:delText>
        </w:r>
      </w:del>
      <w:r w:rsidRPr="003A137D">
        <w:rPr>
          <w:bCs/>
          <w:color w:val="000000" w:themeColor="text1"/>
        </w:rPr>
        <w:t xml:space="preserve">software </w:t>
      </w:r>
      <w:r w:rsidR="00C0014F" w:rsidRPr="003A137D">
        <w:rPr>
          <w:bCs/>
          <w:color w:val="000000" w:themeColor="text1"/>
        </w:rPr>
        <w:t>(</w:t>
      </w:r>
      <w:del w:id="340" w:author="Ruijie Xu" w:date="2022-02-01T13:44:00Z">
        <w:r w:rsidR="00924362" w:rsidRPr="003A137D" w:rsidDel="00537B08">
          <w:rPr>
            <w:bCs/>
            <w:color w:val="000000" w:themeColor="text1"/>
          </w:rPr>
          <w:delText>B</w:delText>
        </w:r>
        <w:r w:rsidR="00FE5F66" w:rsidRPr="003A137D" w:rsidDel="00537B08">
          <w:rPr>
            <w:bCs/>
            <w:color w:val="000000" w:themeColor="text1"/>
          </w:rPr>
          <w:delText>lastn</w:delText>
        </w:r>
      </w:del>
      <w:ins w:id="341" w:author="Ruijie Xu" w:date="2022-02-01T13:44:00Z">
        <w:r w:rsidR="00537B08">
          <w:rPr>
            <w:bCs/>
            <w:color w:val="000000" w:themeColor="text1"/>
          </w:rPr>
          <w:t>BLASTN</w:t>
        </w:r>
      </w:ins>
      <w:r w:rsidR="00FE5F66" w:rsidRPr="003A137D">
        <w:rPr>
          <w:bCs/>
          <w:color w:val="000000" w:themeColor="text1"/>
        </w:rPr>
        <w:t xml:space="preserve">, </w:t>
      </w:r>
      <w:r w:rsidR="00924362" w:rsidRPr="003A137D">
        <w:rPr>
          <w:bCs/>
          <w:color w:val="000000" w:themeColor="text1"/>
        </w:rPr>
        <w:t>D</w:t>
      </w:r>
      <w:r w:rsidR="00FE5F66" w:rsidRPr="003A137D">
        <w:rPr>
          <w:bCs/>
          <w:color w:val="000000" w:themeColor="text1"/>
        </w:rPr>
        <w:t xml:space="preserve">iamond, </w:t>
      </w:r>
      <w:r w:rsidR="00924362" w:rsidRPr="003A137D">
        <w:rPr>
          <w:bCs/>
          <w:color w:val="000000" w:themeColor="text1"/>
        </w:rPr>
        <w:t>K</w:t>
      </w:r>
      <w:r w:rsidR="00FE5F66" w:rsidRPr="003A137D">
        <w:rPr>
          <w:bCs/>
          <w:color w:val="000000" w:themeColor="text1"/>
        </w:rPr>
        <w:t xml:space="preserve">raken2, </w:t>
      </w:r>
      <w:r w:rsidR="00924362" w:rsidRPr="003A137D">
        <w:rPr>
          <w:bCs/>
          <w:color w:val="000000" w:themeColor="text1"/>
        </w:rPr>
        <w:t>B</w:t>
      </w:r>
      <w:r w:rsidR="00FE5F66" w:rsidRPr="003A137D">
        <w:rPr>
          <w:bCs/>
          <w:color w:val="000000" w:themeColor="text1"/>
        </w:rPr>
        <w:t xml:space="preserve">racken, </w:t>
      </w:r>
      <w:r w:rsidR="00924362" w:rsidRPr="003A137D">
        <w:rPr>
          <w:bCs/>
          <w:color w:val="000000" w:themeColor="text1"/>
        </w:rPr>
        <w:t>C</w:t>
      </w:r>
      <w:r w:rsidR="00FE5F66" w:rsidRPr="003A137D">
        <w:rPr>
          <w:bCs/>
          <w:color w:val="000000" w:themeColor="text1"/>
        </w:rPr>
        <w:t>entrifuge, CLARK, CLARK-s, Metaphlan3, Kaiju</w:t>
      </w:r>
      <w:r w:rsidR="00C0014F" w:rsidRPr="003A137D">
        <w:rPr>
          <w:bCs/>
          <w:color w:val="000000" w:themeColor="text1"/>
        </w:rPr>
        <w:t xml:space="preserve">) were </w:t>
      </w:r>
      <w:ins w:id="342" w:author="Ruijie Xu" w:date="2022-02-01T16:36:00Z">
        <w:r w:rsidR="002C4897">
          <w:rPr>
            <w:bCs/>
            <w:color w:val="000000" w:themeColor="text1"/>
          </w:rPr>
          <w:t>chos</w:t>
        </w:r>
      </w:ins>
      <w:del w:id="343" w:author="Ruijie Xu" w:date="2022-02-01T16:36:00Z">
        <w:r w:rsidR="00C0014F" w:rsidRPr="003A137D" w:rsidDel="002C4897">
          <w:rPr>
            <w:bCs/>
            <w:color w:val="000000" w:themeColor="text1"/>
          </w:rPr>
          <w:delText>used</w:delText>
        </w:r>
      </w:del>
      <w:r w:rsidR="00C0014F" w:rsidRPr="003A137D">
        <w:rPr>
          <w:bCs/>
          <w:color w:val="000000" w:themeColor="text1"/>
        </w:rPr>
        <w:t xml:space="preserve"> to determine the tissues' metagenomic profiles</w:t>
      </w:r>
      <w:ins w:id="344" w:author="Ruijie Xu" w:date="2022-02-01T16:36:00Z">
        <w:r w:rsidR="002C4897">
          <w:rPr>
            <w:bCs/>
            <w:color w:val="000000" w:themeColor="text1"/>
          </w:rPr>
          <w:t xml:space="preserve">. Analysis for all software were performed with the default setting according </w:t>
        </w:r>
      </w:ins>
      <w:ins w:id="345" w:author="Ruijie Xu" w:date="2022-02-01T16:37:00Z">
        <w:r w:rsidR="002C4897">
          <w:rPr>
            <w:bCs/>
            <w:color w:val="000000" w:themeColor="text1"/>
          </w:rPr>
          <w:t xml:space="preserve">to the instruction manuals provided by the developers. </w:t>
        </w:r>
      </w:ins>
      <w:del w:id="346" w:author="Ruijie Xu" w:date="2022-02-01T16:35:00Z">
        <w:r w:rsidR="00C0014F" w:rsidRPr="003A137D" w:rsidDel="002C4897">
          <w:rPr>
            <w:bCs/>
            <w:color w:val="000000" w:themeColor="text1"/>
          </w:rPr>
          <w:delText>.</w:delText>
        </w:r>
        <w:r w:rsidR="00C0014F" w:rsidRPr="003A137D" w:rsidDel="002C4897">
          <w:rPr>
            <w:color w:val="000000" w:themeColor="text1"/>
          </w:rPr>
          <w:delText xml:space="preserve">  K</w:delText>
        </w:r>
        <w:r w:rsidR="00ED6AC3" w:rsidRPr="003A137D" w:rsidDel="002C4897">
          <w:rPr>
            <w:color w:val="000000" w:themeColor="text1"/>
          </w:rPr>
          <w:delText>raken</w:delText>
        </w:r>
        <w:r w:rsidR="00C0014F" w:rsidRPr="003A137D" w:rsidDel="002C4897">
          <w:rPr>
            <w:color w:val="000000" w:themeColor="text1"/>
          </w:rPr>
          <w:delText xml:space="preserve">2 </w:delText>
        </w:r>
        <w:r w:rsidR="00C0014F" w:rsidRPr="003A137D" w:rsidDel="002C4897">
          <w:rPr>
            <w:color w:val="000000" w:themeColor="text1"/>
          </w:rPr>
          <w:fldChar w:fldCharType="begin"/>
        </w:r>
        <w:r w:rsidR="00506F24" w:rsidRPr="003A137D" w:rsidDel="002C4897">
          <w:rPr>
            <w:color w:val="000000" w:themeColor="text1"/>
          </w:rPr>
          <w:delInstrText xml:space="preserve"> ADDIN ZOTERO_ITEM CSL_CITATION {"citationID":"o6fsbAza","properties":{"formattedCitation":"(Wood, Lu and Langmead, 2019, p. 2)","plainCitation":"(Wood, Lu and Langmead, 2019, p. 2)","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Biology","id":"VYzrELcx/TuaPAKur","issued":{"date-parts":[["2019"]]},"title":"Improved metagenomic analysis with Kraken 2","type":"article-journal"},"locator":"2"}],"schema":"https://github.com/citation-style-language/schema/raw/master/csl-citation.json"} </w:delInstrText>
        </w:r>
        <w:r w:rsidR="00C0014F" w:rsidRPr="003A137D" w:rsidDel="002C4897">
          <w:rPr>
            <w:color w:val="000000" w:themeColor="text1"/>
          </w:rPr>
          <w:fldChar w:fldCharType="separate"/>
        </w:r>
        <w:r w:rsidR="00350DBF" w:rsidRPr="003A137D" w:rsidDel="002C4897">
          <w:rPr>
            <w:color w:val="000000"/>
          </w:rPr>
          <w:delText>(Wood, Lu and Langmead, 2019, p. 2)</w:delText>
        </w:r>
        <w:r w:rsidR="00C0014F" w:rsidRPr="003A137D" w:rsidDel="002C4897">
          <w:rPr>
            <w:color w:val="000000" w:themeColor="text1"/>
          </w:rPr>
          <w:fldChar w:fldCharType="end"/>
        </w:r>
        <w:r w:rsidR="00C0014F" w:rsidRPr="003A137D" w:rsidDel="002C4897">
          <w:rPr>
            <w:color w:val="000000" w:themeColor="text1"/>
          </w:rPr>
          <w:delText xml:space="preserve"> is the newest version of the most widely used taxonomical classification system. </w:delText>
        </w:r>
      </w:del>
      <w:del w:id="347" w:author="Ruijie Xu" w:date="2022-01-30T14:47:00Z">
        <w:r w:rsidR="00C0014F" w:rsidRPr="003A137D" w:rsidDel="00E35E47">
          <w:rPr>
            <w:color w:val="000000" w:themeColor="text1"/>
          </w:rPr>
          <w:delText xml:space="preserve">The classifier uses a k-mer assignment algorithm </w:delText>
        </w:r>
        <w:r w:rsidR="00366132" w:rsidRPr="003A137D" w:rsidDel="00E35E47">
          <w:rPr>
            <w:color w:val="000000" w:themeColor="text1"/>
          </w:rPr>
          <w:delText>to identify</w:delText>
        </w:r>
        <w:r w:rsidR="00C0014F" w:rsidRPr="003A137D" w:rsidDel="00E35E47">
          <w:rPr>
            <w:color w:val="000000" w:themeColor="text1"/>
          </w:rPr>
          <w:delText xml:space="preserve"> the lowest common ancestor of the query sequence in the </w:delText>
        </w:r>
        <w:r w:rsidR="00FE5C5D" w:rsidRPr="003A137D" w:rsidDel="00E35E47">
          <w:rPr>
            <w:color w:val="000000" w:themeColor="text1"/>
          </w:rPr>
          <w:delText>DB</w:delText>
        </w:r>
        <w:r w:rsidR="00C0014F" w:rsidRPr="003A137D" w:rsidDel="00E35E47">
          <w:rPr>
            <w:color w:val="000000" w:themeColor="text1"/>
          </w:rPr>
          <w:delText xml:space="preserve">. CLARK </w:delText>
        </w:r>
        <w:r w:rsidR="00C0014F" w:rsidRPr="003A137D" w:rsidDel="00E35E47">
          <w:rPr>
            <w:color w:val="000000" w:themeColor="text1"/>
          </w:rPr>
          <w:fldChar w:fldCharType="begin"/>
        </w:r>
        <w:r w:rsidR="00506F24" w:rsidRPr="003A137D" w:rsidDel="00E35E47">
          <w:rPr>
            <w:color w:val="000000" w:themeColor="text1"/>
          </w:rPr>
          <w:delInstrText xml:space="preserve"> ADDIN ZOTERO_ITEM CSL_CITATION {"citationID":"v2iBMlaE","properties":{"formattedCitation":"(Ounit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Genomics","id":"cF4JtjzH/glfSONsf","issued":{"date-parts":[["2015"]]},"title":"CLARK: fast and accurate classification of metagenomic and genomic sequences using discriminative k-mers","type":"article-journal"}}],"schema":"https://github.com/citation-style-language/schema/raw/master/csl-citation.json"} </w:delInstrText>
        </w:r>
        <w:r w:rsidR="00C0014F" w:rsidRPr="003A137D" w:rsidDel="00E35E47">
          <w:rPr>
            <w:color w:val="000000" w:themeColor="text1"/>
          </w:rPr>
          <w:fldChar w:fldCharType="separate"/>
        </w:r>
        <w:r w:rsidR="00350DBF" w:rsidRPr="003A137D" w:rsidDel="00E35E47">
          <w:rPr>
            <w:color w:val="000000"/>
          </w:rPr>
          <w:delText xml:space="preserve">(Ounit </w:delText>
        </w:r>
        <w:r w:rsidR="00350DBF" w:rsidRPr="003A137D" w:rsidDel="00E35E47">
          <w:rPr>
            <w:i/>
            <w:iCs/>
            <w:color w:val="000000"/>
          </w:rPr>
          <w:delText>et al.</w:delText>
        </w:r>
        <w:r w:rsidR="00350DBF" w:rsidRPr="003A137D" w:rsidDel="00E35E47">
          <w:rPr>
            <w:color w:val="000000"/>
          </w:rPr>
          <w:delText>, 2015)</w:delText>
        </w:r>
        <w:r w:rsidR="00C0014F" w:rsidRPr="003A137D" w:rsidDel="00E35E47">
          <w:rPr>
            <w:color w:val="000000" w:themeColor="text1"/>
          </w:rPr>
          <w:fldChar w:fldCharType="end"/>
        </w:r>
        <w:r w:rsidR="00C0014F" w:rsidRPr="003A137D" w:rsidDel="00E35E47">
          <w:rPr>
            <w:color w:val="000000" w:themeColor="text1"/>
          </w:rPr>
          <w:delText xml:space="preserve">, a widely used classifier designed for high speed and accurate system used for taxonomical profiling, builds discriminative k-mers (k-mers found exclusively in one reference genome) from all k-mers in the </w:delText>
        </w:r>
        <w:r w:rsidR="00FE5C5D" w:rsidRPr="003A137D" w:rsidDel="00E35E47">
          <w:rPr>
            <w:color w:val="000000" w:themeColor="text1"/>
          </w:rPr>
          <w:delText>DB</w:delText>
        </w:r>
        <w:r w:rsidR="00C0014F" w:rsidRPr="003A137D" w:rsidDel="00E35E47">
          <w:rPr>
            <w:color w:val="000000" w:themeColor="text1"/>
          </w:rPr>
          <w:delText xml:space="preserve"> to increase classification speed. </w:delText>
        </w:r>
        <w:r w:rsidR="00587076" w:rsidRPr="003A137D" w:rsidDel="00E35E47">
          <w:rPr>
            <w:color w:val="000000" w:themeColor="text1"/>
          </w:rPr>
          <w:delText>CLARK-s</w:delText>
        </w:r>
        <w:r w:rsidR="00C0014F" w:rsidRPr="003A137D" w:rsidDel="00E35E47">
          <w:rPr>
            <w:color w:val="000000" w:themeColor="text1"/>
          </w:rPr>
          <w:delText xml:space="preserve"> </w:delText>
        </w:r>
        <w:r w:rsidR="00C0014F" w:rsidRPr="003A137D" w:rsidDel="00E35E47">
          <w:rPr>
            <w:color w:val="000000" w:themeColor="text1"/>
          </w:rPr>
          <w:fldChar w:fldCharType="begin"/>
        </w:r>
        <w:r w:rsidR="00506F24" w:rsidRPr="003A137D" w:rsidDel="00E35E47">
          <w:rPr>
            <w:color w:val="000000" w:themeColor="text1"/>
          </w:rPr>
          <w:delInstrText xml:space="preserve"> ADDIN ZOTERO_ITEM CSL_CITATION {"citationID":"NNFFg8ZX","properties":{"formattedCitation":"(Ounit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00C0014F" w:rsidRPr="003A137D" w:rsidDel="00E35E47">
          <w:rPr>
            <w:color w:val="000000" w:themeColor="text1"/>
          </w:rPr>
          <w:fldChar w:fldCharType="separate"/>
        </w:r>
        <w:r w:rsidR="00350DBF" w:rsidRPr="003A137D" w:rsidDel="00E35E47">
          <w:rPr>
            <w:color w:val="000000"/>
          </w:rPr>
          <w:delText>(Ounit and Lonardi, 2016)</w:delText>
        </w:r>
        <w:r w:rsidR="00C0014F" w:rsidRPr="003A137D" w:rsidDel="00E35E47">
          <w:rPr>
            <w:color w:val="000000" w:themeColor="text1"/>
          </w:rPr>
          <w:fldChar w:fldCharType="end"/>
        </w:r>
        <w:r w:rsidR="00C0014F" w:rsidRPr="003A137D" w:rsidDel="00E35E47">
          <w:rPr>
            <w:color w:val="000000" w:themeColor="text1"/>
          </w:rPr>
          <w:delText xml:space="preserve">, which is an extended framework of CLARK, builds a spaced- k-mer based classifier using </w:delText>
        </w:r>
        <w:r w:rsidR="00242EFF" w:rsidRPr="003A137D" w:rsidDel="00E35E47">
          <w:rPr>
            <w:color w:val="000000" w:themeColor="text1"/>
          </w:rPr>
          <w:delText xml:space="preserve">CLARK's </w:delText>
        </w:r>
        <w:r w:rsidR="00C0014F" w:rsidRPr="003A137D" w:rsidDel="00E35E47">
          <w:rPr>
            <w:color w:val="000000" w:themeColor="text1"/>
          </w:rPr>
          <w:delText xml:space="preserve">discriminative </w:delText>
        </w:r>
        <w:r w:rsidR="00FE5C5D" w:rsidRPr="003A137D" w:rsidDel="00E35E47">
          <w:rPr>
            <w:color w:val="000000" w:themeColor="text1"/>
          </w:rPr>
          <w:delText>DB</w:delText>
        </w:r>
        <w:r w:rsidR="00C0014F" w:rsidRPr="003A137D" w:rsidDel="00E35E47">
          <w:rPr>
            <w:color w:val="000000" w:themeColor="text1"/>
          </w:rPr>
          <w:delText xml:space="preserve">. The classifier was designed to increase sensitivity by allowing mismatches in a limited number of positions during a query. </w:delText>
        </w:r>
      </w:del>
    </w:p>
    <w:p w14:paraId="753F5B17" w14:textId="77777777" w:rsidR="002C4897" w:rsidRPr="003A137D" w:rsidRDefault="002C4897" w:rsidP="00271EA9">
      <w:pPr>
        <w:spacing w:line="480" w:lineRule="auto"/>
        <w:rPr>
          <w:ins w:id="348" w:author="Ruijie Xu" w:date="2022-02-01T16:35:00Z"/>
          <w:color w:val="000000" w:themeColor="text1"/>
        </w:rPr>
      </w:pPr>
    </w:p>
    <w:p w14:paraId="6D6349F0" w14:textId="2E0C7895" w:rsidR="00C0014F" w:rsidRPr="003A137D" w:rsidDel="002C4897" w:rsidRDefault="00C0014F" w:rsidP="00271EA9">
      <w:pPr>
        <w:spacing w:line="480" w:lineRule="auto"/>
        <w:rPr>
          <w:del w:id="349" w:author="Ruijie Xu" w:date="2022-02-01T16:35:00Z"/>
          <w:color w:val="000000" w:themeColor="text1"/>
          <w:u w:val="single"/>
        </w:rPr>
      </w:pPr>
    </w:p>
    <w:p w14:paraId="15187114" w14:textId="15E516F0" w:rsidR="00C0014F" w:rsidRPr="003A137D" w:rsidDel="00D90F53" w:rsidRDefault="00C0014F" w:rsidP="00271EA9">
      <w:pPr>
        <w:spacing w:line="480" w:lineRule="auto"/>
        <w:rPr>
          <w:del w:id="350" w:author="Ruijie Xu" w:date="2022-01-30T14:51:00Z"/>
          <w:color w:val="000000" w:themeColor="text1"/>
        </w:rPr>
      </w:pPr>
      <w:r w:rsidRPr="003A137D">
        <w:rPr>
          <w:color w:val="000000" w:themeColor="text1"/>
          <w:u w:val="single"/>
        </w:rPr>
        <w:t>Database building</w:t>
      </w:r>
      <w:r w:rsidRPr="003A137D">
        <w:rPr>
          <w:color w:val="000000" w:themeColor="text1"/>
        </w:rPr>
        <w:t xml:space="preserve">. </w:t>
      </w:r>
      <w:ins w:id="351" w:author="Ruijie Xu" w:date="2022-02-01T16:40:00Z">
        <w:r w:rsidR="002C4897">
          <w:rPr>
            <w:color w:val="000000" w:themeColor="text1"/>
          </w:rPr>
          <w:t>D</w:t>
        </w:r>
      </w:ins>
      <w:ins w:id="352" w:author="Ruijie Xu" w:date="2022-02-01T16:42:00Z">
        <w:r w:rsidR="006A0FB8">
          <w:rPr>
            <w:color w:val="000000" w:themeColor="text1"/>
          </w:rPr>
          <w:t>B</w:t>
        </w:r>
      </w:ins>
      <w:ins w:id="353" w:author="Ruijie Xu" w:date="2022-02-01T16:40:00Z">
        <w:r w:rsidR="002C4897">
          <w:rPr>
            <w:color w:val="000000" w:themeColor="text1"/>
          </w:rPr>
          <w:t>s were doenloaded directly form the software’s homepage</w:t>
        </w:r>
      </w:ins>
      <w:ins w:id="354" w:author="Ruijie Xu" w:date="2022-02-01T16:39:00Z">
        <w:r w:rsidR="002C4897">
          <w:rPr>
            <w:color w:val="000000" w:themeColor="text1"/>
          </w:rPr>
          <w:t xml:space="preserve"> if a pre-built </w:t>
        </w:r>
      </w:ins>
      <w:ins w:id="355" w:author="Ruijie Xu" w:date="2022-02-01T16:42:00Z">
        <w:r w:rsidR="006A0FB8">
          <w:rPr>
            <w:color w:val="000000" w:themeColor="text1"/>
          </w:rPr>
          <w:t>DBs</w:t>
        </w:r>
      </w:ins>
      <w:ins w:id="356" w:author="Ruijie Xu" w:date="2022-02-01T16:39:00Z">
        <w:r w:rsidR="002C4897">
          <w:rPr>
            <w:color w:val="000000" w:themeColor="text1"/>
          </w:rPr>
          <w:t xml:space="preserve"> was provided by the developers</w:t>
        </w:r>
      </w:ins>
      <w:ins w:id="357" w:author="Ruijie Xu" w:date="2022-01-30T14:51:00Z">
        <w:r w:rsidR="00D90F53" w:rsidRPr="003A137D">
          <w:rPr>
            <w:color w:val="000000" w:themeColor="text1"/>
          </w:rPr>
          <w:t xml:space="preserve"> of </w:t>
        </w:r>
      </w:ins>
      <w:ins w:id="358" w:author="Ruijie Xu" w:date="2022-02-01T16:39:00Z">
        <w:r w:rsidR="002C4897">
          <w:rPr>
            <w:color w:val="000000" w:themeColor="text1"/>
          </w:rPr>
          <w:t>the</w:t>
        </w:r>
      </w:ins>
      <w:ins w:id="359" w:author="Ruijie Xu" w:date="2022-01-30T14:51:00Z">
        <w:r w:rsidR="00D90F53" w:rsidRPr="003A137D">
          <w:rPr>
            <w:color w:val="000000" w:themeColor="text1"/>
          </w:rPr>
          <w:t xml:space="preserve"> software</w:t>
        </w:r>
      </w:ins>
      <w:ins w:id="360" w:author="Ruijie Xu" w:date="2022-02-01T16:40:00Z">
        <w:r w:rsidR="002C4897">
          <w:rPr>
            <w:color w:val="000000" w:themeColor="text1"/>
          </w:rPr>
          <w:t xml:space="preserve"> (</w:t>
        </w:r>
      </w:ins>
      <w:ins w:id="361" w:author="Ruijie Xu" w:date="2022-02-01T16:41:00Z">
        <w:r w:rsidR="002C4897">
          <w:rPr>
            <w:color w:val="000000" w:themeColor="text1"/>
          </w:rPr>
          <w:t xml:space="preserve">BLASTN, </w:t>
        </w:r>
      </w:ins>
      <w:ins w:id="362" w:author="Ruijie Xu" w:date="2022-02-01T16:46:00Z">
        <w:r w:rsidR="006A0FB8">
          <w:rPr>
            <w:color w:val="000000" w:themeColor="text1"/>
          </w:rPr>
          <w:t xml:space="preserve">minikraken DB of </w:t>
        </w:r>
      </w:ins>
      <w:ins w:id="363" w:author="Ruijie Xu" w:date="2022-02-01T16:41:00Z">
        <w:r w:rsidR="006A0FB8">
          <w:rPr>
            <w:color w:val="000000" w:themeColor="text1"/>
          </w:rPr>
          <w:t>Kraken2, Centrifuge, a</w:t>
        </w:r>
      </w:ins>
      <w:ins w:id="364" w:author="Ruijie Xu" w:date="2022-02-01T16:42:00Z">
        <w:r w:rsidR="006A0FB8">
          <w:rPr>
            <w:color w:val="000000" w:themeColor="text1"/>
          </w:rPr>
          <w:t xml:space="preserve">nd </w:t>
        </w:r>
      </w:ins>
      <w:ins w:id="365" w:author="Ruijie Xu" w:date="2022-02-01T16:41:00Z">
        <w:r w:rsidR="006A0FB8">
          <w:rPr>
            <w:color w:val="000000" w:themeColor="text1"/>
          </w:rPr>
          <w:t>Metaphlan3</w:t>
        </w:r>
      </w:ins>
      <w:ins w:id="366" w:author="Ruijie Xu" w:date="2022-02-01T16:42:00Z">
        <w:r w:rsidR="006A0FB8">
          <w:rPr>
            <w:color w:val="000000" w:themeColor="text1"/>
          </w:rPr>
          <w:t>). D</w:t>
        </w:r>
      </w:ins>
      <w:ins w:id="367" w:author="Ruijie Xu" w:date="2022-02-01T16:43:00Z">
        <w:r w:rsidR="006A0FB8">
          <w:rPr>
            <w:color w:val="000000" w:themeColor="text1"/>
          </w:rPr>
          <w:t>B</w:t>
        </w:r>
      </w:ins>
      <w:ins w:id="368" w:author="Ruijie Xu" w:date="2022-02-01T16:44:00Z">
        <w:r w:rsidR="006A0FB8">
          <w:rPr>
            <w:color w:val="000000" w:themeColor="text1"/>
          </w:rPr>
          <w:t>s</w:t>
        </w:r>
      </w:ins>
      <w:ins w:id="369" w:author="Ruijie Xu" w:date="2022-02-01T16:42:00Z">
        <w:r w:rsidR="006A0FB8">
          <w:rPr>
            <w:color w:val="000000" w:themeColor="text1"/>
          </w:rPr>
          <w:t xml:space="preserve"> w</w:t>
        </w:r>
      </w:ins>
      <w:ins w:id="370" w:author="Ruijie Xu" w:date="2022-02-01T16:44:00Z">
        <w:r w:rsidR="006A0FB8">
          <w:rPr>
            <w:color w:val="000000" w:themeColor="text1"/>
          </w:rPr>
          <w:t>ere</w:t>
        </w:r>
      </w:ins>
      <w:ins w:id="371" w:author="Ruijie Xu" w:date="2022-02-01T16:42:00Z">
        <w:r w:rsidR="006A0FB8">
          <w:rPr>
            <w:color w:val="000000" w:themeColor="text1"/>
          </w:rPr>
          <w:t xml:space="preserve"> </w:t>
        </w:r>
      </w:ins>
      <w:ins w:id="372" w:author="Ruijie Xu" w:date="2022-01-30T14:52:00Z">
        <w:r w:rsidR="00D90F53" w:rsidRPr="003A137D">
          <w:rPr>
            <w:color w:val="000000" w:themeColor="text1"/>
          </w:rPr>
          <w:t xml:space="preserve">build based on the </w:t>
        </w:r>
      </w:ins>
      <w:ins w:id="373" w:author="Ruijie Xu" w:date="2022-02-01T16:51:00Z">
        <w:r w:rsidR="007C319A">
          <w:rPr>
            <w:color w:val="000000" w:themeColor="text1"/>
          </w:rPr>
          <w:t xml:space="preserve">standard </w:t>
        </w:r>
      </w:ins>
      <w:ins w:id="374" w:author="Ruijie Xu" w:date="2022-01-30T14:52:00Z">
        <w:r w:rsidR="00D90F53" w:rsidRPr="003A137D">
          <w:rPr>
            <w:color w:val="000000" w:themeColor="text1"/>
          </w:rPr>
          <w:t xml:space="preserve">instructions provided by the </w:t>
        </w:r>
      </w:ins>
      <w:ins w:id="375" w:author="Ruijie Xu" w:date="2022-02-01T16:42:00Z">
        <w:r w:rsidR="006A0FB8">
          <w:rPr>
            <w:color w:val="000000" w:themeColor="text1"/>
          </w:rPr>
          <w:t xml:space="preserve">software’s </w:t>
        </w:r>
      </w:ins>
      <w:ins w:id="376" w:author="Ruijie Xu" w:date="2022-01-30T14:52:00Z">
        <w:r w:rsidR="00D90F53" w:rsidRPr="003A137D">
          <w:rPr>
            <w:color w:val="000000" w:themeColor="text1"/>
          </w:rPr>
          <w:t>manual</w:t>
        </w:r>
      </w:ins>
      <w:ins w:id="377" w:author="Ruijie Xu" w:date="2022-02-01T16:42:00Z">
        <w:r w:rsidR="006A0FB8">
          <w:rPr>
            <w:color w:val="000000" w:themeColor="text1"/>
          </w:rPr>
          <w:t xml:space="preserve"> if no pre-built DB</w:t>
        </w:r>
      </w:ins>
      <w:ins w:id="378" w:author="Ruijie Xu" w:date="2022-02-01T16:43:00Z">
        <w:r w:rsidR="006A0FB8">
          <w:rPr>
            <w:color w:val="000000" w:themeColor="text1"/>
          </w:rPr>
          <w:t xml:space="preserve"> were not released by software’s developers (</w:t>
        </w:r>
      </w:ins>
      <w:ins w:id="379" w:author="Ruijie Xu" w:date="2022-02-01T16:44:00Z">
        <w:r w:rsidR="006A0FB8">
          <w:rPr>
            <w:color w:val="000000" w:themeColor="text1"/>
          </w:rPr>
          <w:t>CLARK, CLARK-s, Diamond, and Kaiju</w:t>
        </w:r>
      </w:ins>
      <w:ins w:id="380" w:author="Ruijie Xu" w:date="2022-02-01T16:43:00Z">
        <w:r w:rsidR="006A0FB8">
          <w:rPr>
            <w:color w:val="000000" w:themeColor="text1"/>
          </w:rPr>
          <w:t>)</w:t>
        </w:r>
      </w:ins>
      <w:ins w:id="381" w:author="Ruijie Xu" w:date="2022-01-30T14:52:00Z">
        <w:r w:rsidR="00D90F53" w:rsidRPr="003A137D">
          <w:rPr>
            <w:color w:val="000000" w:themeColor="text1"/>
          </w:rPr>
          <w:t xml:space="preserve">. </w:t>
        </w:r>
      </w:ins>
      <w:ins w:id="382" w:author="Ruijie Xu" w:date="2022-02-01T16:44:00Z">
        <w:r w:rsidR="006A0FB8">
          <w:rPr>
            <w:color w:val="000000" w:themeColor="text1"/>
          </w:rPr>
          <w:t xml:space="preserve">DBs </w:t>
        </w:r>
      </w:ins>
      <w:ins w:id="383" w:author="Ruijie Xu" w:date="2022-02-01T16:45:00Z">
        <w:r w:rsidR="006A0FB8">
          <w:rPr>
            <w:color w:val="000000" w:themeColor="text1"/>
          </w:rPr>
          <w:t>of</w:t>
        </w:r>
      </w:ins>
      <w:ins w:id="384" w:author="Ruijie Xu" w:date="2022-02-01T16:44:00Z">
        <w:r w:rsidR="006A0FB8">
          <w:rPr>
            <w:color w:val="000000" w:themeColor="text1"/>
          </w:rPr>
          <w:t xml:space="preserve"> some software were </w:t>
        </w:r>
      </w:ins>
      <w:ins w:id="385" w:author="Ruijie Xu" w:date="2022-02-01T16:45:00Z">
        <w:r w:rsidR="006A0FB8">
          <w:rPr>
            <w:color w:val="000000" w:themeColor="text1"/>
          </w:rPr>
          <w:t xml:space="preserve">made </w:t>
        </w:r>
        <w:r w:rsidR="006A0FB8">
          <w:rPr>
            <w:color w:val="000000" w:themeColor="text1"/>
          </w:rPr>
          <w:lastRenderedPageBreak/>
          <w:t>available online with the contribution of the science community</w:t>
        </w:r>
      </w:ins>
      <w:ins w:id="386" w:author="Ruijie Xu" w:date="2022-02-01T16:47:00Z">
        <w:r w:rsidR="006A0FB8">
          <w:rPr>
            <w:color w:val="000000" w:themeColor="text1"/>
          </w:rPr>
          <w:t xml:space="preserve"> based on the </w:t>
        </w:r>
        <w:r w:rsidR="00CB046C">
          <w:rPr>
            <w:color w:val="000000" w:themeColor="text1"/>
          </w:rPr>
          <w:t>instruction manual of the corresponding software</w:t>
        </w:r>
      </w:ins>
      <w:ins w:id="387" w:author="Ruijie Xu" w:date="2022-02-01T16:45:00Z">
        <w:r w:rsidR="006A0FB8">
          <w:rPr>
            <w:color w:val="000000" w:themeColor="text1"/>
          </w:rPr>
          <w:t xml:space="preserve">. In this case, the DBs were </w:t>
        </w:r>
      </w:ins>
      <w:ins w:id="388" w:author="Ruijie Xu" w:date="2022-02-01T16:46:00Z">
        <w:r w:rsidR="006A0FB8">
          <w:rPr>
            <w:color w:val="000000" w:themeColor="text1"/>
          </w:rPr>
          <w:t xml:space="preserve">also </w:t>
        </w:r>
      </w:ins>
      <w:ins w:id="389" w:author="Ruijie Xu" w:date="2022-02-01T16:45:00Z">
        <w:r w:rsidR="006A0FB8">
          <w:rPr>
            <w:color w:val="000000" w:themeColor="text1"/>
          </w:rPr>
          <w:t>downloaded directly</w:t>
        </w:r>
      </w:ins>
      <w:ins w:id="390" w:author="Ruijie Xu" w:date="2022-02-01T16:46:00Z">
        <w:r w:rsidR="006A0FB8">
          <w:rPr>
            <w:color w:val="000000" w:themeColor="text1"/>
          </w:rPr>
          <w:t xml:space="preserve"> from the online resources (</w:t>
        </w:r>
      </w:ins>
      <w:ins w:id="391" w:author="Ruijie Xu" w:date="2022-02-01T16:47:00Z">
        <w:r w:rsidR="006A0FB8">
          <w:rPr>
            <w:color w:val="000000" w:themeColor="text1"/>
          </w:rPr>
          <w:t>standard DB</w:t>
        </w:r>
        <w:r w:rsidR="00CB046C">
          <w:rPr>
            <w:color w:val="000000" w:themeColor="text1"/>
          </w:rPr>
          <w:t xml:space="preserve"> of Kraken2, maxikraken DB of Krak</w:t>
        </w:r>
      </w:ins>
      <w:ins w:id="392" w:author="Ruijie Xu" w:date="2022-02-01T16:48:00Z">
        <w:r w:rsidR="00CB046C">
          <w:rPr>
            <w:color w:val="000000" w:themeColor="text1"/>
          </w:rPr>
          <w:t xml:space="preserve">en2, and </w:t>
        </w:r>
      </w:ins>
      <w:ins w:id="393" w:author="Ruijie Xu" w:date="2022-02-01T16:47:00Z">
        <w:r w:rsidR="00CB046C">
          <w:rPr>
            <w:color w:val="000000" w:themeColor="text1"/>
          </w:rPr>
          <w:t>Bracken</w:t>
        </w:r>
      </w:ins>
      <w:ins w:id="394" w:author="Ruijie Xu" w:date="2022-02-01T16:46:00Z">
        <w:r w:rsidR="006A0FB8">
          <w:rPr>
            <w:color w:val="000000" w:themeColor="text1"/>
          </w:rPr>
          <w:t>).</w:t>
        </w:r>
      </w:ins>
      <w:ins w:id="395" w:author="Ruijie Xu" w:date="2022-02-01T16:48:00Z">
        <w:r w:rsidR="00CB046C">
          <w:rPr>
            <w:color w:val="000000" w:themeColor="text1"/>
          </w:rPr>
          <w:t xml:space="preserve"> Detailed information about DB building is available in Table I. </w:t>
        </w:r>
      </w:ins>
      <w:del w:id="396" w:author="Ruijie Xu" w:date="2022-01-30T14:51:00Z">
        <w:r w:rsidRPr="003A137D" w:rsidDel="00D90F53">
          <w:rPr>
            <w:color w:val="000000" w:themeColor="text1"/>
          </w:rPr>
          <w:delText xml:space="preserve">Three different </w:delText>
        </w:r>
        <w:r w:rsidR="00FE5C5D" w:rsidRPr="003A137D" w:rsidDel="00D90F53">
          <w:rPr>
            <w:color w:val="000000" w:themeColor="text1"/>
          </w:rPr>
          <w:delText>DB</w:delText>
        </w:r>
        <w:r w:rsidRPr="003A137D" w:rsidDel="00D90F53">
          <w:rPr>
            <w:color w:val="000000" w:themeColor="text1"/>
          </w:rPr>
          <w:delText xml:space="preserve">s were used to evaluate the performance of Kraken2. A prebuilt </w:delText>
        </w:r>
        <w:r w:rsidR="00FE5C5D" w:rsidRPr="003A137D" w:rsidDel="00D90F53">
          <w:rPr>
            <w:color w:val="000000" w:themeColor="text1"/>
          </w:rPr>
          <w:delText>DB</w:delText>
        </w:r>
        <w:r w:rsidRPr="003A137D" w:rsidDel="00D90F53">
          <w:rPr>
            <w:color w:val="000000" w:themeColor="text1"/>
          </w:rPr>
          <w:delText xml:space="preserve">, MiniKraken2_v1_8GB, was downloaded directly from </w:delText>
        </w:r>
        <w:r w:rsidR="00242EFF" w:rsidRPr="003A137D" w:rsidDel="00D90F53">
          <w:rPr>
            <w:color w:val="000000" w:themeColor="text1"/>
          </w:rPr>
          <w:delText>K</w:delText>
        </w:r>
        <w:r w:rsidR="00ED6AC3" w:rsidRPr="003A137D" w:rsidDel="00D90F53">
          <w:rPr>
            <w:color w:val="000000" w:themeColor="text1"/>
          </w:rPr>
          <w:delText>raken</w:delText>
        </w:r>
        <w:r w:rsidR="00242EFF" w:rsidRPr="003A137D" w:rsidDel="00D90F53">
          <w:rPr>
            <w:color w:val="000000" w:themeColor="text1"/>
          </w:rPr>
          <w:delText xml:space="preserve">2's </w:delText>
        </w:r>
        <w:r w:rsidRPr="003A137D" w:rsidDel="00D90F53">
          <w:rPr>
            <w:color w:val="000000" w:themeColor="text1"/>
          </w:rPr>
          <w:delText xml:space="preserve">website. The standard Kraken2 </w:delText>
        </w:r>
        <w:r w:rsidR="00FE5C5D" w:rsidRPr="003A137D" w:rsidDel="00D90F53">
          <w:rPr>
            <w:color w:val="000000" w:themeColor="text1"/>
          </w:rPr>
          <w:delText>DB</w:delText>
        </w:r>
        <w:r w:rsidRPr="003A137D" w:rsidDel="00D90F53">
          <w:rPr>
            <w:color w:val="000000" w:themeColor="text1"/>
          </w:rPr>
          <w:delText xml:space="preserve"> was built with </w:delText>
        </w:r>
        <w:r w:rsidR="00242EFF" w:rsidRPr="003A137D" w:rsidDel="00D90F53">
          <w:rPr>
            <w:color w:val="000000" w:themeColor="text1"/>
          </w:rPr>
          <w:delText xml:space="preserve">Kraken2's </w:delText>
        </w:r>
        <w:r w:rsidR="00FE5C5D" w:rsidRPr="003A137D" w:rsidDel="00D90F53">
          <w:rPr>
            <w:color w:val="000000" w:themeColor="text1"/>
          </w:rPr>
          <w:delText>DB</w:delText>
        </w:r>
        <w:r w:rsidRPr="003A137D" w:rsidDel="00D90F53">
          <w:rPr>
            <w:color w:val="000000" w:themeColor="text1"/>
          </w:rPr>
          <w:delText xml:space="preserve"> building command </w:delText>
        </w:r>
        <w:r w:rsidR="00242EFF" w:rsidRPr="003A137D" w:rsidDel="00D90F53">
          <w:rPr>
            <w:color w:val="000000" w:themeColor="text1"/>
          </w:rPr>
          <w:delText>"</w:delText>
        </w:r>
        <w:r w:rsidRPr="003A137D" w:rsidDel="00D90F53">
          <w:rPr>
            <w:color w:val="000000" w:themeColor="text1"/>
          </w:rPr>
          <w:delText>Kraken-build</w:delText>
        </w:r>
        <w:r w:rsidR="00242EFF" w:rsidRPr="003A137D" w:rsidDel="00D90F53">
          <w:rPr>
            <w:color w:val="000000" w:themeColor="text1"/>
          </w:rPr>
          <w:delText xml:space="preserve">" </w:delText>
        </w:r>
        <w:r w:rsidRPr="003A137D" w:rsidDel="00D90F53">
          <w:rPr>
            <w:color w:val="000000" w:themeColor="text1"/>
          </w:rPr>
          <w:delText xml:space="preserve">with the </w:delText>
        </w:r>
        <w:r w:rsidR="00242EFF" w:rsidRPr="003A137D" w:rsidDel="00D90F53">
          <w:rPr>
            <w:color w:val="000000" w:themeColor="text1"/>
          </w:rPr>
          <w:delText>"—</w:delText>
        </w:r>
        <w:r w:rsidRPr="003A137D" w:rsidDel="00D90F53">
          <w:rPr>
            <w:color w:val="000000" w:themeColor="text1"/>
          </w:rPr>
          <w:delText>standard</w:delText>
        </w:r>
        <w:r w:rsidR="00242EFF" w:rsidRPr="003A137D" w:rsidDel="00D90F53">
          <w:rPr>
            <w:color w:val="000000" w:themeColor="text1"/>
          </w:rPr>
          <w:delText xml:space="preserve">" </w:delText>
        </w:r>
        <w:r w:rsidRPr="003A137D" w:rsidDel="00D90F53">
          <w:rPr>
            <w:color w:val="000000" w:themeColor="text1"/>
          </w:rPr>
          <w:delText xml:space="preserve">option. The customized Kraken2 </w:delText>
        </w:r>
        <w:r w:rsidR="00FE5C5D" w:rsidRPr="003A137D" w:rsidDel="00D90F53">
          <w:rPr>
            <w:color w:val="000000" w:themeColor="text1"/>
          </w:rPr>
          <w:delText>DB</w:delText>
        </w:r>
        <w:r w:rsidRPr="003A137D" w:rsidDel="00D90F53">
          <w:rPr>
            <w:color w:val="000000" w:themeColor="text1"/>
          </w:rPr>
          <w:delText xml:space="preserve"> was built with the addition of all standard </w:delText>
        </w:r>
        <w:r w:rsidR="00FE5C5D" w:rsidRPr="003A137D" w:rsidDel="00D90F53">
          <w:rPr>
            <w:color w:val="000000" w:themeColor="text1"/>
          </w:rPr>
          <w:delText>DB</w:delText>
        </w:r>
        <w:r w:rsidRPr="003A137D" w:rsidDel="00D90F53">
          <w:rPr>
            <w:color w:val="000000" w:themeColor="text1"/>
          </w:rPr>
          <w:delText xml:space="preserve"> libraries and the addition of the </w:delText>
        </w:r>
        <w:r w:rsidRPr="003A137D" w:rsidDel="00D90F53">
          <w:rPr>
            <w:rFonts w:eastAsia="SimSun"/>
            <w:color w:val="000000" w:themeColor="text1"/>
          </w:rPr>
          <w:delText xml:space="preserve">Refseq genome R. norvegicus (GCF_000001895.5_Rnor_6.0) and Refseq genome </w:delText>
        </w:r>
        <w:r w:rsidRPr="003A137D" w:rsidDel="00D90F53">
          <w:rPr>
            <w:rFonts w:eastAsia="SimSun"/>
            <w:i/>
            <w:iCs/>
            <w:color w:val="000000" w:themeColor="text1"/>
          </w:rPr>
          <w:delText>R. rattus</w:delText>
        </w:r>
        <w:r w:rsidRPr="003A137D" w:rsidDel="00D90F53">
          <w:rPr>
            <w:rFonts w:eastAsia="SimSun"/>
            <w:color w:val="000000" w:themeColor="text1"/>
          </w:rPr>
          <w:delText xml:space="preserve"> (GCF_011064425.1_Rrattus_CSIRO_v1). </w:delText>
        </w:r>
        <w:r w:rsidR="00242EFF" w:rsidRPr="003A137D" w:rsidDel="00D90F53">
          <w:rPr>
            <w:color w:val="000000" w:themeColor="text1"/>
          </w:rPr>
          <w:delText xml:space="preserve">CLARK's </w:delText>
        </w:r>
        <w:r w:rsidRPr="003A137D" w:rsidDel="00D90F53">
          <w:rPr>
            <w:color w:val="000000" w:themeColor="text1"/>
          </w:rPr>
          <w:delText xml:space="preserve">discriminative 31-mer </w:delText>
        </w:r>
        <w:r w:rsidR="00FE5C5D" w:rsidRPr="003A137D" w:rsidDel="00D90F53">
          <w:rPr>
            <w:color w:val="000000" w:themeColor="text1"/>
          </w:rPr>
          <w:delText>DB</w:delText>
        </w:r>
        <w:r w:rsidRPr="003A137D" w:rsidDel="00D90F53">
          <w:rPr>
            <w:color w:val="000000" w:themeColor="text1"/>
          </w:rPr>
          <w:delText xml:space="preserve"> was built with the addition of Human, Bacteria, Archaea, and </w:delText>
        </w:r>
        <w:r w:rsidR="00242EFF" w:rsidRPr="003A137D" w:rsidDel="00D90F53">
          <w:rPr>
            <w:color w:val="000000" w:themeColor="text1"/>
          </w:rPr>
          <w:delText xml:space="preserve">Viruses' </w:delText>
        </w:r>
        <w:r w:rsidRPr="003A137D" w:rsidDel="00D90F53">
          <w:rPr>
            <w:color w:val="000000" w:themeColor="text1"/>
          </w:rPr>
          <w:delText xml:space="preserve">NCBI RefSeq libraries, RefSeq genomes of </w:delText>
        </w:r>
        <w:r w:rsidRPr="003A137D" w:rsidDel="00D90F53">
          <w:rPr>
            <w:i/>
            <w:iCs/>
            <w:color w:val="000000" w:themeColor="text1"/>
          </w:rPr>
          <w:delText>R. rattus</w:delText>
        </w:r>
        <w:r w:rsidRPr="003A137D" w:rsidDel="00D90F53">
          <w:rPr>
            <w:color w:val="000000" w:themeColor="text1"/>
          </w:rPr>
          <w:delText xml:space="preserve"> and </w:delText>
        </w:r>
        <w:r w:rsidRPr="003A137D" w:rsidDel="00D90F53">
          <w:rPr>
            <w:i/>
            <w:iCs/>
            <w:color w:val="000000" w:themeColor="text1"/>
          </w:rPr>
          <w:delText>R. norvegicus</w:delText>
        </w:r>
        <w:r w:rsidRPr="003A137D" w:rsidDel="00D90F53">
          <w:rPr>
            <w:color w:val="000000" w:themeColor="text1"/>
          </w:rPr>
          <w:delText xml:space="preserve">, and UniVec_Core sequences in the Custom libraries. </w:delText>
        </w:r>
      </w:del>
    </w:p>
    <w:p w14:paraId="65B6CD87" w14:textId="5113F735" w:rsidR="00C0014F" w:rsidDel="007C319A" w:rsidRDefault="00C0014F" w:rsidP="00271EA9">
      <w:pPr>
        <w:spacing w:line="480" w:lineRule="auto"/>
        <w:rPr>
          <w:del w:id="397" w:author="Ruijie Xu" w:date="2022-02-01T16:49:00Z"/>
          <w:color w:val="000000" w:themeColor="text1"/>
          <w:u w:val="single"/>
        </w:rPr>
      </w:pPr>
    </w:p>
    <w:p w14:paraId="05FF9622" w14:textId="77777777" w:rsidR="007C319A" w:rsidRPr="003A137D" w:rsidRDefault="007C319A" w:rsidP="00271EA9">
      <w:pPr>
        <w:spacing w:line="480" w:lineRule="auto"/>
        <w:rPr>
          <w:ins w:id="398" w:author="Ruijie Xu" w:date="2022-02-01T16:49:00Z"/>
          <w:color w:val="000000" w:themeColor="text1"/>
          <w:u w:val="single"/>
        </w:rPr>
      </w:pPr>
    </w:p>
    <w:p w14:paraId="30F795E7" w14:textId="5C7CE142" w:rsidR="00C0014F" w:rsidRPr="003A137D" w:rsidDel="00E35E47" w:rsidRDefault="007C319A">
      <w:pPr>
        <w:spacing w:line="480" w:lineRule="auto"/>
        <w:rPr>
          <w:del w:id="399" w:author="Ruijie Xu" w:date="2022-01-30T14:48:00Z"/>
          <w:rPrChange w:id="400" w:author="Ruijie Xu" w:date="2022-02-01T16:55:00Z">
            <w:rPr>
              <w:del w:id="401" w:author="Ruijie Xu" w:date="2022-01-30T14:48:00Z"/>
              <w:color w:val="000000" w:themeColor="text1"/>
            </w:rPr>
          </w:rPrChange>
        </w:rPr>
      </w:pPr>
      <w:ins w:id="402" w:author="Ruijie Xu" w:date="2022-02-01T16:50:00Z">
        <w:r w:rsidRPr="003A137D">
          <w:rPr>
            <w:color w:val="000000" w:themeColor="text1"/>
            <w:rPrChange w:id="403" w:author="Ruijie Xu" w:date="2022-02-01T16:55:00Z">
              <w:rPr>
                <w:color w:val="000000" w:themeColor="text1"/>
                <w:u w:val="single"/>
              </w:rPr>
            </w:rPrChange>
          </w:rPr>
          <w:t xml:space="preserve">Custom Kraken2 DB </w:t>
        </w:r>
        <w:r w:rsidRPr="0010410F">
          <w:rPr>
            <w:color w:val="000000" w:themeColor="text1"/>
            <w:rPrChange w:id="404" w:author="Ruijie Xu" w:date="2022-02-02T10:59:00Z">
              <w:rPr>
                <w:color w:val="000000" w:themeColor="text1"/>
                <w:u w:val="single"/>
              </w:rPr>
            </w:rPrChange>
          </w:rPr>
          <w:t>Building</w:t>
        </w:r>
        <w:r w:rsidRPr="0010410F">
          <w:rPr>
            <w:color w:val="000000" w:themeColor="text1"/>
            <w:rPrChange w:id="405" w:author="Ruijie Xu" w:date="2022-02-02T10:59:00Z">
              <w:rPr>
                <w:b/>
                <w:bCs/>
                <w:color w:val="000000" w:themeColor="text1"/>
              </w:rPr>
            </w:rPrChange>
          </w:rPr>
          <w:t xml:space="preserve"> </w:t>
        </w:r>
      </w:ins>
      <w:ins w:id="406" w:author="Ruijie Xu" w:date="2022-02-01T16:52:00Z">
        <w:r w:rsidRPr="0010410F">
          <w:rPr>
            <w:color w:val="000000" w:themeColor="text1"/>
            <w:rPrChange w:id="407" w:author="Ruijie Xu" w:date="2022-02-02T10:59:00Z">
              <w:rPr>
                <w:b/>
                <w:bCs/>
                <w:color w:val="000000" w:themeColor="text1"/>
              </w:rPr>
            </w:rPrChange>
          </w:rPr>
          <w:t>of</w:t>
        </w:r>
        <w:r w:rsidRPr="003A137D">
          <w:rPr>
            <w:b/>
            <w:bCs/>
            <w:color w:val="000000" w:themeColor="text1"/>
          </w:rPr>
          <w:t xml:space="preserve"> </w:t>
        </w:r>
      </w:ins>
      <w:ins w:id="408" w:author="Ruijie Xu" w:date="2022-02-01T16:50:00Z">
        <w:r w:rsidRPr="003A137D">
          <w:rPr>
            <w:color w:val="000000" w:themeColor="text1"/>
          </w:rPr>
          <w:t>Kraken2’s custom DB was buil</w:t>
        </w:r>
      </w:ins>
      <w:ins w:id="409" w:author="Ruijie Xu" w:date="2022-02-01T16:51:00Z">
        <w:r w:rsidRPr="003A137D">
          <w:rPr>
            <w:color w:val="000000" w:themeColor="text1"/>
          </w:rPr>
          <w:t>t</w:t>
        </w:r>
      </w:ins>
      <w:ins w:id="410" w:author="Ruijie Xu" w:date="2022-02-01T16:50:00Z">
        <w:r w:rsidRPr="003A137D">
          <w:rPr>
            <w:color w:val="000000" w:themeColor="text1"/>
          </w:rPr>
          <w:t xml:space="preserve"> following the </w:t>
        </w:r>
      </w:ins>
      <w:ins w:id="411" w:author="Ruijie Xu" w:date="2022-02-01T16:51:00Z">
        <w:r w:rsidRPr="003A137D">
          <w:rPr>
            <w:color w:val="000000" w:themeColor="text1"/>
          </w:rPr>
          <w:t>instructions on building customized DB.</w:t>
        </w:r>
      </w:ins>
      <w:ins w:id="412" w:author="Ruijie Xu" w:date="2022-02-01T16:52:00Z">
        <w:r w:rsidRPr="003A137D">
          <w:rPr>
            <w:color w:val="000000" w:themeColor="text1"/>
          </w:rPr>
          <w:t xml:space="preserve"> All </w:t>
        </w:r>
      </w:ins>
      <w:ins w:id="413" w:author="Ruijie Xu" w:date="2022-02-01T16:53:00Z">
        <w:r w:rsidR="00C755FC" w:rsidRPr="003A137D">
          <w:rPr>
            <w:color w:val="000000" w:themeColor="text1"/>
          </w:rPr>
          <w:t xml:space="preserve">the </w:t>
        </w:r>
      </w:ins>
      <w:ins w:id="414" w:author="Ruijie Xu" w:date="2022-02-01T16:52:00Z">
        <w:r w:rsidRPr="003A137D">
          <w:rPr>
            <w:color w:val="000000" w:themeColor="text1"/>
          </w:rPr>
          <w:t xml:space="preserve">libraries </w:t>
        </w:r>
        <w:r w:rsidR="00C755FC" w:rsidRPr="003A137D">
          <w:rPr>
            <w:color w:val="000000" w:themeColor="text1"/>
          </w:rPr>
          <w:t xml:space="preserve">included in the standard DBS of Kraken2 </w:t>
        </w:r>
      </w:ins>
      <w:ins w:id="415" w:author="Ruijie Xu" w:date="2022-02-01T16:53:00Z">
        <w:r w:rsidR="00C755FC" w:rsidRPr="003A137D">
          <w:rPr>
            <w:color w:val="000000" w:themeColor="text1"/>
          </w:rPr>
          <w:t>(</w:t>
        </w:r>
      </w:ins>
      <w:ins w:id="416" w:author="Ruijie Xu" w:date="2022-02-01T16:54:00Z">
        <w:r w:rsidR="003A137D" w:rsidRPr="003A137D">
          <w:rPr>
            <w:color w:val="000000" w:themeColor="text1"/>
          </w:rPr>
          <w:t xml:space="preserve">including NCBI RefSeq’s </w:t>
        </w:r>
        <w:r w:rsidR="003A137D" w:rsidRPr="003A137D">
          <w:rPr>
            <w:rFonts w:ascii="Times New Roman" w:hAnsi="Times New Roman" w:cs="Times New Roman"/>
            <w:color w:val="24292F"/>
            <w:shd w:val="clear" w:color="auto" w:fill="FFFFFF"/>
            <w:rPrChange w:id="417" w:author="Ruijie Xu" w:date="2022-02-01T16:55:00Z">
              <w:rPr>
                <w:rFonts w:ascii="Segoe UI" w:hAnsi="Segoe UI" w:cs="Segoe UI"/>
                <w:color w:val="24292F"/>
                <w:shd w:val="clear" w:color="auto" w:fill="FFFFFF"/>
              </w:rPr>
            </w:rPrChange>
          </w:rPr>
          <w:t>bacterial, archaeal, and viral libraries, along with the human genome and library of known vectors (UniVec_Core)</w:t>
        </w:r>
      </w:ins>
      <w:ins w:id="418" w:author="Ruijie Xu" w:date="2022-02-01T16:53:00Z">
        <w:r w:rsidR="00C755FC" w:rsidRPr="003A137D">
          <w:rPr>
            <w:color w:val="000000" w:themeColor="text1"/>
          </w:rPr>
          <w:t xml:space="preserve">) </w:t>
        </w:r>
      </w:ins>
      <w:ins w:id="419" w:author="Ruijie Xu" w:date="2022-02-01T16:52:00Z">
        <w:r w:rsidR="00C755FC" w:rsidRPr="003A137D">
          <w:rPr>
            <w:color w:val="000000" w:themeColor="text1"/>
          </w:rPr>
          <w:t>w</w:t>
        </w:r>
      </w:ins>
      <w:ins w:id="420" w:author="Ruijie Xu" w:date="2022-02-01T16:53:00Z">
        <w:r w:rsidR="00C755FC" w:rsidRPr="003A137D">
          <w:rPr>
            <w:color w:val="000000" w:themeColor="text1"/>
          </w:rPr>
          <w:t>ere</w:t>
        </w:r>
      </w:ins>
      <w:ins w:id="421" w:author="Ruijie Xu" w:date="2022-02-01T16:52:00Z">
        <w:r w:rsidR="00C755FC" w:rsidRPr="003A137D">
          <w:rPr>
            <w:color w:val="000000" w:themeColor="text1"/>
          </w:rPr>
          <w:t xml:space="preserve"> included </w:t>
        </w:r>
        <w:r w:rsidR="00C755FC">
          <w:rPr>
            <w:color w:val="000000" w:themeColor="text1"/>
          </w:rPr>
          <w:t xml:space="preserve">in the DB with the addition of </w:t>
        </w:r>
        <w:r w:rsidR="00C755FC" w:rsidRPr="00E97F41">
          <w:rPr>
            <w:rFonts w:eastAsia="SimSun"/>
            <w:i/>
            <w:iCs/>
            <w:color w:val="000000" w:themeColor="text1"/>
          </w:rPr>
          <w:t>R. norvegicus</w:t>
        </w:r>
      </w:ins>
      <w:ins w:id="422" w:author="Ruijie Xu" w:date="2022-02-01T16:53:00Z">
        <w:r w:rsidR="00C755FC">
          <w:rPr>
            <w:rFonts w:eastAsia="SimSun"/>
            <w:color w:val="000000" w:themeColor="text1"/>
          </w:rPr>
          <w:t xml:space="preserve"> genome (</w:t>
        </w:r>
      </w:ins>
      <w:ins w:id="423" w:author="Ruijie Xu" w:date="2022-02-01T16:52:00Z">
        <w:r w:rsidR="00C755FC" w:rsidRPr="00E97F41">
          <w:rPr>
            <w:rFonts w:eastAsia="SimSun"/>
            <w:color w:val="000000" w:themeColor="text1"/>
          </w:rPr>
          <w:t>GCF_015227675.2_mRatBN7.2</w:t>
        </w:r>
      </w:ins>
      <w:ins w:id="424" w:author="Ruijie Xu" w:date="2022-02-01T16:53:00Z">
        <w:r w:rsidR="00C755FC">
          <w:rPr>
            <w:rFonts w:eastAsia="SimSun"/>
            <w:color w:val="000000" w:themeColor="text1"/>
          </w:rPr>
          <w:t xml:space="preserve">) and </w:t>
        </w:r>
      </w:ins>
      <w:ins w:id="425" w:author="Ruijie Xu" w:date="2022-02-01T16:52:00Z">
        <w:r w:rsidR="00C755FC" w:rsidRPr="00E97F41">
          <w:rPr>
            <w:rFonts w:eastAsia="SimSun"/>
            <w:i/>
            <w:iCs/>
            <w:color w:val="000000" w:themeColor="text1"/>
          </w:rPr>
          <w:t>R. rattus</w:t>
        </w:r>
      </w:ins>
      <w:ins w:id="426" w:author="Ruijie Xu" w:date="2022-02-01T16:53:00Z">
        <w:r w:rsidR="00C755FC">
          <w:rPr>
            <w:rFonts w:eastAsia="SimSun"/>
            <w:color w:val="000000" w:themeColor="text1"/>
          </w:rPr>
          <w:t xml:space="preserve"> genome (</w:t>
        </w:r>
      </w:ins>
      <w:ins w:id="427" w:author="Ruijie Xu" w:date="2022-02-01T16:52:00Z">
        <w:r w:rsidR="00C755FC" w:rsidRPr="00E97F41">
          <w:rPr>
            <w:rFonts w:eastAsia="SimSun"/>
            <w:color w:val="000000" w:themeColor="text1"/>
          </w:rPr>
          <w:t>GCF_011064425.1_Rrattus_CSIRO_v1).</w:t>
        </w:r>
      </w:ins>
      <w:del w:id="428" w:author="Ruijie Xu" w:date="2022-02-01T16:49:00Z">
        <w:r w:rsidR="00C0014F" w:rsidRPr="007C319A" w:rsidDel="007C319A">
          <w:rPr>
            <w:b/>
            <w:bCs/>
            <w:color w:val="000000" w:themeColor="text1"/>
            <w:rPrChange w:id="429" w:author="Ruijie Xu" w:date="2022-02-01T16:50:00Z">
              <w:rPr>
                <w:color w:val="000000" w:themeColor="text1"/>
                <w:u w:val="single"/>
              </w:rPr>
            </w:rPrChange>
          </w:rPr>
          <w:delText xml:space="preserve">Taxonomical </w:delText>
        </w:r>
        <w:r w:rsidR="00F5051E" w:rsidRPr="007C319A" w:rsidDel="007C319A">
          <w:rPr>
            <w:b/>
            <w:bCs/>
            <w:color w:val="000000" w:themeColor="text1"/>
            <w:rPrChange w:id="430" w:author="Ruijie Xu" w:date="2022-02-01T16:50:00Z">
              <w:rPr>
                <w:color w:val="000000" w:themeColor="text1"/>
                <w:u w:val="single"/>
              </w:rPr>
            </w:rPrChange>
          </w:rPr>
          <w:delText>p</w:delText>
        </w:r>
        <w:r w:rsidR="00C0014F" w:rsidRPr="007C319A" w:rsidDel="007C319A">
          <w:rPr>
            <w:b/>
            <w:bCs/>
            <w:color w:val="000000" w:themeColor="text1"/>
            <w:rPrChange w:id="431" w:author="Ruijie Xu" w:date="2022-02-01T16:50:00Z">
              <w:rPr>
                <w:color w:val="000000" w:themeColor="text1"/>
                <w:u w:val="single"/>
              </w:rPr>
            </w:rPrChange>
          </w:rPr>
          <w:delText>rofiling</w:delText>
        </w:r>
        <w:r w:rsidR="00C0014F" w:rsidRPr="007C319A" w:rsidDel="007C319A">
          <w:rPr>
            <w:b/>
            <w:bCs/>
            <w:color w:val="000000" w:themeColor="text1"/>
            <w:rPrChange w:id="432" w:author="Ruijie Xu" w:date="2022-02-01T16:50:00Z">
              <w:rPr>
                <w:color w:val="000000" w:themeColor="text1"/>
              </w:rPr>
            </w:rPrChange>
          </w:rPr>
          <w:delText>. All</w:delText>
        </w:r>
      </w:del>
      <w:del w:id="433" w:author="Ruijie Xu" w:date="2022-01-30T14:48:00Z">
        <w:r w:rsidR="00C0014F" w:rsidRPr="007C319A" w:rsidDel="00E35E47">
          <w:rPr>
            <w:b/>
            <w:bCs/>
            <w:color w:val="000000" w:themeColor="text1"/>
            <w:rPrChange w:id="434" w:author="Ruijie Xu" w:date="2022-02-01T16:50:00Z">
              <w:rPr>
                <w:color w:val="000000" w:themeColor="text1"/>
              </w:rPr>
            </w:rPrChange>
          </w:rPr>
          <w:delText xml:space="preserve"> Kraken2, CLARK, and </w:delText>
        </w:r>
        <w:r w:rsidR="00587076" w:rsidRPr="007C319A" w:rsidDel="00E35E47">
          <w:rPr>
            <w:b/>
            <w:bCs/>
            <w:color w:val="000000" w:themeColor="text1"/>
            <w:rPrChange w:id="435" w:author="Ruijie Xu" w:date="2022-02-01T16:50:00Z">
              <w:rPr>
                <w:color w:val="000000" w:themeColor="text1"/>
              </w:rPr>
            </w:rPrChange>
          </w:rPr>
          <w:delText>CLARK-s</w:delText>
        </w:r>
        <w:r w:rsidR="00C0014F" w:rsidRPr="007C319A" w:rsidDel="00E35E47">
          <w:rPr>
            <w:b/>
            <w:bCs/>
            <w:color w:val="000000" w:themeColor="text1"/>
            <w:rPrChange w:id="436" w:author="Ruijie Xu" w:date="2022-02-01T16:50:00Z">
              <w:rPr>
                <w:color w:val="000000" w:themeColor="text1"/>
              </w:rPr>
            </w:rPrChange>
          </w:rPr>
          <w:delText xml:space="preserve"> taxonomical</w:delText>
        </w:r>
      </w:del>
      <w:del w:id="437" w:author="Ruijie Xu" w:date="2022-02-01T16:49:00Z">
        <w:r w:rsidR="00C0014F" w:rsidRPr="007C319A" w:rsidDel="007C319A">
          <w:rPr>
            <w:b/>
            <w:bCs/>
            <w:color w:val="000000" w:themeColor="text1"/>
            <w:rPrChange w:id="438" w:author="Ruijie Xu" w:date="2022-02-01T16:50:00Z">
              <w:rPr>
                <w:color w:val="000000" w:themeColor="text1"/>
              </w:rPr>
            </w:rPrChange>
          </w:rPr>
          <w:delText xml:space="preserve"> profiling analyses were performed according to </w:delText>
        </w:r>
      </w:del>
      <w:del w:id="439" w:author="Ruijie Xu" w:date="2022-01-30T14:48:00Z">
        <w:r w:rsidR="00C0014F" w:rsidRPr="007C319A" w:rsidDel="00E35E47">
          <w:rPr>
            <w:b/>
            <w:bCs/>
            <w:color w:val="000000" w:themeColor="text1"/>
            <w:rPrChange w:id="440" w:author="Ruijie Xu" w:date="2022-02-01T16:50:00Z">
              <w:rPr>
                <w:color w:val="000000" w:themeColor="text1"/>
              </w:rPr>
            </w:rPrChange>
          </w:rPr>
          <w:delText xml:space="preserve">the </w:delText>
        </w:r>
      </w:del>
      <w:del w:id="441" w:author="Ruijie Xu" w:date="2022-02-01T16:49:00Z">
        <w:r w:rsidR="00191084" w:rsidRPr="007C319A" w:rsidDel="007C319A">
          <w:rPr>
            <w:b/>
            <w:bCs/>
            <w:color w:val="000000" w:themeColor="text1"/>
            <w:rPrChange w:id="442" w:author="Ruijie Xu" w:date="2022-02-01T16:50:00Z">
              <w:rPr>
                <w:color w:val="000000" w:themeColor="text1"/>
              </w:rPr>
            </w:rPrChange>
          </w:rPr>
          <w:delText xml:space="preserve">software' </w:delText>
        </w:r>
        <w:r w:rsidR="00C0014F" w:rsidRPr="007C319A" w:rsidDel="007C319A">
          <w:rPr>
            <w:b/>
            <w:bCs/>
            <w:color w:val="000000" w:themeColor="text1"/>
            <w:rPrChange w:id="443" w:author="Ruijie Xu" w:date="2022-02-01T16:50:00Z">
              <w:rPr>
                <w:color w:val="000000" w:themeColor="text1"/>
              </w:rPr>
            </w:rPrChange>
          </w:rPr>
          <w:delText>manual</w:delText>
        </w:r>
        <w:bookmarkStart w:id="444" w:name="OLE_LINK28"/>
        <w:bookmarkStart w:id="445" w:name="OLE_LINK29"/>
        <w:r w:rsidR="00C0014F" w:rsidRPr="007C319A" w:rsidDel="007C319A">
          <w:rPr>
            <w:b/>
            <w:bCs/>
            <w:color w:val="000000" w:themeColor="text1"/>
            <w:rPrChange w:id="446" w:author="Ruijie Xu" w:date="2022-02-01T16:50:00Z">
              <w:rPr>
                <w:color w:val="000000" w:themeColor="text1"/>
              </w:rPr>
            </w:rPrChange>
          </w:rPr>
          <w:delText>s</w:delText>
        </w:r>
        <w:bookmarkEnd w:id="444"/>
        <w:bookmarkEnd w:id="445"/>
        <w:r w:rsidR="00C0014F" w:rsidRPr="007C319A" w:rsidDel="007C319A">
          <w:rPr>
            <w:b/>
            <w:bCs/>
            <w:color w:val="000000" w:themeColor="text1"/>
            <w:rPrChange w:id="447" w:author="Ruijie Xu" w:date="2022-02-01T16:50:00Z">
              <w:rPr>
                <w:color w:val="000000" w:themeColor="text1"/>
              </w:rPr>
            </w:rPrChange>
          </w:rPr>
          <w:delText xml:space="preserve">. </w:delText>
        </w:r>
      </w:del>
      <w:del w:id="448" w:author="Ruijie Xu" w:date="2022-01-30T14:48:00Z">
        <w:r w:rsidR="00C0014F" w:rsidRPr="007C319A" w:rsidDel="00E35E47">
          <w:rPr>
            <w:b/>
            <w:bCs/>
            <w:color w:val="000000" w:themeColor="text1"/>
            <w:rPrChange w:id="449" w:author="Ruijie Xu" w:date="2022-02-01T16:50:00Z">
              <w:rPr>
                <w:color w:val="000000" w:themeColor="text1"/>
              </w:rPr>
            </w:rPrChange>
          </w:rPr>
          <w:delText xml:space="preserve">To compare the differences in profiling composition across different </w:delText>
        </w:r>
        <w:r w:rsidR="00FE5C5D" w:rsidRPr="007C319A" w:rsidDel="00E35E47">
          <w:rPr>
            <w:b/>
            <w:bCs/>
            <w:color w:val="000000" w:themeColor="text1"/>
            <w:rPrChange w:id="450" w:author="Ruijie Xu" w:date="2022-02-01T16:50:00Z">
              <w:rPr>
                <w:color w:val="000000" w:themeColor="text1"/>
              </w:rPr>
            </w:rPrChange>
          </w:rPr>
          <w:delText>DB</w:delText>
        </w:r>
        <w:r w:rsidR="00C0014F" w:rsidRPr="007C319A" w:rsidDel="00E35E47">
          <w:rPr>
            <w:b/>
            <w:bCs/>
            <w:color w:val="000000" w:themeColor="text1"/>
            <w:rPrChange w:id="451" w:author="Ruijie Xu" w:date="2022-02-01T16:50:00Z">
              <w:rPr>
                <w:color w:val="000000" w:themeColor="text1"/>
              </w:rPr>
            </w:rPrChange>
          </w:rPr>
          <w:delText xml:space="preserve">s in Kraken2, we first looked at the number of reads </w:delText>
        </w:r>
        <w:r w:rsidR="00C94498" w:rsidRPr="007C319A" w:rsidDel="00E35E47">
          <w:rPr>
            <w:b/>
            <w:bCs/>
            <w:color w:val="000000" w:themeColor="text1"/>
            <w:rPrChange w:id="452" w:author="Ruijie Xu" w:date="2022-02-01T16:50:00Z">
              <w:rPr>
                <w:color w:val="000000" w:themeColor="text1"/>
              </w:rPr>
            </w:rPrChange>
          </w:rPr>
          <w:delText xml:space="preserve">classified into each of the following taxonomic </w:delText>
        </w:r>
        <w:r w:rsidR="007273CE" w:rsidRPr="007C319A" w:rsidDel="00E35E47">
          <w:rPr>
            <w:b/>
            <w:bCs/>
            <w:color w:val="000000" w:themeColor="text1"/>
            <w:rPrChange w:id="453" w:author="Ruijie Xu" w:date="2022-02-01T16:50:00Z">
              <w:rPr>
                <w:color w:val="000000" w:themeColor="text1"/>
              </w:rPr>
            </w:rPrChange>
          </w:rPr>
          <w:delText>groups</w:delText>
        </w:r>
        <w:r w:rsidR="00C94498" w:rsidRPr="007C319A" w:rsidDel="00E35E47">
          <w:rPr>
            <w:b/>
            <w:bCs/>
            <w:color w:val="000000" w:themeColor="text1"/>
            <w:rPrChange w:id="454" w:author="Ruijie Xu" w:date="2022-02-01T16:50:00Z">
              <w:rPr>
                <w:color w:val="000000" w:themeColor="text1"/>
              </w:rPr>
            </w:rPrChange>
          </w:rPr>
          <w:delText xml:space="preserve">: </w:delText>
        </w:r>
        <w:r w:rsidR="00C0014F" w:rsidRPr="007C319A" w:rsidDel="00E35E47">
          <w:rPr>
            <w:b/>
            <w:bCs/>
            <w:color w:val="000000" w:themeColor="text1"/>
            <w:rPrChange w:id="455" w:author="Ruijie Xu" w:date="2022-02-01T16:50:00Z">
              <w:rPr>
                <w:color w:val="000000" w:themeColor="text1"/>
              </w:rPr>
            </w:rPrChange>
          </w:rPr>
          <w:delText>domains Eukaryota, Bacteria</w:delText>
        </w:r>
        <w:r w:rsidR="004F1047" w:rsidRPr="007C319A" w:rsidDel="00E35E47">
          <w:rPr>
            <w:b/>
            <w:bCs/>
            <w:color w:val="000000" w:themeColor="text1"/>
            <w:rPrChange w:id="456" w:author="Ruijie Xu" w:date="2022-02-01T16:50:00Z">
              <w:rPr>
                <w:color w:val="000000" w:themeColor="text1"/>
              </w:rPr>
            </w:rPrChange>
          </w:rPr>
          <w:delText xml:space="preserve"> and</w:delText>
        </w:r>
        <w:r w:rsidR="00C0014F" w:rsidRPr="007C319A" w:rsidDel="00E35E47">
          <w:rPr>
            <w:b/>
            <w:bCs/>
            <w:color w:val="000000" w:themeColor="text1"/>
            <w:rPrChange w:id="457" w:author="Ruijie Xu" w:date="2022-02-01T16:50:00Z">
              <w:rPr>
                <w:color w:val="000000" w:themeColor="text1"/>
              </w:rPr>
            </w:rPrChange>
          </w:rPr>
          <w:delText xml:space="preserve"> Archaea, Viruses, </w:delText>
        </w:r>
        <w:r w:rsidR="00242EFF" w:rsidRPr="007C319A" w:rsidDel="00E35E47">
          <w:rPr>
            <w:b/>
            <w:bCs/>
            <w:color w:val="000000" w:themeColor="text1"/>
            <w:rPrChange w:id="458" w:author="Ruijie Xu" w:date="2022-02-01T16:50:00Z">
              <w:rPr>
                <w:color w:val="000000" w:themeColor="text1"/>
              </w:rPr>
            </w:rPrChange>
          </w:rPr>
          <w:delText>'</w:delText>
        </w:r>
        <w:r w:rsidR="00C0014F" w:rsidRPr="007C319A" w:rsidDel="00E35E47">
          <w:rPr>
            <w:b/>
            <w:bCs/>
            <w:color w:val="000000" w:themeColor="text1"/>
            <w:rPrChange w:id="459" w:author="Ruijie Xu" w:date="2022-02-01T16:50:00Z">
              <w:rPr>
                <w:color w:val="000000" w:themeColor="text1"/>
              </w:rPr>
            </w:rPrChange>
          </w:rPr>
          <w:delText xml:space="preserve">Other </w:delText>
        </w:r>
        <w:r w:rsidR="00242EFF" w:rsidRPr="007C319A" w:rsidDel="00E35E47">
          <w:rPr>
            <w:b/>
            <w:bCs/>
            <w:color w:val="000000" w:themeColor="text1"/>
            <w:rPrChange w:id="460" w:author="Ruijie Xu" w:date="2022-02-01T16:50:00Z">
              <w:rPr>
                <w:color w:val="000000" w:themeColor="text1"/>
              </w:rPr>
            </w:rPrChange>
          </w:rPr>
          <w:delText xml:space="preserve">Sequences' </w:delText>
        </w:r>
        <w:r w:rsidR="00C0014F" w:rsidRPr="007C319A" w:rsidDel="00E35E47">
          <w:rPr>
            <w:b/>
            <w:bCs/>
            <w:color w:val="000000" w:themeColor="text1"/>
            <w:rPrChange w:id="461" w:author="Ruijie Xu" w:date="2022-02-01T16:50:00Z">
              <w:rPr>
                <w:color w:val="000000" w:themeColor="text1"/>
              </w:rPr>
            </w:rPrChange>
          </w:rPr>
          <w:delText xml:space="preserve">(reads were classified but do not belong to any of the </w:delText>
        </w:r>
        <w:r w:rsidR="00511236" w:rsidRPr="007C319A" w:rsidDel="00E35E47">
          <w:rPr>
            <w:b/>
            <w:bCs/>
            <w:color w:val="000000" w:themeColor="text1"/>
            <w:rPrChange w:id="462" w:author="Ruijie Xu" w:date="2022-02-01T16:50:00Z">
              <w:rPr>
                <w:color w:val="000000" w:themeColor="text1"/>
              </w:rPr>
            </w:rPrChange>
          </w:rPr>
          <w:delText xml:space="preserve">other </w:delText>
        </w:r>
        <w:r w:rsidR="007273CE" w:rsidRPr="007C319A" w:rsidDel="00E35E47">
          <w:rPr>
            <w:b/>
            <w:bCs/>
            <w:color w:val="000000" w:themeColor="text1"/>
            <w:rPrChange w:id="463" w:author="Ruijie Xu" w:date="2022-02-01T16:50:00Z">
              <w:rPr>
                <w:color w:val="000000" w:themeColor="text1"/>
              </w:rPr>
            </w:rPrChange>
          </w:rPr>
          <w:delText>taxonomic groups</w:delText>
        </w:r>
        <w:r w:rsidR="00C0014F" w:rsidRPr="007C319A" w:rsidDel="00E35E47">
          <w:rPr>
            <w:b/>
            <w:bCs/>
            <w:color w:val="000000" w:themeColor="text1"/>
            <w:rPrChange w:id="464" w:author="Ruijie Xu" w:date="2022-02-01T16:50:00Z">
              <w:rPr>
                <w:color w:val="000000" w:themeColor="text1"/>
              </w:rPr>
            </w:rPrChange>
          </w:rPr>
          <w:delText xml:space="preserve">), and </w:delText>
        </w:r>
        <w:r w:rsidR="00242EFF" w:rsidRPr="007C319A" w:rsidDel="00E35E47">
          <w:rPr>
            <w:b/>
            <w:bCs/>
            <w:color w:val="000000" w:themeColor="text1"/>
            <w:rPrChange w:id="465" w:author="Ruijie Xu" w:date="2022-02-01T16:50:00Z">
              <w:rPr>
                <w:color w:val="000000" w:themeColor="text1"/>
              </w:rPr>
            </w:rPrChange>
          </w:rPr>
          <w:delText>'</w:delText>
        </w:r>
        <w:r w:rsidR="00C0014F" w:rsidRPr="007C319A" w:rsidDel="00E35E47">
          <w:rPr>
            <w:b/>
            <w:bCs/>
            <w:color w:val="000000" w:themeColor="text1"/>
            <w:rPrChange w:id="466" w:author="Ruijie Xu" w:date="2022-02-01T16:50:00Z">
              <w:rPr>
                <w:color w:val="000000" w:themeColor="text1"/>
              </w:rPr>
            </w:rPrChange>
          </w:rPr>
          <w:delText>Unclassified</w:delText>
        </w:r>
        <w:r w:rsidR="00242EFF" w:rsidRPr="007C319A" w:rsidDel="00E35E47">
          <w:rPr>
            <w:b/>
            <w:bCs/>
            <w:color w:val="000000" w:themeColor="text1"/>
            <w:rPrChange w:id="467" w:author="Ruijie Xu" w:date="2022-02-01T16:50:00Z">
              <w:rPr>
                <w:color w:val="000000" w:themeColor="text1"/>
              </w:rPr>
            </w:rPrChange>
          </w:rPr>
          <w:delText>'</w:delText>
        </w:r>
        <w:r w:rsidR="00C0014F" w:rsidRPr="007C319A" w:rsidDel="00E35E47">
          <w:rPr>
            <w:b/>
            <w:bCs/>
            <w:color w:val="000000" w:themeColor="text1"/>
            <w:rPrChange w:id="468" w:author="Ruijie Xu" w:date="2022-02-01T16:50:00Z">
              <w:rPr>
                <w:color w:val="000000" w:themeColor="text1"/>
              </w:rPr>
            </w:rPrChange>
          </w:rPr>
          <w:delText xml:space="preserve"> (reads that were not classified using the Kraken2 classifier in both domain and genus levels</w:delText>
        </w:r>
        <w:r w:rsidR="002C0511" w:rsidRPr="007C319A" w:rsidDel="00E35E47">
          <w:rPr>
            <w:b/>
            <w:bCs/>
            <w:color w:val="000000" w:themeColor="text1"/>
            <w:rPrChange w:id="469" w:author="Ruijie Xu" w:date="2022-02-01T16:50:00Z">
              <w:rPr>
                <w:color w:val="000000" w:themeColor="text1"/>
              </w:rPr>
            </w:rPrChange>
          </w:rPr>
          <w:delText>)</w:delText>
        </w:r>
        <w:r w:rsidR="00C0014F" w:rsidRPr="007C319A" w:rsidDel="00E35E47">
          <w:rPr>
            <w:b/>
            <w:bCs/>
            <w:color w:val="000000" w:themeColor="text1"/>
            <w:rPrChange w:id="470" w:author="Ruijie Xu" w:date="2022-02-01T16:50:00Z">
              <w:rPr>
                <w:color w:val="000000" w:themeColor="text1"/>
              </w:rPr>
            </w:rPrChange>
          </w:rPr>
          <w:delText xml:space="preserve">. </w:delText>
        </w:r>
      </w:del>
    </w:p>
    <w:p w14:paraId="253E7AF0" w14:textId="77777777" w:rsidR="00C0014F" w:rsidRPr="003A137D" w:rsidDel="0085367F" w:rsidRDefault="00C0014F">
      <w:pPr>
        <w:spacing w:line="480" w:lineRule="auto"/>
        <w:rPr>
          <w:del w:id="471" w:author="Ruijie Xu" w:date="2022-01-30T14:51:00Z"/>
          <w:b/>
          <w:bCs/>
          <w:color w:val="000000" w:themeColor="text1"/>
        </w:rPr>
      </w:pPr>
    </w:p>
    <w:p w14:paraId="68FF0F9E" w14:textId="24946600" w:rsidR="00C0014F" w:rsidRPr="007C319A" w:rsidDel="0085367F" w:rsidRDefault="00C0014F">
      <w:pPr>
        <w:spacing w:line="480" w:lineRule="auto"/>
        <w:rPr>
          <w:del w:id="472" w:author="Ruijie Xu" w:date="2022-01-30T14:50:00Z"/>
          <w:b/>
          <w:bCs/>
          <w:color w:val="000000" w:themeColor="text1"/>
          <w:rPrChange w:id="473" w:author="Ruijie Xu" w:date="2022-02-01T16:50:00Z">
            <w:rPr>
              <w:del w:id="474" w:author="Ruijie Xu" w:date="2022-01-30T14:50:00Z"/>
              <w:color w:val="000000" w:themeColor="text1"/>
            </w:rPr>
          </w:rPrChange>
        </w:rPr>
      </w:pPr>
      <w:del w:id="475" w:author="Ruijie Xu" w:date="2022-01-30T14:51:00Z">
        <w:r w:rsidRPr="003A137D" w:rsidDel="0085367F">
          <w:rPr>
            <w:b/>
            <w:bCs/>
            <w:color w:val="000000" w:themeColor="text1"/>
          </w:rPr>
          <w:delText xml:space="preserve">Data </w:delText>
        </w:r>
        <w:r w:rsidR="00F5051E" w:rsidRPr="003A137D" w:rsidDel="0085367F">
          <w:rPr>
            <w:b/>
            <w:bCs/>
            <w:color w:val="000000" w:themeColor="text1"/>
          </w:rPr>
          <w:delText>v</w:delText>
        </w:r>
        <w:r w:rsidRPr="003A137D" w:rsidDel="0085367F">
          <w:rPr>
            <w:b/>
            <w:bCs/>
            <w:color w:val="000000" w:themeColor="text1"/>
          </w:rPr>
          <w:delText>isualization</w:delText>
        </w:r>
        <w:r w:rsidRPr="007C319A" w:rsidDel="0085367F">
          <w:rPr>
            <w:b/>
            <w:bCs/>
            <w:color w:val="000000" w:themeColor="text1"/>
            <w:rPrChange w:id="476" w:author="Ruijie Xu" w:date="2022-02-01T16:50:00Z">
              <w:rPr>
                <w:color w:val="000000" w:themeColor="text1"/>
              </w:rPr>
            </w:rPrChange>
          </w:rPr>
          <w:delText xml:space="preserve">. </w:delText>
        </w:r>
      </w:del>
      <w:del w:id="477" w:author="Ruijie Xu" w:date="2022-01-30T14:48:00Z">
        <w:r w:rsidRPr="007C319A" w:rsidDel="006A4167">
          <w:rPr>
            <w:b/>
            <w:bCs/>
            <w:color w:val="000000" w:themeColor="text1"/>
            <w:rPrChange w:id="478" w:author="Ruijie Xu" w:date="2022-02-01T16:50:00Z">
              <w:rPr>
                <w:color w:val="000000" w:themeColor="text1"/>
              </w:rPr>
            </w:rPrChange>
          </w:rPr>
          <w:delText xml:space="preserve">The taxonomical profiles classified with Kraken2, CLARK, and </w:delText>
        </w:r>
        <w:r w:rsidR="00587076" w:rsidRPr="007C319A" w:rsidDel="006A4167">
          <w:rPr>
            <w:b/>
            <w:bCs/>
            <w:color w:val="000000" w:themeColor="text1"/>
            <w:rPrChange w:id="479" w:author="Ruijie Xu" w:date="2022-02-01T16:50:00Z">
              <w:rPr>
                <w:color w:val="000000" w:themeColor="text1"/>
              </w:rPr>
            </w:rPrChange>
          </w:rPr>
          <w:delText>CLARK-s</w:delText>
        </w:r>
        <w:r w:rsidRPr="007C319A" w:rsidDel="006A4167">
          <w:rPr>
            <w:b/>
            <w:bCs/>
            <w:color w:val="000000" w:themeColor="text1"/>
            <w:rPrChange w:id="480" w:author="Ruijie Xu" w:date="2022-02-01T16:50:00Z">
              <w:rPr>
                <w:color w:val="000000" w:themeColor="text1"/>
              </w:rPr>
            </w:rPrChange>
          </w:rPr>
          <w:delText xml:space="preserve"> were shown in histogram format </w:delText>
        </w:r>
      </w:del>
      <w:del w:id="481" w:author="Ruijie Xu" w:date="2022-01-30T14:50:00Z">
        <w:r w:rsidRPr="007C319A" w:rsidDel="0085367F">
          <w:rPr>
            <w:b/>
            <w:bCs/>
            <w:color w:val="000000" w:themeColor="text1"/>
            <w:rPrChange w:id="482" w:author="Ruijie Xu" w:date="2022-02-01T16:50:00Z">
              <w:rPr>
                <w:color w:val="000000" w:themeColor="text1"/>
              </w:rPr>
            </w:rPrChange>
          </w:rPr>
          <w:delText xml:space="preserve">using the R package </w:delText>
        </w:r>
        <w:r w:rsidR="00242EFF" w:rsidRPr="007C319A" w:rsidDel="0085367F">
          <w:rPr>
            <w:b/>
            <w:bCs/>
            <w:color w:val="000000" w:themeColor="text1"/>
            <w:rPrChange w:id="483" w:author="Ruijie Xu" w:date="2022-02-01T16:50:00Z">
              <w:rPr>
                <w:color w:val="000000" w:themeColor="text1"/>
              </w:rPr>
            </w:rPrChange>
          </w:rPr>
          <w:delText>"</w:delText>
        </w:r>
        <w:r w:rsidRPr="007C319A" w:rsidDel="0085367F">
          <w:rPr>
            <w:b/>
            <w:bCs/>
            <w:color w:val="000000" w:themeColor="text1"/>
            <w:rPrChange w:id="484" w:author="Ruijie Xu" w:date="2022-02-01T16:50:00Z">
              <w:rPr>
                <w:color w:val="000000" w:themeColor="text1"/>
              </w:rPr>
            </w:rPrChange>
          </w:rPr>
          <w:delText>ggplot2</w:delText>
        </w:r>
        <w:r w:rsidR="00242EFF" w:rsidRPr="007C319A" w:rsidDel="0085367F">
          <w:rPr>
            <w:b/>
            <w:bCs/>
            <w:color w:val="000000" w:themeColor="text1"/>
            <w:rPrChange w:id="485" w:author="Ruijie Xu" w:date="2022-02-01T16:50:00Z">
              <w:rPr>
                <w:color w:val="000000" w:themeColor="text1"/>
              </w:rPr>
            </w:rPrChange>
          </w:rPr>
          <w:delText xml:space="preserve">" </w:delText>
        </w:r>
        <w:r w:rsidRPr="007C319A" w:rsidDel="0085367F">
          <w:rPr>
            <w:b/>
            <w:bCs/>
            <w:color w:val="000000" w:themeColor="text1"/>
            <w:rPrChange w:id="486" w:author="Ruijie Xu" w:date="2022-02-01T16:50:00Z">
              <w:rPr>
                <w:color w:val="000000" w:themeColor="text1"/>
              </w:rPr>
            </w:rPrChange>
          </w:rPr>
          <w:fldChar w:fldCharType="begin" w:fldLock="1"/>
        </w:r>
        <w:r w:rsidR="00506F24" w:rsidRPr="007C319A" w:rsidDel="0085367F">
          <w:rPr>
            <w:b/>
            <w:bCs/>
            <w:color w:val="000000" w:themeColor="text1"/>
            <w:rPrChange w:id="487" w:author="Ruijie Xu" w:date="2022-02-01T16:50:00Z">
              <w:rPr>
                <w:color w:val="000000" w:themeColor="text1"/>
              </w:rPr>
            </w:rPrChange>
          </w:rPr>
          <w:delInstrText xml:space="preserve"> ADDIN ZOTERO_ITEM CSL_CITATION {"citationID":"n6y1Ukid","properties":{"formattedCitation":"(Ginestet, 2011)","plainCitation":"(Ginestet, 2011)","noteIndex":0},"citationItems":[{"id":"y7Rngnif/vKaA30iM","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delInstrText>
        </w:r>
        <w:r w:rsidRPr="007C319A" w:rsidDel="0085367F">
          <w:rPr>
            <w:b/>
            <w:bCs/>
            <w:color w:val="000000" w:themeColor="text1"/>
            <w:rPrChange w:id="488" w:author="Ruijie Xu" w:date="2022-02-01T16:50:00Z">
              <w:rPr>
                <w:color w:val="000000" w:themeColor="text1"/>
              </w:rPr>
            </w:rPrChange>
          </w:rPr>
          <w:fldChar w:fldCharType="separate"/>
        </w:r>
        <w:r w:rsidR="00350DBF" w:rsidRPr="007C319A" w:rsidDel="0085367F">
          <w:rPr>
            <w:b/>
            <w:bCs/>
            <w:color w:val="000000" w:themeColor="text1"/>
            <w:rPrChange w:id="489" w:author="Ruijie Xu" w:date="2022-02-01T16:50:00Z">
              <w:rPr>
                <w:color w:val="000000"/>
              </w:rPr>
            </w:rPrChange>
          </w:rPr>
          <w:delText>(Ginestet, 2011)</w:delText>
        </w:r>
        <w:r w:rsidRPr="007C319A" w:rsidDel="0085367F">
          <w:rPr>
            <w:b/>
            <w:bCs/>
            <w:color w:val="000000" w:themeColor="text1"/>
            <w:rPrChange w:id="490" w:author="Ruijie Xu" w:date="2022-02-01T16:50:00Z">
              <w:rPr>
                <w:color w:val="000000" w:themeColor="text1"/>
              </w:rPr>
            </w:rPrChange>
          </w:rPr>
          <w:fldChar w:fldCharType="end"/>
        </w:r>
        <w:r w:rsidRPr="007C319A" w:rsidDel="0085367F">
          <w:rPr>
            <w:b/>
            <w:bCs/>
            <w:color w:val="000000" w:themeColor="text1"/>
            <w:rPrChange w:id="491" w:author="Ruijie Xu" w:date="2022-02-01T16:50:00Z">
              <w:rPr>
                <w:color w:val="000000" w:themeColor="text1"/>
              </w:rPr>
            </w:rPrChange>
          </w:rPr>
          <w:delText xml:space="preserve">. </w:delText>
        </w:r>
      </w:del>
    </w:p>
    <w:p w14:paraId="1C0716B6" w14:textId="77777777" w:rsidR="00C0014F" w:rsidRPr="003A137D" w:rsidRDefault="00C0014F" w:rsidP="003A137D">
      <w:pPr>
        <w:spacing w:line="480" w:lineRule="auto"/>
        <w:rPr>
          <w:b/>
          <w:bCs/>
          <w:color w:val="000000" w:themeColor="text1"/>
        </w:rPr>
      </w:pPr>
    </w:p>
    <w:p w14:paraId="10330790" w14:textId="4109BCAF" w:rsidR="0085367F" w:rsidRPr="003A137D" w:rsidRDefault="00C0014F" w:rsidP="0085367F">
      <w:pPr>
        <w:spacing w:line="480" w:lineRule="auto"/>
        <w:rPr>
          <w:ins w:id="492" w:author="Ruijie Xu" w:date="2022-01-30T14:51:00Z"/>
          <w:color w:val="000000" w:themeColor="text1"/>
        </w:rPr>
      </w:pPr>
      <w:r w:rsidRPr="003A137D">
        <w:rPr>
          <w:b/>
          <w:bCs/>
          <w:color w:val="000000" w:themeColor="text1"/>
        </w:rPr>
        <w:t xml:space="preserve">Statistical </w:t>
      </w:r>
      <w:r w:rsidR="00F5051E" w:rsidRPr="003A137D">
        <w:rPr>
          <w:b/>
          <w:bCs/>
          <w:color w:val="000000" w:themeColor="text1"/>
        </w:rPr>
        <w:t>a</w:t>
      </w:r>
      <w:r w:rsidRPr="003A137D">
        <w:rPr>
          <w:b/>
          <w:bCs/>
          <w:color w:val="000000" w:themeColor="text1"/>
        </w:rPr>
        <w:t>nalysis</w:t>
      </w:r>
      <w:r w:rsidRPr="003A137D">
        <w:rPr>
          <w:color w:val="000000" w:themeColor="text1"/>
        </w:rPr>
        <w:t xml:space="preserve">. </w:t>
      </w:r>
      <w:ins w:id="493" w:author="Ruijie Xu" w:date="2022-01-30T14:50:00Z">
        <w:r w:rsidR="00E825DC" w:rsidRPr="003A137D">
          <w:rPr>
            <w:color w:val="000000" w:themeColor="text1"/>
          </w:rPr>
          <w:t xml:space="preserve">Metagenomic profiles were loaded into R for analysis using the package “phyloseq”. </w:t>
        </w:r>
      </w:ins>
      <w:r w:rsidRPr="003A137D">
        <w:rPr>
          <w:color w:val="000000" w:themeColor="text1"/>
        </w:rPr>
        <w:t>Pairwise significant difference assessments were performed by Wilcoxon signed-rank</w:t>
      </w:r>
      <w:del w:id="494" w:author="Ruijie Xu" w:date="2022-02-02T10:51:00Z">
        <w:r w:rsidRPr="003A137D" w:rsidDel="006A2E67">
          <w:rPr>
            <w:color w:val="000000" w:themeColor="text1"/>
          </w:rPr>
          <w:delText xml:space="preserve"> exact</w:delText>
        </w:r>
      </w:del>
      <w:r w:rsidRPr="003A137D">
        <w:rPr>
          <w:color w:val="000000" w:themeColor="text1"/>
        </w:rPr>
        <w:t xml:space="preserve"> test</w:t>
      </w:r>
      <w:ins w:id="495" w:author="Ruijie Xu" w:date="2022-02-02T10:52:00Z">
        <w:r w:rsidR="006A2E67">
          <w:rPr>
            <w:color w:val="000000" w:themeColor="text1"/>
          </w:rPr>
          <w:t xml:space="preserve"> implemented in R’s “rstatix” package</w:t>
        </w:r>
      </w:ins>
      <w:r w:rsidRPr="003A137D">
        <w:rPr>
          <w:color w:val="000000" w:themeColor="text1"/>
        </w:rPr>
        <w:t>, which is a non-parametric statistical hypothesis test used for comparing repeated measurements on a single sample</w:t>
      </w:r>
      <w:del w:id="496" w:author="Ruijie Xu" w:date="2022-02-02T10:53:00Z">
        <w:r w:rsidRPr="003A137D" w:rsidDel="006A2E67">
          <w:rPr>
            <w:color w:val="000000" w:themeColor="text1"/>
          </w:rPr>
          <w:delText xml:space="preserve">. Significant differences across all three </w:delText>
        </w:r>
        <w:r w:rsidR="004B70DA" w:rsidRPr="003A137D" w:rsidDel="006A2E67">
          <w:rPr>
            <w:color w:val="000000" w:themeColor="text1"/>
          </w:rPr>
          <w:delText xml:space="preserve">software </w:delText>
        </w:r>
        <w:r w:rsidRPr="003A137D" w:rsidDel="006A2E67">
          <w:rPr>
            <w:color w:val="000000" w:themeColor="text1"/>
          </w:rPr>
          <w:delText xml:space="preserve">were assessed by the non-parametric statistical Friedman rank-sum test. This test has been used to detect differences in measurements across more than two groups. Both statistical tests mentioned above were performed with the R package </w:delText>
        </w:r>
        <w:r w:rsidR="00242EFF" w:rsidRPr="003A137D" w:rsidDel="006A2E67">
          <w:rPr>
            <w:color w:val="000000" w:themeColor="text1"/>
          </w:rPr>
          <w:delText>"</w:delText>
        </w:r>
        <w:r w:rsidR="003D344B" w:rsidRPr="003A137D" w:rsidDel="006A2E67">
          <w:rPr>
            <w:color w:val="000000" w:themeColor="text1"/>
          </w:rPr>
          <w:delText>stats</w:delText>
        </w:r>
        <w:r w:rsidR="00242EFF" w:rsidRPr="003A137D" w:rsidDel="006A2E67">
          <w:rPr>
            <w:color w:val="000000" w:themeColor="text1"/>
          </w:rPr>
          <w:delText>"</w:delText>
        </w:r>
      </w:del>
      <w:r w:rsidR="00242EFF" w:rsidRPr="003A137D">
        <w:rPr>
          <w:color w:val="000000" w:themeColor="text1"/>
        </w:rPr>
        <w:t xml:space="preserve"> </w:t>
      </w:r>
      <w:r w:rsidRPr="003A137D">
        <w:rPr>
          <w:color w:val="000000" w:themeColor="text1"/>
        </w:rPr>
        <w:fldChar w:fldCharType="begin"/>
      </w:r>
      <w:r w:rsidR="00506F24" w:rsidRPr="003A137D">
        <w:rPr>
          <w:color w:val="000000" w:themeColor="text1"/>
        </w:rPr>
        <w:instrText xml:space="preserve"> ADDIN ZOTERO_ITEM CSL_CITATION {"citationID":"HE2oXMhW","properties":{"formattedCitation":"(R Core Team, 2020)","plainCitation":"(R Core Team, 2020)","noteIndex":0},"citationItems":[{"id":"y7Rngnif/d7qZbPtA","uris":["http://zotero.org/users/local/YOB362yk/items/9J2WWJ6L"],"uri":["http://zotero.org/users/local/YOB362yk/items/9J2WWJ6L"],"itemData":{"id":1706,"type":"article-journal","container-title":"R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instrText>
      </w:r>
      <w:r w:rsidRPr="003A137D">
        <w:rPr>
          <w:color w:val="000000" w:themeColor="text1"/>
        </w:rPr>
        <w:fldChar w:fldCharType="separate"/>
      </w:r>
      <w:r w:rsidR="00350DBF" w:rsidRPr="003A137D">
        <w:rPr>
          <w:color w:val="000000"/>
        </w:rPr>
        <w:t>(R Core Team, 2020)</w:t>
      </w:r>
      <w:r w:rsidRPr="003A137D">
        <w:rPr>
          <w:color w:val="000000" w:themeColor="text1"/>
        </w:rPr>
        <w:fldChar w:fldCharType="end"/>
      </w:r>
      <w:r w:rsidRPr="003A137D">
        <w:rPr>
          <w:color w:val="000000" w:themeColor="text1"/>
        </w:rPr>
        <w:t>. Alpha</w:t>
      </w:r>
      <w:r w:rsidR="00C26014" w:rsidRPr="003A137D">
        <w:rPr>
          <w:color w:val="000000" w:themeColor="text1"/>
        </w:rPr>
        <w:t xml:space="preserve"> </w:t>
      </w:r>
      <w:r w:rsidR="00C26014" w:rsidRPr="003A137D">
        <w:rPr>
          <w:color w:val="000000" w:themeColor="text1"/>
        </w:rPr>
        <w:fldChar w:fldCharType="begin"/>
      </w:r>
      <w:r w:rsidR="00506F24" w:rsidRPr="003A137D">
        <w:rPr>
          <w:color w:val="000000" w:themeColor="text1"/>
        </w:rPr>
        <w:instrText xml:space="preserve"> ADDIN ZOTERO_ITEM CSL_CITATION {"citationID":"WF7cOx8l","properties":{"formattedCitation":"(Shannon, 1948; Simpson, 1949)","plainCitation":"(Shannon, 1948; Simpson, 1949)","noteIndex":0},"citationItems":[{"id":"y7Rngnif/IGCFSxMR","uris":["http://zotero.org/users/local/YOB362yk/items/KKKZYTA7"],"uri":["http://zotero.org/users/local/YOB362yk/items/KKKZYTA7"],"itemData":{"id":1709,"type":"article-journal","abstract":"THE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constants.","container-title":"Nature","DOI":"10.1038/163688a0","ISSN":"1476-4687","issue":"4148","language":"en","note":"number: 4148\npublisher: Nature Publishing Group","page":"688-688","source":"www.nature.com","title":"Measurement of Diversity","URL":"https://www.nature.com/articles/163688a0","volume":"163","author":[{"family":"Simpson","given":"E. H."}],"accessed":{"date-parts":[["2021",3,25]]},"issued":{"date-parts":[["1949",4]]}}},{"id":"y7Rngnif/oNyDCyBU","uris":["http://zotero.org/users/local/YOB362yk/items/SLNC33AX"],"uri":["http://zotero.org/users/local/YOB362yk/items/SLNC33AX"],"itemData":{"id":1715,"type":"article-journal","container-title":"m The Bell System Technical Journal","DOI":"10.1002/j.1538-7305.1948.tb01338.x","language":"en","page":"379-423","source":"Zotero","title":"A Mathematical Theory of Communication","volume":"27","author":[{"family":"Shannon","given":"C E"}],"issued":{"date-parts":[["1948",7]]}}}],"schema":"https://github.com/citation-style-language/schema/raw/master/csl-citation.json"} </w:instrText>
      </w:r>
      <w:r w:rsidR="00C26014" w:rsidRPr="003A137D">
        <w:rPr>
          <w:color w:val="000000" w:themeColor="text1"/>
        </w:rPr>
        <w:fldChar w:fldCharType="separate"/>
      </w:r>
      <w:r w:rsidR="00350DBF" w:rsidRPr="003A137D">
        <w:rPr>
          <w:color w:val="000000"/>
        </w:rPr>
        <w:t>(Shannon, 1948; Simpson, 1949)</w:t>
      </w:r>
      <w:r w:rsidR="00C26014" w:rsidRPr="003A137D">
        <w:rPr>
          <w:color w:val="000000" w:themeColor="text1"/>
        </w:rPr>
        <w:fldChar w:fldCharType="end"/>
      </w:r>
      <w:r w:rsidRPr="003A137D">
        <w:rPr>
          <w:color w:val="000000" w:themeColor="text1"/>
        </w:rPr>
        <w:t xml:space="preserve"> and beta diversity</w:t>
      </w:r>
      <w:r w:rsidR="00C26014" w:rsidRPr="003A137D">
        <w:rPr>
          <w:color w:val="000000" w:themeColor="text1"/>
        </w:rPr>
        <w:t xml:space="preserve"> </w:t>
      </w:r>
      <w:r w:rsidR="00C26014" w:rsidRPr="003A137D">
        <w:rPr>
          <w:color w:val="000000" w:themeColor="text1"/>
        </w:rPr>
        <w:fldChar w:fldCharType="begin"/>
      </w:r>
      <w:r w:rsidR="00506F24" w:rsidRPr="003A137D">
        <w:rPr>
          <w:color w:val="000000" w:themeColor="text1"/>
        </w:rPr>
        <w:instrText xml:space="preserve"> ADDIN ZOTERO_ITEM CSL_CITATION {"citationID":"frixPLjw","properties":{"formattedCitation":"(Bray and Curtis, 1957)","plainCitation":"(Bray and Curtis, 1957)","noteIndex":0},"citationItems":[{"id":"y7Rngnif/lhZMu8wc","uris":["http://zotero.org/users/local/YOB362yk/items/23WDUYH4"],"uri":["http://zotero.org/users/local/YOB362yk/items/23WDUYH4"],"itemData":{"id":1719,"type":"article-journal","container-title":"Ecological Monographs","DOI":"https://doi.org/10.2307/1942268","ISSN":"1557-7015","issue":"4","language":"en","note":"_eprint: https://esajournals.onlinelibrary.wiley.com/doi/pdf/10.2307/1942268","page":"325-349","source":"Wiley Online Library","title":"An Ordination of the Upland Forest Communities of Southern Wisconsin","URL":"https://esajournals.onlinelibrary.wiley.com/doi/abs/10.2307/1942268","volume":"27","author":[{"family":"Bray","given":"J. Roger"},{"family":"Curtis","given":"J. T."}],"accessed":{"date-parts":[["2021",3,25]]},"issued":{"date-parts":[["1957"]]}}}],"schema":"https://github.com/citation-style-language/schema/raw/master/csl-citation.json"} </w:instrText>
      </w:r>
      <w:r w:rsidR="00C26014" w:rsidRPr="003A137D">
        <w:rPr>
          <w:color w:val="000000" w:themeColor="text1"/>
        </w:rPr>
        <w:fldChar w:fldCharType="separate"/>
      </w:r>
      <w:r w:rsidR="00350DBF" w:rsidRPr="003A137D">
        <w:rPr>
          <w:color w:val="000000"/>
        </w:rPr>
        <w:t>(Bray and Curtis, 1957)</w:t>
      </w:r>
      <w:r w:rsidR="00C26014" w:rsidRPr="003A137D">
        <w:rPr>
          <w:color w:val="000000" w:themeColor="text1"/>
        </w:rPr>
        <w:fldChar w:fldCharType="end"/>
      </w:r>
      <w:r w:rsidRPr="003A137D">
        <w:rPr>
          <w:color w:val="000000" w:themeColor="text1"/>
        </w:rPr>
        <w:t xml:space="preserve"> indices</w:t>
      </w:r>
      <w:r w:rsidR="00C26014" w:rsidRPr="003A137D">
        <w:rPr>
          <w:color w:val="000000" w:themeColor="text1"/>
        </w:rPr>
        <w:t xml:space="preserve"> </w:t>
      </w:r>
      <w:r w:rsidR="00C26014" w:rsidRPr="003A137D">
        <w:rPr>
          <w:color w:val="000000" w:themeColor="text1"/>
        </w:rPr>
        <w:fldChar w:fldCharType="begin"/>
      </w:r>
      <w:r w:rsidR="00506F24" w:rsidRPr="003A137D">
        <w:rPr>
          <w:color w:val="000000" w:themeColor="text1"/>
        </w:rPr>
        <w:instrText xml:space="preserve"> ADDIN ZOTERO_ITEM CSL_CITATION {"citationID":"Fzm8k9AU","properties":{"formattedCitation":"(Whittaker, 1960)","plainCitation":"(Whittaker, 1960)","noteIndex":0},"citationItems":[{"id":"y7Rngnif/GjUGpKSD","uris":["http://zotero.org/users/local/YOB362yk/items/INW54527"],"uri":["http://zotero.org/users/local/YOB362yk/items/INW54527"],"itemData":{"id":1722,"type":"article-journal","container-title":"Ecological Monographs","DOI":"https://doi.org/10.2307/1943563","ISSN":"1557-7015","issue":"3","language":"en","note":"_eprint: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H."}],"accessed":{"date-parts":[["2021",3,25]]},"issued":{"date-parts":[["1960"]]}}}],"schema":"https://github.com/citation-style-language/schema/raw/master/csl-citation.json"} </w:instrText>
      </w:r>
      <w:r w:rsidR="00C26014" w:rsidRPr="003A137D">
        <w:rPr>
          <w:color w:val="000000" w:themeColor="text1"/>
        </w:rPr>
        <w:fldChar w:fldCharType="separate"/>
      </w:r>
      <w:r w:rsidR="00350DBF" w:rsidRPr="003A137D">
        <w:rPr>
          <w:color w:val="000000"/>
        </w:rPr>
        <w:t>(Whittaker, 1960)</w:t>
      </w:r>
      <w:r w:rsidR="00C26014" w:rsidRPr="003A137D">
        <w:rPr>
          <w:color w:val="000000" w:themeColor="text1"/>
        </w:rPr>
        <w:fldChar w:fldCharType="end"/>
      </w:r>
      <w:r w:rsidRPr="003A137D">
        <w:rPr>
          <w:color w:val="000000" w:themeColor="text1"/>
        </w:rPr>
        <w:t xml:space="preserve"> were used to describe the relationship of the microbes within and between samples, respectively, and were calculated with the R package </w:t>
      </w:r>
      <w:r w:rsidR="00242EFF" w:rsidRPr="003A137D">
        <w:rPr>
          <w:color w:val="000000" w:themeColor="text1"/>
        </w:rPr>
        <w:t>"</w:t>
      </w:r>
      <w:r w:rsidRPr="003A137D">
        <w:rPr>
          <w:color w:val="000000" w:themeColor="text1"/>
        </w:rPr>
        <w:t>vegan</w:t>
      </w:r>
      <w:r w:rsidR="00242EFF" w:rsidRPr="003A137D">
        <w:rPr>
          <w:color w:val="000000" w:themeColor="text1"/>
        </w:rPr>
        <w:t xml:space="preserve">" </w:t>
      </w:r>
      <w:r w:rsidRPr="003A137D">
        <w:rPr>
          <w:color w:val="000000" w:themeColor="text1"/>
        </w:rPr>
        <w:fldChar w:fldCharType="begin" w:fldLock="1"/>
      </w:r>
      <w:r w:rsidR="00506F24" w:rsidRPr="003A137D">
        <w:rPr>
          <w:color w:val="000000" w:themeColor="text1"/>
        </w:rPr>
        <w:instrText xml:space="preserve"> ADDIN ZOTERO_ITEM CSL_CITATION {"citationID":"X5jurPBq","properties":{"formattedCitation":"(Oksanen {\\i{}et al.}, 2013)","plainCitation":"(Oksanen et al., 2013)","noteIndex":0},"citationItems":[{"id":"y7Rngnif/pWYiL2Py","uris":["http://www.mendeley.com/documents/?uuid=2528ba7f-d42a-3a20-9431-c491360db67b"],"uri":["http://www.mendeley.com/documents/?uuid=2528ba7f-d42a-3a20-9431-c491360db67b"],"itemData":{"abstract":"Ordination methods, diversity analysis and other functions for community and vegetation ecologists","author":[{"dropping-particle":"","family":"Oksanen","given":"J","non-dropping-particle":"","parse-names":false,"suffix":""},{"dropping-particle":"","family":"Blanchet","given":"F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B","non-dropping-particle":"","parse-names":false,"suffix":""}],"container-title":"R Packag ver","id":"ITEM-1","issued":{"date-parts":[["2013"]]},"title":"Package vegan","type":"article-journal"}}],"schema":"https://github.com/citation-style-language/schema/raw/master/csl-citation.json"} </w:instrText>
      </w:r>
      <w:r w:rsidRPr="003A137D">
        <w:rPr>
          <w:color w:val="000000" w:themeColor="text1"/>
        </w:rPr>
        <w:fldChar w:fldCharType="separate"/>
      </w:r>
      <w:r w:rsidR="00350DBF" w:rsidRPr="003A137D">
        <w:rPr>
          <w:color w:val="000000"/>
        </w:rPr>
        <w:t xml:space="preserve">(Oksanen </w:t>
      </w:r>
      <w:r w:rsidR="00350DBF" w:rsidRPr="003A137D">
        <w:rPr>
          <w:i/>
          <w:iCs/>
          <w:color w:val="000000"/>
        </w:rPr>
        <w:t>et al.</w:t>
      </w:r>
      <w:r w:rsidR="00350DBF" w:rsidRPr="003A137D">
        <w:rPr>
          <w:color w:val="000000"/>
        </w:rPr>
        <w:t>, 2013)</w:t>
      </w:r>
      <w:r w:rsidRPr="003A137D">
        <w:rPr>
          <w:color w:val="000000" w:themeColor="text1"/>
        </w:rPr>
        <w:fldChar w:fldCharType="end"/>
      </w:r>
      <w:r w:rsidRPr="003A137D">
        <w:rPr>
          <w:color w:val="000000" w:themeColor="text1"/>
        </w:rPr>
        <w:t xml:space="preserve">. </w:t>
      </w:r>
      <w:ins w:id="497" w:author="Ruijie Xu" w:date="2022-02-02T10:56:00Z">
        <w:r w:rsidR="006A2E67">
          <w:rPr>
            <w:color w:val="000000" w:themeColor="text1"/>
          </w:rPr>
          <w:t>DA</w:t>
        </w:r>
        <w:r w:rsidR="006A2E67" w:rsidRPr="003A137D">
          <w:rPr>
            <w:color w:val="000000" w:themeColor="text1"/>
          </w:rPr>
          <w:t xml:space="preserve"> taxa analysis </w:t>
        </w:r>
        <w:r w:rsidR="006A2E67">
          <w:rPr>
            <w:color w:val="000000" w:themeColor="text1"/>
          </w:rPr>
          <w:t xml:space="preserve">identify DA taxa </w:t>
        </w:r>
        <w:r w:rsidR="0010410F">
          <w:rPr>
            <w:color w:val="000000" w:themeColor="text1"/>
          </w:rPr>
          <w:t xml:space="preserve">between samples collected from two different tissues </w:t>
        </w:r>
      </w:ins>
      <w:del w:id="498" w:author="Ruijie Xu" w:date="2022-01-30T14:49:00Z">
        <w:r w:rsidRPr="003A137D" w:rsidDel="003F5999">
          <w:rPr>
            <w:color w:val="000000" w:themeColor="text1"/>
          </w:rPr>
          <w:delText>Plotting of the beta diversity indices was done using Multidimensional scaling (MDS)</w:delText>
        </w:r>
        <w:r w:rsidR="00C26014" w:rsidRPr="003A137D" w:rsidDel="003F5999">
          <w:rPr>
            <w:color w:val="000000" w:themeColor="text1"/>
          </w:rPr>
          <w:delText xml:space="preserve"> </w:delText>
        </w:r>
        <w:r w:rsidR="00C26014" w:rsidRPr="003A137D" w:rsidDel="003F5999">
          <w:rPr>
            <w:color w:val="000000" w:themeColor="text1"/>
          </w:rPr>
          <w:fldChar w:fldCharType="begin"/>
        </w:r>
        <w:r w:rsidR="00506F24" w:rsidRPr="003A137D" w:rsidDel="003F5999">
          <w:rPr>
            <w:color w:val="000000" w:themeColor="text1"/>
          </w:rPr>
          <w:delInstrText xml:space="preserve"> ADDIN ZOTERO_ITEM CSL_CITATION {"citationID":"aDhfNCWY","properties":{"formattedCitation":"(Mair, 2018)","plainCitation":"(Mair, 2018)","noteIndex":0},"citationItems":[{"id":"y7Rngnif/pJh6QfYR","uris":["http://zotero.org/users/local/YOB362yk/items/CZCGTLSH"],"uri":["http://zotero.org/users/local/YOB362yk/items/CZCGTLSH"],"itemData":{"id":1708,"type":"article-journal","abstract":"Multidimensional scaling (MDS) a multivariate method, applicable to a variety of data scenarios. It aims to represent input proximities among objects, such as variables or persons, by means of fitted distances in a low-dimensional space. The chapter starts with general elaborations on proximities, followed by exploratory MDS using the SMACOF framework. Within this context, goodness-of-fit assessment in MDS is discussed in detail. Another section covers confirmatory MDS where it is distinguished between internal and external constraints on the configuration. What follows is a section on unfolding, a technique for dual scaling based on preference data. In the last part of this chapter, basic MDS is extended to multiple input dissimilarity matrices (individual differences scaling). In addition, Procrustes is introduced for matching multiple MDS configurations.","collection-title":"Use R!","container-title":"Modern Psychometrics with R","DOI":"10.1007/978-3-319-93177-7_9","language":"en","note":"DOI: 10.1007/978-3-319-93177-7_9","page":"257-287","source":"Springer Link","title":"Multidimensional Scaling","URL":"https://doi.org/10.1007/978-3-319-93177-7_9","author":[{"family":"Mair","given":"Patrick"}],"editor":[{"family":"Mair","given":"Patrick"}],"accessed":{"date-parts":[["2021",3,25]]},"issued":{"date-parts":[["2018"]]}}}],"schema":"https://github.com/citation-style-language/schema/raw/master/csl-citation.json"} </w:delInstrText>
        </w:r>
        <w:r w:rsidR="00C26014" w:rsidRPr="003A137D" w:rsidDel="003F5999">
          <w:rPr>
            <w:color w:val="000000" w:themeColor="text1"/>
          </w:rPr>
          <w:fldChar w:fldCharType="separate"/>
        </w:r>
        <w:r w:rsidR="00350DBF" w:rsidRPr="003A137D" w:rsidDel="003F5999">
          <w:rPr>
            <w:color w:val="000000"/>
          </w:rPr>
          <w:delText>(Mair, 2018)</w:delText>
        </w:r>
        <w:r w:rsidR="00C26014" w:rsidRPr="003A137D" w:rsidDel="003F5999">
          <w:rPr>
            <w:color w:val="000000" w:themeColor="text1"/>
          </w:rPr>
          <w:fldChar w:fldCharType="end"/>
        </w:r>
        <w:r w:rsidRPr="003A137D" w:rsidDel="003F5999">
          <w:rPr>
            <w:color w:val="000000" w:themeColor="text1"/>
          </w:rPr>
          <w:delText xml:space="preserve">, which reduces the dimensions of the pairwise comparison matrix between samples for the visualization of in-between sample microbial community relationship in a lower dimension, was done with the R package </w:delText>
        </w:r>
        <w:r w:rsidR="00242EFF" w:rsidRPr="003A137D" w:rsidDel="003F5999">
          <w:rPr>
            <w:color w:val="000000" w:themeColor="text1"/>
          </w:rPr>
          <w:delText>"</w:delText>
        </w:r>
        <w:r w:rsidRPr="003A137D" w:rsidDel="003F5999">
          <w:rPr>
            <w:color w:val="000000" w:themeColor="text1"/>
          </w:rPr>
          <w:delText>phyloseq</w:delText>
        </w:r>
        <w:r w:rsidR="00242EFF" w:rsidRPr="003A137D" w:rsidDel="003F5999">
          <w:rPr>
            <w:color w:val="000000" w:themeColor="text1"/>
          </w:rPr>
          <w:delText xml:space="preserve">" </w:delText>
        </w:r>
        <w:r w:rsidRPr="003A137D" w:rsidDel="003F5999">
          <w:rPr>
            <w:color w:val="000000" w:themeColor="text1"/>
          </w:rPr>
          <w:fldChar w:fldCharType="begin" w:fldLock="1"/>
        </w:r>
        <w:r w:rsidR="00506F24" w:rsidRPr="003A137D" w:rsidDel="003F5999">
          <w:rPr>
            <w:color w:val="000000" w:themeColor="text1"/>
          </w:rPr>
          <w:delInstrText xml:space="preserve"> ADDIN ZOTERO_ITEM CSL_CITATION {"citationID":"0ymGBaLp","properties":{"formattedCitation":"(McMurdie and Holmes, 2013)","plainCitation":"(McMurdie and Holmes, 2013)","noteIndex":0},"citationItems":[{"id":"y7Rngnif/7eQw8baF","uris":["http://www.mendeley.com/documents/?uuid=32175fdd-659c-37a1-be76-dd599031fdbb"],"uri":["http://www.mendeley.com/documents/?uuid=32175fdd-659c-37a1-be76-dd599031fdbb"],"itemData":{"DOI":"10.1371/journal.pone.0061217","ISSN":"19326203","PMID":"23630581","abstract":"Background: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data.Results:Here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research.Conclusions:The phyloseq project for R is a new open-source software package, freely available on the web from both GitHub and Bioconductor. © 2013 McMurdie, Holmes.","author":[{"dropping-particle":"","family":"McMurdie","given":"Paul J.","non-dropping-particle":"","parse-names":false,"suffix":""},{"dropping-particle":"","family":"Holmes","given":"Susan","non-dropping-particle":"","parse-names":false,"suffix":""}],"container-title":"PLoS ONE","id":"ITEM-1","issued":{"date-parts":[["2013"]]},"title":"Phyloseq: An R Package for Reproducible Interactive Analysis and Graphics of Microbiome Census Data","type":"article-journal"}}],"schema":"https://github.com/citation-style-language/schema/raw/master/csl-citation.json"} </w:delInstrText>
        </w:r>
        <w:r w:rsidRPr="003A137D" w:rsidDel="003F5999">
          <w:rPr>
            <w:color w:val="000000" w:themeColor="text1"/>
          </w:rPr>
          <w:fldChar w:fldCharType="separate"/>
        </w:r>
        <w:r w:rsidR="00350DBF" w:rsidRPr="003A137D" w:rsidDel="003F5999">
          <w:rPr>
            <w:color w:val="000000"/>
          </w:rPr>
          <w:delText>(McMurdie and Holmes, 2013)</w:delText>
        </w:r>
        <w:r w:rsidRPr="003A137D" w:rsidDel="003F5999">
          <w:rPr>
            <w:color w:val="000000" w:themeColor="text1"/>
          </w:rPr>
          <w:fldChar w:fldCharType="end"/>
        </w:r>
        <w:r w:rsidRPr="003A137D" w:rsidDel="003F5999">
          <w:rPr>
            <w:color w:val="000000" w:themeColor="text1"/>
          </w:rPr>
          <w:delText xml:space="preserve">. </w:delText>
        </w:r>
      </w:del>
      <w:del w:id="499" w:author="Ruijie Xu" w:date="2022-02-02T10:56:00Z">
        <w:r w:rsidRPr="003A137D" w:rsidDel="0010410F">
          <w:rPr>
            <w:color w:val="000000" w:themeColor="text1"/>
          </w:rPr>
          <w:delText xml:space="preserve">Microbial compositions present in each sample </w:delText>
        </w:r>
      </w:del>
      <w:r w:rsidRPr="003A137D">
        <w:rPr>
          <w:color w:val="000000" w:themeColor="text1"/>
        </w:rPr>
        <w:t xml:space="preserve">were assessed by </w:t>
      </w:r>
      <w:del w:id="500" w:author="Ruijie Xu" w:date="2022-02-02T10:58:00Z">
        <w:r w:rsidRPr="003A137D" w:rsidDel="0010410F">
          <w:rPr>
            <w:color w:val="000000" w:themeColor="text1"/>
          </w:rPr>
          <w:delText xml:space="preserve">a </w:delText>
        </w:r>
      </w:del>
      <w:del w:id="501" w:author="Ruijie Xu" w:date="2022-02-02T10:56:00Z">
        <w:r w:rsidRPr="003A137D" w:rsidDel="006A2E67">
          <w:rPr>
            <w:color w:val="000000" w:themeColor="text1"/>
          </w:rPr>
          <w:delText>differentially abundant</w:delText>
        </w:r>
        <w:r w:rsidR="00315E9F" w:rsidRPr="003A137D" w:rsidDel="006A2E67">
          <w:rPr>
            <w:color w:val="000000" w:themeColor="text1"/>
          </w:rPr>
          <w:delText xml:space="preserve"> (DA)</w:delText>
        </w:r>
        <w:r w:rsidRPr="003A137D" w:rsidDel="006A2E67">
          <w:rPr>
            <w:color w:val="000000" w:themeColor="text1"/>
          </w:rPr>
          <w:delText xml:space="preserve"> taxa analysis </w:delText>
        </w:r>
      </w:del>
      <w:del w:id="502" w:author="Ruijie Xu" w:date="2022-02-02T10:58:00Z">
        <w:r w:rsidRPr="003A137D" w:rsidDel="0010410F">
          <w:rPr>
            <w:color w:val="000000" w:themeColor="text1"/>
          </w:rPr>
          <w:delText xml:space="preserve">using </w:delText>
        </w:r>
      </w:del>
      <w:r w:rsidRPr="003A137D">
        <w:rPr>
          <w:color w:val="000000" w:themeColor="text1"/>
        </w:rPr>
        <w:t xml:space="preserve">the R package </w:t>
      </w:r>
      <w:r w:rsidR="00242EFF" w:rsidRPr="003A137D">
        <w:rPr>
          <w:color w:val="000000" w:themeColor="text1"/>
        </w:rPr>
        <w:t>"</w:t>
      </w:r>
      <w:r w:rsidRPr="003A137D">
        <w:rPr>
          <w:color w:val="000000" w:themeColor="text1"/>
        </w:rPr>
        <w:t>DeSeq2</w:t>
      </w:r>
      <w:r w:rsidR="00242EFF" w:rsidRPr="003A137D">
        <w:rPr>
          <w:color w:val="000000" w:themeColor="text1"/>
        </w:rPr>
        <w:t xml:space="preserve">" </w:t>
      </w:r>
      <w:ins w:id="503" w:author="Ruijie Xu" w:date="2022-02-02T10:59:00Z">
        <w:r w:rsidR="0010410F">
          <w:rPr>
            <w:color w:val="000000" w:themeColor="text1"/>
          </w:rPr>
          <w:t xml:space="preserve">using the "Wald” test </w:t>
        </w:r>
      </w:ins>
      <w:r w:rsidRPr="003A137D">
        <w:rPr>
          <w:color w:val="000000" w:themeColor="text1"/>
        </w:rPr>
        <w:fldChar w:fldCharType="begin"/>
      </w:r>
      <w:r w:rsidR="00506F24" w:rsidRPr="003A137D">
        <w:rPr>
          <w:color w:val="000000" w:themeColor="text1"/>
        </w:rPr>
        <w:instrText xml:space="preserve"> ADDIN ZOTERO_ITEM CSL_CITATION {"citationID":"9arkx6ms","properties":{"formattedCitation":"(Love, Huber and Anders, 2014)","plainCitation":"(Love, Huber and Anders, 2014)","noteIndex":0},"citationItems":[{"id":"y7Rngnif/B8N6PZIo","uris":["http://zotero.org/users/local/YOB362yk/items/QMEGFY3Q"],"uri":["http://zotero.org/users/local/YOB362yk/items/QMEGFY3Q"],"itemData":{"id":1674,"type":"article-journal","abstract":"In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instrText>
      </w:r>
      <w:r w:rsidRPr="003A137D">
        <w:rPr>
          <w:color w:val="000000" w:themeColor="text1"/>
        </w:rPr>
        <w:fldChar w:fldCharType="separate"/>
      </w:r>
      <w:r w:rsidR="00350DBF" w:rsidRPr="003A137D">
        <w:rPr>
          <w:color w:val="000000"/>
        </w:rPr>
        <w:t>(Love, Huber and Anders, 2014)</w:t>
      </w:r>
      <w:r w:rsidRPr="003A137D">
        <w:rPr>
          <w:color w:val="000000" w:themeColor="text1"/>
        </w:rPr>
        <w:fldChar w:fldCharType="end"/>
      </w:r>
      <w:ins w:id="504" w:author="Ruijie Xu" w:date="2022-02-02T10:57:00Z">
        <w:r w:rsidR="0010410F">
          <w:rPr>
            <w:color w:val="000000" w:themeColor="text1"/>
          </w:rPr>
          <w:t>,</w:t>
        </w:r>
      </w:ins>
      <w:ins w:id="505" w:author="Ruijie Xu" w:date="2022-02-02T10:59:00Z">
        <w:r w:rsidR="0010410F">
          <w:rPr>
            <w:color w:val="000000" w:themeColor="text1"/>
          </w:rPr>
          <w:t xml:space="preserve"> </w:t>
        </w:r>
      </w:ins>
      <w:ins w:id="506" w:author="Ruijie Xu" w:date="2022-02-02T10:57:00Z">
        <w:r w:rsidR="0010410F">
          <w:rPr>
            <w:color w:val="000000" w:themeColor="text1"/>
          </w:rPr>
          <w:t xml:space="preserve">with reads classified under each species </w:t>
        </w:r>
      </w:ins>
      <w:ins w:id="507" w:author="Ruijie Xu" w:date="2022-02-02T10:58:00Z">
        <w:r w:rsidR="0010410F">
          <w:rPr>
            <w:color w:val="000000" w:themeColor="text1"/>
          </w:rPr>
          <w:t>taxon normalized using the “poscounts” method</w:t>
        </w:r>
      </w:ins>
      <w:ins w:id="508" w:author="Ruijie Xu" w:date="2022-02-02T10:57:00Z">
        <w:r w:rsidR="0010410F">
          <w:rPr>
            <w:color w:val="000000" w:themeColor="text1"/>
          </w:rPr>
          <w:t>.</w:t>
        </w:r>
      </w:ins>
      <w:ins w:id="509" w:author="Ruijie Xu" w:date="2022-02-02T10:55:00Z">
        <w:r w:rsidR="006A2E67">
          <w:rPr>
            <w:color w:val="000000" w:themeColor="text1"/>
          </w:rPr>
          <w:t xml:space="preserve"> </w:t>
        </w:r>
      </w:ins>
      <w:del w:id="510" w:author="Ruijie Xu" w:date="2022-02-02T10:55:00Z">
        <w:r w:rsidRPr="003A137D" w:rsidDel="006A2E67">
          <w:rPr>
            <w:color w:val="000000" w:themeColor="text1"/>
          </w:rPr>
          <w:delText>.</w:delText>
        </w:r>
      </w:del>
      <w:ins w:id="511" w:author="Ruijie Xu" w:date="2022-01-30T14:51:00Z">
        <w:r w:rsidR="0085367F" w:rsidRPr="003A137D">
          <w:rPr>
            <w:color w:val="000000" w:themeColor="text1"/>
          </w:rPr>
          <w:t xml:space="preserve">Data visualization for the metagenomics profiles were performed using the R package "ggplot2" </w:t>
        </w:r>
        <w:r w:rsidR="0085367F" w:rsidRPr="003A137D">
          <w:rPr>
            <w:color w:val="000000" w:themeColor="text1"/>
          </w:rPr>
          <w:fldChar w:fldCharType="begin" w:fldLock="1"/>
        </w:r>
        <w:r w:rsidR="0085367F" w:rsidRPr="003A137D">
          <w:rPr>
            <w:color w:val="000000" w:themeColor="text1"/>
          </w:rPr>
          <w:instrText xml:space="preserve"> ADDIN ZOTERO_ITEM CSL_CITATION {"citationID":"n6y1Ukid","properties":{"formattedCitation":"(Ginestet, 2011)","plainCitation":"(Ginestet, 2011)","noteIndex":0},"citationItems":[{"id":"y7Rngnif/vKaA30iM","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instrText>
        </w:r>
        <w:r w:rsidR="0085367F" w:rsidRPr="003A137D">
          <w:rPr>
            <w:color w:val="000000" w:themeColor="text1"/>
          </w:rPr>
          <w:fldChar w:fldCharType="separate"/>
        </w:r>
        <w:r w:rsidR="0085367F" w:rsidRPr="003A137D">
          <w:rPr>
            <w:color w:val="000000"/>
          </w:rPr>
          <w:t>(Ginestet, 2011)</w:t>
        </w:r>
        <w:r w:rsidR="0085367F" w:rsidRPr="003A137D">
          <w:rPr>
            <w:color w:val="000000" w:themeColor="text1"/>
          </w:rPr>
          <w:fldChar w:fldCharType="end"/>
        </w:r>
        <w:r w:rsidR="0085367F" w:rsidRPr="003A137D">
          <w:rPr>
            <w:color w:val="000000" w:themeColor="text1"/>
          </w:rPr>
          <w:t xml:space="preserve">. </w:t>
        </w:r>
      </w:ins>
      <w:ins w:id="512" w:author="Ruijie Xu" w:date="2022-02-02T12:30:00Z">
        <w:r w:rsidR="00CF1D3A">
          <w:rPr>
            <w:color w:val="000000" w:themeColor="text1"/>
          </w:rPr>
          <w:t>For all statistical analysis, p-value was adjusted with Holm-Bon</w:t>
        </w:r>
      </w:ins>
      <w:ins w:id="513" w:author="Ruijie Xu" w:date="2022-02-02T12:31:00Z">
        <w:r w:rsidR="00CF1D3A">
          <w:rPr>
            <w:color w:val="000000" w:themeColor="text1"/>
          </w:rPr>
          <w:t>f</w:t>
        </w:r>
      </w:ins>
      <w:ins w:id="514" w:author="Ruijie Xu" w:date="2022-02-02T12:30:00Z">
        <w:r w:rsidR="00CF1D3A">
          <w:rPr>
            <w:color w:val="000000" w:themeColor="text1"/>
          </w:rPr>
          <w:t>erroni</w:t>
        </w:r>
      </w:ins>
      <w:ins w:id="515" w:author="Ruijie Xu" w:date="2022-02-02T12:31:00Z">
        <w:r w:rsidR="00CF1D3A">
          <w:rPr>
            <w:color w:val="000000" w:themeColor="text1"/>
          </w:rPr>
          <w:t xml:space="preserve"> method. </w:t>
        </w:r>
        <w:r w:rsidR="00A64E33">
          <w:rPr>
            <w:color w:val="000000" w:themeColor="text1"/>
          </w:rPr>
          <w:t>Results with p-adjusted value (padj) &lt; 0.05 were identified as significant.</w:t>
        </w:r>
      </w:ins>
      <w:ins w:id="516" w:author="Ruijie Xu" w:date="2022-02-02T12:30:00Z">
        <w:r w:rsidR="00CF1D3A">
          <w:rPr>
            <w:color w:val="000000" w:themeColor="text1"/>
          </w:rPr>
          <w:t xml:space="preserve"> </w:t>
        </w:r>
      </w:ins>
    </w:p>
    <w:p w14:paraId="7C1BC6AE" w14:textId="10B5DF3B" w:rsidR="005912FB" w:rsidRPr="003A137D" w:rsidDel="00EF2BE5" w:rsidRDefault="005912FB" w:rsidP="005912FB">
      <w:pPr>
        <w:spacing w:line="480" w:lineRule="auto"/>
        <w:rPr>
          <w:del w:id="517" w:author="Ruijie Xu" w:date="2022-02-02T12:31:00Z"/>
          <w:b/>
          <w:bCs/>
          <w:color w:val="000000" w:themeColor="text1"/>
        </w:rPr>
      </w:pPr>
    </w:p>
    <w:p w14:paraId="583B1744" w14:textId="327C1927" w:rsidR="00F440CF" w:rsidDel="001329B6" w:rsidRDefault="00C919B3" w:rsidP="005912FB">
      <w:pPr>
        <w:spacing w:line="480" w:lineRule="auto"/>
        <w:rPr>
          <w:del w:id="518" w:author="Ruijie Xu" w:date="2022-02-02T12:17:00Z"/>
          <w:b/>
          <w:bCs/>
          <w:color w:val="000000" w:themeColor="text1"/>
        </w:rPr>
      </w:pPr>
      <w:r w:rsidRPr="003A137D">
        <w:rPr>
          <w:b/>
          <w:bCs/>
          <w:color w:val="000000" w:themeColor="text1"/>
        </w:rPr>
        <w:t>Results</w:t>
      </w:r>
    </w:p>
    <w:p w14:paraId="5DDDB5FF" w14:textId="77777777" w:rsidR="001329B6" w:rsidRPr="003A137D" w:rsidRDefault="001329B6" w:rsidP="005912FB">
      <w:pPr>
        <w:spacing w:line="480" w:lineRule="auto"/>
        <w:rPr>
          <w:ins w:id="519" w:author="Ruijie Xu" w:date="2022-02-02T12:17:00Z"/>
          <w:b/>
          <w:bCs/>
          <w:color w:val="000000" w:themeColor="text1"/>
        </w:rPr>
      </w:pPr>
    </w:p>
    <w:p w14:paraId="03A2AA13" w14:textId="7199CDE5" w:rsidR="001329B6" w:rsidRDefault="001329B6" w:rsidP="005912FB">
      <w:pPr>
        <w:spacing w:line="480" w:lineRule="auto"/>
        <w:rPr>
          <w:ins w:id="520" w:author="Ruijie Xu" w:date="2022-02-02T12:16:00Z"/>
          <w:color w:val="000000" w:themeColor="text1"/>
        </w:rPr>
      </w:pPr>
      <w:ins w:id="521" w:author="Ruijie Xu" w:date="2022-02-02T12:17:00Z">
        <w:r>
          <w:rPr>
            <w:b/>
            <w:bCs/>
            <w:color w:val="000000" w:themeColor="text1"/>
          </w:rPr>
          <w:t>Setting up DB for Microbial Profiling</w:t>
        </w:r>
      </w:ins>
      <w:del w:id="522" w:author="Ruijie Xu" w:date="2022-02-02T12:15:00Z">
        <w:r w:rsidR="00C0014F" w:rsidRPr="003A137D" w:rsidDel="001329B6">
          <w:rPr>
            <w:b/>
            <w:bCs/>
            <w:color w:val="000000" w:themeColor="text1"/>
          </w:rPr>
          <w:delText>Profiling</w:delText>
        </w:r>
      </w:del>
      <w:del w:id="523" w:author="Ruijie Xu" w:date="2022-02-02T11:46:00Z">
        <w:r w:rsidR="00C0014F" w:rsidRPr="003A137D" w:rsidDel="00632BC5">
          <w:rPr>
            <w:b/>
            <w:bCs/>
            <w:color w:val="000000" w:themeColor="text1"/>
          </w:rPr>
          <w:delText xml:space="preserve"> compositions </w:delText>
        </w:r>
        <w:r w:rsidR="006B2511" w:rsidRPr="003A137D" w:rsidDel="00632BC5">
          <w:rPr>
            <w:b/>
            <w:bCs/>
            <w:color w:val="000000" w:themeColor="text1"/>
          </w:rPr>
          <w:delText>with different</w:delText>
        </w:r>
      </w:del>
      <w:del w:id="524" w:author="Ruijie Xu" w:date="2022-02-02T12:16:00Z">
        <w:r w:rsidR="006B2511" w:rsidRPr="003A137D" w:rsidDel="001329B6">
          <w:rPr>
            <w:b/>
            <w:bCs/>
            <w:color w:val="000000" w:themeColor="text1"/>
          </w:rPr>
          <w:delText xml:space="preserve"> </w:delText>
        </w:r>
        <w:r w:rsidR="00A310EF" w:rsidRPr="003A137D" w:rsidDel="001329B6">
          <w:rPr>
            <w:b/>
            <w:bCs/>
            <w:color w:val="000000" w:themeColor="text1"/>
          </w:rPr>
          <w:delText>DBs</w:delText>
        </w:r>
      </w:del>
    </w:p>
    <w:p w14:paraId="1F2161C7" w14:textId="763C5556" w:rsidR="00BB21F0" w:rsidRPr="003A137D" w:rsidRDefault="00C0014F" w:rsidP="005912FB">
      <w:pPr>
        <w:spacing w:line="480" w:lineRule="auto"/>
        <w:rPr>
          <w:color w:val="000000" w:themeColor="text1"/>
        </w:rPr>
      </w:pPr>
      <w:del w:id="525" w:author="Ruijie Xu" w:date="2022-02-02T12:16:00Z">
        <w:r w:rsidRPr="003A137D" w:rsidDel="001329B6">
          <w:rPr>
            <w:color w:val="000000" w:themeColor="text1"/>
          </w:rPr>
          <w:delText xml:space="preserve">. </w:delText>
        </w:r>
      </w:del>
      <w:r w:rsidR="00F440CF" w:rsidRPr="003A137D">
        <w:rPr>
          <w:color w:val="000000" w:themeColor="text1"/>
        </w:rPr>
        <w:t xml:space="preserve">To address the biases introduced from </w:t>
      </w:r>
      <w:r w:rsidR="000E0822" w:rsidRPr="003A137D">
        <w:rPr>
          <w:color w:val="000000" w:themeColor="text1"/>
        </w:rPr>
        <w:t xml:space="preserve">database </w:t>
      </w:r>
      <w:ins w:id="526" w:author="Ruijie Xu" w:date="2022-02-02T11:47:00Z">
        <w:r w:rsidR="00632BC5">
          <w:rPr>
            <w:color w:val="000000" w:themeColor="text1"/>
          </w:rPr>
          <w:t xml:space="preserve">and software </w:t>
        </w:r>
      </w:ins>
      <w:r w:rsidR="000E0822" w:rsidRPr="003A137D">
        <w:rPr>
          <w:color w:val="000000" w:themeColor="text1"/>
        </w:rPr>
        <w:t>selection</w:t>
      </w:r>
      <w:r w:rsidR="00F440CF" w:rsidRPr="003A137D">
        <w:rPr>
          <w:color w:val="000000" w:themeColor="text1"/>
        </w:rPr>
        <w:t xml:space="preserve"> </w:t>
      </w:r>
      <w:r w:rsidR="000E0822" w:rsidRPr="003A137D">
        <w:rPr>
          <w:color w:val="000000" w:themeColor="text1"/>
        </w:rPr>
        <w:t>during</w:t>
      </w:r>
      <w:r w:rsidR="00F440CF" w:rsidRPr="003A137D">
        <w:rPr>
          <w:color w:val="000000" w:themeColor="text1"/>
        </w:rPr>
        <w:t xml:space="preserve"> metagenomics profiling, four different </w:t>
      </w:r>
      <w:ins w:id="527" w:author="Ruijie Xu" w:date="2022-02-02T11:47:00Z">
        <w:r w:rsidR="00632BC5">
          <w:rPr>
            <w:color w:val="000000" w:themeColor="text1"/>
          </w:rPr>
          <w:t xml:space="preserve">Kraken2 </w:t>
        </w:r>
      </w:ins>
      <w:r w:rsidR="00F440CF" w:rsidRPr="003A137D">
        <w:rPr>
          <w:color w:val="000000" w:themeColor="text1"/>
        </w:rPr>
        <w:t xml:space="preserve">databases (minikraken, standard, customized, and maxikraken) </w:t>
      </w:r>
      <w:ins w:id="528" w:author="Ruijie Xu" w:date="2022-02-02T11:47:00Z">
        <w:r w:rsidR="00632BC5">
          <w:rPr>
            <w:color w:val="000000" w:themeColor="text1"/>
          </w:rPr>
          <w:t xml:space="preserve">and nine </w:t>
        </w:r>
      </w:ins>
      <w:ins w:id="529" w:author="Ruijie Xu" w:date="2022-02-02T11:48:00Z">
        <w:r w:rsidR="00632BC5">
          <w:rPr>
            <w:color w:val="000000" w:themeColor="text1"/>
          </w:rPr>
          <w:t xml:space="preserve">different profiling software </w:t>
        </w:r>
      </w:ins>
      <w:r w:rsidR="00F440CF" w:rsidRPr="003A137D">
        <w:rPr>
          <w:color w:val="000000" w:themeColor="text1"/>
        </w:rPr>
        <w:t xml:space="preserve">were used to classify the </w:t>
      </w:r>
      <w:ins w:id="530" w:author="Ruijie Xu" w:date="2022-02-02T11:48:00Z">
        <w:r w:rsidR="00632BC5">
          <w:rPr>
            <w:color w:val="000000" w:themeColor="text1"/>
          </w:rPr>
          <w:t>microbial communities of the wild rat samples (Table I)</w:t>
        </w:r>
      </w:ins>
      <w:del w:id="531" w:author="Ruijie Xu" w:date="2022-02-02T11:48:00Z">
        <w:r w:rsidR="00F440CF" w:rsidRPr="003A137D" w:rsidDel="00632BC5">
          <w:rPr>
            <w:color w:val="000000" w:themeColor="text1"/>
          </w:rPr>
          <w:delText>Rattus samples using Kraken2</w:delText>
        </w:r>
      </w:del>
      <w:r w:rsidR="00F440CF" w:rsidRPr="003A137D">
        <w:rPr>
          <w:color w:val="000000" w:themeColor="text1"/>
        </w:rPr>
        <w:t xml:space="preserve">. </w:t>
      </w:r>
    </w:p>
    <w:p w14:paraId="76136485" w14:textId="4373E8E3" w:rsidR="00BB21F0" w:rsidRDefault="00547C20" w:rsidP="005912FB">
      <w:pPr>
        <w:spacing w:line="480" w:lineRule="auto"/>
        <w:rPr>
          <w:ins w:id="532" w:author="Ruijie Xu" w:date="2022-02-02T12:11:00Z"/>
          <w:color w:val="000000" w:themeColor="text1"/>
        </w:rPr>
      </w:pPr>
      <w:ins w:id="533" w:author="Ruijie Xu" w:date="2022-02-02T12:00:00Z">
        <w:r>
          <w:rPr>
            <w:color w:val="000000" w:themeColor="text1"/>
          </w:rPr>
          <w:t xml:space="preserve">The analysis of </w:t>
        </w:r>
        <w:r w:rsidRPr="003A137D">
          <w:rPr>
            <w:color w:val="000000" w:themeColor="text1"/>
          </w:rPr>
          <w:t>Kraken2 load</w:t>
        </w:r>
        <w:r>
          <w:rPr>
            <w:color w:val="000000" w:themeColor="text1"/>
          </w:rPr>
          <w:t>s</w:t>
        </w:r>
        <w:r w:rsidRPr="003A137D">
          <w:rPr>
            <w:color w:val="000000" w:themeColor="text1"/>
          </w:rPr>
          <w:t xml:space="preserve"> </w:t>
        </w:r>
        <w:r>
          <w:rPr>
            <w:color w:val="000000" w:themeColor="text1"/>
          </w:rPr>
          <w:t>selected</w:t>
        </w:r>
        <w:r w:rsidRPr="003A137D">
          <w:rPr>
            <w:color w:val="000000" w:themeColor="text1"/>
          </w:rPr>
          <w:t xml:space="preserve"> </w:t>
        </w:r>
        <w:r>
          <w:rPr>
            <w:color w:val="000000" w:themeColor="text1"/>
          </w:rPr>
          <w:t>DB</w:t>
        </w:r>
        <w:r w:rsidRPr="003A137D">
          <w:rPr>
            <w:color w:val="000000" w:themeColor="text1"/>
          </w:rPr>
          <w:t xml:space="preserve"> into the workstation for every analysis the software perform</w:t>
        </w:r>
        <w:r>
          <w:rPr>
            <w:color w:val="000000" w:themeColor="text1"/>
          </w:rPr>
          <w:t>s</w:t>
        </w:r>
        <w:r w:rsidRPr="003A137D">
          <w:rPr>
            <w:color w:val="000000" w:themeColor="text1"/>
          </w:rPr>
          <w:t xml:space="preserve">, thus the </w:t>
        </w:r>
        <w:r>
          <w:rPr>
            <w:color w:val="000000" w:themeColor="text1"/>
          </w:rPr>
          <w:t>memory</w:t>
        </w:r>
        <w:r w:rsidRPr="003A137D">
          <w:rPr>
            <w:color w:val="000000" w:themeColor="text1"/>
          </w:rPr>
          <w:t xml:space="preserve"> </w:t>
        </w:r>
        <w:r w:rsidRPr="003A137D">
          <w:rPr>
            <w:color w:val="000000" w:themeColor="text1"/>
          </w:rPr>
          <w:t xml:space="preserve">resources utilized during Kraken2’s analyses are directly correlated with the choice of the databases. </w:t>
        </w:r>
        <w:r>
          <w:rPr>
            <w:color w:val="000000" w:themeColor="text1"/>
          </w:rPr>
          <w:t>F</w:t>
        </w:r>
      </w:ins>
      <w:ins w:id="534" w:author="Ruijie Xu" w:date="2022-02-02T11:49:00Z">
        <w:r w:rsidR="00632BC5">
          <w:rPr>
            <w:color w:val="000000" w:themeColor="text1"/>
          </w:rPr>
          <w:t xml:space="preserve">our different DBs </w:t>
        </w:r>
      </w:ins>
      <w:ins w:id="535" w:author="Ruijie Xu" w:date="2022-02-02T12:00:00Z">
        <w:r>
          <w:rPr>
            <w:color w:val="000000" w:themeColor="text1"/>
          </w:rPr>
          <w:t xml:space="preserve">were </w:t>
        </w:r>
      </w:ins>
      <w:ins w:id="536" w:author="Ruijie Xu" w:date="2022-02-02T11:49:00Z">
        <w:r w:rsidR="00632BC5">
          <w:rPr>
            <w:color w:val="000000" w:themeColor="text1"/>
          </w:rPr>
          <w:t>selected to perform Kraken2’s analysis</w:t>
        </w:r>
      </w:ins>
      <w:ins w:id="537" w:author="Ruijie Xu" w:date="2022-02-02T12:00:00Z">
        <w:r>
          <w:rPr>
            <w:color w:val="000000" w:themeColor="text1"/>
          </w:rPr>
          <w:t>:</w:t>
        </w:r>
      </w:ins>
      <w:ins w:id="538" w:author="Ruijie Xu" w:date="2022-02-02T11:49:00Z">
        <w:r w:rsidR="00632BC5">
          <w:rPr>
            <w:color w:val="000000" w:themeColor="text1"/>
          </w:rPr>
          <w:t xml:space="preserve"> </w:t>
        </w:r>
      </w:ins>
      <w:ins w:id="539" w:author="Ruijie Xu" w:date="2022-02-02T12:01:00Z">
        <w:r>
          <w:rPr>
            <w:color w:val="000000" w:themeColor="text1"/>
          </w:rPr>
          <w:t>the m</w:t>
        </w:r>
      </w:ins>
      <w:ins w:id="540" w:author="Ruijie Xu" w:date="2022-02-02T11:50:00Z">
        <w:r w:rsidR="00632BC5">
          <w:rPr>
            <w:color w:val="000000" w:themeColor="text1"/>
          </w:rPr>
          <w:t>inikraken DB was</w:t>
        </w:r>
      </w:ins>
      <w:del w:id="541" w:author="Ruijie Xu" w:date="2022-02-02T11:49:00Z">
        <w:r w:rsidR="00BB21F0" w:rsidRPr="003A137D" w:rsidDel="00632BC5">
          <w:rPr>
            <w:color w:val="000000" w:themeColor="text1"/>
          </w:rPr>
          <w:delText>T</w:delText>
        </w:r>
      </w:del>
      <w:del w:id="542" w:author="Ruijie Xu" w:date="2022-02-02T11:50:00Z">
        <w:r w:rsidR="00BB21F0" w:rsidRPr="003A137D" w:rsidDel="00632BC5">
          <w:rPr>
            <w:color w:val="000000" w:themeColor="text1"/>
          </w:rPr>
          <w:delText>hree</w:delText>
        </w:r>
      </w:del>
      <w:r w:rsidR="00BB21F0" w:rsidRPr="003A137D">
        <w:rPr>
          <w:color w:val="000000" w:themeColor="text1"/>
        </w:rPr>
        <w:t xml:space="preserve"> </w:t>
      </w:r>
      <w:del w:id="543" w:author="Ruijie Xu" w:date="2022-02-02T11:49:00Z">
        <w:r w:rsidR="00BB21F0" w:rsidRPr="003A137D" w:rsidDel="00632BC5">
          <w:rPr>
            <w:color w:val="000000" w:themeColor="text1"/>
          </w:rPr>
          <w:delText>of the four databases was</w:delText>
        </w:r>
      </w:del>
      <w:del w:id="544" w:author="Ruijie Xu" w:date="2022-02-02T11:50:00Z">
        <w:r w:rsidR="00BB21F0" w:rsidRPr="003A137D" w:rsidDel="00632BC5">
          <w:rPr>
            <w:color w:val="000000" w:themeColor="text1"/>
          </w:rPr>
          <w:delText xml:space="preserve"> </w:delText>
        </w:r>
      </w:del>
      <w:r w:rsidR="00BB21F0" w:rsidRPr="003A137D">
        <w:rPr>
          <w:color w:val="000000" w:themeColor="text1"/>
        </w:rPr>
        <w:t xml:space="preserve">built </w:t>
      </w:r>
      <w:ins w:id="545" w:author="Ruijie Xu" w:date="2022-02-02T11:50:00Z">
        <w:r w:rsidR="00632BC5">
          <w:rPr>
            <w:color w:val="000000" w:themeColor="text1"/>
          </w:rPr>
          <w:t xml:space="preserve">by the developer of Kraken2 and </w:t>
        </w:r>
      </w:ins>
      <w:ins w:id="546" w:author="Ruijie Xu" w:date="2022-02-02T11:51:00Z">
        <w:r w:rsidR="00632BC5">
          <w:rPr>
            <w:color w:val="000000" w:themeColor="text1"/>
          </w:rPr>
          <w:t>was distributed available on the software’s homepage</w:t>
        </w:r>
      </w:ins>
      <w:ins w:id="547" w:author="Ruijie Xu" w:date="2022-02-02T12:01:00Z">
        <w:r>
          <w:rPr>
            <w:color w:val="000000" w:themeColor="text1"/>
          </w:rPr>
          <w:t>;</w:t>
        </w:r>
      </w:ins>
      <w:ins w:id="548" w:author="Ruijie Xu" w:date="2022-02-02T11:51:00Z">
        <w:r w:rsidR="009D5FBE">
          <w:rPr>
            <w:color w:val="000000" w:themeColor="text1"/>
          </w:rPr>
          <w:t xml:space="preserve"> </w:t>
        </w:r>
      </w:ins>
      <w:ins w:id="549" w:author="Ruijie Xu" w:date="2022-02-02T12:01:00Z">
        <w:r>
          <w:rPr>
            <w:color w:val="000000" w:themeColor="text1"/>
          </w:rPr>
          <w:t>the s</w:t>
        </w:r>
      </w:ins>
      <w:ins w:id="550" w:author="Ruijie Xu" w:date="2022-02-02T11:51:00Z">
        <w:r w:rsidR="009D5FBE">
          <w:rPr>
            <w:color w:val="000000" w:themeColor="text1"/>
          </w:rPr>
          <w:t xml:space="preserve">tandard and </w:t>
        </w:r>
      </w:ins>
      <w:ins w:id="551" w:author="Ruijie Xu" w:date="2022-02-02T11:53:00Z">
        <w:r w:rsidR="009D5FBE">
          <w:rPr>
            <w:color w:val="000000" w:themeColor="text1"/>
          </w:rPr>
          <w:t>maxikraken</w:t>
        </w:r>
      </w:ins>
      <w:ins w:id="552" w:author="Ruijie Xu" w:date="2022-02-02T11:51:00Z">
        <w:r w:rsidR="009D5FBE">
          <w:rPr>
            <w:color w:val="000000" w:themeColor="text1"/>
          </w:rPr>
          <w:t xml:space="preserve"> DBs</w:t>
        </w:r>
      </w:ins>
      <w:del w:id="553" w:author="Ruijie Xu" w:date="2022-02-02T11:50:00Z">
        <w:r w:rsidR="00BB21F0" w:rsidRPr="003A137D" w:rsidDel="00632BC5">
          <w:rPr>
            <w:color w:val="000000" w:themeColor="text1"/>
          </w:rPr>
          <w:delText>previously</w:delText>
        </w:r>
      </w:del>
      <w:ins w:id="554" w:author="Ruijie Xu" w:date="2022-02-02T11:52:00Z">
        <w:r w:rsidR="009D5FBE">
          <w:rPr>
            <w:color w:val="000000" w:themeColor="text1"/>
          </w:rPr>
          <w:t xml:space="preserve"> were built</w:t>
        </w:r>
      </w:ins>
      <w:del w:id="555" w:author="Ruijie Xu" w:date="2022-02-02T11:52:00Z">
        <w:r w:rsidR="00BB21F0" w:rsidRPr="003A137D" w:rsidDel="009D5FBE">
          <w:rPr>
            <w:color w:val="000000" w:themeColor="text1"/>
          </w:rPr>
          <w:delText xml:space="preserve"> and provided</w:delText>
        </w:r>
      </w:del>
      <w:r w:rsidR="00BB21F0" w:rsidRPr="003A137D">
        <w:rPr>
          <w:color w:val="000000" w:themeColor="text1"/>
        </w:rPr>
        <w:t xml:space="preserve"> by the science community </w:t>
      </w:r>
      <w:ins w:id="556" w:author="Ruijie Xu" w:date="2022-02-02T11:52:00Z">
        <w:r w:rsidR="009D5FBE">
          <w:rPr>
            <w:color w:val="000000" w:themeColor="text1"/>
          </w:rPr>
          <w:t xml:space="preserve">based on instructions on Kraken2’s manual, and was released </w:t>
        </w:r>
      </w:ins>
      <w:ins w:id="557" w:author="Ruijie Xu" w:date="2022-02-02T11:53:00Z">
        <w:r w:rsidR="009D5FBE">
          <w:rPr>
            <w:color w:val="000000" w:themeColor="text1"/>
          </w:rPr>
          <w:t>online</w:t>
        </w:r>
      </w:ins>
      <w:ins w:id="558" w:author="Ruijie Xu" w:date="2022-02-02T11:52:00Z">
        <w:r w:rsidR="009D5FBE">
          <w:rPr>
            <w:color w:val="000000" w:themeColor="text1"/>
          </w:rPr>
          <w:t xml:space="preserve"> </w:t>
        </w:r>
      </w:ins>
      <w:r w:rsidR="00BB21F0" w:rsidRPr="003A137D">
        <w:rPr>
          <w:color w:val="000000" w:themeColor="text1"/>
        </w:rPr>
        <w:t>without charge</w:t>
      </w:r>
      <w:del w:id="559" w:author="Ruijie Xu" w:date="2022-02-02T11:53:00Z">
        <w:r w:rsidR="00BB21F0" w:rsidRPr="003A137D" w:rsidDel="009D5FBE">
          <w:rPr>
            <w:color w:val="000000" w:themeColor="text1"/>
          </w:rPr>
          <w:delText xml:space="preserve"> (minikrakenV2, standard, maxikraken)</w:delText>
        </w:r>
      </w:del>
      <w:ins w:id="560" w:author="Ruijie Xu" w:date="2022-02-02T12:01:00Z">
        <w:r>
          <w:rPr>
            <w:color w:val="000000" w:themeColor="text1"/>
          </w:rPr>
          <w:t xml:space="preserve">; the </w:t>
        </w:r>
      </w:ins>
      <w:del w:id="561" w:author="Ruijie Xu" w:date="2022-02-02T11:53:00Z">
        <w:r w:rsidR="00BB21F0" w:rsidRPr="003A137D" w:rsidDel="009D5FBE">
          <w:rPr>
            <w:color w:val="000000" w:themeColor="text1"/>
          </w:rPr>
          <w:delText>,</w:delText>
        </w:r>
      </w:del>
      <w:ins w:id="562" w:author="Ruijie Xu" w:date="2022-02-02T12:00:00Z">
        <w:r>
          <w:rPr>
            <w:color w:val="000000" w:themeColor="text1"/>
          </w:rPr>
          <w:t>c</w:t>
        </w:r>
      </w:ins>
      <w:del w:id="563" w:author="Ruijie Xu" w:date="2022-02-02T11:53:00Z">
        <w:r w:rsidR="00BB21F0" w:rsidRPr="003A137D" w:rsidDel="009D5FBE">
          <w:rPr>
            <w:color w:val="000000" w:themeColor="text1"/>
          </w:rPr>
          <w:delText xml:space="preserve"> while the c</w:delText>
        </w:r>
      </w:del>
      <w:r w:rsidR="00BB21F0" w:rsidRPr="003A137D">
        <w:rPr>
          <w:color w:val="000000" w:themeColor="text1"/>
        </w:rPr>
        <w:t xml:space="preserve">ustomized </w:t>
      </w:r>
      <w:ins w:id="564" w:author="Ruijie Xu" w:date="2022-02-02T11:53:00Z">
        <w:r w:rsidR="009D5FBE">
          <w:rPr>
            <w:color w:val="000000" w:themeColor="text1"/>
          </w:rPr>
          <w:t>DB</w:t>
        </w:r>
      </w:ins>
      <w:ins w:id="565" w:author="Ruijie Xu" w:date="2022-02-02T11:54:00Z">
        <w:r w:rsidR="009D5FBE">
          <w:rPr>
            <w:color w:val="000000" w:themeColor="text1"/>
          </w:rPr>
          <w:t xml:space="preserve"> was built in this study</w:t>
        </w:r>
      </w:ins>
      <w:ins w:id="566" w:author="Ruijie Xu" w:date="2022-02-02T12:02:00Z">
        <w:r>
          <w:rPr>
            <w:color w:val="000000" w:themeColor="text1"/>
          </w:rPr>
          <w:t xml:space="preserve"> </w:t>
        </w:r>
      </w:ins>
      <w:ins w:id="567" w:author="Ruijie Xu" w:date="2022-02-02T12:07:00Z">
        <w:r w:rsidR="00711753">
          <w:rPr>
            <w:color w:val="000000" w:themeColor="text1"/>
          </w:rPr>
          <w:t>following the instruction</w:t>
        </w:r>
      </w:ins>
      <w:ins w:id="568" w:author="Ruijie Xu" w:date="2022-02-02T12:08:00Z">
        <w:r w:rsidR="00711753">
          <w:rPr>
            <w:color w:val="000000" w:themeColor="text1"/>
          </w:rPr>
          <w:t xml:space="preserve"> of Kraken2’s manual</w:t>
        </w:r>
      </w:ins>
      <w:ins w:id="569" w:author="Ruijie Xu" w:date="2022-02-02T12:02:00Z">
        <w:r w:rsidRPr="003A137D">
          <w:rPr>
            <w:color w:val="000000" w:themeColor="text1"/>
          </w:rPr>
          <w:t xml:space="preserve">, </w:t>
        </w:r>
      </w:ins>
      <w:ins w:id="570" w:author="Ruijie Xu" w:date="2022-02-02T12:08:00Z">
        <w:r w:rsidR="0054202F">
          <w:rPr>
            <w:color w:val="000000" w:themeColor="text1"/>
          </w:rPr>
          <w:t>took into the consideration of the host genomes correspo</w:t>
        </w:r>
      </w:ins>
      <w:ins w:id="571" w:author="Ruijie Xu" w:date="2022-02-02T12:09:00Z">
        <w:r w:rsidR="0054202F">
          <w:rPr>
            <w:color w:val="000000" w:themeColor="text1"/>
          </w:rPr>
          <w:t>nding to this dataset</w:t>
        </w:r>
      </w:ins>
      <w:ins w:id="572" w:author="Ruijie Xu" w:date="2022-02-02T12:03:00Z">
        <w:r w:rsidR="00711753">
          <w:rPr>
            <w:color w:val="000000" w:themeColor="text1"/>
          </w:rPr>
          <w:t>.</w:t>
        </w:r>
      </w:ins>
      <w:ins w:id="573" w:author="Ruijie Xu" w:date="2022-02-02T12:04:00Z">
        <w:r w:rsidR="00711753">
          <w:rPr>
            <w:color w:val="000000" w:themeColor="text1"/>
          </w:rPr>
          <w:t xml:space="preserve"> </w:t>
        </w:r>
      </w:ins>
      <w:ins w:id="574" w:author="Ruijie Xu" w:date="2022-02-02T12:07:00Z">
        <w:r w:rsidR="00711753">
          <w:rPr>
            <w:color w:val="000000" w:themeColor="text1"/>
          </w:rPr>
          <w:t xml:space="preserve">The </w:t>
        </w:r>
      </w:ins>
      <w:del w:id="575" w:author="Ruijie Xu" w:date="2022-02-02T11:53:00Z">
        <w:r w:rsidR="00BB21F0" w:rsidRPr="003A137D" w:rsidDel="009D5FBE">
          <w:rPr>
            <w:color w:val="000000" w:themeColor="text1"/>
          </w:rPr>
          <w:delText xml:space="preserve">databases were </w:delText>
        </w:r>
      </w:del>
      <w:del w:id="576" w:author="Ruijie Xu" w:date="2022-02-02T11:56:00Z">
        <w:r w:rsidR="00BB21F0" w:rsidRPr="003A137D" w:rsidDel="009D5FBE">
          <w:rPr>
            <w:color w:val="000000" w:themeColor="text1"/>
          </w:rPr>
          <w:delText xml:space="preserve">build following the protocols provided in the Kraken2 manual. </w:delText>
        </w:r>
      </w:del>
      <w:ins w:id="577" w:author="Ruijie Xu" w:date="2022-02-02T12:07:00Z">
        <w:r w:rsidR="00711753">
          <w:rPr>
            <w:color w:val="000000" w:themeColor="text1"/>
          </w:rPr>
          <w:t>m</w:t>
        </w:r>
      </w:ins>
      <w:del w:id="578" w:author="Ruijie Xu" w:date="2022-02-02T12:07:00Z">
        <w:r w:rsidR="00BB21F0" w:rsidRPr="003A137D" w:rsidDel="00711753">
          <w:rPr>
            <w:color w:val="000000" w:themeColor="text1"/>
          </w:rPr>
          <w:delText>M</w:delText>
        </w:r>
      </w:del>
      <w:r w:rsidR="00BB21F0" w:rsidRPr="003A137D">
        <w:rPr>
          <w:color w:val="000000" w:themeColor="text1"/>
        </w:rPr>
        <w:t xml:space="preserve">axikraken2 DBs, </w:t>
      </w:r>
      <w:ins w:id="579" w:author="Ruijie Xu" w:date="2022-02-02T12:05:00Z">
        <w:r w:rsidR="00711753">
          <w:rPr>
            <w:color w:val="000000" w:themeColor="text1"/>
          </w:rPr>
          <w:t xml:space="preserve">includes both </w:t>
        </w:r>
      </w:ins>
      <w:ins w:id="580" w:author="Ruijie Xu" w:date="2022-02-02T12:06:00Z">
        <w:r w:rsidR="00711753">
          <w:rPr>
            <w:color w:val="000000" w:themeColor="text1"/>
          </w:rPr>
          <w:t xml:space="preserve">complete and draft genomes of the microbe, </w:t>
        </w:r>
      </w:ins>
      <w:del w:id="581" w:author="Ruijie Xu" w:date="2022-02-02T12:06:00Z">
        <w:r w:rsidR="00BB21F0" w:rsidRPr="003A137D" w:rsidDel="00711753">
          <w:rPr>
            <w:color w:val="000000" w:themeColor="text1"/>
          </w:rPr>
          <w:delText>a</w:delText>
        </w:r>
        <w:r w:rsidR="00B5341A" w:rsidRPr="003A137D" w:rsidDel="00711753">
          <w:rPr>
            <w:color w:val="000000" w:themeColor="text1"/>
          </w:rPr>
          <w:delText>lthough</w:delText>
        </w:r>
        <w:r w:rsidR="00C719C0" w:rsidRPr="003A137D" w:rsidDel="00711753">
          <w:rPr>
            <w:color w:val="000000" w:themeColor="text1"/>
          </w:rPr>
          <w:delText xml:space="preserve"> </w:delText>
        </w:r>
      </w:del>
      <w:del w:id="582" w:author="Ruijie Xu" w:date="2022-02-02T11:56:00Z">
        <w:r w:rsidR="00BB21F0" w:rsidRPr="003A137D" w:rsidDel="009D5FBE">
          <w:rPr>
            <w:color w:val="000000" w:themeColor="text1"/>
          </w:rPr>
          <w:delText>could be</w:delText>
        </w:r>
      </w:del>
      <w:del w:id="583" w:author="Ruijie Xu" w:date="2022-02-02T12:06:00Z">
        <w:r w:rsidR="00BB21F0" w:rsidRPr="003A137D" w:rsidDel="00711753">
          <w:rPr>
            <w:color w:val="000000" w:themeColor="text1"/>
          </w:rPr>
          <w:delText xml:space="preserve"> downloaded directly</w:delText>
        </w:r>
      </w:del>
      <w:del w:id="584" w:author="Ruijie Xu" w:date="2022-02-02T12:07:00Z">
        <w:r w:rsidR="00BB21F0" w:rsidRPr="003A137D" w:rsidDel="00711753">
          <w:rPr>
            <w:color w:val="000000" w:themeColor="text1"/>
          </w:rPr>
          <w:delText>,</w:delText>
        </w:r>
      </w:del>
      <w:r w:rsidR="00BB21F0" w:rsidRPr="003A137D">
        <w:rPr>
          <w:color w:val="000000" w:themeColor="text1"/>
        </w:rPr>
        <w:t xml:space="preserve"> </w:t>
      </w:r>
      <w:del w:id="585" w:author="Ruijie Xu" w:date="2022-02-02T11:57:00Z">
        <w:r w:rsidR="00BB21F0" w:rsidRPr="003A137D" w:rsidDel="009D5FBE">
          <w:rPr>
            <w:color w:val="000000" w:themeColor="text1"/>
          </w:rPr>
          <w:delText xml:space="preserve">requires </w:delText>
        </w:r>
      </w:del>
      <w:ins w:id="586" w:author="Ruijie Xu" w:date="2022-02-02T11:57:00Z">
        <w:r w:rsidR="009D5FBE">
          <w:rPr>
            <w:color w:val="000000" w:themeColor="text1"/>
          </w:rPr>
          <w:t xml:space="preserve">requires </w:t>
        </w:r>
      </w:ins>
      <w:r w:rsidR="003C7FC9" w:rsidRPr="003A137D">
        <w:rPr>
          <w:color w:val="000000" w:themeColor="text1"/>
        </w:rPr>
        <w:t xml:space="preserve">over 150 </w:t>
      </w:r>
      <w:r w:rsidR="00BB21F0" w:rsidRPr="003A137D">
        <w:rPr>
          <w:color w:val="000000" w:themeColor="text1"/>
        </w:rPr>
        <w:t xml:space="preserve">GB </w:t>
      </w:r>
      <w:r w:rsidR="00B5341A" w:rsidRPr="003A137D">
        <w:rPr>
          <w:color w:val="000000" w:themeColor="text1"/>
        </w:rPr>
        <w:t>memory</w:t>
      </w:r>
      <w:r w:rsidR="003C7FC9" w:rsidRPr="003A137D">
        <w:rPr>
          <w:color w:val="000000" w:themeColor="text1"/>
        </w:rPr>
        <w:t xml:space="preserve"> </w:t>
      </w:r>
      <w:ins w:id="587" w:author="Ruijie Xu" w:date="2022-02-02T11:57:00Z">
        <w:r>
          <w:rPr>
            <w:color w:val="000000" w:themeColor="text1"/>
          </w:rPr>
          <w:t xml:space="preserve">available on </w:t>
        </w:r>
      </w:ins>
      <w:r w:rsidR="003C7FC9" w:rsidRPr="003A137D">
        <w:rPr>
          <w:color w:val="000000" w:themeColor="text1"/>
        </w:rPr>
        <w:t xml:space="preserve">the workstation </w:t>
      </w:r>
      <w:del w:id="588" w:author="Ruijie Xu" w:date="2022-02-02T11:57:00Z">
        <w:r w:rsidR="003C7FC9" w:rsidRPr="003A137D" w:rsidDel="00547C20">
          <w:rPr>
            <w:color w:val="000000" w:themeColor="text1"/>
          </w:rPr>
          <w:delText>used for analysis</w:delText>
        </w:r>
      </w:del>
      <w:ins w:id="589" w:author="Ruijie Xu" w:date="2022-02-02T11:57:00Z">
        <w:r>
          <w:rPr>
            <w:color w:val="000000" w:themeColor="text1"/>
          </w:rPr>
          <w:t>for downstream analysis</w:t>
        </w:r>
      </w:ins>
      <w:ins w:id="590" w:author="Ruijie Xu" w:date="2022-02-02T11:58:00Z">
        <w:r>
          <w:rPr>
            <w:color w:val="000000" w:themeColor="text1"/>
          </w:rPr>
          <w:t>,</w:t>
        </w:r>
      </w:ins>
      <w:del w:id="591" w:author="Ruijie Xu" w:date="2022-02-02T11:58:00Z">
        <w:r w:rsidR="003C7FC9" w:rsidRPr="003A137D" w:rsidDel="00547C20">
          <w:rPr>
            <w:color w:val="000000" w:themeColor="text1"/>
          </w:rPr>
          <w:delText>.</w:delText>
        </w:r>
      </w:del>
      <w:r w:rsidR="003C7FC9" w:rsidRPr="003A137D">
        <w:rPr>
          <w:color w:val="000000" w:themeColor="text1"/>
        </w:rPr>
        <w:t xml:space="preserve"> </w:t>
      </w:r>
      <w:ins w:id="592" w:author="Ruijie Xu" w:date="2022-02-02T11:58:00Z">
        <w:r>
          <w:rPr>
            <w:color w:val="000000" w:themeColor="text1"/>
          </w:rPr>
          <w:t>w</w:t>
        </w:r>
      </w:ins>
      <w:del w:id="593" w:author="Ruijie Xu" w:date="2022-02-02T11:58:00Z">
        <w:r w:rsidR="003C7FC9" w:rsidRPr="003A137D" w:rsidDel="00547C20">
          <w:rPr>
            <w:color w:val="000000" w:themeColor="text1"/>
          </w:rPr>
          <w:delText>W</w:delText>
        </w:r>
      </w:del>
      <w:r w:rsidR="003C7FC9" w:rsidRPr="003A137D">
        <w:rPr>
          <w:color w:val="000000" w:themeColor="text1"/>
        </w:rPr>
        <w:t xml:space="preserve">hile </w:t>
      </w:r>
      <w:ins w:id="594" w:author="Ruijie Xu" w:date="2022-02-02T12:06:00Z">
        <w:r w:rsidR="00711753">
          <w:rPr>
            <w:color w:val="000000" w:themeColor="text1"/>
          </w:rPr>
          <w:t xml:space="preserve">the standard requires only 53 GB and </w:t>
        </w:r>
      </w:ins>
      <w:r w:rsidR="003C7FC9" w:rsidRPr="003A137D">
        <w:rPr>
          <w:color w:val="000000" w:themeColor="text1"/>
        </w:rPr>
        <w:t>minikrakenV2</w:t>
      </w:r>
      <w:ins w:id="595" w:author="Ruijie Xu" w:date="2022-02-02T11:58:00Z">
        <w:r>
          <w:rPr>
            <w:color w:val="000000" w:themeColor="text1"/>
          </w:rPr>
          <w:t xml:space="preserve"> </w:t>
        </w:r>
      </w:ins>
      <w:del w:id="596" w:author="Ruijie Xu" w:date="2022-02-02T11:58:00Z">
        <w:r w:rsidR="003C7FC9" w:rsidRPr="003A137D" w:rsidDel="00547C20">
          <w:rPr>
            <w:color w:val="000000" w:themeColor="text1"/>
          </w:rPr>
          <w:delText xml:space="preserve">, distributed by the developer of Kraken2, </w:delText>
        </w:r>
      </w:del>
      <w:ins w:id="597" w:author="Ruijie Xu" w:date="2022-02-02T12:06:00Z">
        <w:r w:rsidR="00711753">
          <w:rPr>
            <w:color w:val="000000" w:themeColor="text1"/>
          </w:rPr>
          <w:t xml:space="preserve">requires </w:t>
        </w:r>
      </w:ins>
      <w:del w:id="598" w:author="Ruijie Xu" w:date="2022-02-02T12:06:00Z">
        <w:r w:rsidR="003C7FC9" w:rsidRPr="003A137D" w:rsidDel="00711753">
          <w:rPr>
            <w:color w:val="000000" w:themeColor="text1"/>
          </w:rPr>
          <w:delText xml:space="preserve">only requires less than </w:delText>
        </w:r>
      </w:del>
      <w:r w:rsidR="003C7FC9" w:rsidRPr="003A137D">
        <w:rPr>
          <w:color w:val="000000" w:themeColor="text1"/>
        </w:rPr>
        <w:t xml:space="preserve">8GB. Customized database </w:t>
      </w:r>
      <w:r w:rsidR="00C719C0" w:rsidRPr="003A137D">
        <w:rPr>
          <w:color w:val="000000" w:themeColor="text1"/>
        </w:rPr>
        <w:t xml:space="preserve">(60 GB) </w:t>
      </w:r>
      <w:bookmarkStart w:id="599" w:name="OLE_LINK221"/>
      <w:bookmarkStart w:id="600" w:name="OLE_LINK222"/>
      <w:r w:rsidR="003C7FC9" w:rsidRPr="003A137D">
        <w:rPr>
          <w:color w:val="000000" w:themeColor="text1"/>
        </w:rPr>
        <w:t>was built with the same composition of the standard database</w:t>
      </w:r>
      <w:del w:id="601" w:author="Ruijie Xu" w:date="2022-02-02T12:09:00Z">
        <w:r w:rsidR="00C719C0" w:rsidRPr="003A137D" w:rsidDel="0054202F">
          <w:rPr>
            <w:color w:val="000000" w:themeColor="text1"/>
          </w:rPr>
          <w:delText xml:space="preserve"> (53 GB)</w:delText>
        </w:r>
      </w:del>
      <w:r w:rsidR="003C7FC9" w:rsidRPr="003A137D">
        <w:rPr>
          <w:color w:val="000000" w:themeColor="text1"/>
        </w:rPr>
        <w:t xml:space="preserve">, with the addition of the </w:t>
      </w:r>
      <w:del w:id="602" w:author="Ruijie Xu" w:date="2022-02-02T12:09:00Z">
        <w:r w:rsidR="003C7FC9" w:rsidRPr="003A137D" w:rsidDel="0054202F">
          <w:rPr>
            <w:color w:val="000000" w:themeColor="text1"/>
          </w:rPr>
          <w:delText xml:space="preserve">two </w:delText>
        </w:r>
      </w:del>
      <w:ins w:id="603" w:author="Ruijie Xu" w:date="2022-02-02T12:09:00Z">
        <w:r w:rsidR="0054202F">
          <w:rPr>
            <w:color w:val="000000" w:themeColor="text1"/>
          </w:rPr>
          <w:t>genomes of two</w:t>
        </w:r>
        <w:r w:rsidR="0054202F" w:rsidRPr="003A137D">
          <w:rPr>
            <w:color w:val="000000" w:themeColor="text1"/>
          </w:rPr>
          <w:t xml:space="preserve"> </w:t>
        </w:r>
      </w:ins>
      <w:r w:rsidR="003C7FC9" w:rsidRPr="003A137D">
        <w:rPr>
          <w:color w:val="000000" w:themeColor="text1"/>
        </w:rPr>
        <w:t xml:space="preserve">Rattus </w:t>
      </w:r>
      <w:del w:id="604" w:author="Ruijie Xu" w:date="2022-02-02T12:09:00Z">
        <w:r w:rsidR="003C7FC9" w:rsidRPr="003A137D" w:rsidDel="0054202F">
          <w:rPr>
            <w:color w:val="000000" w:themeColor="text1"/>
          </w:rPr>
          <w:delText xml:space="preserve">genomes, which is the host </w:delText>
        </w:r>
      </w:del>
      <w:r w:rsidR="003C7FC9" w:rsidRPr="003A137D">
        <w:rPr>
          <w:color w:val="000000" w:themeColor="text1"/>
        </w:rPr>
        <w:t>sp</w:t>
      </w:r>
      <w:ins w:id="605" w:author="Ruijie Xu" w:date="2022-02-02T12:10:00Z">
        <w:r w:rsidR="0054202F">
          <w:rPr>
            <w:color w:val="000000" w:themeColor="text1"/>
          </w:rPr>
          <w:t>a</w:t>
        </w:r>
      </w:ins>
      <w:r w:rsidR="003C7FC9" w:rsidRPr="003A137D">
        <w:rPr>
          <w:color w:val="000000" w:themeColor="text1"/>
        </w:rPr>
        <w:t xml:space="preserve">ecies </w:t>
      </w:r>
      <w:del w:id="606" w:author="Ruijie Xu" w:date="2022-02-02T12:09:00Z">
        <w:r w:rsidR="003C7FC9" w:rsidRPr="003A137D" w:rsidDel="0054202F">
          <w:rPr>
            <w:color w:val="000000" w:themeColor="text1"/>
          </w:rPr>
          <w:delText xml:space="preserve">of </w:delText>
        </w:r>
      </w:del>
      <w:r w:rsidR="003C7FC9" w:rsidRPr="003A137D">
        <w:rPr>
          <w:color w:val="000000" w:themeColor="text1"/>
        </w:rPr>
        <w:t>the dataset</w:t>
      </w:r>
      <w:bookmarkEnd w:id="599"/>
      <w:bookmarkEnd w:id="600"/>
      <w:ins w:id="607" w:author="Ruijie Xu" w:date="2022-02-02T12:10:00Z">
        <w:r w:rsidR="0054202F">
          <w:rPr>
            <w:color w:val="000000" w:themeColor="text1"/>
          </w:rPr>
          <w:t xml:space="preserve"> was collected from</w:t>
        </w:r>
      </w:ins>
      <w:r w:rsidR="003C7FC9" w:rsidRPr="003A137D">
        <w:rPr>
          <w:color w:val="000000" w:themeColor="text1"/>
        </w:rPr>
        <w:t xml:space="preserve">. With 12 threads of CPU used on UGA’s high memory </w:t>
      </w:r>
      <w:r w:rsidR="00A636DD" w:rsidRPr="003A137D">
        <w:rPr>
          <w:color w:val="000000" w:themeColor="text1"/>
        </w:rPr>
        <w:t xml:space="preserve">computing node, the building of the customized database took ~15 hrs (Table I) to complete the building process. </w:t>
      </w:r>
      <w:del w:id="608" w:author="Ruijie Xu" w:date="2022-02-02T11:59:00Z">
        <w:r w:rsidR="00C719C0" w:rsidRPr="003A137D" w:rsidDel="00547C20">
          <w:rPr>
            <w:color w:val="000000" w:themeColor="text1"/>
          </w:rPr>
          <w:delText xml:space="preserve">Kraken2 </w:delText>
        </w:r>
      </w:del>
      <w:del w:id="609" w:author="Ruijie Xu" w:date="2022-02-02T11:58:00Z">
        <w:r w:rsidR="00C719C0" w:rsidRPr="003A137D" w:rsidDel="00547C20">
          <w:rPr>
            <w:color w:val="000000" w:themeColor="text1"/>
          </w:rPr>
          <w:delText xml:space="preserve">will </w:delText>
        </w:r>
      </w:del>
      <w:del w:id="610" w:author="Ruijie Xu" w:date="2022-02-02T11:59:00Z">
        <w:r w:rsidR="00C719C0" w:rsidRPr="003A137D" w:rsidDel="00547C20">
          <w:rPr>
            <w:color w:val="000000" w:themeColor="text1"/>
          </w:rPr>
          <w:delText>load</w:delText>
        </w:r>
      </w:del>
      <w:del w:id="611" w:author="Ruijie Xu" w:date="2022-02-02T11:58:00Z">
        <w:r w:rsidR="00C719C0" w:rsidRPr="003A137D" w:rsidDel="00547C20">
          <w:rPr>
            <w:color w:val="000000" w:themeColor="text1"/>
          </w:rPr>
          <w:delText>ed</w:delText>
        </w:r>
      </w:del>
      <w:del w:id="612" w:author="Ruijie Xu" w:date="2022-02-02T11:59:00Z">
        <w:r w:rsidR="00C719C0" w:rsidRPr="003A137D" w:rsidDel="00547C20">
          <w:rPr>
            <w:color w:val="000000" w:themeColor="text1"/>
          </w:rPr>
          <w:delText xml:space="preserve"> </w:delText>
        </w:r>
      </w:del>
      <w:del w:id="613" w:author="Ruijie Xu" w:date="2022-02-02T11:58:00Z">
        <w:r w:rsidR="00C719C0" w:rsidRPr="003A137D" w:rsidDel="00547C20">
          <w:rPr>
            <w:color w:val="000000" w:themeColor="text1"/>
          </w:rPr>
          <w:delText xml:space="preserve">database </w:delText>
        </w:r>
      </w:del>
      <w:del w:id="614" w:author="Ruijie Xu" w:date="2022-02-02T11:59:00Z">
        <w:r w:rsidR="00C719C0" w:rsidRPr="003A137D" w:rsidDel="00547C20">
          <w:rPr>
            <w:color w:val="000000" w:themeColor="text1"/>
          </w:rPr>
          <w:delText xml:space="preserve">selected into the </w:delText>
        </w:r>
        <w:r w:rsidR="00937EFC" w:rsidRPr="003A137D" w:rsidDel="00547C20">
          <w:rPr>
            <w:color w:val="000000" w:themeColor="text1"/>
          </w:rPr>
          <w:delText>workstation</w:delText>
        </w:r>
        <w:r w:rsidR="00C719C0" w:rsidRPr="003A137D" w:rsidDel="00547C20">
          <w:rPr>
            <w:color w:val="000000" w:themeColor="text1"/>
          </w:rPr>
          <w:delText xml:space="preserve"> for every analysis</w:delText>
        </w:r>
        <w:r w:rsidR="00937EFC" w:rsidRPr="003A137D" w:rsidDel="00547C20">
          <w:rPr>
            <w:color w:val="000000" w:themeColor="text1"/>
          </w:rPr>
          <w:delText xml:space="preserve"> the software perform, thus the memory resources utilized during Kraken2’s analyses are directly correlated with the choice of the databases. </w:delText>
        </w:r>
      </w:del>
      <w:r w:rsidR="00937EFC" w:rsidRPr="003A137D">
        <w:rPr>
          <w:color w:val="000000" w:themeColor="text1"/>
        </w:rPr>
        <w:t xml:space="preserve">Time of the analyses also changes </w:t>
      </w:r>
      <w:r w:rsidR="00F00266" w:rsidRPr="003A137D">
        <w:rPr>
          <w:color w:val="000000" w:themeColor="text1"/>
        </w:rPr>
        <w:t xml:space="preserve">with the selection of the databases, but the differences is only in the range of </w:t>
      </w:r>
      <w:ins w:id="615" w:author="Ruijie Xu" w:date="2022-02-02T12:10:00Z">
        <w:r w:rsidR="0054202F">
          <w:rPr>
            <w:color w:val="000000" w:themeColor="text1"/>
          </w:rPr>
          <w:t>minutes</w:t>
        </w:r>
      </w:ins>
      <w:del w:id="616" w:author="Ruijie Xu" w:date="2022-02-02T12:10:00Z">
        <w:r w:rsidR="00F00266" w:rsidRPr="003A137D" w:rsidDel="0054202F">
          <w:rPr>
            <w:color w:val="000000" w:themeColor="text1"/>
          </w:rPr>
          <w:delText>seconds</w:delText>
        </w:r>
      </w:del>
      <w:r w:rsidR="00F00266" w:rsidRPr="003A137D">
        <w:rPr>
          <w:color w:val="000000" w:themeColor="text1"/>
        </w:rPr>
        <w:t>.</w:t>
      </w:r>
      <w:r w:rsidR="00C719C0" w:rsidRPr="003A137D">
        <w:rPr>
          <w:color w:val="000000" w:themeColor="text1"/>
        </w:rPr>
        <w:t xml:space="preserve"> </w:t>
      </w:r>
    </w:p>
    <w:p w14:paraId="50BA131F" w14:textId="55D4DC21" w:rsidR="00E27F2F" w:rsidRDefault="00E27F2F" w:rsidP="005912FB">
      <w:pPr>
        <w:spacing w:line="480" w:lineRule="auto"/>
        <w:rPr>
          <w:ins w:id="617" w:author="Ruijie Xu" w:date="2022-02-02T12:15:00Z"/>
          <w:color w:val="000000" w:themeColor="text1"/>
        </w:rPr>
      </w:pPr>
      <w:ins w:id="618" w:author="Ruijie Xu" w:date="2022-02-02T12:11:00Z">
        <w:r>
          <w:rPr>
            <w:color w:val="000000" w:themeColor="text1"/>
          </w:rPr>
          <w:lastRenderedPageBreak/>
          <w:t xml:space="preserve">For rest of the software, </w:t>
        </w:r>
      </w:ins>
      <w:ins w:id="619" w:author="Ruijie Xu" w:date="2022-02-02T12:12:00Z">
        <w:r>
          <w:rPr>
            <w:color w:val="000000" w:themeColor="text1"/>
          </w:rPr>
          <w:t>pre-built DBs were chosen to perform the profiling if it is provided by the developers of these software</w:t>
        </w:r>
      </w:ins>
      <w:ins w:id="620" w:author="Ruijie Xu" w:date="2022-02-02T12:14:00Z">
        <w:r w:rsidR="001329B6">
          <w:rPr>
            <w:color w:val="000000" w:themeColor="text1"/>
          </w:rPr>
          <w:t xml:space="preserve"> (Table I)</w:t>
        </w:r>
      </w:ins>
      <w:ins w:id="621" w:author="Ruijie Xu" w:date="2022-02-02T12:12:00Z">
        <w:r>
          <w:rPr>
            <w:color w:val="000000" w:themeColor="text1"/>
          </w:rPr>
          <w:t xml:space="preserve">. </w:t>
        </w:r>
      </w:ins>
      <w:ins w:id="622" w:author="Ruijie Xu" w:date="2022-02-02T12:11:00Z">
        <w:r w:rsidRPr="003A137D">
          <w:rPr>
            <w:color w:val="000000" w:themeColor="text1"/>
          </w:rPr>
          <w:t>CLARK, CLARK-s, Diamond, and Kaiju</w:t>
        </w:r>
      </w:ins>
      <w:ins w:id="623" w:author="Ruijie Xu" w:date="2022-02-02T12:13:00Z">
        <w:r>
          <w:rPr>
            <w:color w:val="000000" w:themeColor="text1"/>
          </w:rPr>
          <w:t xml:space="preserve"> were the only four software in our study without a </w:t>
        </w:r>
        <w:r w:rsidR="001329B6">
          <w:rPr>
            <w:color w:val="000000" w:themeColor="text1"/>
          </w:rPr>
          <w:t>pre-built software provided.</w:t>
        </w:r>
      </w:ins>
      <w:ins w:id="624" w:author="Ruijie Xu" w:date="2022-02-02T12:11:00Z">
        <w:r w:rsidRPr="003A137D">
          <w:rPr>
            <w:color w:val="000000" w:themeColor="text1"/>
          </w:rPr>
          <w:t xml:space="preserve"> With 12 threads of CPU used on UGA’s high memory computing node, building of CLARK’s database took over 42 hours to complete, with over 400 GB memory utilized (Table I). CLARK-s database, required to build on top of the CLARK’s database, took around 40 additional hour to complete, with around 300 GB memory utilized (Table I). Building of Diamond’s database, with the same computational setting, completed in ~2.4 hours utilizing ~ 8 GB, while Kaiju’s database took ~ 5 hours to complete utilizing ~115 GB of memory (Table I). As for analysis time, using 12 CPU on UGA’s high memory computing node, Diamond used ~5 hour on average to classify one sample and </w:t>
        </w:r>
        <w:r>
          <w:rPr>
            <w:color w:val="000000" w:themeColor="text1"/>
          </w:rPr>
          <w:t>BLASTN</w:t>
        </w:r>
        <w:r w:rsidRPr="003A137D">
          <w:rPr>
            <w:color w:val="000000" w:themeColor="text1"/>
          </w:rPr>
          <w:t xml:space="preserve"> used ~2 hr to classify one sample. Rest of the software could finish classifying one sample within </w:t>
        </w:r>
      </w:ins>
      <w:ins w:id="625" w:author="Ruijie Xu" w:date="2022-02-02T12:15:00Z">
        <w:r w:rsidR="001329B6">
          <w:rPr>
            <w:color w:val="000000" w:themeColor="text1"/>
          </w:rPr>
          <w:t>5</w:t>
        </w:r>
      </w:ins>
      <w:ins w:id="626" w:author="Ruijie Xu" w:date="2022-02-02T12:11:00Z">
        <w:r w:rsidRPr="003A137D">
          <w:rPr>
            <w:color w:val="000000" w:themeColor="text1"/>
          </w:rPr>
          <w:t xml:space="preserve"> minute </w:t>
        </w:r>
      </w:ins>
      <w:ins w:id="627" w:author="Ruijie Xu" w:date="2022-02-02T12:15:00Z">
        <w:r w:rsidR="001329B6">
          <w:rPr>
            <w:color w:val="000000" w:themeColor="text1"/>
          </w:rPr>
          <w:t xml:space="preserve">at most </w:t>
        </w:r>
      </w:ins>
      <w:ins w:id="628" w:author="Ruijie Xu" w:date="2022-02-02T12:11:00Z">
        <w:r w:rsidRPr="003A137D">
          <w:rPr>
            <w:color w:val="000000" w:themeColor="text1"/>
          </w:rPr>
          <w:t xml:space="preserve">(Table I).  </w:t>
        </w:r>
      </w:ins>
    </w:p>
    <w:p w14:paraId="620DCC35" w14:textId="4AF2D3F0" w:rsidR="001329B6" w:rsidRPr="003D5D8B" w:rsidRDefault="00D73618" w:rsidP="005912FB">
      <w:pPr>
        <w:spacing w:line="480" w:lineRule="auto"/>
        <w:rPr>
          <w:b/>
          <w:bCs/>
          <w:color w:val="000000" w:themeColor="text1"/>
          <w:rPrChange w:id="629" w:author="Ruijie Xu" w:date="2022-02-02T12:20:00Z">
            <w:rPr>
              <w:color w:val="000000" w:themeColor="text1"/>
            </w:rPr>
          </w:rPrChange>
        </w:rPr>
      </w:pPr>
      <w:ins w:id="630" w:author="Ruijie Xu" w:date="2022-02-02T12:18:00Z">
        <w:r w:rsidRPr="003D5D8B">
          <w:rPr>
            <w:b/>
            <w:bCs/>
            <w:color w:val="000000" w:themeColor="text1"/>
            <w:rPrChange w:id="631" w:author="Ruijie Xu" w:date="2022-02-02T12:20:00Z">
              <w:rPr>
                <w:color w:val="000000" w:themeColor="text1"/>
              </w:rPr>
            </w:rPrChange>
          </w:rPr>
          <w:t>Differences in Microbial Profiles Classified Using Different DBs and Software</w:t>
        </w:r>
      </w:ins>
    </w:p>
    <w:p w14:paraId="262DFADA" w14:textId="173FCBD5" w:rsidR="00F5051E" w:rsidRPr="003A137D" w:rsidRDefault="003D5D8B" w:rsidP="005912FB">
      <w:pPr>
        <w:spacing w:line="480" w:lineRule="auto"/>
        <w:rPr>
          <w:color w:val="000000" w:themeColor="text1"/>
        </w:rPr>
      </w:pPr>
      <w:ins w:id="632" w:author="Ruijie Xu" w:date="2022-02-02T12:22:00Z">
        <w:r>
          <w:rPr>
            <w:color w:val="000000" w:themeColor="text1"/>
          </w:rPr>
          <w:t>Significant differences were identified between the microb</w:t>
        </w:r>
      </w:ins>
      <w:ins w:id="633" w:author="Ruijie Xu" w:date="2022-02-02T12:23:00Z">
        <w:r>
          <w:rPr>
            <w:color w:val="000000" w:themeColor="text1"/>
          </w:rPr>
          <w:t>ial profiles of the rat samples when different DB was used for classification</w:t>
        </w:r>
      </w:ins>
      <w:ins w:id="634" w:author="Ruijie Xu" w:date="2022-02-02T12:21:00Z">
        <w:r>
          <w:rPr>
            <w:color w:val="000000" w:themeColor="text1"/>
          </w:rPr>
          <w:t xml:space="preserve">. </w:t>
        </w:r>
      </w:ins>
      <w:r w:rsidR="00F440CF" w:rsidRPr="003A137D">
        <w:rPr>
          <w:color w:val="000000" w:themeColor="text1"/>
        </w:rPr>
        <w:t>The</w:t>
      </w:r>
      <w:r w:rsidR="00C0014F" w:rsidRPr="003A137D">
        <w:rPr>
          <w:color w:val="000000" w:themeColor="text1"/>
        </w:rPr>
        <w:t xml:space="preserve"> </w:t>
      </w:r>
      <w:r w:rsidR="00F440CF" w:rsidRPr="003A137D">
        <w:rPr>
          <w:color w:val="000000" w:themeColor="text1"/>
        </w:rPr>
        <w:t xml:space="preserve">average </w:t>
      </w:r>
      <w:r w:rsidR="00C0014F" w:rsidRPr="003A137D">
        <w:rPr>
          <w:color w:val="000000" w:themeColor="text1"/>
        </w:rPr>
        <w:t>number</w:t>
      </w:r>
      <w:ins w:id="635" w:author="Ruijie Xu" w:date="2022-02-02T12:24:00Z">
        <w:r w:rsidR="00CF1D3A">
          <w:rPr>
            <w:color w:val="000000" w:themeColor="text1"/>
          </w:rPr>
          <w:t>s</w:t>
        </w:r>
      </w:ins>
      <w:r w:rsidR="00C0014F" w:rsidRPr="003A137D">
        <w:rPr>
          <w:color w:val="000000" w:themeColor="text1"/>
        </w:rPr>
        <w:t xml:space="preserve"> of </w:t>
      </w:r>
      <w:r w:rsidR="00A310EF" w:rsidRPr="003A137D">
        <w:rPr>
          <w:color w:val="000000" w:themeColor="text1"/>
        </w:rPr>
        <w:t xml:space="preserve">total </w:t>
      </w:r>
      <w:r w:rsidR="00F440CF" w:rsidRPr="003A137D">
        <w:rPr>
          <w:color w:val="000000" w:themeColor="text1"/>
        </w:rPr>
        <w:t xml:space="preserve">classified </w:t>
      </w:r>
      <w:r w:rsidR="00C0014F" w:rsidRPr="003A137D">
        <w:rPr>
          <w:color w:val="000000" w:themeColor="text1"/>
        </w:rPr>
        <w:t xml:space="preserve">reads </w:t>
      </w:r>
      <w:r w:rsidR="00A310EF" w:rsidRPr="003A137D">
        <w:rPr>
          <w:color w:val="000000" w:themeColor="text1"/>
        </w:rPr>
        <w:t xml:space="preserve">using these </w:t>
      </w:r>
      <w:ins w:id="636" w:author="Ruijie Xu" w:date="2022-02-02T12:24:00Z">
        <w:r w:rsidR="00CF1D3A">
          <w:rPr>
            <w:color w:val="000000" w:themeColor="text1"/>
          </w:rPr>
          <w:t xml:space="preserve">kraken2 </w:t>
        </w:r>
      </w:ins>
      <w:r w:rsidR="00A310EF" w:rsidRPr="003A137D">
        <w:rPr>
          <w:color w:val="000000" w:themeColor="text1"/>
        </w:rPr>
        <w:t>DBs</w:t>
      </w:r>
      <w:r w:rsidR="00F440CF" w:rsidRPr="003A137D">
        <w:rPr>
          <w:color w:val="000000" w:themeColor="text1"/>
        </w:rPr>
        <w:t xml:space="preserve"> range from 10</w:t>
      </w:r>
      <w:r w:rsidR="00F046AE" w:rsidRPr="003A137D">
        <w:rPr>
          <w:color w:val="000000" w:themeColor="text1"/>
        </w:rPr>
        <w:t>,</w:t>
      </w:r>
      <w:r w:rsidR="00F440CF" w:rsidRPr="003A137D">
        <w:rPr>
          <w:color w:val="000000" w:themeColor="text1"/>
        </w:rPr>
        <w:t xml:space="preserve">755 </w:t>
      </w:r>
      <w:r w:rsidR="009A41D3" w:rsidRPr="003A137D">
        <w:rPr>
          <w:color w:val="000000" w:themeColor="text1"/>
        </w:rPr>
        <w:t>(SD: 20</w:t>
      </w:r>
      <w:r w:rsidR="00F046AE" w:rsidRPr="003A137D">
        <w:rPr>
          <w:color w:val="000000" w:themeColor="text1"/>
        </w:rPr>
        <w:t>,</w:t>
      </w:r>
      <w:r w:rsidR="009A41D3" w:rsidRPr="003A137D">
        <w:rPr>
          <w:color w:val="000000" w:themeColor="text1"/>
        </w:rPr>
        <w:t xml:space="preserve">651) </w:t>
      </w:r>
      <w:r w:rsidR="00F440CF" w:rsidRPr="003A137D">
        <w:rPr>
          <w:color w:val="000000" w:themeColor="text1"/>
        </w:rPr>
        <w:t>using the minikraken DB to 21</w:t>
      </w:r>
      <w:r w:rsidR="00F046AE" w:rsidRPr="003A137D">
        <w:rPr>
          <w:color w:val="000000" w:themeColor="text1"/>
        </w:rPr>
        <w:t>,</w:t>
      </w:r>
      <w:r w:rsidR="00F440CF" w:rsidRPr="003A137D">
        <w:rPr>
          <w:color w:val="000000" w:themeColor="text1"/>
        </w:rPr>
        <w:t>402</w:t>
      </w:r>
      <w:r w:rsidR="009A41D3" w:rsidRPr="003A137D">
        <w:rPr>
          <w:color w:val="000000" w:themeColor="text1"/>
        </w:rPr>
        <w:t xml:space="preserve"> (SD: 27</w:t>
      </w:r>
      <w:r w:rsidR="00F046AE" w:rsidRPr="003A137D">
        <w:rPr>
          <w:color w:val="000000" w:themeColor="text1"/>
        </w:rPr>
        <w:t>,</w:t>
      </w:r>
      <w:r w:rsidR="009A41D3" w:rsidRPr="003A137D">
        <w:rPr>
          <w:color w:val="000000" w:themeColor="text1"/>
        </w:rPr>
        <w:t>043)</w:t>
      </w:r>
      <w:r w:rsidR="00A310EF" w:rsidRPr="003A137D">
        <w:rPr>
          <w:color w:val="000000" w:themeColor="text1"/>
        </w:rPr>
        <w:t xml:space="preserve"> </w:t>
      </w:r>
      <w:r w:rsidR="00F440CF" w:rsidRPr="003A137D">
        <w:rPr>
          <w:color w:val="000000" w:themeColor="text1"/>
        </w:rPr>
        <w:t>using the maxikraken DB</w:t>
      </w:r>
      <w:r w:rsidR="009A41D3" w:rsidRPr="003A137D">
        <w:rPr>
          <w:color w:val="000000" w:themeColor="text1"/>
        </w:rPr>
        <w:t xml:space="preserve"> </w:t>
      </w:r>
      <w:r w:rsidR="00C0014F" w:rsidRPr="003A137D">
        <w:rPr>
          <w:color w:val="000000" w:themeColor="text1"/>
        </w:rPr>
        <w:t xml:space="preserve">(Table </w:t>
      </w:r>
      <w:ins w:id="637" w:author="Ruijie Xu" w:date="2022-02-02T12:25:00Z">
        <w:r w:rsidR="00CF1D3A">
          <w:rPr>
            <w:color w:val="000000" w:themeColor="text1"/>
          </w:rPr>
          <w:t>S</w:t>
        </w:r>
      </w:ins>
      <w:r w:rsidR="009A41D3" w:rsidRPr="003A137D">
        <w:rPr>
          <w:color w:val="000000" w:themeColor="text1"/>
        </w:rPr>
        <w:t>I.1</w:t>
      </w:r>
      <w:r w:rsidR="00C0014F" w:rsidRPr="003A137D">
        <w:rPr>
          <w:color w:val="000000" w:themeColor="text1"/>
        </w:rPr>
        <w:t xml:space="preserve">). </w:t>
      </w:r>
      <w:r w:rsidR="009A41D3" w:rsidRPr="003A137D">
        <w:rPr>
          <w:color w:val="000000" w:themeColor="text1"/>
        </w:rPr>
        <w:t xml:space="preserve">The numbers of reads classified under the </w:t>
      </w:r>
      <w:r w:rsidR="00F046AE" w:rsidRPr="003A137D">
        <w:rPr>
          <w:color w:val="000000" w:themeColor="text1"/>
        </w:rPr>
        <w:t xml:space="preserve">the four highest taxnomy level (Domain), </w:t>
      </w:r>
      <w:r w:rsidR="009A41D3" w:rsidRPr="003A137D">
        <w:rPr>
          <w:color w:val="000000" w:themeColor="text1"/>
        </w:rPr>
        <w:t>Eukaryota, Bacteria, Viruses and Archaea taxa</w:t>
      </w:r>
      <w:r w:rsidR="00F046AE" w:rsidRPr="003A137D">
        <w:rPr>
          <w:color w:val="000000" w:themeColor="text1"/>
        </w:rPr>
        <w:t>,</w:t>
      </w:r>
      <w:r w:rsidR="009A41D3" w:rsidRPr="003A137D">
        <w:rPr>
          <w:color w:val="000000" w:themeColor="text1"/>
        </w:rPr>
        <w:t xml:space="preserve"> by each databases are presented in Figure 1a-d. </w:t>
      </w:r>
      <w:r w:rsidR="00C86E04" w:rsidRPr="003A137D">
        <w:rPr>
          <w:color w:val="000000" w:themeColor="text1"/>
        </w:rPr>
        <w:t xml:space="preserve">The statistical significance of the differences </w:t>
      </w:r>
      <w:r w:rsidR="00F046AE" w:rsidRPr="003A137D">
        <w:rPr>
          <w:color w:val="000000" w:themeColor="text1"/>
        </w:rPr>
        <w:t>in</w:t>
      </w:r>
      <w:r w:rsidR="00C86E04" w:rsidRPr="003A137D">
        <w:rPr>
          <w:color w:val="000000" w:themeColor="text1"/>
        </w:rPr>
        <w:t xml:space="preserve"> </w:t>
      </w:r>
      <w:r w:rsidR="00A310EF" w:rsidRPr="003A137D">
        <w:rPr>
          <w:color w:val="000000" w:themeColor="text1"/>
        </w:rPr>
        <w:t xml:space="preserve">comparisons of the </w:t>
      </w:r>
      <w:r w:rsidR="00C86E04" w:rsidRPr="003A137D">
        <w:rPr>
          <w:color w:val="000000" w:themeColor="text1"/>
        </w:rPr>
        <w:t xml:space="preserve">classification results for each </w:t>
      </w:r>
      <w:r w:rsidR="00F046AE" w:rsidRPr="003A137D">
        <w:rPr>
          <w:color w:val="000000" w:themeColor="text1"/>
        </w:rPr>
        <w:t xml:space="preserve">Domain </w:t>
      </w:r>
      <w:r w:rsidR="00C86E04" w:rsidRPr="003A137D">
        <w:rPr>
          <w:color w:val="000000" w:themeColor="text1"/>
        </w:rPr>
        <w:t xml:space="preserve">taxon classified by the four DBs </w:t>
      </w:r>
      <w:r w:rsidR="00A310EF" w:rsidRPr="003A137D">
        <w:rPr>
          <w:color w:val="000000" w:themeColor="text1"/>
        </w:rPr>
        <w:t xml:space="preserve">were </w:t>
      </w:r>
      <w:r w:rsidR="00C86E04" w:rsidRPr="003A137D">
        <w:rPr>
          <w:color w:val="000000" w:themeColor="text1"/>
        </w:rPr>
        <w:t xml:space="preserve">validated </w:t>
      </w:r>
      <w:r w:rsidR="00A310EF" w:rsidRPr="003A137D">
        <w:rPr>
          <w:color w:val="000000" w:themeColor="text1"/>
        </w:rPr>
        <w:t xml:space="preserve">using </w:t>
      </w:r>
      <w:r w:rsidR="00F046AE" w:rsidRPr="003A137D">
        <w:rPr>
          <w:color w:val="000000" w:themeColor="text1"/>
        </w:rPr>
        <w:t xml:space="preserve">the </w:t>
      </w:r>
      <w:r w:rsidR="00A310EF" w:rsidRPr="003A137D">
        <w:rPr>
          <w:color w:val="000000" w:themeColor="text1"/>
        </w:rPr>
        <w:t>paired Wilicoxon signed rank test</w:t>
      </w:r>
      <w:r w:rsidR="00C86E04" w:rsidRPr="003A137D">
        <w:rPr>
          <w:color w:val="000000" w:themeColor="text1"/>
        </w:rPr>
        <w:t xml:space="preserve">. The </w:t>
      </w:r>
      <w:ins w:id="638" w:author="Ruijie Xu" w:date="2022-02-02T12:32:00Z">
        <w:r w:rsidR="00EF2BE5">
          <w:rPr>
            <w:color w:val="000000" w:themeColor="text1"/>
          </w:rPr>
          <w:t xml:space="preserve">padj </w:t>
        </w:r>
      </w:ins>
      <w:del w:id="639" w:author="Ruijie Xu" w:date="2022-02-02T12:32:00Z">
        <w:r w:rsidR="00C86E04" w:rsidRPr="003A137D" w:rsidDel="00EF2BE5">
          <w:rPr>
            <w:color w:val="000000" w:themeColor="text1"/>
          </w:rPr>
          <w:delText xml:space="preserve">adjusted p </w:delText>
        </w:r>
      </w:del>
      <w:r w:rsidR="00C86E04" w:rsidRPr="003A137D">
        <w:rPr>
          <w:color w:val="000000" w:themeColor="text1"/>
        </w:rPr>
        <w:t xml:space="preserve">value for all comparisons </w:t>
      </w:r>
      <w:r w:rsidR="00374568" w:rsidRPr="003A137D">
        <w:rPr>
          <w:color w:val="000000" w:themeColor="text1"/>
        </w:rPr>
        <w:t xml:space="preserve">between DBs are </w:t>
      </w:r>
      <w:r w:rsidR="00C86E04" w:rsidRPr="003A137D">
        <w:rPr>
          <w:color w:val="000000" w:themeColor="text1"/>
        </w:rPr>
        <w:t xml:space="preserve">available in Table </w:t>
      </w:r>
      <w:ins w:id="640" w:author="Ruijie Xu" w:date="2022-02-02T12:25:00Z">
        <w:r w:rsidR="00CF1D3A">
          <w:rPr>
            <w:color w:val="000000" w:themeColor="text1"/>
          </w:rPr>
          <w:t>S</w:t>
        </w:r>
      </w:ins>
      <w:r w:rsidR="00C86E04" w:rsidRPr="003A137D">
        <w:rPr>
          <w:color w:val="000000" w:themeColor="text1"/>
        </w:rPr>
        <w:t xml:space="preserve">I.2. </w:t>
      </w:r>
      <w:del w:id="641" w:author="Ruijie Xu" w:date="2022-02-02T12:26:00Z">
        <w:r w:rsidR="00C86E04" w:rsidRPr="003A137D" w:rsidDel="00CF1D3A">
          <w:rPr>
            <w:color w:val="000000" w:themeColor="text1"/>
          </w:rPr>
          <w:delText xml:space="preserve">Most of these pairwise comparisons between </w:delText>
        </w:r>
        <w:r w:rsidR="00374568" w:rsidRPr="003A137D" w:rsidDel="00CF1D3A">
          <w:rPr>
            <w:color w:val="000000" w:themeColor="text1"/>
          </w:rPr>
          <w:delText xml:space="preserve">the results of </w:delText>
        </w:r>
        <w:r w:rsidR="00C86E04" w:rsidRPr="003A137D" w:rsidDel="00CF1D3A">
          <w:rPr>
            <w:color w:val="000000" w:themeColor="text1"/>
          </w:rPr>
          <w:delText xml:space="preserve">DBs were significant. For example, </w:delText>
        </w:r>
      </w:del>
      <w:del w:id="642" w:author="Ruijie Xu" w:date="2022-02-02T12:27:00Z">
        <w:r w:rsidR="00C86E04" w:rsidRPr="003A137D" w:rsidDel="00CF1D3A">
          <w:rPr>
            <w:color w:val="000000" w:themeColor="text1"/>
          </w:rPr>
          <w:delText xml:space="preserve">the </w:delText>
        </w:r>
      </w:del>
      <w:del w:id="643" w:author="Ruijie Xu" w:date="2022-02-02T12:26:00Z">
        <w:r w:rsidR="00C86E04" w:rsidRPr="003A137D" w:rsidDel="00CF1D3A">
          <w:rPr>
            <w:color w:val="000000" w:themeColor="text1"/>
          </w:rPr>
          <w:delText xml:space="preserve">differences in </w:delText>
        </w:r>
      </w:del>
      <w:del w:id="644" w:author="Ruijie Xu" w:date="2022-02-02T12:28:00Z">
        <w:r w:rsidR="00C86E04" w:rsidRPr="003A137D" w:rsidDel="00CF1D3A">
          <w:rPr>
            <w:color w:val="000000" w:themeColor="text1"/>
          </w:rPr>
          <w:delText>the number of reads classified</w:delText>
        </w:r>
      </w:del>
      <w:del w:id="645" w:author="Ruijie Xu" w:date="2022-02-02T12:27:00Z">
        <w:r w:rsidR="00C86E04" w:rsidRPr="003A137D" w:rsidDel="00CF1D3A">
          <w:rPr>
            <w:color w:val="000000" w:themeColor="text1"/>
          </w:rPr>
          <w:delText xml:space="preserve"> under the Bacteria taxon </w:delText>
        </w:r>
      </w:del>
      <w:del w:id="646" w:author="Ruijie Xu" w:date="2022-02-02T12:28:00Z">
        <w:r w:rsidR="00C86E04" w:rsidRPr="003A137D" w:rsidDel="00CF1D3A">
          <w:rPr>
            <w:color w:val="000000" w:themeColor="text1"/>
          </w:rPr>
          <w:delText>were significant</w:delText>
        </w:r>
        <w:r w:rsidR="00374568" w:rsidRPr="003A137D" w:rsidDel="00CF1D3A">
          <w:rPr>
            <w:color w:val="000000" w:themeColor="text1"/>
          </w:rPr>
          <w:delText>ly different</w:delText>
        </w:r>
        <w:r w:rsidR="00C86E04" w:rsidRPr="003A137D" w:rsidDel="00CF1D3A">
          <w:rPr>
            <w:color w:val="000000" w:themeColor="text1"/>
          </w:rPr>
          <w:delText xml:space="preserve"> </w:delText>
        </w:r>
      </w:del>
      <w:del w:id="647" w:author="Ruijie Xu" w:date="2022-02-02T12:27:00Z">
        <w:r w:rsidR="00C86E04" w:rsidRPr="003A137D" w:rsidDel="00CF1D3A">
          <w:rPr>
            <w:color w:val="000000" w:themeColor="text1"/>
          </w:rPr>
          <w:delText xml:space="preserve">for </w:delText>
        </w:r>
      </w:del>
      <w:del w:id="648" w:author="Ruijie Xu" w:date="2022-02-02T12:28:00Z">
        <w:r w:rsidR="00C86E04" w:rsidRPr="003A137D" w:rsidDel="00CF1D3A">
          <w:rPr>
            <w:color w:val="000000" w:themeColor="text1"/>
          </w:rPr>
          <w:delText>all</w:delText>
        </w:r>
      </w:del>
      <w:del w:id="649" w:author="Ruijie Xu" w:date="2022-02-02T12:27:00Z">
        <w:r w:rsidR="00C86E04" w:rsidRPr="003A137D" w:rsidDel="00CF1D3A">
          <w:rPr>
            <w:color w:val="000000" w:themeColor="text1"/>
          </w:rPr>
          <w:delText xml:space="preserve"> pairwise </w:delText>
        </w:r>
      </w:del>
      <w:del w:id="650" w:author="Ruijie Xu" w:date="2022-02-02T12:28:00Z">
        <w:r w:rsidR="00374568" w:rsidRPr="003A137D" w:rsidDel="00CF1D3A">
          <w:rPr>
            <w:color w:val="000000" w:themeColor="text1"/>
          </w:rPr>
          <w:delText xml:space="preserve">DB </w:delText>
        </w:r>
        <w:r w:rsidR="00C86E04" w:rsidRPr="003A137D" w:rsidDel="00CF1D3A">
          <w:rPr>
            <w:color w:val="000000" w:themeColor="text1"/>
          </w:rPr>
          <w:delText>compa</w:delText>
        </w:r>
      </w:del>
      <w:del w:id="651" w:author="Ruijie Xu" w:date="2022-02-02T12:27:00Z">
        <w:r w:rsidR="00C86E04" w:rsidRPr="003A137D" w:rsidDel="00CF1D3A">
          <w:rPr>
            <w:color w:val="000000" w:themeColor="text1"/>
          </w:rPr>
          <w:delText>risons</w:delText>
        </w:r>
      </w:del>
      <w:del w:id="652" w:author="Ruijie Xu" w:date="2022-02-02T12:28:00Z">
        <w:r w:rsidR="00C86E04" w:rsidRPr="003A137D" w:rsidDel="00CF1D3A">
          <w:rPr>
            <w:color w:val="000000" w:themeColor="text1"/>
          </w:rPr>
          <w:delText xml:space="preserve"> (Figure 1b).  </w:delText>
        </w:r>
      </w:del>
      <w:r w:rsidR="00C86E04" w:rsidRPr="003A137D">
        <w:rPr>
          <w:color w:val="000000" w:themeColor="text1"/>
        </w:rPr>
        <w:t xml:space="preserve">For </w:t>
      </w:r>
      <w:r w:rsidR="0023783D" w:rsidRPr="003A137D">
        <w:rPr>
          <w:color w:val="000000" w:themeColor="text1"/>
        </w:rPr>
        <w:t xml:space="preserve">Eukaryota taxon, </w:t>
      </w:r>
      <w:ins w:id="653" w:author="Ruijie Xu" w:date="2022-02-02T12:32:00Z">
        <w:r w:rsidR="00EF2BE5">
          <w:rPr>
            <w:color w:val="000000" w:themeColor="text1"/>
          </w:rPr>
          <w:t>all but</w:t>
        </w:r>
      </w:ins>
      <w:del w:id="654" w:author="Ruijie Xu" w:date="2022-02-02T12:32:00Z">
        <w:r w:rsidR="0023783D" w:rsidRPr="003A137D" w:rsidDel="00EF2BE5">
          <w:rPr>
            <w:color w:val="000000" w:themeColor="text1"/>
          </w:rPr>
          <w:delText>only</w:delText>
        </w:r>
      </w:del>
      <w:r w:rsidR="0023783D" w:rsidRPr="003A137D">
        <w:rPr>
          <w:color w:val="000000" w:themeColor="text1"/>
        </w:rPr>
        <w:t xml:space="preserve"> the number of reads classified by the standard and customized DBs were found not significantly different </w:t>
      </w:r>
      <w:r w:rsidR="00C86E04" w:rsidRPr="003A137D">
        <w:rPr>
          <w:color w:val="000000" w:themeColor="text1"/>
        </w:rPr>
        <w:t>in comparion</w:t>
      </w:r>
      <w:r w:rsidR="0023783D" w:rsidRPr="003A137D">
        <w:rPr>
          <w:color w:val="000000" w:themeColor="text1"/>
        </w:rPr>
        <w:t xml:space="preserve"> (Figure 1a). </w:t>
      </w:r>
      <w:ins w:id="655" w:author="Ruijie Xu" w:date="2022-02-02T12:28:00Z">
        <w:r w:rsidR="00CF1D3A">
          <w:rPr>
            <w:color w:val="000000" w:themeColor="text1"/>
          </w:rPr>
          <w:t>I</w:t>
        </w:r>
      </w:ins>
      <w:ins w:id="656" w:author="Ruijie Xu" w:date="2022-02-02T12:29:00Z">
        <w:r w:rsidR="00CF1D3A">
          <w:rPr>
            <w:color w:val="000000" w:themeColor="text1"/>
          </w:rPr>
          <w:t xml:space="preserve">n addition, the numbers of </w:t>
        </w:r>
      </w:ins>
      <w:ins w:id="657" w:author="Ruijie Xu" w:date="2022-02-02T12:28:00Z">
        <w:r w:rsidR="00CF1D3A">
          <w:rPr>
            <w:color w:val="000000" w:themeColor="text1"/>
          </w:rPr>
          <w:t xml:space="preserve">reads classified under the </w:t>
        </w:r>
        <w:r w:rsidR="00CF1D3A">
          <w:rPr>
            <w:color w:val="000000" w:themeColor="text1"/>
          </w:rPr>
          <w:lastRenderedPageBreak/>
          <w:t>Bacteria taxon</w:t>
        </w:r>
        <w:r w:rsidR="00CF1D3A" w:rsidRPr="003A137D">
          <w:rPr>
            <w:color w:val="000000" w:themeColor="text1"/>
          </w:rPr>
          <w:t xml:space="preserve"> were</w:t>
        </w:r>
      </w:ins>
      <w:ins w:id="658" w:author="Ruijie Xu" w:date="2022-02-02T12:29:00Z">
        <w:r w:rsidR="00CF1D3A">
          <w:rPr>
            <w:color w:val="000000" w:themeColor="text1"/>
          </w:rPr>
          <w:t xml:space="preserve"> found</w:t>
        </w:r>
      </w:ins>
      <w:ins w:id="659" w:author="Ruijie Xu" w:date="2022-02-02T12:28:00Z">
        <w:r w:rsidR="00CF1D3A" w:rsidRPr="003A137D">
          <w:rPr>
            <w:color w:val="000000" w:themeColor="text1"/>
          </w:rPr>
          <w:t xml:space="preserve"> significantly different </w:t>
        </w:r>
        <w:r w:rsidR="00CF1D3A">
          <w:rPr>
            <w:color w:val="000000" w:themeColor="text1"/>
          </w:rPr>
          <w:t>between the results of</w:t>
        </w:r>
        <w:r w:rsidR="00CF1D3A" w:rsidRPr="003A137D">
          <w:rPr>
            <w:color w:val="000000" w:themeColor="text1"/>
          </w:rPr>
          <w:t xml:space="preserve"> </w:t>
        </w:r>
        <w:r w:rsidR="00CF1D3A" w:rsidRPr="003A137D">
          <w:rPr>
            <w:color w:val="000000" w:themeColor="text1"/>
          </w:rPr>
          <w:t>all</w:t>
        </w:r>
        <w:r w:rsidR="00CF1D3A">
          <w:rPr>
            <w:color w:val="000000" w:themeColor="text1"/>
          </w:rPr>
          <w:t xml:space="preserve"> </w:t>
        </w:r>
        <w:r w:rsidR="00CF1D3A" w:rsidRPr="003A137D">
          <w:rPr>
            <w:color w:val="000000" w:themeColor="text1"/>
          </w:rPr>
          <w:t>DB</w:t>
        </w:r>
        <w:r w:rsidR="00CF1D3A">
          <w:rPr>
            <w:color w:val="000000" w:themeColor="text1"/>
          </w:rPr>
          <w:t>s</w:t>
        </w:r>
        <w:r w:rsidR="00CF1D3A" w:rsidRPr="003A137D">
          <w:rPr>
            <w:color w:val="000000" w:themeColor="text1"/>
          </w:rPr>
          <w:t xml:space="preserve"> </w:t>
        </w:r>
        <w:r w:rsidR="00CF1D3A">
          <w:rPr>
            <w:color w:val="000000" w:themeColor="text1"/>
          </w:rPr>
          <w:t>when compared pairwisely</w:t>
        </w:r>
        <w:r w:rsidR="00CF1D3A" w:rsidRPr="003A137D">
          <w:rPr>
            <w:color w:val="000000" w:themeColor="text1"/>
          </w:rPr>
          <w:t xml:space="preserve"> (Figure 1b). </w:t>
        </w:r>
      </w:ins>
      <w:r w:rsidR="00C86E04" w:rsidRPr="003A137D">
        <w:rPr>
          <w:color w:val="000000" w:themeColor="text1"/>
        </w:rPr>
        <w:t xml:space="preserve">Classification results for Viruses are more similar across DBs compare to that of Eukaryota and Bacteria, but still with 4 out of 6 comparison </w:t>
      </w:r>
      <w:r w:rsidR="00374568" w:rsidRPr="003A137D">
        <w:rPr>
          <w:color w:val="000000" w:themeColor="text1"/>
        </w:rPr>
        <w:t>different</w:t>
      </w:r>
      <w:r w:rsidR="00C86E04" w:rsidRPr="003A137D">
        <w:rPr>
          <w:color w:val="000000" w:themeColor="text1"/>
        </w:rPr>
        <w:t xml:space="preserve"> significantly. In the end,  for Archaea classification, only the classification results of minikraken were found significanly different when compared </w:t>
      </w:r>
      <w:r w:rsidR="00374568" w:rsidRPr="003A137D">
        <w:rPr>
          <w:color w:val="000000" w:themeColor="text1"/>
        </w:rPr>
        <w:t>with</w:t>
      </w:r>
      <w:r w:rsidR="00C86E04" w:rsidRPr="003A137D">
        <w:rPr>
          <w:color w:val="000000" w:themeColor="text1"/>
        </w:rPr>
        <w:t xml:space="preserve"> the results of other DBs, the classification results </w:t>
      </w:r>
      <w:r w:rsidR="00374568" w:rsidRPr="003A137D">
        <w:rPr>
          <w:color w:val="000000" w:themeColor="text1"/>
        </w:rPr>
        <w:t xml:space="preserve">of </w:t>
      </w:r>
      <w:r w:rsidR="00C86E04" w:rsidRPr="003A137D">
        <w:rPr>
          <w:color w:val="000000" w:themeColor="text1"/>
        </w:rPr>
        <w:t>other three DBs were not different significantly</w:t>
      </w:r>
      <w:r w:rsidR="00374568" w:rsidRPr="003A137D">
        <w:rPr>
          <w:color w:val="000000" w:themeColor="text1"/>
        </w:rPr>
        <w:t xml:space="preserve"> between each other</w:t>
      </w:r>
      <w:r w:rsidR="00C86E04" w:rsidRPr="003A137D">
        <w:rPr>
          <w:color w:val="000000" w:themeColor="text1"/>
        </w:rPr>
        <w:t xml:space="preserve">. </w:t>
      </w:r>
    </w:p>
    <w:p w14:paraId="3135F7F9" w14:textId="77777777" w:rsidR="003D5D8B" w:rsidRPr="003A137D" w:rsidRDefault="003D5D8B" w:rsidP="003D5D8B">
      <w:pPr>
        <w:spacing w:line="480" w:lineRule="auto"/>
        <w:ind w:firstLine="720"/>
        <w:rPr>
          <w:ins w:id="660" w:author="Ruijie Xu" w:date="2022-02-02T12:20:00Z"/>
          <w:color w:val="000000" w:themeColor="text1"/>
        </w:rPr>
        <w:pPrChange w:id="661" w:author="Ruijie Xu" w:date="2022-02-02T12:20:00Z">
          <w:pPr>
            <w:spacing w:line="480" w:lineRule="auto"/>
          </w:pPr>
        </w:pPrChange>
      </w:pPr>
      <w:ins w:id="662" w:author="Ruijie Xu" w:date="2022-02-02T12:20:00Z">
        <w:r w:rsidRPr="003A137D">
          <w:rPr>
            <w:color w:val="000000" w:themeColor="text1"/>
          </w:rPr>
          <w:t>To compare the profiling compositions of the different sofware, we calculated the number of total classified reads for each sample and determined these samples’ profiling compositions at the domain, phylum, genus, and species levels. The average number of total reads classified by each software ranges from 10,955 using CLARK-s to 77,499 using Diamond (Table II.1). The number of unique taxa classified by each software also ranges from 18 taxa by Metaphlan3 to 4816 taxa by Kaiju (Table II.1).  Furthermore, we have found that Metaphlan3 has not classified any reads in samples of Rattus R26 (R26.K, R26.L. and R26.S) and sample R22.L and R27.K, while other software has classified on average 1252 (SD: 1408), 32748 (SD: 32178), 133 (SD: 112), 111068 (SD: 113203), and 4011 (SD: 4325) reads with these five samples respectively (Table II.2).</w:t>
        </w:r>
      </w:ins>
    </w:p>
    <w:p w14:paraId="7E76D58F" w14:textId="77777777" w:rsidR="003D5D8B" w:rsidRPr="003A137D" w:rsidRDefault="003D5D8B" w:rsidP="003D5D8B">
      <w:pPr>
        <w:spacing w:line="480" w:lineRule="auto"/>
        <w:ind w:firstLine="720"/>
        <w:rPr>
          <w:ins w:id="663" w:author="Ruijie Xu" w:date="2022-02-02T12:20:00Z"/>
          <w:color w:val="000000" w:themeColor="text1"/>
        </w:rPr>
      </w:pPr>
      <w:ins w:id="664" w:author="Ruijie Xu" w:date="2022-02-02T12:20:00Z">
        <w:r w:rsidRPr="003A137D">
          <w:rPr>
            <w:color w:val="000000" w:themeColor="text1"/>
          </w:rPr>
          <w:t xml:space="preserve">The number of classified reads were break down at the domain level taxa, where we closely examined the number of reads classified into Eukaryota, Bacteria, Virsues, and Archaea by each software (Figure 4). The number of reads classified into the Eukaryota taxon has the largest differences across the classification results of different software, where only the number of reads classified by Centrifuge and Diamond were found not significantly different in this taxon. Furthermore, due to the limitation of their DB composition, Metaphlan3, CLARK-s, and Kaiju did not reported reads classified into the </w:t>
        </w:r>
        <w:r w:rsidRPr="003A137D">
          <w:rPr>
            <w:color w:val="000000" w:themeColor="text1"/>
          </w:rPr>
          <w:lastRenderedPageBreak/>
          <w:t xml:space="preserve">Eukaryota taxon. Compare to reads classified into the Eukaryota taxon, the number of reads classified into the Bacteria taxon were very similar across software. Only reads classified by CLARK and CLARK-s were found significantly different in Bacteria classifications with most other software (except for when compared with Metaphlan3 and Kaiju). The classifications of Viruses by different software, on the other hand, were divided into two groups, where each group are not significantly different within each other, but different with the results classified by the software in the other group. The first group includes the Virsues classification results of </w:t>
        </w:r>
        <w:r>
          <w:rPr>
            <w:color w:val="000000" w:themeColor="text1"/>
          </w:rPr>
          <w:t>BLASTN</w:t>
        </w:r>
        <w:r w:rsidRPr="003A137D">
          <w:rPr>
            <w:color w:val="000000" w:themeColor="text1"/>
          </w:rPr>
          <w:t>, CLARK, CLARK-s, Metaphlan3, and Kaiju, and the second group includes the results of Kraken2, Bracken, and Centrifuge. Diamond classification didn’t identify any reads as Viruses in the Rattus samples. Archaea’s classification using different software are also very similar, only the classification results using Centrifuge were found significantly different with the classification results of most other software (</w:t>
        </w:r>
        <w:r>
          <w:rPr>
            <w:color w:val="000000" w:themeColor="text1"/>
          </w:rPr>
          <w:t>BLASTN</w:t>
        </w:r>
        <w:r w:rsidRPr="003A137D">
          <w:rPr>
            <w:color w:val="000000" w:themeColor="text1"/>
          </w:rPr>
          <w:t xml:space="preserve">, Diamond, Kraken2, CLARK, and CLARK-s). In addition, Bracken and Metaphlan3 didn’t classify any reads into the Archaea taxon. </w:t>
        </w:r>
      </w:ins>
    </w:p>
    <w:p w14:paraId="2FEBC171" w14:textId="77777777" w:rsidR="003D5D8B" w:rsidRPr="003A137D" w:rsidRDefault="003D5D8B" w:rsidP="003D5D8B">
      <w:pPr>
        <w:spacing w:line="480" w:lineRule="auto"/>
        <w:ind w:firstLine="720"/>
        <w:rPr>
          <w:ins w:id="665" w:author="Ruijie Xu" w:date="2022-02-02T12:20:00Z"/>
          <w:color w:val="000000" w:themeColor="text1"/>
        </w:rPr>
      </w:pPr>
      <w:ins w:id="666" w:author="Ruijie Xu" w:date="2022-02-02T12:20:00Z">
        <w:r w:rsidRPr="003A137D">
          <w:rPr>
            <w:color w:val="000000" w:themeColor="text1"/>
          </w:rPr>
          <w:t xml:space="preserve">The read distribution at the Phylum and Genus level were also examined to increase the resolution of comparisons between software.  At the Phylum level, the number of unique phyla taxa identified by each software ranges from 5 using Metaphlan3 to to 59 using Kaiju. We extracted the top 5 phylum taxa identified from each sample and combined reads classified to other phyla into the “p__Other_Phyla” (Figure S1). Top 5 Phyla has described a large percentage of read classification for all software’s classifications. However, the distribution of reads classified into different phyla taxa are different across software. For example, Virus taxon, “p_Pisuviricota”, has contributed to over 85% (569/665) of the reads classified in sample R22.K using </w:t>
        </w:r>
        <w:r>
          <w:rPr>
            <w:color w:val="000000" w:themeColor="text1"/>
          </w:rPr>
          <w:t>BLASTN</w:t>
        </w:r>
        <w:r w:rsidRPr="003A137D">
          <w:rPr>
            <w:color w:val="000000" w:themeColor="text1"/>
          </w:rPr>
          <w:t xml:space="preserve">, while this taxon was not identified by any other software’s classification. Nevertheless, Metaphlan3 has classified all of its reads in sample </w:t>
        </w:r>
        <w:r w:rsidRPr="003A137D">
          <w:rPr>
            <w:color w:val="000000" w:themeColor="text1"/>
          </w:rPr>
          <w:lastRenderedPageBreak/>
          <w:t xml:space="preserve">R22.K into “p__Viruses_unclassified”, and CLARK and CLARK-s has classified 63% (120/190) and 57% (95/166) of sample R22.K’s read to two different Virus taxa, “p__Uroviricota” and “p__Artverviricota”. Kaiju has also classified 21% of sample R22.K’s reads into “p__Artverviricota” (34/157). Similar distributions in reads involving Virus taxa classification were also observed in sample R26.K, R26.S, and R27.K, where </w:t>
        </w:r>
        <w:r>
          <w:rPr>
            <w:color w:val="000000" w:themeColor="text1"/>
          </w:rPr>
          <w:t>BLASTN</w:t>
        </w:r>
        <w:r w:rsidRPr="003A137D">
          <w:rPr>
            <w:color w:val="000000" w:themeColor="text1"/>
          </w:rPr>
          <w:t xml:space="preserve"> classified 54% (657/1207), 20% (28/140), and 11% (422/3794) of  reads into “p_Pisuviricota”, respectively, CLARK and CLARK-s classified a large percentage of reads into Virus taxon “p__Uroviricota” (CLARK: 71% (636/900), 31/76 (41%), and 18% (201/1099); CLARK-s: 18% (50/271), 18% (7/67), 10% (83/1334), respectively), but other software has only identified  a small number or none reads into a Virus taxon (Kraken2 has classified 4 reads into taxon “p__Uroviricota”). Except for differences in Virus taxa identification, the distribution of the Bacteria reads classified by BLASTn, Kraken2, Bracken, Centrifuge, CLARK, CLARK-s, and Kaiju are relatively consistent across samples without Virus taxa identified. The diversity of taxa identified by Metaphlan3 are significantly less than that of other software’s classification, only the most abundant taxa were captureing the majority of the classified reads with Metaphlan3 classification. For example, Metaphlan3 has identified 100% of sample R7.L’s reads as  “p__Proteobacteria, while other software has identified 29% (SD: 12%) of R27.L’s reads as “p__Proteobacteria” on average with unique number of Phylum taxa identified range from 2 by Diamond (91% of reads classified as “p__Tenericutes”) to 50 by Kaiju. Diamond’s classification is also showing differences in read classification when comparing with results of other software. The most notiable difference is the relative abudance of taxon “p__Firmicutes” classified by Diamond across samples. In the lung samples, “p__Firmicutes” was classified in 17% of R22.L (SD: 9%), 20% of R26.L (SD: 9%), and 14% of R27.L (SD: 8%), but Diamond has only classified 2% (133/4900) of reads as “p__Firmicutes” </w:t>
        </w:r>
        <w:r w:rsidRPr="003A137D">
          <w:rPr>
            <w:color w:val="000000" w:themeColor="text1"/>
          </w:rPr>
          <w:lastRenderedPageBreak/>
          <w:t xml:space="preserve">in sample R26.L, while “p__Firmicutes” taxon was not identified in R22.L and R27.L by Diamond. On the other hand, Diamond has identified a relative larger proportion of reads as “p__Firmicutes” in samples R27.S (24%) and R28.L (19%) compare to that  of most other software (R27.S: mean: 2%, SD: 2%; R28.L: mean: 3%, SD: 3%), except for the Centrifuge classification (R27.S: 24%, R28.L: 9%). </w:t>
        </w:r>
      </w:ins>
    </w:p>
    <w:p w14:paraId="477AE8BD" w14:textId="731B4147" w:rsidR="003D5D8B" w:rsidRDefault="003D5D8B" w:rsidP="003D5D8B">
      <w:pPr>
        <w:spacing w:line="480" w:lineRule="auto"/>
        <w:ind w:firstLine="720"/>
        <w:rPr>
          <w:ins w:id="667" w:author="Ruijie Xu" w:date="2022-02-02T13:04:00Z"/>
          <w:color w:val="000000" w:themeColor="text1"/>
        </w:rPr>
      </w:pPr>
      <w:ins w:id="668" w:author="Ruijie Xu" w:date="2022-02-02T12:20:00Z">
        <w:r w:rsidRPr="003A137D">
          <w:rPr>
            <w:color w:val="000000" w:themeColor="text1"/>
          </w:rPr>
          <w:t>Moving down to the Species level classification, the number of reads classified under taxa (strains) with the same species was aggregated together to obtain the unique number of species classified by each software. Out of all software, metaphlan3 has classified the least number of species taxa with only 18 species. On the other hand, Kaiju has classified the most number of distinct Species taxa 4128 species (Table II.4). From the species level classifications, 9 species taxon were identified by all nine software (</w:t>
        </w:r>
        <w:r>
          <w:rPr>
            <w:i/>
            <w:iCs/>
            <w:color w:val="000000" w:themeColor="text1"/>
          </w:rPr>
          <w:t>Leptospira</w:t>
        </w:r>
        <w:r w:rsidRPr="003A137D">
          <w:rPr>
            <w:i/>
            <w:iCs/>
            <w:color w:val="000000" w:themeColor="text1"/>
          </w:rPr>
          <w:t xml:space="preserve"> interrogans</w:t>
        </w:r>
        <w:r w:rsidRPr="003A137D">
          <w:rPr>
            <w:color w:val="000000" w:themeColor="text1"/>
          </w:rPr>
          <w:t>,</w:t>
        </w:r>
        <w:r w:rsidRPr="003A137D">
          <w:rPr>
            <w:i/>
            <w:iCs/>
            <w:color w:val="000000" w:themeColor="text1"/>
          </w:rPr>
          <w:t xml:space="preserve"> </w:t>
        </w:r>
        <w:r>
          <w:rPr>
            <w:i/>
            <w:iCs/>
            <w:color w:val="000000" w:themeColor="text1"/>
          </w:rPr>
          <w:t>Leptospira</w:t>
        </w:r>
        <w:r w:rsidRPr="003A137D">
          <w:rPr>
            <w:i/>
            <w:iCs/>
            <w:color w:val="000000" w:themeColor="text1"/>
          </w:rPr>
          <w:t xml:space="preserve"> borgpetersenii</w:t>
        </w:r>
        <w:r w:rsidRPr="003A137D">
          <w:rPr>
            <w:color w:val="000000" w:themeColor="text1"/>
          </w:rPr>
          <w:t>,</w:t>
        </w:r>
        <w:r w:rsidRPr="003A137D">
          <w:rPr>
            <w:i/>
            <w:iCs/>
            <w:color w:val="000000" w:themeColor="text1"/>
          </w:rPr>
          <w:t xml:space="preserve"> Faecalibacterium prausnitzii</w:t>
        </w:r>
        <w:r w:rsidRPr="003A137D">
          <w:rPr>
            <w:color w:val="000000" w:themeColor="text1"/>
          </w:rPr>
          <w:t>,</w:t>
        </w:r>
        <w:r w:rsidRPr="003A137D">
          <w:rPr>
            <w:i/>
            <w:iCs/>
            <w:color w:val="000000" w:themeColor="text1"/>
          </w:rPr>
          <w:t xml:space="preserve"> Bordetella pseudohinzii</w:t>
        </w:r>
        <w:r w:rsidRPr="003A137D">
          <w:rPr>
            <w:color w:val="000000" w:themeColor="text1"/>
          </w:rPr>
          <w:t>,</w:t>
        </w:r>
        <w:r w:rsidRPr="003A137D">
          <w:rPr>
            <w:i/>
            <w:iCs/>
            <w:color w:val="000000" w:themeColor="text1"/>
          </w:rPr>
          <w:t xml:space="preserve"> Bordetella bronchiseptica</w:t>
        </w:r>
        <w:r w:rsidRPr="003A137D">
          <w:rPr>
            <w:color w:val="000000" w:themeColor="text1"/>
          </w:rPr>
          <w:t>,</w:t>
        </w:r>
        <w:r w:rsidRPr="003A137D">
          <w:rPr>
            <w:i/>
            <w:iCs/>
            <w:color w:val="000000" w:themeColor="text1"/>
          </w:rPr>
          <w:t xml:space="preserve"> Bordetella pertussis</w:t>
        </w:r>
        <w:r w:rsidRPr="003A137D">
          <w:rPr>
            <w:color w:val="000000" w:themeColor="text1"/>
          </w:rPr>
          <w:t>,</w:t>
        </w:r>
        <w:r w:rsidRPr="003A137D">
          <w:rPr>
            <w:i/>
            <w:iCs/>
            <w:color w:val="000000" w:themeColor="text1"/>
          </w:rPr>
          <w:t xml:space="preserve"> Bacteroides uniformis</w:t>
        </w:r>
        <w:r w:rsidRPr="003A137D">
          <w:rPr>
            <w:color w:val="000000" w:themeColor="text1"/>
          </w:rPr>
          <w:t>,</w:t>
        </w:r>
        <w:r w:rsidRPr="003A137D">
          <w:rPr>
            <w:i/>
            <w:iCs/>
            <w:color w:val="000000" w:themeColor="text1"/>
          </w:rPr>
          <w:t xml:space="preserve"> Phocaeicola vulgatus</w:t>
        </w:r>
        <w:r w:rsidRPr="003A137D">
          <w:rPr>
            <w:color w:val="000000" w:themeColor="text1"/>
          </w:rPr>
          <w:t>, and</w:t>
        </w:r>
        <w:r w:rsidRPr="003A137D">
          <w:rPr>
            <w:i/>
            <w:iCs/>
            <w:color w:val="000000" w:themeColor="text1"/>
          </w:rPr>
          <w:t xml:space="preserve"> Bartonella elizabethae</w:t>
        </w:r>
        <w:r w:rsidRPr="003A137D">
          <w:rPr>
            <w:color w:val="000000" w:themeColor="text1"/>
          </w:rPr>
          <w:t xml:space="preserve">). Centrifuge and Kaiju has the largest overlapping in the species taxa identified (2285 taxa), followed by Kraken2 vs. Centrifuge (1737 taxa) and vs. Kaiju (1723 taxa). The species-level classification of the three software has shared 1,379 species taxa in total. In addition, </w:t>
        </w:r>
        <w:r>
          <w:rPr>
            <w:color w:val="000000" w:themeColor="text1"/>
          </w:rPr>
          <w:t>BLASTN</w:t>
        </w:r>
        <w:r w:rsidRPr="003A137D">
          <w:rPr>
            <w:color w:val="000000" w:themeColor="text1"/>
          </w:rPr>
          <w:t xml:space="preserve"> has also shared 1253 species level taxa with Centrifuge, 1207 taxa with Kaiju, and 1126 taxa with Kraken2. CLARK and CLARK-s’s classification has also shared 1219 and 1059 species taxa wtith Kaiju specificially. To assess if different software has identified same species taxa as the most abundant taxa, species taxa with at least 10% of the reads from each sample were identified from each software’s classification. Metaphlan3 in this case, has identified most number of unique species taxa (18 taxa), while </w:t>
        </w:r>
        <w:r>
          <w:rPr>
            <w:color w:val="000000" w:themeColor="text1"/>
          </w:rPr>
          <w:t>BLASTN</w:t>
        </w:r>
        <w:r w:rsidRPr="003A137D">
          <w:rPr>
            <w:color w:val="000000" w:themeColor="text1"/>
          </w:rPr>
          <w:t xml:space="preserve"> and Kaiju has the least (7 taxa). CLARK vs. CLARK-s and Kraken vs. Bracken shared most number of taxa in this category (9 and 8 taxa, respectively). Two species taxa were identified by all </w:t>
        </w:r>
        <w:r w:rsidRPr="003A137D">
          <w:rPr>
            <w:color w:val="000000" w:themeColor="text1"/>
          </w:rPr>
          <w:lastRenderedPageBreak/>
          <w:t xml:space="preserve">software as the top ten percent most abundant species taxa which are </w:t>
        </w:r>
        <w:r w:rsidRPr="003A137D">
          <w:rPr>
            <w:i/>
            <w:iCs/>
            <w:color w:val="000000" w:themeColor="text1"/>
          </w:rPr>
          <w:t>L. interrogans</w:t>
        </w:r>
        <w:r w:rsidRPr="003A137D">
          <w:rPr>
            <w:color w:val="000000" w:themeColor="text1"/>
          </w:rPr>
          <w:t xml:space="preserve"> and </w:t>
        </w:r>
        <w:r w:rsidRPr="003A137D">
          <w:rPr>
            <w:i/>
            <w:iCs/>
            <w:color w:val="000000" w:themeColor="text1"/>
          </w:rPr>
          <w:t>Bartonella elizabethae</w:t>
        </w:r>
        <w:r w:rsidRPr="003A137D">
          <w:rPr>
            <w:color w:val="000000" w:themeColor="text1"/>
          </w:rPr>
          <w:t>.</w:t>
        </w:r>
      </w:ins>
    </w:p>
    <w:p w14:paraId="77A43993" w14:textId="47BCE860" w:rsidR="00C355C5" w:rsidRPr="00C355C5" w:rsidRDefault="00C355C5" w:rsidP="00C355C5">
      <w:pPr>
        <w:spacing w:line="480" w:lineRule="auto"/>
        <w:rPr>
          <w:ins w:id="669" w:author="Ruijie Xu" w:date="2022-02-02T12:20:00Z"/>
          <w:b/>
          <w:bCs/>
          <w:color w:val="000000" w:themeColor="text1"/>
          <w:rPrChange w:id="670" w:author="Ruijie Xu" w:date="2022-02-02T13:04:00Z">
            <w:rPr>
              <w:ins w:id="671" w:author="Ruijie Xu" w:date="2022-02-02T12:20:00Z"/>
              <w:color w:val="000000" w:themeColor="text1"/>
            </w:rPr>
          </w:rPrChange>
        </w:rPr>
        <w:pPrChange w:id="672" w:author="Ruijie Xu" w:date="2022-02-02T13:04:00Z">
          <w:pPr>
            <w:keepNext/>
            <w:spacing w:line="480" w:lineRule="auto"/>
            <w:ind w:firstLine="720"/>
          </w:pPr>
        </w:pPrChange>
      </w:pPr>
      <w:ins w:id="673" w:author="Ruijie Xu" w:date="2022-02-02T13:04:00Z">
        <w:r w:rsidRPr="003A137D">
          <w:rPr>
            <w:b/>
            <w:bCs/>
            <w:color w:val="000000" w:themeColor="text1"/>
          </w:rPr>
          <w:t>Downstream analyses for microbial community characterization</w:t>
        </w:r>
      </w:ins>
    </w:p>
    <w:p w14:paraId="52C08BAF" w14:textId="77777777" w:rsidR="00C355C5" w:rsidRDefault="00C86E04" w:rsidP="00D0036D">
      <w:pPr>
        <w:keepNext/>
        <w:spacing w:line="480" w:lineRule="auto"/>
        <w:ind w:firstLine="720"/>
        <w:rPr>
          <w:ins w:id="674" w:author="Ruijie Xu" w:date="2022-02-02T13:05:00Z"/>
          <w:color w:val="000000" w:themeColor="text1"/>
        </w:rPr>
      </w:pPr>
      <w:r w:rsidRPr="003A137D">
        <w:rPr>
          <w:color w:val="000000" w:themeColor="text1"/>
        </w:rPr>
        <w:t xml:space="preserve">To understand how differences in classification results can directly impact the characterization of the microbial communities in each sample, we calculated two alpha  indices (Shannon and Simpson) at the species level, characterizing the </w:t>
      </w:r>
      <w:r w:rsidR="00374568" w:rsidRPr="003A137D">
        <w:rPr>
          <w:color w:val="000000" w:themeColor="text1"/>
        </w:rPr>
        <w:t>species richness (diversity)</w:t>
      </w:r>
      <w:r w:rsidRPr="003A137D">
        <w:rPr>
          <w:color w:val="000000" w:themeColor="text1"/>
        </w:rPr>
        <w:t xml:space="preserve"> and the evenness of the microbial communities within each Rattus sample</w:t>
      </w:r>
      <w:r w:rsidR="00374568" w:rsidRPr="003A137D">
        <w:rPr>
          <w:color w:val="000000" w:themeColor="text1"/>
        </w:rPr>
        <w:t xml:space="preserve"> and compared them with the observed unique number of species identified by each DB </w:t>
      </w:r>
      <w:ins w:id="675" w:author="Ruijie Xu" w:date="2022-02-02T13:05:00Z">
        <w:r w:rsidR="00C355C5">
          <w:rPr>
            <w:color w:val="000000" w:themeColor="text1"/>
          </w:rPr>
          <w:t xml:space="preserve">and software </w:t>
        </w:r>
      </w:ins>
      <w:r w:rsidR="00374568" w:rsidRPr="003A137D">
        <w:rPr>
          <w:color w:val="000000" w:themeColor="text1"/>
        </w:rPr>
        <w:t>(Observed)</w:t>
      </w:r>
      <w:r w:rsidRPr="003A137D">
        <w:rPr>
          <w:color w:val="000000" w:themeColor="text1"/>
        </w:rPr>
        <w:t xml:space="preserve">. </w:t>
      </w:r>
    </w:p>
    <w:p w14:paraId="0CD7AB28" w14:textId="17FEB70D" w:rsidR="00D0036D" w:rsidRDefault="00C355C5" w:rsidP="00D0036D">
      <w:pPr>
        <w:keepNext/>
        <w:spacing w:line="480" w:lineRule="auto"/>
        <w:ind w:firstLine="720"/>
        <w:rPr>
          <w:ins w:id="676" w:author="Ruijie Xu" w:date="2022-02-02T13:06:00Z"/>
          <w:color w:val="000000" w:themeColor="text1"/>
        </w:rPr>
      </w:pPr>
      <w:ins w:id="677" w:author="Ruijie Xu" w:date="2022-02-02T13:05:00Z">
        <w:r>
          <w:rPr>
            <w:color w:val="000000" w:themeColor="text1"/>
          </w:rPr>
          <w:t>For the classification results of different DBs, w</w:t>
        </w:r>
      </w:ins>
      <w:del w:id="678" w:author="Ruijie Xu" w:date="2022-02-02T13:05:00Z">
        <w:r w:rsidR="00C86E04" w:rsidRPr="003A137D" w:rsidDel="00C355C5">
          <w:rPr>
            <w:color w:val="000000" w:themeColor="text1"/>
          </w:rPr>
          <w:delText>W</w:delText>
        </w:r>
      </w:del>
      <w:r w:rsidR="00C86E04" w:rsidRPr="003A137D">
        <w:rPr>
          <w:color w:val="000000" w:themeColor="text1"/>
        </w:rPr>
        <w:t xml:space="preserve">e have found that although the </w:t>
      </w:r>
      <w:r w:rsidR="00374568" w:rsidRPr="003A137D">
        <w:rPr>
          <w:color w:val="000000" w:themeColor="text1"/>
        </w:rPr>
        <w:t>observed</w:t>
      </w:r>
      <w:r w:rsidR="00C86E04" w:rsidRPr="003A137D">
        <w:rPr>
          <w:color w:val="000000" w:themeColor="text1"/>
        </w:rPr>
        <w:t xml:space="preserve"> unique taxon were significanly different across the classification results of all four </w:t>
      </w:r>
      <w:r w:rsidR="00374568" w:rsidRPr="003A137D">
        <w:rPr>
          <w:color w:val="000000" w:themeColor="text1"/>
        </w:rPr>
        <w:t>DBs</w:t>
      </w:r>
      <w:r w:rsidR="00C86E04" w:rsidRPr="003A137D">
        <w:rPr>
          <w:color w:val="000000" w:themeColor="text1"/>
        </w:rPr>
        <w:t xml:space="preserve"> (Figure 2a), </w:t>
      </w:r>
      <w:r w:rsidR="00A310EF" w:rsidRPr="003A137D">
        <w:rPr>
          <w:color w:val="000000" w:themeColor="text1"/>
        </w:rPr>
        <w:t xml:space="preserve">only </w:t>
      </w:r>
      <w:r w:rsidR="00C86E04" w:rsidRPr="003A137D">
        <w:rPr>
          <w:color w:val="000000" w:themeColor="text1"/>
        </w:rPr>
        <w:t xml:space="preserve">the Shannon index, which describes the </w:t>
      </w:r>
      <w:r w:rsidR="00374568" w:rsidRPr="003A137D">
        <w:rPr>
          <w:color w:val="000000" w:themeColor="text1"/>
        </w:rPr>
        <w:t>species richness and evenness</w:t>
      </w:r>
      <w:r w:rsidR="00C86E04" w:rsidRPr="003A137D">
        <w:rPr>
          <w:color w:val="000000" w:themeColor="text1"/>
        </w:rPr>
        <w:t xml:space="preserve"> </w:t>
      </w:r>
      <w:r w:rsidR="00D0036D" w:rsidRPr="003A137D">
        <w:rPr>
          <w:color w:val="000000" w:themeColor="text1"/>
        </w:rPr>
        <w:t xml:space="preserve">within a </w:t>
      </w:r>
      <w:r w:rsidR="00C86E04" w:rsidRPr="003A137D">
        <w:rPr>
          <w:color w:val="000000" w:themeColor="text1"/>
        </w:rPr>
        <w:t xml:space="preserve">community, </w:t>
      </w:r>
      <w:r w:rsidR="00374568" w:rsidRPr="003A137D">
        <w:rPr>
          <w:color w:val="000000" w:themeColor="text1"/>
        </w:rPr>
        <w:t>obtained fr</w:t>
      </w:r>
      <w:ins w:id="679" w:author="Ruijie Xu" w:date="2022-02-02T13:08:00Z">
        <w:r>
          <w:rPr>
            <w:color w:val="000000" w:themeColor="text1"/>
          </w:rPr>
          <w:t>om</w:t>
        </w:r>
      </w:ins>
      <w:del w:id="680" w:author="Ruijie Xu" w:date="2022-02-02T13:08:00Z">
        <w:r w:rsidR="00374568" w:rsidRPr="003A137D" w:rsidDel="00C355C5">
          <w:rPr>
            <w:color w:val="000000" w:themeColor="text1"/>
          </w:rPr>
          <w:delText>in</w:delText>
        </w:r>
      </w:del>
      <w:r w:rsidR="00A310EF" w:rsidRPr="003A137D">
        <w:rPr>
          <w:color w:val="000000" w:themeColor="text1"/>
        </w:rPr>
        <w:t xml:space="preserve"> minikraken DB </w:t>
      </w:r>
      <w:r w:rsidR="00C86E04" w:rsidRPr="003A137D">
        <w:rPr>
          <w:color w:val="000000" w:themeColor="text1"/>
        </w:rPr>
        <w:t xml:space="preserve">were found significantly different when compared with the results of </w:t>
      </w:r>
      <w:r w:rsidR="00A310EF" w:rsidRPr="003A137D">
        <w:rPr>
          <w:color w:val="000000" w:themeColor="text1"/>
        </w:rPr>
        <w:t>other</w:t>
      </w:r>
      <w:r w:rsidR="00C86E04" w:rsidRPr="003A137D">
        <w:rPr>
          <w:color w:val="000000" w:themeColor="text1"/>
        </w:rPr>
        <w:t xml:space="preserve"> DB</w:t>
      </w:r>
      <w:r w:rsidR="00A310EF" w:rsidRPr="003A137D">
        <w:rPr>
          <w:color w:val="000000" w:themeColor="text1"/>
        </w:rPr>
        <w:t>s</w:t>
      </w:r>
      <w:r w:rsidR="00C86E04" w:rsidRPr="003A137D">
        <w:rPr>
          <w:color w:val="000000" w:themeColor="text1"/>
        </w:rPr>
        <w:t xml:space="preserve"> (</w:t>
      </w:r>
      <w:bookmarkStart w:id="681" w:name="OLE_LINK48"/>
      <w:bookmarkStart w:id="682" w:name="OLE_LINK49"/>
      <w:r w:rsidR="008B1B63" w:rsidRPr="003A137D">
        <w:rPr>
          <w:color w:val="000000" w:themeColor="text1"/>
        </w:rPr>
        <w:t xml:space="preserve">Figure 2b, Table </w:t>
      </w:r>
      <w:ins w:id="683" w:author="Ruijie Xu" w:date="2022-02-02T13:11:00Z">
        <w:r w:rsidR="00C92296">
          <w:rPr>
            <w:color w:val="000000" w:themeColor="text1"/>
          </w:rPr>
          <w:t>S</w:t>
        </w:r>
      </w:ins>
      <w:r w:rsidR="008B1B63" w:rsidRPr="003A137D">
        <w:rPr>
          <w:color w:val="000000" w:themeColor="text1"/>
        </w:rPr>
        <w:t>I.3</w:t>
      </w:r>
      <w:bookmarkEnd w:id="681"/>
      <w:bookmarkEnd w:id="682"/>
      <w:r w:rsidR="00C86E04" w:rsidRPr="003A137D">
        <w:rPr>
          <w:color w:val="000000" w:themeColor="text1"/>
        </w:rPr>
        <w:t xml:space="preserve">). </w:t>
      </w:r>
      <w:r w:rsidR="00D0036D" w:rsidRPr="003A137D">
        <w:rPr>
          <w:color w:val="000000" w:themeColor="text1"/>
        </w:rPr>
        <w:t xml:space="preserve">Morever, the Simpson index, which describes the evenness of the microbial communities within each sample, were also found mostly similarly between results of </w:t>
      </w:r>
      <w:r w:rsidR="00A310EF" w:rsidRPr="003A137D">
        <w:rPr>
          <w:color w:val="000000" w:themeColor="text1"/>
        </w:rPr>
        <w:t xml:space="preserve">the four </w:t>
      </w:r>
      <w:r w:rsidR="00D0036D" w:rsidRPr="003A137D">
        <w:rPr>
          <w:color w:val="000000" w:themeColor="text1"/>
        </w:rPr>
        <w:t>DBs. Only the evenness indices obtained from the results of the standard and customized DBs were found significantly different in comparison</w:t>
      </w:r>
      <w:r w:rsidR="008B1B63" w:rsidRPr="003A137D">
        <w:rPr>
          <w:color w:val="000000" w:themeColor="text1"/>
        </w:rPr>
        <w:t xml:space="preserve"> (Figure 2b, Table </w:t>
      </w:r>
      <w:ins w:id="684" w:author="Ruijie Xu" w:date="2022-02-02T13:11:00Z">
        <w:r w:rsidR="00C92296">
          <w:rPr>
            <w:color w:val="000000" w:themeColor="text1"/>
          </w:rPr>
          <w:t>S</w:t>
        </w:r>
      </w:ins>
      <w:r w:rsidR="008B1B63" w:rsidRPr="003A137D">
        <w:rPr>
          <w:color w:val="000000" w:themeColor="text1"/>
        </w:rPr>
        <w:t>I.3)</w:t>
      </w:r>
      <w:r w:rsidR="00D0036D" w:rsidRPr="003A137D">
        <w:rPr>
          <w:color w:val="000000" w:themeColor="text1"/>
        </w:rPr>
        <w:t xml:space="preserve">. </w:t>
      </w:r>
    </w:p>
    <w:p w14:paraId="29299B70" w14:textId="520DA903" w:rsidR="00C355C5" w:rsidRPr="003A137D" w:rsidRDefault="00C355C5" w:rsidP="00CE1134">
      <w:pPr>
        <w:spacing w:line="480" w:lineRule="auto"/>
        <w:ind w:firstLine="720"/>
        <w:rPr>
          <w:color w:val="000000" w:themeColor="text1"/>
        </w:rPr>
        <w:pPrChange w:id="685" w:author="Ruijie Xu" w:date="2022-02-02T13:20:00Z">
          <w:pPr>
            <w:keepNext/>
            <w:spacing w:line="480" w:lineRule="auto"/>
            <w:ind w:firstLine="720"/>
          </w:pPr>
        </w:pPrChange>
      </w:pPr>
      <w:ins w:id="686" w:author="Ruijie Xu" w:date="2022-02-02T13:08:00Z">
        <w:r>
          <w:rPr>
            <w:color w:val="000000" w:themeColor="text1"/>
          </w:rPr>
          <w:t>In contrast, t</w:t>
        </w:r>
      </w:ins>
      <w:ins w:id="687" w:author="Ruijie Xu" w:date="2022-02-02T13:07:00Z">
        <w:r>
          <w:rPr>
            <w:color w:val="000000" w:themeColor="text1"/>
          </w:rPr>
          <w:t>he within-sample characterizations using different software’s classification results are more dis</w:t>
        </w:r>
      </w:ins>
      <w:ins w:id="688" w:author="Ruijie Xu" w:date="2022-02-02T13:08:00Z">
        <w:r>
          <w:rPr>
            <w:color w:val="000000" w:themeColor="text1"/>
          </w:rPr>
          <w:t xml:space="preserve">crepant from each other. </w:t>
        </w:r>
      </w:ins>
      <w:ins w:id="689" w:author="Ruijie Xu" w:date="2022-02-02T13:12:00Z">
        <w:r w:rsidR="00C92296">
          <w:rPr>
            <w:color w:val="000000" w:themeColor="text1"/>
          </w:rPr>
          <w:t>Starting from t</w:t>
        </w:r>
      </w:ins>
      <w:ins w:id="690" w:author="Ruijie Xu" w:date="2022-02-02T13:08:00Z">
        <w:r>
          <w:rPr>
            <w:color w:val="000000" w:themeColor="text1"/>
          </w:rPr>
          <w:t>he</w:t>
        </w:r>
      </w:ins>
      <w:ins w:id="691" w:author="Ruijie Xu" w:date="2022-02-02T13:06:00Z">
        <w:r w:rsidRPr="003A137D">
          <w:rPr>
            <w:color w:val="000000" w:themeColor="text1"/>
          </w:rPr>
          <w:t xml:space="preserve"> numbers of unique taxa observed</w:t>
        </w:r>
      </w:ins>
      <w:ins w:id="692" w:author="Ruijie Xu" w:date="2022-02-02T13:10:00Z">
        <w:r w:rsidR="00C92296">
          <w:rPr>
            <w:color w:val="000000" w:themeColor="text1"/>
          </w:rPr>
          <w:t xml:space="preserve">, which </w:t>
        </w:r>
      </w:ins>
      <w:ins w:id="693" w:author="Ruijie Xu" w:date="2022-02-02T13:06:00Z">
        <w:r w:rsidRPr="003A137D">
          <w:rPr>
            <w:color w:val="000000" w:themeColor="text1"/>
          </w:rPr>
          <w:t xml:space="preserve">were largely </w:t>
        </w:r>
      </w:ins>
      <w:ins w:id="694" w:author="Ruijie Xu" w:date="2022-02-02T13:25:00Z">
        <w:r w:rsidR="00785589">
          <w:rPr>
            <w:color w:val="000000" w:themeColor="text1"/>
          </w:rPr>
          <w:t>diverged when</w:t>
        </w:r>
      </w:ins>
      <w:ins w:id="695" w:author="Ruijie Xu" w:date="2022-02-02T13:06:00Z">
        <w:r w:rsidRPr="003A137D">
          <w:rPr>
            <w:color w:val="000000" w:themeColor="text1"/>
          </w:rPr>
          <w:t xml:space="preserve"> using different sofwares</w:t>
        </w:r>
      </w:ins>
      <w:ins w:id="696" w:author="Ruijie Xu" w:date="2022-02-02T13:11:00Z">
        <w:r w:rsidR="00C92296">
          <w:rPr>
            <w:color w:val="000000" w:themeColor="text1"/>
          </w:rPr>
          <w:t xml:space="preserve"> (Table </w:t>
        </w:r>
      </w:ins>
      <w:ins w:id="697" w:author="Ruijie Xu" w:date="2022-02-02T13:12:00Z">
        <w:r w:rsidR="00C92296">
          <w:rPr>
            <w:color w:val="000000" w:themeColor="text1"/>
          </w:rPr>
          <w:t>S</w:t>
        </w:r>
      </w:ins>
      <w:ins w:id="698" w:author="Ruijie Xu" w:date="2022-02-02T13:11:00Z">
        <w:r w:rsidR="00C92296">
          <w:rPr>
            <w:color w:val="000000" w:themeColor="text1"/>
          </w:rPr>
          <w:t>II.4)</w:t>
        </w:r>
      </w:ins>
      <w:ins w:id="699" w:author="Ruijie Xu" w:date="2022-02-02T13:06:00Z">
        <w:r w:rsidRPr="003A137D">
          <w:rPr>
            <w:color w:val="000000" w:themeColor="text1"/>
          </w:rPr>
          <w:t xml:space="preserve">. Out of the 36 pairwise comparison between different software, only 6 comparisons were not significantly different (Table </w:t>
        </w:r>
      </w:ins>
      <w:ins w:id="700" w:author="Ruijie Xu" w:date="2022-02-02T13:12:00Z">
        <w:r w:rsidR="00C92296">
          <w:rPr>
            <w:color w:val="000000" w:themeColor="text1"/>
          </w:rPr>
          <w:t>S</w:t>
        </w:r>
      </w:ins>
      <w:ins w:id="701" w:author="Ruijie Xu" w:date="2022-02-02T13:06:00Z">
        <w:r w:rsidRPr="003A137D">
          <w:rPr>
            <w:color w:val="000000" w:themeColor="text1"/>
          </w:rPr>
          <w:t xml:space="preserve">II.4), which are </w:t>
        </w:r>
        <w:r>
          <w:rPr>
            <w:color w:val="000000" w:themeColor="text1"/>
          </w:rPr>
          <w:t>BLASTN</w:t>
        </w:r>
        <w:r w:rsidRPr="003A137D">
          <w:rPr>
            <w:color w:val="000000" w:themeColor="text1"/>
          </w:rPr>
          <w:t xml:space="preserve">’s observed taxa with that of Kraken2, CLARK, and CLARK-s, comparison between CLARK and CLARK-s, and comparison </w:t>
        </w:r>
        <w:r w:rsidRPr="003A137D">
          <w:rPr>
            <w:color w:val="000000" w:themeColor="text1"/>
          </w:rPr>
          <w:lastRenderedPageBreak/>
          <w:t xml:space="preserve">between Centrifuge and Kaiju. </w:t>
        </w:r>
      </w:ins>
      <w:ins w:id="702" w:author="Ruijie Xu" w:date="2022-02-02T13:19:00Z">
        <w:r w:rsidR="00CE1134">
          <w:rPr>
            <w:color w:val="000000" w:themeColor="text1"/>
          </w:rPr>
          <w:t>T</w:t>
        </w:r>
      </w:ins>
      <w:ins w:id="703" w:author="Ruijie Xu" w:date="2022-02-02T13:06:00Z">
        <w:r w:rsidRPr="003A137D">
          <w:rPr>
            <w:color w:val="000000" w:themeColor="text1"/>
          </w:rPr>
          <w:t xml:space="preserve">he Shannon index, </w:t>
        </w:r>
      </w:ins>
      <w:ins w:id="704" w:author="Ruijie Xu" w:date="2022-02-02T13:19:00Z">
        <w:r w:rsidR="00CE1134">
          <w:rPr>
            <w:color w:val="000000" w:themeColor="text1"/>
          </w:rPr>
          <w:t>although shown more similarity between software, also has 2</w:t>
        </w:r>
      </w:ins>
      <w:ins w:id="705" w:author="Ruijie Xu" w:date="2022-02-02T13:06:00Z">
        <w:r w:rsidRPr="003A137D">
          <w:rPr>
            <w:color w:val="000000" w:themeColor="text1"/>
          </w:rPr>
          <w:t>3 out of 36 comparison</w:t>
        </w:r>
      </w:ins>
      <w:ins w:id="706" w:author="Ruijie Xu" w:date="2022-02-02T13:19:00Z">
        <w:r w:rsidR="00CE1134">
          <w:rPr>
            <w:color w:val="000000" w:themeColor="text1"/>
          </w:rPr>
          <w:t xml:space="preserve">s </w:t>
        </w:r>
      </w:ins>
      <w:ins w:id="707" w:author="Ruijie Xu" w:date="2022-02-02T13:20:00Z">
        <w:r w:rsidR="00CE1134">
          <w:rPr>
            <w:color w:val="000000" w:themeColor="text1"/>
          </w:rPr>
          <w:t>between software</w:t>
        </w:r>
      </w:ins>
      <w:ins w:id="708" w:author="Ruijie Xu" w:date="2022-02-02T13:06:00Z">
        <w:r w:rsidRPr="003A137D">
          <w:rPr>
            <w:color w:val="000000" w:themeColor="text1"/>
          </w:rPr>
          <w:t xml:space="preserve"> were significantly different. All the classifications of software found similar in observed taxa was also found not significant in difference for their Shannon indices. Shannon indices obtained with </w:t>
        </w:r>
        <w:r>
          <w:rPr>
            <w:color w:val="000000" w:themeColor="text1"/>
          </w:rPr>
          <w:t>BLASTN</w:t>
        </w:r>
        <w:r w:rsidRPr="003A137D">
          <w:rPr>
            <w:color w:val="000000" w:themeColor="text1"/>
          </w:rPr>
          <w:t xml:space="preserve">’s classification was also found not different from the that of Bracken and Diamond. These software similar to the Shannon indices obtained from </w:t>
        </w:r>
        <w:r>
          <w:rPr>
            <w:color w:val="000000" w:themeColor="text1"/>
          </w:rPr>
          <w:t>BLASTN</w:t>
        </w:r>
        <w:r w:rsidRPr="003A137D">
          <w:rPr>
            <w:color w:val="000000" w:themeColor="text1"/>
          </w:rPr>
          <w:t xml:space="preserve"> was also found similar with each other, ex. Bracken vs. Diamond, Bracken vs. CLARK and CLARK-s, and Diamond vs. CLARK and CLARK-s, and etc. For the evennnes within each sample, the Simpson’s index were least impacted by the differences in classification results across software. Only 7 out of 36 comparison were found significantly different in Simpson indices. Most of these significantly different comparisons were identified between CLARK-s (3/7) and Centrifuge (4/7) with other softwares or between each other.</w:t>
        </w:r>
      </w:ins>
    </w:p>
    <w:p w14:paraId="79137D15" w14:textId="77777777" w:rsidR="000C080D" w:rsidRDefault="00D0036D" w:rsidP="000C080D">
      <w:pPr>
        <w:keepNext/>
        <w:spacing w:line="480" w:lineRule="auto"/>
        <w:ind w:firstLine="720"/>
        <w:rPr>
          <w:ins w:id="709" w:author="Ruijie Xu" w:date="2022-02-02T13:26:00Z"/>
          <w:color w:val="000000" w:themeColor="text1"/>
        </w:rPr>
      </w:pPr>
      <w:r w:rsidRPr="003A137D">
        <w:rPr>
          <w:color w:val="000000" w:themeColor="text1"/>
        </w:rPr>
        <w:t xml:space="preserve">In addition to the characterization of the microbial community within each sample, relationships between the microbial communities are also very important in metagenomics studies. </w:t>
      </w:r>
      <w:r w:rsidR="00714493" w:rsidRPr="003A137D">
        <w:rPr>
          <w:color w:val="000000" w:themeColor="text1"/>
        </w:rPr>
        <w:t xml:space="preserve">The pairwise relationships between every two Rattus samples </w:t>
      </w:r>
      <w:r w:rsidR="00A310EF" w:rsidRPr="003A137D">
        <w:rPr>
          <w:color w:val="000000" w:themeColor="text1"/>
        </w:rPr>
        <w:t xml:space="preserve">in the dataset </w:t>
      </w:r>
      <w:r w:rsidR="00714493" w:rsidRPr="003A137D">
        <w:rPr>
          <w:color w:val="000000" w:themeColor="text1"/>
        </w:rPr>
        <w:t>were described with the Bray-Curtis index, and clustered hierarchically</w:t>
      </w:r>
      <w:del w:id="710" w:author="Ruijie Xu" w:date="2022-02-02T13:21:00Z">
        <w:r w:rsidR="00714493" w:rsidRPr="003A137D" w:rsidDel="00785589">
          <w:rPr>
            <w:color w:val="000000" w:themeColor="text1"/>
          </w:rPr>
          <w:delText xml:space="preserve"> (Figur</w:delText>
        </w:r>
      </w:del>
      <w:del w:id="711" w:author="Ruijie Xu" w:date="2022-02-02T13:20:00Z">
        <w:r w:rsidR="00714493" w:rsidRPr="003A137D" w:rsidDel="00785589">
          <w:rPr>
            <w:color w:val="000000" w:themeColor="text1"/>
          </w:rPr>
          <w:delText>e 3)</w:delText>
        </w:r>
      </w:del>
      <w:r w:rsidR="00714493" w:rsidRPr="003A137D">
        <w:rPr>
          <w:color w:val="000000" w:themeColor="text1"/>
        </w:rPr>
        <w:t>.</w:t>
      </w:r>
      <w:r w:rsidR="00A310EF" w:rsidRPr="003A137D">
        <w:rPr>
          <w:color w:val="000000" w:themeColor="text1"/>
        </w:rPr>
        <w:t xml:space="preserve"> </w:t>
      </w:r>
    </w:p>
    <w:p w14:paraId="08617030" w14:textId="32563B75" w:rsidR="00082DF4" w:rsidRDefault="00A310EF" w:rsidP="000C080D">
      <w:pPr>
        <w:keepNext/>
        <w:spacing w:line="480" w:lineRule="auto"/>
        <w:ind w:firstLine="720"/>
        <w:rPr>
          <w:ins w:id="712" w:author="Ruijie Xu" w:date="2022-02-02T13:29:00Z"/>
          <w:color w:val="000000" w:themeColor="text1"/>
        </w:rPr>
      </w:pPr>
      <w:del w:id="713" w:author="Ruijie Xu" w:date="2022-02-02T13:26:00Z">
        <w:r w:rsidRPr="003A137D" w:rsidDel="000C080D">
          <w:rPr>
            <w:color w:val="000000" w:themeColor="text1"/>
          </w:rPr>
          <w:delText xml:space="preserve">The statistical significance of differences between </w:delText>
        </w:r>
        <w:r w:rsidR="00650B46" w:rsidRPr="003A137D" w:rsidDel="000C080D">
          <w:rPr>
            <w:color w:val="000000" w:themeColor="text1"/>
          </w:rPr>
          <w:delText xml:space="preserve">the </w:delText>
        </w:r>
        <w:r w:rsidRPr="003A137D" w:rsidDel="000C080D">
          <w:rPr>
            <w:color w:val="000000" w:themeColor="text1"/>
          </w:rPr>
          <w:delText>Bray-Curtis indices obtained from the results of different DBs</w:delText>
        </w:r>
      </w:del>
      <w:del w:id="714" w:author="Ruijie Xu" w:date="2022-02-02T13:21:00Z">
        <w:r w:rsidRPr="003A137D" w:rsidDel="00785589">
          <w:rPr>
            <w:color w:val="000000" w:themeColor="text1"/>
          </w:rPr>
          <w:delText xml:space="preserve"> </w:delText>
        </w:r>
      </w:del>
      <w:del w:id="715" w:author="Ruijie Xu" w:date="2022-02-02T13:26:00Z">
        <w:r w:rsidRPr="003A137D" w:rsidDel="000C080D">
          <w:rPr>
            <w:color w:val="000000" w:themeColor="text1"/>
          </w:rPr>
          <w:delText xml:space="preserve">were </w:delText>
        </w:r>
      </w:del>
      <w:del w:id="716" w:author="Ruijie Xu" w:date="2022-02-02T13:21:00Z">
        <w:r w:rsidRPr="003A137D" w:rsidDel="00785589">
          <w:rPr>
            <w:color w:val="000000" w:themeColor="text1"/>
          </w:rPr>
          <w:delText xml:space="preserve">validated pairwisely using </w:delText>
        </w:r>
        <w:r w:rsidR="00650B46" w:rsidRPr="003A137D" w:rsidDel="00785589">
          <w:rPr>
            <w:color w:val="000000" w:themeColor="text1"/>
          </w:rPr>
          <w:delText xml:space="preserve">the </w:delText>
        </w:r>
        <w:r w:rsidRPr="003A137D" w:rsidDel="00785589">
          <w:rPr>
            <w:color w:val="000000" w:themeColor="text1"/>
          </w:rPr>
          <w:delText>paired Wilicoxon signed rank test</w:delText>
        </w:r>
      </w:del>
      <w:del w:id="717" w:author="Ruijie Xu" w:date="2022-02-02T13:26:00Z">
        <w:r w:rsidRPr="003A137D" w:rsidDel="000C080D">
          <w:rPr>
            <w:color w:val="000000" w:themeColor="text1"/>
          </w:rPr>
          <w:delText xml:space="preserve"> </w:delText>
        </w:r>
      </w:del>
      <w:del w:id="718" w:author="Ruijie Xu" w:date="2022-02-02T13:21:00Z">
        <w:r w:rsidRPr="003A137D" w:rsidDel="00785589">
          <w:rPr>
            <w:color w:val="000000" w:themeColor="text1"/>
          </w:rPr>
          <w:delText>(</w:delText>
        </w:r>
      </w:del>
      <w:del w:id="719" w:author="Ruijie Xu" w:date="2022-02-02T13:26:00Z">
        <w:r w:rsidRPr="003A137D" w:rsidDel="000C080D">
          <w:rPr>
            <w:color w:val="000000" w:themeColor="text1"/>
          </w:rPr>
          <w:delText>Table I.4</w:delText>
        </w:r>
      </w:del>
      <w:del w:id="720" w:author="Ruijie Xu" w:date="2022-02-02T13:21:00Z">
        <w:r w:rsidRPr="003A137D" w:rsidDel="00785589">
          <w:rPr>
            <w:color w:val="000000" w:themeColor="text1"/>
          </w:rPr>
          <w:delText>)</w:delText>
        </w:r>
      </w:del>
      <w:del w:id="721" w:author="Ruijie Xu" w:date="2022-02-02T13:26:00Z">
        <w:r w:rsidRPr="003A137D" w:rsidDel="000C080D">
          <w:rPr>
            <w:color w:val="000000" w:themeColor="text1"/>
          </w:rPr>
          <w:delText xml:space="preserve">. </w:delText>
        </w:r>
      </w:del>
      <w:r w:rsidRPr="003A137D">
        <w:rPr>
          <w:color w:val="000000" w:themeColor="text1"/>
        </w:rPr>
        <w:t>The</w:t>
      </w:r>
      <w:ins w:id="722" w:author="Ruijie Xu" w:date="2022-02-02T13:27:00Z">
        <w:r w:rsidR="000C080D">
          <w:rPr>
            <w:color w:val="000000" w:themeColor="text1"/>
          </w:rPr>
          <w:t xml:space="preserve"> Bray-Curtis</w:t>
        </w:r>
      </w:ins>
      <w:del w:id="723" w:author="Ruijie Xu" w:date="2022-02-02T13:27:00Z">
        <w:r w:rsidR="00650B46" w:rsidRPr="003A137D" w:rsidDel="000C080D">
          <w:rPr>
            <w:color w:val="000000" w:themeColor="text1"/>
          </w:rPr>
          <w:delText>se</w:delText>
        </w:r>
      </w:del>
      <w:r w:rsidRPr="003A137D">
        <w:rPr>
          <w:color w:val="000000" w:themeColor="text1"/>
        </w:rPr>
        <w:t xml:space="preserve"> indicies describing the betwee</w:t>
      </w:r>
      <w:r w:rsidR="00650B46" w:rsidRPr="003A137D">
        <w:rPr>
          <w:color w:val="000000" w:themeColor="text1"/>
        </w:rPr>
        <w:t>n-</w:t>
      </w:r>
      <w:r w:rsidRPr="003A137D">
        <w:rPr>
          <w:color w:val="000000" w:themeColor="text1"/>
        </w:rPr>
        <w:t>samples relationships were found significantly different when using different DBs</w:t>
      </w:r>
      <w:ins w:id="724" w:author="Ruijie Xu" w:date="2022-02-02T13:27:00Z">
        <w:r w:rsidR="000C080D">
          <w:rPr>
            <w:color w:val="000000" w:themeColor="text1"/>
          </w:rPr>
          <w:t xml:space="preserve"> (Table SI.4)</w:t>
        </w:r>
      </w:ins>
      <w:r w:rsidRPr="003A137D">
        <w:rPr>
          <w:color w:val="000000" w:themeColor="text1"/>
        </w:rPr>
        <w:t>. Only the</w:t>
      </w:r>
      <w:del w:id="725" w:author="Ruijie Xu" w:date="2022-02-02T13:27:00Z">
        <w:r w:rsidRPr="003A137D" w:rsidDel="000C080D">
          <w:rPr>
            <w:color w:val="000000" w:themeColor="text1"/>
          </w:rPr>
          <w:delText xml:space="preserve"> Bray-Curtis</w:delText>
        </w:r>
      </w:del>
      <w:r w:rsidRPr="003A137D">
        <w:rPr>
          <w:color w:val="000000" w:themeColor="text1"/>
        </w:rPr>
        <w:t xml:space="preserve"> indices obtained from the results of maxikraken DB and customized DB were found not different significantly. Furthermore, </w:t>
      </w:r>
      <w:r w:rsidR="00216710" w:rsidRPr="003A137D">
        <w:rPr>
          <w:color w:val="000000" w:themeColor="text1"/>
        </w:rPr>
        <w:t xml:space="preserve">hierarchical </w:t>
      </w:r>
      <w:r w:rsidRPr="003A137D">
        <w:rPr>
          <w:color w:val="000000" w:themeColor="text1"/>
        </w:rPr>
        <w:t>clustering of the samples</w:t>
      </w:r>
      <w:r w:rsidR="00216710" w:rsidRPr="003A137D">
        <w:rPr>
          <w:color w:val="000000" w:themeColor="text1"/>
        </w:rPr>
        <w:t>, which describes the relationships between</w:t>
      </w:r>
      <w:r w:rsidR="00650B46" w:rsidRPr="003A137D">
        <w:rPr>
          <w:color w:val="000000" w:themeColor="text1"/>
        </w:rPr>
        <w:t>-</w:t>
      </w:r>
      <w:r w:rsidR="00216710" w:rsidRPr="003A137D">
        <w:rPr>
          <w:color w:val="000000" w:themeColor="text1"/>
        </w:rPr>
        <w:t xml:space="preserve">samples compare to </w:t>
      </w:r>
      <w:r w:rsidR="00650B46" w:rsidRPr="003A137D">
        <w:rPr>
          <w:color w:val="000000" w:themeColor="text1"/>
        </w:rPr>
        <w:t xml:space="preserve">that of </w:t>
      </w:r>
      <w:r w:rsidR="00216710" w:rsidRPr="003A137D">
        <w:rPr>
          <w:color w:val="000000" w:themeColor="text1"/>
        </w:rPr>
        <w:t>other samples</w:t>
      </w:r>
      <w:r w:rsidR="00650B46" w:rsidRPr="003A137D">
        <w:rPr>
          <w:color w:val="000000" w:themeColor="text1"/>
        </w:rPr>
        <w:t xml:space="preserve"> in a dataset</w:t>
      </w:r>
      <w:r w:rsidR="00216710" w:rsidRPr="003A137D">
        <w:rPr>
          <w:color w:val="000000" w:themeColor="text1"/>
        </w:rPr>
        <w:t xml:space="preserve">, has also impacted by the differences in profiling results using different DBs. We have observed that </w:t>
      </w:r>
      <w:r w:rsidR="00650B46" w:rsidRPr="003A137D">
        <w:rPr>
          <w:color w:val="000000" w:themeColor="text1"/>
        </w:rPr>
        <w:t xml:space="preserve">the </w:t>
      </w:r>
      <w:r w:rsidR="00216710" w:rsidRPr="003A137D">
        <w:rPr>
          <w:color w:val="000000" w:themeColor="text1"/>
        </w:rPr>
        <w:t xml:space="preserve">three kidney samples (R22.K, R26.K, and R27.K) were found always clustering with one </w:t>
      </w:r>
      <w:ins w:id="726" w:author="Ruijie Xu" w:date="2022-02-02T13:28:00Z">
        <w:r w:rsidR="000C080D">
          <w:rPr>
            <w:color w:val="000000" w:themeColor="text1"/>
          </w:rPr>
          <w:t xml:space="preserve">of the </w:t>
        </w:r>
      </w:ins>
      <w:r w:rsidR="00216710" w:rsidRPr="003A137D">
        <w:rPr>
          <w:color w:val="000000" w:themeColor="text1"/>
        </w:rPr>
        <w:t>spleen sample</w:t>
      </w:r>
      <w:ins w:id="727" w:author="Ruijie Xu" w:date="2022-02-02T13:28:00Z">
        <w:r w:rsidR="000C080D">
          <w:rPr>
            <w:color w:val="000000" w:themeColor="text1"/>
          </w:rPr>
          <w:t>s</w:t>
        </w:r>
      </w:ins>
      <w:r w:rsidR="00216710" w:rsidRPr="003A137D">
        <w:rPr>
          <w:color w:val="000000" w:themeColor="text1"/>
        </w:rPr>
        <w:t xml:space="preserve"> (R26.S)</w:t>
      </w:r>
      <w:r w:rsidR="00650B46" w:rsidRPr="003A137D">
        <w:rPr>
          <w:color w:val="000000" w:themeColor="text1"/>
        </w:rPr>
        <w:t xml:space="preserve"> in all four DBs’ classification</w:t>
      </w:r>
      <w:ins w:id="728" w:author="Ruijie Xu" w:date="2022-02-02T13:28:00Z">
        <w:r w:rsidR="000C080D">
          <w:rPr>
            <w:color w:val="000000" w:themeColor="text1"/>
          </w:rPr>
          <w:t>.</w:t>
        </w:r>
      </w:ins>
      <w:del w:id="729" w:author="Ruijie Xu" w:date="2022-02-02T13:28:00Z">
        <w:r w:rsidR="00216710" w:rsidRPr="003A137D" w:rsidDel="000C080D">
          <w:rPr>
            <w:color w:val="000000" w:themeColor="text1"/>
          </w:rPr>
          <w:delText>,</w:delText>
        </w:r>
      </w:del>
      <w:r w:rsidR="00216710" w:rsidRPr="003A137D">
        <w:rPr>
          <w:color w:val="000000" w:themeColor="text1"/>
        </w:rPr>
        <w:t xml:space="preserve"> </w:t>
      </w:r>
      <w:ins w:id="730" w:author="Ruijie Xu" w:date="2022-02-02T13:28:00Z">
        <w:r w:rsidR="000C080D">
          <w:rPr>
            <w:color w:val="000000" w:themeColor="text1"/>
          </w:rPr>
          <w:t>H</w:t>
        </w:r>
      </w:ins>
      <w:del w:id="731" w:author="Ruijie Xu" w:date="2022-02-02T13:28:00Z">
        <w:r w:rsidR="00216710" w:rsidRPr="003A137D" w:rsidDel="000C080D">
          <w:rPr>
            <w:color w:val="000000" w:themeColor="text1"/>
          </w:rPr>
          <w:delText>h</w:delText>
        </w:r>
      </w:del>
      <w:r w:rsidR="00216710" w:rsidRPr="003A137D">
        <w:rPr>
          <w:color w:val="000000" w:themeColor="text1"/>
        </w:rPr>
        <w:t xml:space="preserve">owever, their relationships with </w:t>
      </w:r>
      <w:ins w:id="732" w:author="Ruijie Xu" w:date="2022-02-02T13:29:00Z">
        <w:r w:rsidR="000C080D">
          <w:rPr>
            <w:color w:val="000000" w:themeColor="text1"/>
          </w:rPr>
          <w:t xml:space="preserve">another </w:t>
        </w:r>
      </w:ins>
      <w:r w:rsidR="00216710" w:rsidRPr="003A137D">
        <w:rPr>
          <w:color w:val="000000" w:themeColor="text1"/>
        </w:rPr>
        <w:lastRenderedPageBreak/>
        <w:t>spleen sample</w:t>
      </w:r>
      <w:ins w:id="733" w:author="Ruijie Xu" w:date="2022-02-02T13:29:00Z">
        <w:r w:rsidR="000C080D">
          <w:rPr>
            <w:color w:val="000000" w:themeColor="text1"/>
          </w:rPr>
          <w:t xml:space="preserve">, </w:t>
        </w:r>
      </w:ins>
      <w:del w:id="734" w:author="Ruijie Xu" w:date="2022-02-02T13:29:00Z">
        <w:r w:rsidR="00216710" w:rsidRPr="003A137D" w:rsidDel="000C080D">
          <w:rPr>
            <w:color w:val="000000" w:themeColor="text1"/>
          </w:rPr>
          <w:delText xml:space="preserve"> </w:delText>
        </w:r>
      </w:del>
      <w:r w:rsidR="00216710" w:rsidRPr="003A137D">
        <w:rPr>
          <w:color w:val="000000" w:themeColor="text1"/>
        </w:rPr>
        <w:t>R27.S</w:t>
      </w:r>
      <w:ins w:id="735" w:author="Ruijie Xu" w:date="2022-02-02T13:29:00Z">
        <w:r w:rsidR="000C080D">
          <w:rPr>
            <w:color w:val="000000" w:themeColor="text1"/>
          </w:rPr>
          <w:t>,</w:t>
        </w:r>
      </w:ins>
      <w:r w:rsidR="00216710" w:rsidRPr="003A137D">
        <w:rPr>
          <w:color w:val="000000" w:themeColor="text1"/>
        </w:rPr>
        <w:t xml:space="preserve"> changes with the results of different DBs. For example, in the clustering with minikraken DB result, R27.S clustered more closely with spleen sample R22.S before clustering with the </w:t>
      </w:r>
      <w:r w:rsidR="002F1F3A" w:rsidRPr="003A137D">
        <w:rPr>
          <w:color w:val="000000" w:themeColor="text1"/>
        </w:rPr>
        <w:t xml:space="preserve">three </w:t>
      </w:r>
      <w:r w:rsidR="00216710" w:rsidRPr="003A137D">
        <w:rPr>
          <w:color w:val="000000" w:themeColor="text1"/>
        </w:rPr>
        <w:t>kidney samples, but in the clustering results of other three DBs, R27.S clustered closely with the three kidney samples and R26.S while R22.S always clustered closely with sample R28.K.</w:t>
      </w:r>
      <w:r w:rsidR="00CD40FF" w:rsidRPr="003A137D">
        <w:rPr>
          <w:color w:val="000000" w:themeColor="text1"/>
        </w:rPr>
        <w:t xml:space="preserve"> </w:t>
      </w:r>
      <w:bookmarkStart w:id="736" w:name="OLE_LINK231"/>
      <w:bookmarkStart w:id="737" w:name="OLE_LINK232"/>
      <w:r w:rsidR="00CD40FF" w:rsidRPr="003A137D">
        <w:rPr>
          <w:color w:val="000000" w:themeColor="text1"/>
        </w:rPr>
        <w:t xml:space="preserve">Despite the changes in the lower hierarchical levels, the two major clusters describing the general relationships between samples has not changed </w:t>
      </w:r>
      <w:r w:rsidR="00650B46" w:rsidRPr="003A137D">
        <w:rPr>
          <w:color w:val="000000" w:themeColor="text1"/>
        </w:rPr>
        <w:t xml:space="preserve">by using </w:t>
      </w:r>
      <w:r w:rsidR="00CD40FF" w:rsidRPr="003A137D">
        <w:rPr>
          <w:color w:val="000000" w:themeColor="text1"/>
        </w:rPr>
        <w:t>different DBs. Three Lung samples (R22.L, R26.L, and R27.L) has always clustered closely together away from other samples, while all Kidney and Spleen samples formed a separate cluster with R28.L.</w:t>
      </w:r>
      <w:bookmarkStart w:id="738" w:name="OLE_LINK15"/>
      <w:bookmarkStart w:id="739" w:name="OLE_LINK16"/>
    </w:p>
    <w:p w14:paraId="3133CAD3" w14:textId="0A13B1E3" w:rsidR="000C080D" w:rsidRPr="000C080D" w:rsidRDefault="000C080D" w:rsidP="00F8395A">
      <w:pPr>
        <w:spacing w:line="480" w:lineRule="auto"/>
        <w:ind w:firstLine="720"/>
        <w:rPr>
          <w:color w:val="000000" w:themeColor="text1"/>
          <w:rPrChange w:id="740" w:author="Ruijie Xu" w:date="2022-02-02T13:26:00Z">
            <w:rPr>
              <w:b/>
              <w:bCs/>
              <w:color w:val="000000" w:themeColor="text1"/>
            </w:rPr>
          </w:rPrChange>
        </w:rPr>
        <w:pPrChange w:id="741" w:author="Ruijie Xu" w:date="2022-02-02T13:34:00Z">
          <w:pPr>
            <w:keepNext/>
            <w:spacing w:line="480" w:lineRule="auto"/>
            <w:ind w:firstLine="720"/>
          </w:pPr>
        </w:pPrChange>
      </w:pPr>
      <w:ins w:id="742" w:author="Ruijie Xu" w:date="2022-02-02T13:30:00Z">
        <w:r>
          <w:rPr>
            <w:color w:val="000000" w:themeColor="text1"/>
          </w:rPr>
          <w:t xml:space="preserve">The consistency in the major clusters obtained from the between-sample relationships </w:t>
        </w:r>
      </w:ins>
      <w:ins w:id="743" w:author="Ruijie Xu" w:date="2022-02-02T13:31:00Z">
        <w:r w:rsidR="00F8395A">
          <w:rPr>
            <w:color w:val="000000" w:themeColor="text1"/>
          </w:rPr>
          <w:t xml:space="preserve">remained when using the classifications of different software. </w:t>
        </w:r>
        <w:r w:rsidR="00F8395A" w:rsidRPr="003A137D">
          <w:rPr>
            <w:color w:val="000000" w:themeColor="text1"/>
          </w:rPr>
          <w:t>Except for the clustering using the Metaphlan3 classification, the classification of rest software has clustered the Rattus samples into two large clusters, first cluster included three lung samples (R22.L, R26.L and R27.L) and second cluster with all the Kidney and Spleen samples as well as the Lung sample of Rattus subject R28 (R28.L).</w:t>
        </w:r>
      </w:ins>
      <w:ins w:id="744" w:author="Ruijie Xu" w:date="2022-02-02T13:32:00Z">
        <w:r w:rsidR="00F8395A">
          <w:rPr>
            <w:color w:val="000000" w:themeColor="text1"/>
          </w:rPr>
          <w:t xml:space="preserve"> </w:t>
        </w:r>
      </w:ins>
      <w:ins w:id="745" w:author="Ruijie Xu" w:date="2022-02-02T13:29:00Z">
        <w:r w:rsidRPr="003A137D">
          <w:rPr>
            <w:color w:val="000000" w:themeColor="text1"/>
          </w:rPr>
          <w:t xml:space="preserve">Validating comparison using the paired Wilicoxon signed rank test, we identified that the pairwise between-sample relationships evaluated using </w:t>
        </w:r>
        <w:r>
          <w:rPr>
            <w:color w:val="000000" w:themeColor="text1"/>
          </w:rPr>
          <w:t>BLASTN</w:t>
        </w:r>
        <w:r w:rsidRPr="003A137D">
          <w:rPr>
            <w:color w:val="000000" w:themeColor="text1"/>
          </w:rPr>
          <w:t xml:space="preserve"> was not different from that evaluated with Kraken2, Bracken, and Centrifuge, and between-sample relationships evaluated using CLARK and CLARK-s are not different from most other softwares except for </w:t>
        </w:r>
        <w:r>
          <w:rPr>
            <w:color w:val="000000" w:themeColor="text1"/>
          </w:rPr>
          <w:t>BLASTN</w:t>
        </w:r>
        <w:r w:rsidRPr="003A137D">
          <w:rPr>
            <w:color w:val="000000" w:themeColor="text1"/>
          </w:rPr>
          <w:t xml:space="preserve">, Centrifuge, and Metaphlan3, separating these software into two groups. Metaphlan3, with 5 out of 12 samples unclassified completely, was significantly different in the between-sample relationships with that obtained from other software (Table </w:t>
        </w:r>
      </w:ins>
      <w:ins w:id="746" w:author="Ruijie Xu" w:date="2022-02-02T13:36:00Z">
        <w:r w:rsidR="00F8395A">
          <w:rPr>
            <w:color w:val="000000" w:themeColor="text1"/>
          </w:rPr>
          <w:t>S</w:t>
        </w:r>
      </w:ins>
      <w:ins w:id="747" w:author="Ruijie Xu" w:date="2022-02-02T13:29:00Z">
        <w:r w:rsidRPr="003A137D">
          <w:rPr>
            <w:color w:val="000000" w:themeColor="text1"/>
          </w:rPr>
          <w:t xml:space="preserve">II.5). </w:t>
        </w:r>
      </w:ins>
      <w:ins w:id="748" w:author="Ruijie Xu" w:date="2022-02-02T13:32:00Z">
        <w:r w:rsidR="00F8395A">
          <w:rPr>
            <w:color w:val="000000" w:themeColor="text1"/>
          </w:rPr>
          <w:t>T</w:t>
        </w:r>
      </w:ins>
      <w:ins w:id="749" w:author="Ruijie Xu" w:date="2022-02-02T13:29:00Z">
        <w:r w:rsidRPr="003A137D">
          <w:rPr>
            <w:color w:val="000000" w:themeColor="text1"/>
          </w:rPr>
          <w:t xml:space="preserve">he smaller clusters </w:t>
        </w:r>
      </w:ins>
      <w:ins w:id="750" w:author="Ruijie Xu" w:date="2022-02-02T13:32:00Z">
        <w:r w:rsidR="00F8395A">
          <w:rPr>
            <w:color w:val="000000" w:themeColor="text1"/>
          </w:rPr>
          <w:t xml:space="preserve">formed by hierarchical clustering </w:t>
        </w:r>
      </w:ins>
      <w:ins w:id="751" w:author="Ruijie Xu" w:date="2022-02-02T13:29:00Z">
        <w:r w:rsidRPr="003A137D">
          <w:rPr>
            <w:color w:val="000000" w:themeColor="text1"/>
          </w:rPr>
          <w:t xml:space="preserve">inside the second cluster varies among software. For example, </w:t>
        </w:r>
        <w:r>
          <w:rPr>
            <w:color w:val="000000" w:themeColor="text1"/>
          </w:rPr>
          <w:t>BLASTN</w:t>
        </w:r>
        <w:r w:rsidRPr="003A137D">
          <w:rPr>
            <w:color w:val="000000" w:themeColor="text1"/>
          </w:rPr>
          <w:t xml:space="preserve">’s classification has clustered three Kidney samples (R22.K, R26.K, and </w:t>
        </w:r>
        <w:r w:rsidRPr="003A137D">
          <w:rPr>
            <w:color w:val="000000" w:themeColor="text1"/>
          </w:rPr>
          <w:lastRenderedPageBreak/>
          <w:t xml:space="preserve">R27.K) closely with each other before clustered further with other samples. This cluster was only observed in Centrifuge’s clustering. While in the clustering of other software, these three kidney samples were always clustered closer with other samples before clustered with each other. For example, in Diamond, CLARK, and CLARK-s, one of the three kidney samples has always clustered with R26.S before clustering with each other. In classification of Kraken2, Bracken, and Kaiju, both R26.S and R27.S was clustered with one of the kidney samples before the kidney samples clustered with each other. However, in </w:t>
        </w:r>
        <w:r>
          <w:rPr>
            <w:color w:val="000000" w:themeColor="text1"/>
          </w:rPr>
          <w:t>BLASTN</w:t>
        </w:r>
        <w:r w:rsidRPr="003A137D">
          <w:rPr>
            <w:color w:val="000000" w:themeColor="text1"/>
          </w:rPr>
          <w:t xml:space="preserve">’s classification, both R26.S and R27.S was clustered with the rest of the Spleen sample first (R22.S and R28.S) before clustered together with the three Kidney samples. </w:t>
        </w:r>
      </w:ins>
    </w:p>
    <w:bookmarkEnd w:id="736"/>
    <w:bookmarkEnd w:id="737"/>
    <w:p w14:paraId="13F1CF55" w14:textId="7C48CACF" w:rsidR="00654B1F" w:rsidRPr="00082DF4" w:rsidDel="00F8395A" w:rsidRDefault="00C0014F" w:rsidP="00082DF4">
      <w:pPr>
        <w:keepNext/>
        <w:spacing w:line="480" w:lineRule="auto"/>
        <w:rPr>
          <w:del w:id="752" w:author="Ruijie Xu" w:date="2022-02-02T13:36:00Z"/>
          <w:b/>
          <w:bCs/>
          <w:color w:val="000000" w:themeColor="text1"/>
        </w:rPr>
      </w:pPr>
      <w:del w:id="753" w:author="Ruijie Xu" w:date="2022-02-02T13:36:00Z">
        <w:r w:rsidRPr="003A137D" w:rsidDel="00F8395A">
          <w:rPr>
            <w:b/>
            <w:bCs/>
            <w:color w:val="000000" w:themeColor="text1"/>
          </w:rPr>
          <w:delText xml:space="preserve">Profiling compositions using </w:delText>
        </w:r>
        <w:r w:rsidR="00A004A2" w:rsidRPr="003A137D" w:rsidDel="00F8395A">
          <w:rPr>
            <w:b/>
            <w:bCs/>
            <w:color w:val="000000" w:themeColor="text1"/>
          </w:rPr>
          <w:delText>d</w:delText>
        </w:r>
        <w:r w:rsidR="00223237" w:rsidRPr="003A137D" w:rsidDel="00F8395A">
          <w:rPr>
            <w:b/>
            <w:bCs/>
            <w:color w:val="000000" w:themeColor="text1"/>
          </w:rPr>
          <w:delText xml:space="preserve">ifferent </w:delText>
        </w:r>
        <w:r w:rsidR="00A004A2" w:rsidRPr="003A137D" w:rsidDel="00F8395A">
          <w:rPr>
            <w:b/>
            <w:bCs/>
            <w:color w:val="000000" w:themeColor="text1"/>
          </w:rPr>
          <w:delText>m</w:delText>
        </w:r>
        <w:r w:rsidR="00223237" w:rsidRPr="003A137D" w:rsidDel="00F8395A">
          <w:rPr>
            <w:b/>
            <w:bCs/>
            <w:color w:val="000000" w:themeColor="text1"/>
          </w:rPr>
          <w:delText xml:space="preserve">etagenomics </w:delText>
        </w:r>
        <w:r w:rsidR="00A004A2" w:rsidRPr="003A137D" w:rsidDel="00F8395A">
          <w:rPr>
            <w:b/>
            <w:bCs/>
            <w:color w:val="000000" w:themeColor="text1"/>
          </w:rPr>
          <w:delText>p</w:delText>
        </w:r>
        <w:r w:rsidR="00223237" w:rsidRPr="003A137D" w:rsidDel="00F8395A">
          <w:rPr>
            <w:b/>
            <w:bCs/>
            <w:color w:val="000000" w:themeColor="text1"/>
          </w:rPr>
          <w:delText xml:space="preserve">rofiling </w:delText>
        </w:r>
        <w:r w:rsidR="00A004A2" w:rsidRPr="003A137D" w:rsidDel="00F8395A">
          <w:rPr>
            <w:b/>
            <w:bCs/>
            <w:color w:val="000000" w:themeColor="text1"/>
          </w:rPr>
          <w:delText>s</w:delText>
        </w:r>
        <w:r w:rsidR="00223237" w:rsidRPr="003A137D" w:rsidDel="00F8395A">
          <w:rPr>
            <w:b/>
            <w:bCs/>
            <w:color w:val="000000" w:themeColor="text1"/>
          </w:rPr>
          <w:delText>oftware</w:delText>
        </w:r>
        <w:r w:rsidRPr="003A137D" w:rsidDel="00F8395A">
          <w:rPr>
            <w:color w:val="000000" w:themeColor="text1"/>
          </w:rPr>
          <w:delText xml:space="preserve">. </w:delText>
        </w:r>
      </w:del>
    </w:p>
    <w:p w14:paraId="6AFCC8FB" w14:textId="3E993474" w:rsidR="00654B1F" w:rsidRPr="003A137D" w:rsidDel="00F8395A" w:rsidRDefault="008727D0" w:rsidP="001D464A">
      <w:pPr>
        <w:spacing w:line="480" w:lineRule="auto"/>
        <w:rPr>
          <w:del w:id="754" w:author="Ruijie Xu" w:date="2022-02-02T13:36:00Z"/>
          <w:color w:val="000000" w:themeColor="text1"/>
        </w:rPr>
      </w:pPr>
      <w:del w:id="755" w:author="Ruijie Xu" w:date="2022-02-02T13:36:00Z">
        <w:r w:rsidRPr="003A137D" w:rsidDel="00F8395A">
          <w:rPr>
            <w:color w:val="000000" w:themeColor="text1"/>
          </w:rPr>
          <w:delText>The resources required to build database and to classify each sample diverges largely across software</w:delText>
        </w:r>
        <w:r w:rsidR="00450B57" w:rsidRPr="003A137D" w:rsidDel="00F8395A">
          <w:rPr>
            <w:color w:val="000000" w:themeColor="text1"/>
          </w:rPr>
          <w:delText xml:space="preserve"> (Tabe I)</w:delText>
        </w:r>
        <w:r w:rsidRPr="003A137D" w:rsidDel="00F8395A">
          <w:rPr>
            <w:color w:val="000000" w:themeColor="text1"/>
          </w:rPr>
          <w:delText xml:space="preserve">. </w:delText>
        </w:r>
        <w:r w:rsidR="00654B1F" w:rsidRPr="003A137D" w:rsidDel="00F8395A">
          <w:rPr>
            <w:color w:val="000000" w:themeColor="text1"/>
          </w:rPr>
          <w:delText xml:space="preserve">Except for CLARK, CLARK-s, </w:delText>
        </w:r>
        <w:r w:rsidR="004F29F3" w:rsidRPr="003A137D" w:rsidDel="00F8395A">
          <w:rPr>
            <w:color w:val="000000" w:themeColor="text1"/>
          </w:rPr>
          <w:delText>Diamond, and Kaiju, the analysis of the rest of the software could be ran with a pre-built database. With 12 threads of CPU used on UGA’s high memory computing node, building of CLARK’s database took over 42 hours to complete, with over 400 GB memory utilized</w:delText>
        </w:r>
        <w:r w:rsidR="000F52AC" w:rsidRPr="003A137D" w:rsidDel="00F8395A">
          <w:rPr>
            <w:color w:val="000000" w:themeColor="text1"/>
          </w:rPr>
          <w:delText xml:space="preserve"> (Table I)</w:delText>
        </w:r>
        <w:r w:rsidR="004F29F3" w:rsidRPr="003A137D" w:rsidDel="00F8395A">
          <w:rPr>
            <w:color w:val="000000" w:themeColor="text1"/>
          </w:rPr>
          <w:delText xml:space="preserve">. CLARK-s database, required to build on top of the CLARK’s database, took around 40 additional hour to complete, with </w:delText>
        </w:r>
        <w:r w:rsidR="0034298A" w:rsidRPr="003A137D" w:rsidDel="00F8395A">
          <w:rPr>
            <w:color w:val="000000" w:themeColor="text1"/>
          </w:rPr>
          <w:delText>around 300 GB memory utilized</w:delText>
        </w:r>
        <w:r w:rsidR="000F52AC" w:rsidRPr="003A137D" w:rsidDel="00F8395A">
          <w:rPr>
            <w:color w:val="000000" w:themeColor="text1"/>
          </w:rPr>
          <w:delText xml:space="preserve"> (Table I)</w:delText>
        </w:r>
        <w:r w:rsidR="0034298A" w:rsidRPr="003A137D" w:rsidDel="00F8395A">
          <w:rPr>
            <w:color w:val="000000" w:themeColor="text1"/>
          </w:rPr>
          <w:delText xml:space="preserve">. Building of </w:delText>
        </w:r>
        <w:r w:rsidR="0042581D" w:rsidRPr="003A137D" w:rsidDel="00F8395A">
          <w:rPr>
            <w:color w:val="000000" w:themeColor="text1"/>
          </w:rPr>
          <w:delText>Diamond</w:delText>
        </w:r>
        <w:r w:rsidR="0034298A" w:rsidRPr="003A137D" w:rsidDel="00F8395A">
          <w:rPr>
            <w:color w:val="000000" w:themeColor="text1"/>
          </w:rPr>
          <w:delText>’s database</w:delText>
        </w:r>
        <w:r w:rsidR="0042581D" w:rsidRPr="003A137D" w:rsidDel="00F8395A">
          <w:rPr>
            <w:color w:val="000000" w:themeColor="text1"/>
          </w:rPr>
          <w:delText xml:space="preserve">, with the same computational setting, completed in ~2.4 hours utilizing ~ 8 GB, while </w:delText>
        </w:r>
        <w:r w:rsidR="00037DC7" w:rsidRPr="003A137D" w:rsidDel="00F8395A">
          <w:rPr>
            <w:color w:val="000000" w:themeColor="text1"/>
          </w:rPr>
          <w:delText>Kaiju</w:delText>
        </w:r>
        <w:r w:rsidR="0042581D" w:rsidRPr="003A137D" w:rsidDel="00F8395A">
          <w:rPr>
            <w:color w:val="000000" w:themeColor="text1"/>
          </w:rPr>
          <w:delText xml:space="preserve">’s database </w:delText>
        </w:r>
        <w:r w:rsidR="003A0B7C" w:rsidRPr="003A137D" w:rsidDel="00F8395A">
          <w:rPr>
            <w:color w:val="000000" w:themeColor="text1"/>
          </w:rPr>
          <w:delText>took ~ 5 hours to complete utilizing ~115 GB of memory</w:delText>
        </w:r>
        <w:r w:rsidR="006C6741" w:rsidRPr="003A137D" w:rsidDel="00F8395A">
          <w:rPr>
            <w:color w:val="000000" w:themeColor="text1"/>
          </w:rPr>
          <w:delText xml:space="preserve"> (Table I)</w:delText>
        </w:r>
        <w:r w:rsidR="003A0B7C" w:rsidRPr="003A137D" w:rsidDel="00F8395A">
          <w:rPr>
            <w:color w:val="000000" w:themeColor="text1"/>
          </w:rPr>
          <w:delText xml:space="preserve">. </w:delText>
        </w:r>
        <w:r w:rsidR="004000C7" w:rsidRPr="003A137D" w:rsidDel="00F8395A">
          <w:rPr>
            <w:color w:val="000000" w:themeColor="text1"/>
          </w:rPr>
          <w:delText xml:space="preserve">As for analysis time, </w:delText>
        </w:r>
        <w:r w:rsidR="00511216" w:rsidRPr="003A137D" w:rsidDel="00F8395A">
          <w:rPr>
            <w:color w:val="000000" w:themeColor="text1"/>
          </w:rPr>
          <w:delText xml:space="preserve">using 12 CPU on UGA’s high memory computing node, </w:delText>
        </w:r>
        <w:r w:rsidR="004000C7" w:rsidRPr="003A137D" w:rsidDel="00F8395A">
          <w:rPr>
            <w:color w:val="000000" w:themeColor="text1"/>
          </w:rPr>
          <w:delText xml:space="preserve">Diamond used ~5 hour </w:delText>
        </w:r>
        <w:r w:rsidR="00942B09" w:rsidRPr="003A137D" w:rsidDel="00F8395A">
          <w:rPr>
            <w:color w:val="000000" w:themeColor="text1"/>
          </w:rPr>
          <w:delText xml:space="preserve">on average </w:delText>
        </w:r>
        <w:r w:rsidR="004000C7" w:rsidRPr="003A137D" w:rsidDel="00F8395A">
          <w:rPr>
            <w:color w:val="000000" w:themeColor="text1"/>
          </w:rPr>
          <w:delText xml:space="preserve">to classify one sample </w:delText>
        </w:r>
        <w:r w:rsidR="00942B09" w:rsidRPr="003A137D" w:rsidDel="00F8395A">
          <w:rPr>
            <w:color w:val="000000" w:themeColor="text1"/>
          </w:rPr>
          <w:delText xml:space="preserve">and </w:delText>
        </w:r>
      </w:del>
      <w:del w:id="756" w:author="Ruijie Xu" w:date="2022-02-01T13:44:00Z">
        <w:r w:rsidR="00942B09" w:rsidRPr="003A137D" w:rsidDel="00537B08">
          <w:rPr>
            <w:color w:val="000000" w:themeColor="text1"/>
          </w:rPr>
          <w:delText>Blastn</w:delText>
        </w:r>
      </w:del>
      <w:del w:id="757" w:author="Ruijie Xu" w:date="2022-02-02T13:36:00Z">
        <w:r w:rsidR="00942B09" w:rsidRPr="003A137D" w:rsidDel="00F8395A">
          <w:rPr>
            <w:color w:val="000000" w:themeColor="text1"/>
          </w:rPr>
          <w:delText xml:space="preserve"> used ~2 hr to classify one sample.</w:delText>
        </w:r>
        <w:r w:rsidR="002759A2" w:rsidRPr="003A137D" w:rsidDel="00F8395A">
          <w:rPr>
            <w:color w:val="000000" w:themeColor="text1"/>
          </w:rPr>
          <w:delText xml:space="preserve"> Rest of the software could finish classifying one sample within a minute on average</w:delText>
        </w:r>
        <w:r w:rsidR="003E6982" w:rsidRPr="003A137D" w:rsidDel="00F8395A">
          <w:rPr>
            <w:color w:val="000000" w:themeColor="text1"/>
          </w:rPr>
          <w:delText xml:space="preserve"> (Table I)</w:delText>
        </w:r>
        <w:r w:rsidR="002759A2" w:rsidRPr="003A137D" w:rsidDel="00F8395A">
          <w:rPr>
            <w:color w:val="000000" w:themeColor="text1"/>
          </w:rPr>
          <w:delText xml:space="preserve">. </w:delText>
        </w:r>
        <w:r w:rsidR="00942B09" w:rsidRPr="003A137D" w:rsidDel="00F8395A">
          <w:rPr>
            <w:color w:val="000000" w:themeColor="text1"/>
          </w:rPr>
          <w:delText xml:space="preserve"> </w:delText>
        </w:r>
      </w:del>
    </w:p>
    <w:p w14:paraId="7F17A7D4" w14:textId="4F5A770A" w:rsidR="00B80734" w:rsidRPr="003A137D" w:rsidDel="00F8395A" w:rsidRDefault="00C0014F" w:rsidP="00B80734">
      <w:pPr>
        <w:spacing w:line="480" w:lineRule="auto"/>
        <w:rPr>
          <w:del w:id="758" w:author="Ruijie Xu" w:date="2022-02-02T13:36:00Z"/>
          <w:color w:val="000000" w:themeColor="text1"/>
        </w:rPr>
      </w:pPr>
      <w:del w:id="759" w:author="Ruijie Xu" w:date="2022-02-02T13:36:00Z">
        <w:r w:rsidRPr="003A137D" w:rsidDel="00F8395A">
          <w:rPr>
            <w:color w:val="000000" w:themeColor="text1"/>
          </w:rPr>
          <w:delText xml:space="preserve">To compare the profiling compositions of the different sofware, we calculated the number of total </w:delText>
        </w:r>
        <w:r w:rsidR="00A158BA" w:rsidRPr="003A137D" w:rsidDel="00F8395A">
          <w:rPr>
            <w:color w:val="000000" w:themeColor="text1"/>
          </w:rPr>
          <w:delText xml:space="preserve">classified </w:delText>
        </w:r>
        <w:r w:rsidRPr="003A137D" w:rsidDel="00F8395A">
          <w:rPr>
            <w:color w:val="000000" w:themeColor="text1"/>
          </w:rPr>
          <w:delText>reads for each sample and determined the</w:delText>
        </w:r>
        <w:r w:rsidR="002F1F3A" w:rsidRPr="003A137D" w:rsidDel="00F8395A">
          <w:rPr>
            <w:color w:val="000000" w:themeColor="text1"/>
          </w:rPr>
          <w:delText>se</w:delText>
        </w:r>
        <w:r w:rsidRPr="003A137D" w:rsidDel="00F8395A">
          <w:rPr>
            <w:color w:val="000000" w:themeColor="text1"/>
          </w:rPr>
          <w:delText xml:space="preserve"> samples</w:delText>
        </w:r>
        <w:r w:rsidR="002F1F3A" w:rsidRPr="003A137D" w:rsidDel="00F8395A">
          <w:rPr>
            <w:color w:val="000000" w:themeColor="text1"/>
          </w:rPr>
          <w:delText>’</w:delText>
        </w:r>
        <w:r w:rsidRPr="003A137D" w:rsidDel="00F8395A">
          <w:rPr>
            <w:color w:val="000000" w:themeColor="text1"/>
          </w:rPr>
          <w:delText xml:space="preserve"> profiling compositions at the domain, phylum,</w:delText>
        </w:r>
        <w:r w:rsidR="000F41BF" w:rsidRPr="003A137D" w:rsidDel="00F8395A">
          <w:rPr>
            <w:color w:val="000000" w:themeColor="text1"/>
          </w:rPr>
          <w:delText xml:space="preserve"> </w:delText>
        </w:r>
        <w:r w:rsidRPr="003A137D" w:rsidDel="00F8395A">
          <w:rPr>
            <w:color w:val="000000" w:themeColor="text1"/>
          </w:rPr>
          <w:delText>genus</w:delText>
        </w:r>
        <w:r w:rsidR="00A158BA" w:rsidRPr="003A137D" w:rsidDel="00F8395A">
          <w:rPr>
            <w:color w:val="000000" w:themeColor="text1"/>
          </w:rPr>
          <w:delText>, and species</w:delText>
        </w:r>
        <w:r w:rsidRPr="003A137D" w:rsidDel="00F8395A">
          <w:rPr>
            <w:color w:val="000000" w:themeColor="text1"/>
          </w:rPr>
          <w:delText xml:space="preserve"> levels</w:delText>
        </w:r>
        <w:r w:rsidR="00A4448B" w:rsidRPr="003A137D" w:rsidDel="00F8395A">
          <w:rPr>
            <w:color w:val="000000" w:themeColor="text1"/>
          </w:rPr>
          <w:delText xml:space="preserve">. </w:delText>
        </w:r>
        <w:r w:rsidRPr="003A137D" w:rsidDel="00F8395A">
          <w:rPr>
            <w:color w:val="000000" w:themeColor="text1"/>
          </w:rPr>
          <w:delText xml:space="preserve">The average number of total reads classified by </w:delText>
        </w:r>
        <w:r w:rsidR="003D1032" w:rsidRPr="003A137D" w:rsidDel="00F8395A">
          <w:rPr>
            <w:color w:val="000000" w:themeColor="text1"/>
          </w:rPr>
          <w:delText>each software ranges from 10</w:delText>
        </w:r>
        <w:r w:rsidR="002F1F3A" w:rsidRPr="003A137D" w:rsidDel="00F8395A">
          <w:rPr>
            <w:color w:val="000000" w:themeColor="text1"/>
          </w:rPr>
          <w:delText>,</w:delText>
        </w:r>
        <w:r w:rsidR="003D1032" w:rsidRPr="003A137D" w:rsidDel="00F8395A">
          <w:rPr>
            <w:color w:val="000000" w:themeColor="text1"/>
          </w:rPr>
          <w:delText>955 using CLARK-s to 77</w:delText>
        </w:r>
        <w:r w:rsidR="002F1F3A" w:rsidRPr="003A137D" w:rsidDel="00F8395A">
          <w:rPr>
            <w:color w:val="000000" w:themeColor="text1"/>
          </w:rPr>
          <w:delText>,</w:delText>
        </w:r>
        <w:r w:rsidR="003D1032" w:rsidRPr="003A137D" w:rsidDel="00F8395A">
          <w:rPr>
            <w:color w:val="000000" w:themeColor="text1"/>
          </w:rPr>
          <w:delText xml:space="preserve">499 using Diamond </w:delText>
        </w:r>
        <w:bookmarkStart w:id="760" w:name="OLE_LINK145"/>
        <w:bookmarkStart w:id="761" w:name="OLE_LINK146"/>
        <w:r w:rsidR="003D1032" w:rsidRPr="003A137D" w:rsidDel="00F8395A">
          <w:rPr>
            <w:color w:val="000000" w:themeColor="text1"/>
          </w:rPr>
          <w:delText xml:space="preserve">(Table II.1). </w:delText>
        </w:r>
        <w:bookmarkEnd w:id="760"/>
        <w:bookmarkEnd w:id="761"/>
        <w:r w:rsidR="003D1032" w:rsidRPr="003A137D" w:rsidDel="00F8395A">
          <w:rPr>
            <w:color w:val="000000" w:themeColor="text1"/>
          </w:rPr>
          <w:delText>The number of unique taxa classified by each software also ranges from 18 taxa by Metaphlan3 to 4816 taxa by Kaiju</w:delText>
        </w:r>
        <w:r w:rsidR="00565DCD" w:rsidRPr="003A137D" w:rsidDel="00F8395A">
          <w:rPr>
            <w:color w:val="000000" w:themeColor="text1"/>
          </w:rPr>
          <w:delText xml:space="preserve"> (Table II.1). </w:delText>
        </w:r>
        <w:r w:rsidRPr="003A137D" w:rsidDel="00F8395A">
          <w:rPr>
            <w:color w:val="000000" w:themeColor="text1"/>
          </w:rPr>
          <w:delText xml:space="preserve"> </w:delText>
        </w:r>
        <w:r w:rsidR="00B80734" w:rsidRPr="003A137D" w:rsidDel="00F8395A">
          <w:rPr>
            <w:color w:val="000000" w:themeColor="text1"/>
          </w:rPr>
          <w:delText xml:space="preserve">Furthermore, we have found that Metaphlan3 has not classified any reads in samples of Rattus R26 (R26.K, R26.L. and R26.S) and sample R22.L and R27.K, while other software has classified on average </w:delText>
        </w:r>
        <w:r w:rsidR="006553AA" w:rsidRPr="003A137D" w:rsidDel="00F8395A">
          <w:rPr>
            <w:color w:val="000000" w:themeColor="text1"/>
          </w:rPr>
          <w:delText xml:space="preserve">1252 (SD: 1408), 32748 (SD: 32178), 133 (SD: 112), 111068 (SD: 113203), and 4011 (SD: 4325) reads with these </w:delText>
        </w:r>
        <w:bookmarkStart w:id="762" w:name="OLE_LINK171"/>
        <w:bookmarkStart w:id="763" w:name="OLE_LINK172"/>
        <w:r w:rsidR="0054399B" w:rsidRPr="003A137D" w:rsidDel="00F8395A">
          <w:rPr>
            <w:color w:val="000000" w:themeColor="text1"/>
          </w:rPr>
          <w:delText xml:space="preserve">five </w:delText>
        </w:r>
        <w:r w:rsidR="006553AA" w:rsidRPr="003A137D" w:rsidDel="00F8395A">
          <w:rPr>
            <w:color w:val="000000" w:themeColor="text1"/>
          </w:rPr>
          <w:delText xml:space="preserve">samples </w:delText>
        </w:r>
        <w:bookmarkEnd w:id="762"/>
        <w:bookmarkEnd w:id="763"/>
        <w:r w:rsidR="006553AA" w:rsidRPr="003A137D" w:rsidDel="00F8395A">
          <w:rPr>
            <w:color w:val="000000" w:themeColor="text1"/>
          </w:rPr>
          <w:delText xml:space="preserve">respectively </w:delText>
        </w:r>
        <w:r w:rsidR="00B80734" w:rsidRPr="003A137D" w:rsidDel="00F8395A">
          <w:rPr>
            <w:color w:val="000000" w:themeColor="text1"/>
          </w:rPr>
          <w:delText>(Table II.2)</w:delText>
        </w:r>
        <w:r w:rsidR="006553AA" w:rsidRPr="003A137D" w:rsidDel="00F8395A">
          <w:rPr>
            <w:color w:val="000000" w:themeColor="text1"/>
          </w:rPr>
          <w:delText>.</w:delText>
        </w:r>
      </w:del>
    </w:p>
    <w:p w14:paraId="78C0370B" w14:textId="412C3D7E" w:rsidR="00C0014F" w:rsidRPr="003A137D" w:rsidDel="00F8395A" w:rsidRDefault="00495C2C" w:rsidP="00973D53">
      <w:pPr>
        <w:spacing w:line="480" w:lineRule="auto"/>
        <w:ind w:firstLine="720"/>
        <w:rPr>
          <w:del w:id="764" w:author="Ruijie Xu" w:date="2022-02-02T13:36:00Z"/>
          <w:color w:val="000000" w:themeColor="text1"/>
        </w:rPr>
      </w:pPr>
      <w:del w:id="765" w:author="Ruijie Xu" w:date="2022-02-02T13:36:00Z">
        <w:r w:rsidRPr="003A137D" w:rsidDel="00F8395A">
          <w:rPr>
            <w:color w:val="000000" w:themeColor="text1"/>
          </w:rPr>
          <w:delText>The number of classified reads were break down at the domain level taxa, where we closely examined the number of reads classified into Eukaryota, Bacteria, Virsues, and Archaea by each software (Figure 4)</w:delText>
        </w:r>
        <w:r w:rsidR="00E35127" w:rsidRPr="003A137D" w:rsidDel="00F8395A">
          <w:rPr>
            <w:color w:val="000000" w:themeColor="text1"/>
          </w:rPr>
          <w:delText xml:space="preserve">. The number of reads classified into the Eukaryota taxon has the largest differences across the classification results of different software, where only the number of reads classified by Centrifuge and Diamond were found not significantly different </w:delText>
        </w:r>
        <w:r w:rsidR="00090420" w:rsidRPr="003A137D" w:rsidDel="00F8395A">
          <w:rPr>
            <w:color w:val="000000" w:themeColor="text1"/>
          </w:rPr>
          <w:delText>in this taxon</w:delText>
        </w:r>
        <w:r w:rsidR="00E35127" w:rsidRPr="003A137D" w:rsidDel="00F8395A">
          <w:rPr>
            <w:color w:val="000000" w:themeColor="text1"/>
          </w:rPr>
          <w:delText>. Furthermore, due to the limitation of the</w:delText>
        </w:r>
        <w:r w:rsidR="00090420" w:rsidRPr="003A137D" w:rsidDel="00F8395A">
          <w:rPr>
            <w:color w:val="000000" w:themeColor="text1"/>
          </w:rPr>
          <w:delText>ir</w:delText>
        </w:r>
        <w:r w:rsidR="00E35127" w:rsidRPr="003A137D" w:rsidDel="00F8395A">
          <w:rPr>
            <w:color w:val="000000" w:themeColor="text1"/>
          </w:rPr>
          <w:delText xml:space="preserve"> DB composition, Metaphlan3, CLARK-s, and Kaiju did not reported reads classified into the Eukaryota taxon. Compare to reads classified into the Eukaryota taxon, the number of reads classified into the Bacteria taxon were very similar across software. Only reads classified by CLARK and CLARK-s were found significantly different in Bacteria classifications with most other software (except for </w:delText>
        </w:r>
        <w:r w:rsidR="00D858E2" w:rsidRPr="003A137D" w:rsidDel="00F8395A">
          <w:rPr>
            <w:color w:val="000000" w:themeColor="text1"/>
          </w:rPr>
          <w:delText xml:space="preserve">when compared with </w:delText>
        </w:r>
        <w:r w:rsidR="00E35127" w:rsidRPr="003A137D" w:rsidDel="00F8395A">
          <w:rPr>
            <w:color w:val="000000" w:themeColor="text1"/>
          </w:rPr>
          <w:delText>Metaphlan3 and Kaiju)</w:delText>
        </w:r>
        <w:r w:rsidR="00145D31" w:rsidRPr="003A137D" w:rsidDel="00F8395A">
          <w:rPr>
            <w:color w:val="000000" w:themeColor="text1"/>
          </w:rPr>
          <w:delText>. The classification</w:delText>
        </w:r>
        <w:r w:rsidR="00D858E2" w:rsidRPr="003A137D" w:rsidDel="00F8395A">
          <w:rPr>
            <w:color w:val="000000" w:themeColor="text1"/>
          </w:rPr>
          <w:delText>s</w:delText>
        </w:r>
        <w:r w:rsidR="00145D31" w:rsidRPr="003A137D" w:rsidDel="00F8395A">
          <w:rPr>
            <w:color w:val="000000" w:themeColor="text1"/>
          </w:rPr>
          <w:delText xml:space="preserve"> of Viruses by different software, on the other hand, </w:delText>
        </w:r>
        <w:r w:rsidR="00EB029D" w:rsidRPr="003A137D" w:rsidDel="00F8395A">
          <w:rPr>
            <w:color w:val="000000" w:themeColor="text1"/>
          </w:rPr>
          <w:delText xml:space="preserve">were divided into two </w:delText>
        </w:r>
        <w:r w:rsidR="00D858E2" w:rsidRPr="003A137D" w:rsidDel="00F8395A">
          <w:rPr>
            <w:color w:val="000000" w:themeColor="text1"/>
          </w:rPr>
          <w:delText>groups</w:delText>
        </w:r>
        <w:r w:rsidR="00145D31" w:rsidRPr="003A137D" w:rsidDel="00F8395A">
          <w:rPr>
            <w:color w:val="000000" w:themeColor="text1"/>
          </w:rPr>
          <w:delText xml:space="preserve">, where </w:delText>
        </w:r>
        <w:r w:rsidR="00EB029D" w:rsidRPr="003A137D" w:rsidDel="00F8395A">
          <w:rPr>
            <w:color w:val="000000" w:themeColor="text1"/>
          </w:rPr>
          <w:delText xml:space="preserve">each </w:delText>
        </w:r>
        <w:r w:rsidR="00D858E2" w:rsidRPr="003A137D" w:rsidDel="00F8395A">
          <w:rPr>
            <w:color w:val="000000" w:themeColor="text1"/>
          </w:rPr>
          <w:delText>group</w:delText>
        </w:r>
        <w:r w:rsidR="00EB029D" w:rsidRPr="003A137D" w:rsidDel="00F8395A">
          <w:rPr>
            <w:color w:val="000000" w:themeColor="text1"/>
          </w:rPr>
          <w:delText xml:space="preserve"> are not significantly different within each other, but different with the results classified by the software in the other </w:delText>
        </w:r>
        <w:r w:rsidR="00561456" w:rsidRPr="003A137D" w:rsidDel="00F8395A">
          <w:rPr>
            <w:color w:val="000000" w:themeColor="text1"/>
          </w:rPr>
          <w:delText>group</w:delText>
        </w:r>
        <w:r w:rsidR="00EB029D" w:rsidRPr="003A137D" w:rsidDel="00F8395A">
          <w:rPr>
            <w:color w:val="000000" w:themeColor="text1"/>
          </w:rPr>
          <w:delText>. T</w:delText>
        </w:r>
        <w:r w:rsidR="00145D31" w:rsidRPr="003A137D" w:rsidDel="00F8395A">
          <w:rPr>
            <w:color w:val="000000" w:themeColor="text1"/>
          </w:rPr>
          <w:delText xml:space="preserve">he </w:delText>
        </w:r>
        <w:r w:rsidR="00EB029D" w:rsidRPr="003A137D" w:rsidDel="00F8395A">
          <w:rPr>
            <w:color w:val="000000" w:themeColor="text1"/>
          </w:rPr>
          <w:delText xml:space="preserve">first </w:delText>
        </w:r>
        <w:r w:rsidR="00561456" w:rsidRPr="003A137D" w:rsidDel="00F8395A">
          <w:rPr>
            <w:color w:val="000000" w:themeColor="text1"/>
          </w:rPr>
          <w:delText>group</w:delText>
        </w:r>
        <w:r w:rsidR="00EB029D" w:rsidRPr="003A137D" w:rsidDel="00F8395A">
          <w:rPr>
            <w:color w:val="000000" w:themeColor="text1"/>
          </w:rPr>
          <w:delText xml:space="preserve"> includes the </w:delText>
        </w:r>
        <w:r w:rsidR="00365465" w:rsidRPr="003A137D" w:rsidDel="00F8395A">
          <w:rPr>
            <w:color w:val="000000" w:themeColor="text1"/>
          </w:rPr>
          <w:delText xml:space="preserve">Virsues classification </w:delText>
        </w:r>
        <w:r w:rsidR="00EB029D" w:rsidRPr="003A137D" w:rsidDel="00F8395A">
          <w:rPr>
            <w:color w:val="000000" w:themeColor="text1"/>
          </w:rPr>
          <w:delText>results of</w:delText>
        </w:r>
        <w:r w:rsidR="00145D31" w:rsidRPr="003A137D" w:rsidDel="00F8395A">
          <w:rPr>
            <w:color w:val="000000" w:themeColor="text1"/>
          </w:rPr>
          <w:delText xml:space="preserve"> </w:delText>
        </w:r>
      </w:del>
      <w:del w:id="766" w:author="Ruijie Xu" w:date="2022-02-01T13:44:00Z">
        <w:r w:rsidR="00145D31" w:rsidRPr="003A137D" w:rsidDel="00537B08">
          <w:rPr>
            <w:color w:val="000000" w:themeColor="text1"/>
          </w:rPr>
          <w:delText>Blastn</w:delText>
        </w:r>
      </w:del>
      <w:del w:id="767" w:author="Ruijie Xu" w:date="2022-02-02T13:36:00Z">
        <w:r w:rsidR="00EB029D" w:rsidRPr="003A137D" w:rsidDel="00F8395A">
          <w:rPr>
            <w:color w:val="000000" w:themeColor="text1"/>
          </w:rPr>
          <w:delText xml:space="preserve">, </w:delText>
        </w:r>
        <w:r w:rsidR="00145D31" w:rsidRPr="003A137D" w:rsidDel="00F8395A">
          <w:rPr>
            <w:color w:val="000000" w:themeColor="text1"/>
          </w:rPr>
          <w:delText xml:space="preserve">CLARK, CLARK-s, Metaphlan3, and Kaiju, </w:delText>
        </w:r>
        <w:r w:rsidR="00EB029D" w:rsidRPr="003A137D" w:rsidDel="00F8395A">
          <w:rPr>
            <w:color w:val="000000" w:themeColor="text1"/>
          </w:rPr>
          <w:delText xml:space="preserve">and the second </w:delText>
        </w:r>
        <w:r w:rsidR="00561456" w:rsidRPr="003A137D" w:rsidDel="00F8395A">
          <w:rPr>
            <w:color w:val="000000" w:themeColor="text1"/>
          </w:rPr>
          <w:delText>group</w:delText>
        </w:r>
        <w:r w:rsidR="00EB029D" w:rsidRPr="003A137D" w:rsidDel="00F8395A">
          <w:rPr>
            <w:color w:val="000000" w:themeColor="text1"/>
          </w:rPr>
          <w:delText xml:space="preserve"> includes the results of</w:delText>
        </w:r>
        <w:r w:rsidR="00145D31" w:rsidRPr="003A137D" w:rsidDel="00F8395A">
          <w:rPr>
            <w:color w:val="000000" w:themeColor="text1"/>
          </w:rPr>
          <w:delText xml:space="preserve"> Kraken2, Bracken, and Centrifuge. </w:delText>
        </w:r>
        <w:r w:rsidR="000A0B4F" w:rsidRPr="003A137D" w:rsidDel="00F8395A">
          <w:rPr>
            <w:color w:val="000000" w:themeColor="text1"/>
          </w:rPr>
          <w:delText xml:space="preserve">Diamond classification </w:delText>
        </w:r>
        <w:r w:rsidR="00145D8F" w:rsidRPr="003A137D" w:rsidDel="00F8395A">
          <w:rPr>
            <w:color w:val="000000" w:themeColor="text1"/>
          </w:rPr>
          <w:delText>di</w:delText>
        </w:r>
        <w:r w:rsidR="004E420A" w:rsidRPr="003A137D" w:rsidDel="00F8395A">
          <w:rPr>
            <w:color w:val="000000" w:themeColor="text1"/>
          </w:rPr>
          <w:delText>dn’t identify any reads as Viruses in the Rattus samples</w:delText>
        </w:r>
        <w:r w:rsidR="000A0B4F" w:rsidRPr="003A137D" w:rsidDel="00F8395A">
          <w:rPr>
            <w:color w:val="000000" w:themeColor="text1"/>
          </w:rPr>
          <w:delText xml:space="preserve">. </w:delText>
        </w:r>
        <w:r w:rsidR="00CE3385" w:rsidRPr="003A137D" w:rsidDel="00F8395A">
          <w:rPr>
            <w:color w:val="000000" w:themeColor="text1"/>
          </w:rPr>
          <w:delText>Archaea’s classification using different software are also very similar, only the classification results using Centrifuge were found significantly different with the classification results of most other software (</w:delText>
        </w:r>
      </w:del>
      <w:del w:id="768" w:author="Ruijie Xu" w:date="2022-02-01T13:44:00Z">
        <w:r w:rsidR="00CE3385" w:rsidRPr="003A137D" w:rsidDel="00537B08">
          <w:rPr>
            <w:color w:val="000000" w:themeColor="text1"/>
          </w:rPr>
          <w:delText>Blastn</w:delText>
        </w:r>
      </w:del>
      <w:del w:id="769" w:author="Ruijie Xu" w:date="2022-02-02T13:36:00Z">
        <w:r w:rsidR="00CE3385" w:rsidRPr="003A137D" w:rsidDel="00F8395A">
          <w:rPr>
            <w:color w:val="000000" w:themeColor="text1"/>
          </w:rPr>
          <w:delText>, Diamond, Kraken2, CLARK, and CLARK-s). In addition, Bra</w:delText>
        </w:r>
        <w:r w:rsidR="00D16DEC" w:rsidRPr="003A137D" w:rsidDel="00F8395A">
          <w:rPr>
            <w:color w:val="000000" w:themeColor="text1"/>
          </w:rPr>
          <w:delText>ck</w:delText>
        </w:r>
        <w:r w:rsidR="00CE3385" w:rsidRPr="003A137D" w:rsidDel="00F8395A">
          <w:rPr>
            <w:color w:val="000000" w:themeColor="text1"/>
          </w:rPr>
          <w:delText>en and Metaphlan3 didn’t classify any reads into the Archaea taxon</w:delText>
        </w:r>
        <w:r w:rsidR="00957499" w:rsidRPr="003A137D" w:rsidDel="00F8395A">
          <w:rPr>
            <w:color w:val="000000" w:themeColor="text1"/>
          </w:rPr>
          <w:delText>.</w:delText>
        </w:r>
        <w:r w:rsidR="00D16DEC" w:rsidRPr="003A137D" w:rsidDel="00F8395A">
          <w:rPr>
            <w:color w:val="000000" w:themeColor="text1"/>
          </w:rPr>
          <w:delText xml:space="preserve"> </w:delText>
        </w:r>
        <w:bookmarkStart w:id="770" w:name="OLE_LINK147"/>
        <w:bookmarkStart w:id="771" w:name="OLE_LINK148"/>
      </w:del>
    </w:p>
    <w:bookmarkEnd w:id="770"/>
    <w:bookmarkEnd w:id="771"/>
    <w:p w14:paraId="7F36171D" w14:textId="74AB49CE" w:rsidR="00D16DEC" w:rsidRPr="003A137D" w:rsidDel="00F8395A" w:rsidRDefault="00D16DEC" w:rsidP="00973D53">
      <w:pPr>
        <w:spacing w:line="480" w:lineRule="auto"/>
        <w:ind w:firstLine="720"/>
        <w:rPr>
          <w:del w:id="772" w:author="Ruijie Xu" w:date="2022-02-02T13:36:00Z"/>
          <w:color w:val="000000" w:themeColor="text1"/>
        </w:rPr>
      </w:pPr>
      <w:del w:id="773" w:author="Ruijie Xu" w:date="2022-02-02T13:36:00Z">
        <w:r w:rsidRPr="003A137D" w:rsidDel="00F8395A">
          <w:rPr>
            <w:color w:val="000000" w:themeColor="text1"/>
          </w:rPr>
          <w:delText xml:space="preserve">The read distribution at </w:delText>
        </w:r>
        <w:r w:rsidR="004E420A" w:rsidRPr="003A137D" w:rsidDel="00F8395A">
          <w:rPr>
            <w:color w:val="000000" w:themeColor="text1"/>
          </w:rPr>
          <w:delText xml:space="preserve">the </w:delText>
        </w:r>
        <w:r w:rsidRPr="003A137D" w:rsidDel="00F8395A">
          <w:rPr>
            <w:color w:val="000000" w:themeColor="text1"/>
          </w:rPr>
          <w:delText>Phylum and Genus level were also examined to increase the resolution of comparison</w:delText>
        </w:r>
        <w:r w:rsidR="004E420A" w:rsidRPr="003A137D" w:rsidDel="00F8395A">
          <w:rPr>
            <w:color w:val="000000" w:themeColor="text1"/>
          </w:rPr>
          <w:delText>s</w:delText>
        </w:r>
        <w:r w:rsidRPr="003A137D" w:rsidDel="00F8395A">
          <w:rPr>
            <w:color w:val="000000" w:themeColor="text1"/>
          </w:rPr>
          <w:delText xml:space="preserve"> between software.  At </w:delText>
        </w:r>
        <w:r w:rsidR="004E420A" w:rsidRPr="003A137D" w:rsidDel="00F8395A">
          <w:rPr>
            <w:color w:val="000000" w:themeColor="text1"/>
          </w:rPr>
          <w:delText xml:space="preserve">the </w:delText>
        </w:r>
        <w:r w:rsidRPr="003A137D" w:rsidDel="00F8395A">
          <w:rPr>
            <w:color w:val="000000" w:themeColor="text1"/>
          </w:rPr>
          <w:delText>Phylum level, the number of unique phyla taxa identified by each software ranges from 5 using Metaphlan3 to to 59 using Kaiju. We extracted the top 5 phylum taxa identified from each sample and combined reads classified to other phyla into the “p__Other_Phyla” (Figure S1).</w:delText>
        </w:r>
        <w:r w:rsidR="00990414" w:rsidRPr="003A137D" w:rsidDel="00F8395A">
          <w:rPr>
            <w:color w:val="000000" w:themeColor="text1"/>
          </w:rPr>
          <w:delText xml:space="preserve"> </w:delText>
        </w:r>
        <w:r w:rsidR="000F77E8" w:rsidRPr="003A137D" w:rsidDel="00F8395A">
          <w:rPr>
            <w:color w:val="000000" w:themeColor="text1"/>
          </w:rPr>
          <w:delText xml:space="preserve">Top 5 Phyla has described a large percentage of read classification for all software’s classifications. However, the distribution of reads classified into different phyla taxa are different across software. For example, Virus taxon, </w:delText>
        </w:r>
        <w:bookmarkStart w:id="774" w:name="OLE_LINK155"/>
        <w:bookmarkStart w:id="775" w:name="OLE_LINK156"/>
        <w:r w:rsidR="000F77E8" w:rsidRPr="003A137D" w:rsidDel="00F8395A">
          <w:rPr>
            <w:color w:val="000000" w:themeColor="text1"/>
          </w:rPr>
          <w:delText>“p_</w:delText>
        </w:r>
        <w:bookmarkStart w:id="776" w:name="OLE_LINK153"/>
        <w:bookmarkStart w:id="777" w:name="OLE_LINK154"/>
        <w:r w:rsidR="000F77E8" w:rsidRPr="003A137D" w:rsidDel="00F8395A">
          <w:rPr>
            <w:color w:val="000000" w:themeColor="text1"/>
          </w:rPr>
          <w:delText>Pisuviricota</w:delText>
        </w:r>
        <w:bookmarkEnd w:id="776"/>
        <w:bookmarkEnd w:id="777"/>
        <w:r w:rsidR="000F77E8" w:rsidRPr="003A137D" w:rsidDel="00F8395A">
          <w:rPr>
            <w:color w:val="000000" w:themeColor="text1"/>
          </w:rPr>
          <w:delText xml:space="preserve">”, </w:delText>
        </w:r>
        <w:bookmarkEnd w:id="774"/>
        <w:bookmarkEnd w:id="775"/>
        <w:r w:rsidR="000F77E8" w:rsidRPr="003A137D" w:rsidDel="00F8395A">
          <w:rPr>
            <w:color w:val="000000" w:themeColor="text1"/>
          </w:rPr>
          <w:delText xml:space="preserve">has contributed to over 85% (569/665) of the reads classified in sample R22.K using </w:delText>
        </w:r>
      </w:del>
      <w:del w:id="778" w:author="Ruijie Xu" w:date="2022-02-01T13:44:00Z">
        <w:r w:rsidR="000F77E8" w:rsidRPr="003A137D" w:rsidDel="00537B08">
          <w:rPr>
            <w:color w:val="000000" w:themeColor="text1"/>
          </w:rPr>
          <w:delText>Blastn</w:delText>
        </w:r>
      </w:del>
      <w:del w:id="779" w:author="Ruijie Xu" w:date="2022-02-02T13:36:00Z">
        <w:r w:rsidR="000F77E8" w:rsidRPr="003A137D" w:rsidDel="00F8395A">
          <w:rPr>
            <w:color w:val="000000" w:themeColor="text1"/>
          </w:rPr>
          <w:delText>, while this taxon was not identified by any other software’s classification. Nevertheless, Metaphlan3 has classified all of its reads in sample R22.K into “p__Viruses_unclassified”, and CLARK and CLARK-s has classified 63% (120/190) and 57% (95/166) of sample R22.K’s read to two different Vir</w:delText>
        </w:r>
        <w:r w:rsidR="001F33BA" w:rsidRPr="003A137D" w:rsidDel="00F8395A">
          <w:rPr>
            <w:color w:val="000000" w:themeColor="text1"/>
          </w:rPr>
          <w:delText>us</w:delText>
        </w:r>
        <w:r w:rsidR="000F77E8" w:rsidRPr="003A137D" w:rsidDel="00F8395A">
          <w:rPr>
            <w:color w:val="000000" w:themeColor="text1"/>
          </w:rPr>
          <w:delText xml:space="preserve"> taxa, </w:delText>
        </w:r>
        <w:bookmarkStart w:id="780" w:name="OLE_LINK157"/>
        <w:bookmarkStart w:id="781" w:name="OLE_LINK158"/>
        <w:bookmarkStart w:id="782" w:name="OLE_LINK159"/>
        <w:r w:rsidR="000F77E8" w:rsidRPr="003A137D" w:rsidDel="00F8395A">
          <w:rPr>
            <w:color w:val="000000" w:themeColor="text1"/>
          </w:rPr>
          <w:delText xml:space="preserve">“p__Uroviricota” </w:delText>
        </w:r>
        <w:bookmarkEnd w:id="780"/>
        <w:bookmarkEnd w:id="781"/>
        <w:bookmarkEnd w:id="782"/>
        <w:r w:rsidR="000F77E8" w:rsidRPr="003A137D" w:rsidDel="00F8395A">
          <w:rPr>
            <w:color w:val="000000" w:themeColor="text1"/>
          </w:rPr>
          <w:delText xml:space="preserve">and </w:delText>
        </w:r>
        <w:bookmarkStart w:id="783" w:name="OLE_LINK173"/>
        <w:bookmarkStart w:id="784" w:name="OLE_LINK174"/>
        <w:r w:rsidR="000F77E8" w:rsidRPr="003A137D" w:rsidDel="00F8395A">
          <w:rPr>
            <w:color w:val="000000" w:themeColor="text1"/>
          </w:rPr>
          <w:delText>“p__Artverviricota”</w:delText>
        </w:r>
        <w:r w:rsidR="001F33BA" w:rsidRPr="003A137D" w:rsidDel="00F8395A">
          <w:rPr>
            <w:color w:val="000000" w:themeColor="text1"/>
          </w:rPr>
          <w:delText>.</w:delText>
        </w:r>
        <w:r w:rsidR="000F77E8" w:rsidRPr="003A137D" w:rsidDel="00F8395A">
          <w:rPr>
            <w:color w:val="000000" w:themeColor="text1"/>
          </w:rPr>
          <w:delText xml:space="preserve"> </w:delText>
        </w:r>
        <w:bookmarkEnd w:id="783"/>
        <w:bookmarkEnd w:id="784"/>
        <w:r w:rsidR="001F33BA" w:rsidRPr="003A137D" w:rsidDel="00F8395A">
          <w:rPr>
            <w:color w:val="000000" w:themeColor="text1"/>
          </w:rPr>
          <w:delText>Kaiju has</w:delText>
        </w:r>
        <w:r w:rsidR="000F77E8" w:rsidRPr="003A137D" w:rsidDel="00F8395A">
          <w:rPr>
            <w:color w:val="000000" w:themeColor="text1"/>
          </w:rPr>
          <w:delText xml:space="preserve"> also</w:delText>
        </w:r>
        <w:r w:rsidR="001F33BA" w:rsidRPr="003A137D" w:rsidDel="00F8395A">
          <w:rPr>
            <w:color w:val="000000" w:themeColor="text1"/>
          </w:rPr>
          <w:delText xml:space="preserve"> classified 21% of sample R22.K’s reads into “p__Artverviricota”</w:delText>
        </w:r>
        <w:r w:rsidR="000F77E8" w:rsidRPr="003A137D" w:rsidDel="00F8395A">
          <w:rPr>
            <w:color w:val="000000" w:themeColor="text1"/>
          </w:rPr>
          <w:delText xml:space="preserve"> </w:delText>
        </w:r>
        <w:r w:rsidR="00E20D86" w:rsidRPr="003A137D" w:rsidDel="00F8395A">
          <w:rPr>
            <w:color w:val="000000" w:themeColor="text1"/>
          </w:rPr>
          <w:delText>(34/157)</w:delText>
        </w:r>
        <w:r w:rsidR="000F77E8" w:rsidRPr="003A137D" w:rsidDel="00F8395A">
          <w:rPr>
            <w:color w:val="000000" w:themeColor="text1"/>
          </w:rPr>
          <w:delText>. Similar distribution</w:delText>
        </w:r>
        <w:r w:rsidR="001F33BA" w:rsidRPr="003A137D" w:rsidDel="00F8395A">
          <w:rPr>
            <w:color w:val="000000" w:themeColor="text1"/>
          </w:rPr>
          <w:delText>s in reads involving Virus taxa classification</w:delText>
        </w:r>
        <w:r w:rsidR="000F77E8" w:rsidRPr="003A137D" w:rsidDel="00F8395A">
          <w:rPr>
            <w:color w:val="000000" w:themeColor="text1"/>
          </w:rPr>
          <w:delText xml:space="preserve"> </w:delText>
        </w:r>
        <w:r w:rsidR="001F33BA" w:rsidRPr="003A137D" w:rsidDel="00F8395A">
          <w:rPr>
            <w:color w:val="000000" w:themeColor="text1"/>
          </w:rPr>
          <w:delText>were</w:delText>
        </w:r>
        <w:r w:rsidR="000F77E8" w:rsidRPr="003A137D" w:rsidDel="00F8395A">
          <w:rPr>
            <w:color w:val="000000" w:themeColor="text1"/>
          </w:rPr>
          <w:delText xml:space="preserve"> also observed in sample R26.K, R26.S, and R27.K, where </w:delText>
        </w:r>
      </w:del>
      <w:del w:id="785" w:author="Ruijie Xu" w:date="2022-02-01T13:44:00Z">
        <w:r w:rsidR="000F77E8" w:rsidRPr="003A137D" w:rsidDel="00537B08">
          <w:rPr>
            <w:color w:val="000000" w:themeColor="text1"/>
          </w:rPr>
          <w:delText>Blastn</w:delText>
        </w:r>
      </w:del>
      <w:del w:id="786" w:author="Ruijie Xu" w:date="2022-02-02T13:36:00Z">
        <w:r w:rsidR="000F77E8" w:rsidRPr="003A137D" w:rsidDel="00F8395A">
          <w:rPr>
            <w:color w:val="000000" w:themeColor="text1"/>
          </w:rPr>
          <w:delText xml:space="preserve"> classified </w:delText>
        </w:r>
        <w:r w:rsidR="00862DD7" w:rsidRPr="003A137D" w:rsidDel="00F8395A">
          <w:rPr>
            <w:color w:val="000000" w:themeColor="text1"/>
          </w:rPr>
          <w:delText xml:space="preserve">54% (657/1207), 20% (28/140), and 11% (422/3794) of  </w:delText>
        </w:r>
        <w:r w:rsidR="000F77E8" w:rsidRPr="003A137D" w:rsidDel="00F8395A">
          <w:rPr>
            <w:color w:val="000000" w:themeColor="text1"/>
          </w:rPr>
          <w:delText>reads into “p_</w:delText>
        </w:r>
        <w:bookmarkStart w:id="787" w:name="OLE_LINK177"/>
        <w:bookmarkStart w:id="788" w:name="OLE_LINK178"/>
        <w:r w:rsidR="000F77E8" w:rsidRPr="003A137D" w:rsidDel="00F8395A">
          <w:rPr>
            <w:color w:val="000000" w:themeColor="text1"/>
          </w:rPr>
          <w:delText>Pisuviricota</w:delText>
        </w:r>
        <w:bookmarkEnd w:id="787"/>
        <w:bookmarkEnd w:id="788"/>
        <w:r w:rsidR="000F77E8" w:rsidRPr="003A137D" w:rsidDel="00F8395A">
          <w:rPr>
            <w:color w:val="000000" w:themeColor="text1"/>
          </w:rPr>
          <w:delText>”</w:delText>
        </w:r>
        <w:r w:rsidR="000201D8" w:rsidRPr="003A137D" w:rsidDel="00F8395A">
          <w:rPr>
            <w:color w:val="000000" w:themeColor="text1"/>
          </w:rPr>
          <w:delText>, respectively</w:delText>
        </w:r>
        <w:r w:rsidR="000F77E8" w:rsidRPr="003A137D" w:rsidDel="00F8395A">
          <w:rPr>
            <w:color w:val="000000" w:themeColor="text1"/>
          </w:rPr>
          <w:delText xml:space="preserve">, CLARK and CLARK-s classified </w:delText>
        </w:r>
        <w:r w:rsidR="00A900F1" w:rsidRPr="003A137D" w:rsidDel="00F8395A">
          <w:rPr>
            <w:color w:val="000000" w:themeColor="text1"/>
          </w:rPr>
          <w:delText xml:space="preserve">a large percentage </w:delText>
        </w:r>
        <w:r w:rsidR="000F77E8" w:rsidRPr="003A137D" w:rsidDel="00F8395A">
          <w:rPr>
            <w:color w:val="000000" w:themeColor="text1"/>
          </w:rPr>
          <w:delText>of reads into Virus taxon “p__</w:delText>
        </w:r>
        <w:bookmarkStart w:id="789" w:name="OLE_LINK179"/>
        <w:bookmarkStart w:id="790" w:name="OLE_LINK180"/>
        <w:r w:rsidR="000F77E8" w:rsidRPr="003A137D" w:rsidDel="00F8395A">
          <w:rPr>
            <w:color w:val="000000" w:themeColor="text1"/>
          </w:rPr>
          <w:delText>Uroviricota</w:delText>
        </w:r>
        <w:bookmarkEnd w:id="789"/>
        <w:bookmarkEnd w:id="790"/>
        <w:r w:rsidR="000F77E8" w:rsidRPr="003A137D" w:rsidDel="00F8395A">
          <w:rPr>
            <w:color w:val="000000" w:themeColor="text1"/>
          </w:rPr>
          <w:delText>”</w:delText>
        </w:r>
        <w:r w:rsidR="00EE1D00" w:rsidRPr="003A137D" w:rsidDel="00F8395A">
          <w:rPr>
            <w:color w:val="000000" w:themeColor="text1"/>
          </w:rPr>
          <w:delText xml:space="preserve"> (</w:delText>
        </w:r>
        <w:r w:rsidR="00A773E5" w:rsidRPr="003A137D" w:rsidDel="00F8395A">
          <w:rPr>
            <w:color w:val="000000" w:themeColor="text1"/>
          </w:rPr>
          <w:delText xml:space="preserve">CLARK: </w:delText>
        </w:r>
        <w:r w:rsidR="00A900F1" w:rsidRPr="003A137D" w:rsidDel="00F8395A">
          <w:rPr>
            <w:color w:val="000000" w:themeColor="text1"/>
          </w:rPr>
          <w:delText>71% (636/900), 31/76 (41%), and 18% (201/1099)</w:delText>
        </w:r>
        <w:r w:rsidR="00A773E5" w:rsidRPr="003A137D" w:rsidDel="00F8395A">
          <w:rPr>
            <w:color w:val="000000" w:themeColor="text1"/>
          </w:rPr>
          <w:delText>;</w:delText>
        </w:r>
        <w:r w:rsidR="00967389" w:rsidRPr="003A137D" w:rsidDel="00F8395A">
          <w:rPr>
            <w:color w:val="000000" w:themeColor="text1"/>
          </w:rPr>
          <w:delText xml:space="preserve"> </w:delText>
        </w:r>
        <w:r w:rsidR="00A773E5" w:rsidRPr="003A137D" w:rsidDel="00F8395A">
          <w:rPr>
            <w:color w:val="000000" w:themeColor="text1"/>
          </w:rPr>
          <w:delText>CLARK-s</w:delText>
        </w:r>
        <w:r w:rsidR="00967389" w:rsidRPr="003A137D" w:rsidDel="00F8395A">
          <w:rPr>
            <w:color w:val="000000" w:themeColor="text1"/>
          </w:rPr>
          <w:delText>: 18% (</w:delText>
        </w:r>
        <w:r w:rsidR="001840EA" w:rsidRPr="003A137D" w:rsidDel="00F8395A">
          <w:rPr>
            <w:color w:val="000000" w:themeColor="text1"/>
          </w:rPr>
          <w:delText>50/271</w:delText>
        </w:r>
        <w:r w:rsidR="00967389" w:rsidRPr="003A137D" w:rsidDel="00F8395A">
          <w:rPr>
            <w:color w:val="000000" w:themeColor="text1"/>
          </w:rPr>
          <w:delText>), 18%</w:delText>
        </w:r>
        <w:r w:rsidR="001840EA" w:rsidRPr="003A137D" w:rsidDel="00F8395A">
          <w:rPr>
            <w:color w:val="000000" w:themeColor="text1"/>
          </w:rPr>
          <w:delText xml:space="preserve"> (7/67),</w:delText>
        </w:r>
        <w:r w:rsidR="00967389" w:rsidRPr="003A137D" w:rsidDel="00F8395A">
          <w:rPr>
            <w:color w:val="000000" w:themeColor="text1"/>
          </w:rPr>
          <w:delText xml:space="preserve"> 10%</w:delText>
        </w:r>
        <w:r w:rsidR="001840EA" w:rsidRPr="003A137D" w:rsidDel="00F8395A">
          <w:rPr>
            <w:color w:val="000000" w:themeColor="text1"/>
          </w:rPr>
          <w:delText xml:space="preserve"> (83/1334)</w:delText>
        </w:r>
        <w:r w:rsidR="00EE1D00" w:rsidRPr="003A137D" w:rsidDel="00F8395A">
          <w:rPr>
            <w:color w:val="000000" w:themeColor="text1"/>
          </w:rPr>
          <w:delText>, respectively)</w:delText>
        </w:r>
        <w:r w:rsidR="000F77E8" w:rsidRPr="003A137D" w:rsidDel="00F8395A">
          <w:rPr>
            <w:color w:val="000000" w:themeColor="text1"/>
          </w:rPr>
          <w:delText>, but other software has only identified  a small number or none reads into a Virus taxon (Kraken2 has classified 4 reads into taxon “p__Uroviricota”).</w:delText>
        </w:r>
        <w:r w:rsidR="007B08E6" w:rsidRPr="003A137D" w:rsidDel="00F8395A">
          <w:rPr>
            <w:color w:val="000000" w:themeColor="text1"/>
          </w:rPr>
          <w:delText xml:space="preserve"> Except for differences in Virus taxa identification, the distribution of the Bacteria reads classified by BLASTn, Kraken2, Bracken, Centrifuge, CLARK, CLARK-s, and Kaiju are relatively consistent across samples without </w:delText>
        </w:r>
        <w:r w:rsidR="001840EA" w:rsidRPr="003A137D" w:rsidDel="00F8395A">
          <w:rPr>
            <w:color w:val="000000" w:themeColor="text1"/>
          </w:rPr>
          <w:delText>Virus taxa</w:delText>
        </w:r>
        <w:r w:rsidR="007B08E6" w:rsidRPr="003A137D" w:rsidDel="00F8395A">
          <w:rPr>
            <w:color w:val="000000" w:themeColor="text1"/>
          </w:rPr>
          <w:delText xml:space="preserve"> identifi</w:delText>
        </w:r>
        <w:r w:rsidR="001840EA" w:rsidRPr="003A137D" w:rsidDel="00F8395A">
          <w:rPr>
            <w:color w:val="000000" w:themeColor="text1"/>
          </w:rPr>
          <w:delText>ed</w:delText>
        </w:r>
        <w:r w:rsidR="007B08E6" w:rsidRPr="003A137D" w:rsidDel="00F8395A">
          <w:rPr>
            <w:color w:val="000000" w:themeColor="text1"/>
          </w:rPr>
          <w:delText>. The diversity of taxa identified by Metaphlan3 are significantly less than that of other software’s classification, only the most abundant taxa were capture</w:delText>
        </w:r>
        <w:r w:rsidR="000D341C" w:rsidRPr="003A137D" w:rsidDel="00F8395A">
          <w:rPr>
            <w:color w:val="000000" w:themeColor="text1"/>
          </w:rPr>
          <w:delText>ing the majority of the classified reads</w:delText>
        </w:r>
        <w:r w:rsidR="007B08E6" w:rsidRPr="003A137D" w:rsidDel="00F8395A">
          <w:rPr>
            <w:color w:val="000000" w:themeColor="text1"/>
          </w:rPr>
          <w:delText xml:space="preserve"> with Metaphlan3 classification</w:delText>
        </w:r>
        <w:r w:rsidR="00A773E5" w:rsidRPr="003A137D" w:rsidDel="00F8395A">
          <w:rPr>
            <w:color w:val="000000" w:themeColor="text1"/>
          </w:rPr>
          <w:delText xml:space="preserve">. For example, Metaphlan3 has identified </w:delText>
        </w:r>
        <w:r w:rsidR="00ED2393" w:rsidRPr="003A137D" w:rsidDel="00F8395A">
          <w:rPr>
            <w:color w:val="000000" w:themeColor="text1"/>
          </w:rPr>
          <w:delText>100</w:delText>
        </w:r>
        <w:r w:rsidR="00A773E5" w:rsidRPr="003A137D" w:rsidDel="00F8395A">
          <w:rPr>
            <w:color w:val="000000" w:themeColor="text1"/>
          </w:rPr>
          <w:delText>% of sample R</w:delText>
        </w:r>
        <w:r w:rsidR="00ED2393" w:rsidRPr="003A137D" w:rsidDel="00F8395A">
          <w:rPr>
            <w:color w:val="000000" w:themeColor="text1"/>
          </w:rPr>
          <w:delText>7</w:delText>
        </w:r>
        <w:r w:rsidR="00A773E5" w:rsidRPr="003A137D" w:rsidDel="00F8395A">
          <w:rPr>
            <w:color w:val="000000" w:themeColor="text1"/>
          </w:rPr>
          <w:delText>.</w:delText>
        </w:r>
        <w:r w:rsidR="00ED2393" w:rsidRPr="003A137D" w:rsidDel="00F8395A">
          <w:rPr>
            <w:color w:val="000000" w:themeColor="text1"/>
          </w:rPr>
          <w:delText>L</w:delText>
        </w:r>
        <w:r w:rsidR="00A773E5" w:rsidRPr="003A137D" w:rsidDel="00F8395A">
          <w:rPr>
            <w:color w:val="000000" w:themeColor="text1"/>
          </w:rPr>
          <w:delText xml:space="preserve">’s reads as  </w:delText>
        </w:r>
        <w:bookmarkStart w:id="791" w:name="OLE_LINK175"/>
        <w:bookmarkStart w:id="792" w:name="OLE_LINK176"/>
        <w:r w:rsidR="00A773E5" w:rsidRPr="003A137D" w:rsidDel="00F8395A">
          <w:rPr>
            <w:color w:val="000000" w:themeColor="text1"/>
          </w:rPr>
          <w:delText>“p__</w:delText>
        </w:r>
        <w:r w:rsidR="00ED2393" w:rsidRPr="003A137D" w:rsidDel="00F8395A">
          <w:rPr>
            <w:color w:val="000000" w:themeColor="text1"/>
          </w:rPr>
          <w:delText>Proteobacteria</w:delText>
        </w:r>
        <w:bookmarkEnd w:id="791"/>
        <w:bookmarkEnd w:id="792"/>
        <w:r w:rsidR="006B4FD5" w:rsidRPr="003A137D" w:rsidDel="00F8395A">
          <w:rPr>
            <w:color w:val="000000" w:themeColor="text1"/>
          </w:rPr>
          <w:delText xml:space="preserve">, while other software has identified </w:delText>
        </w:r>
        <w:r w:rsidR="000269CF" w:rsidRPr="003A137D" w:rsidDel="00F8395A">
          <w:rPr>
            <w:color w:val="000000" w:themeColor="text1"/>
          </w:rPr>
          <w:delText>29</w:delText>
        </w:r>
        <w:r w:rsidR="006B4FD5" w:rsidRPr="003A137D" w:rsidDel="00F8395A">
          <w:rPr>
            <w:color w:val="000000" w:themeColor="text1"/>
          </w:rPr>
          <w:delText>%</w:delText>
        </w:r>
        <w:r w:rsidR="00D91356" w:rsidRPr="003A137D" w:rsidDel="00F8395A">
          <w:rPr>
            <w:color w:val="000000" w:themeColor="text1"/>
          </w:rPr>
          <w:delText xml:space="preserve"> </w:delText>
        </w:r>
        <w:r w:rsidR="00F83B75" w:rsidRPr="003A137D" w:rsidDel="00F8395A">
          <w:rPr>
            <w:color w:val="000000" w:themeColor="text1"/>
          </w:rPr>
          <w:delText xml:space="preserve">(SD: </w:delText>
        </w:r>
        <w:r w:rsidR="006F6232" w:rsidRPr="003A137D" w:rsidDel="00F8395A">
          <w:rPr>
            <w:color w:val="000000" w:themeColor="text1"/>
          </w:rPr>
          <w:delText>12</w:delText>
        </w:r>
        <w:r w:rsidR="00F83B75" w:rsidRPr="003A137D" w:rsidDel="00F8395A">
          <w:rPr>
            <w:color w:val="000000" w:themeColor="text1"/>
          </w:rPr>
          <w:delText>%</w:delText>
        </w:r>
        <w:r w:rsidR="00D91356" w:rsidRPr="003A137D" w:rsidDel="00F8395A">
          <w:rPr>
            <w:color w:val="000000" w:themeColor="text1"/>
          </w:rPr>
          <w:delText>)</w:delText>
        </w:r>
        <w:r w:rsidR="006B4FD5" w:rsidRPr="003A137D" w:rsidDel="00F8395A">
          <w:rPr>
            <w:color w:val="000000" w:themeColor="text1"/>
          </w:rPr>
          <w:delText xml:space="preserve"> of R2</w:delText>
        </w:r>
        <w:r w:rsidR="004A4CE4" w:rsidRPr="003A137D" w:rsidDel="00F8395A">
          <w:rPr>
            <w:color w:val="000000" w:themeColor="text1"/>
          </w:rPr>
          <w:delText>7.L</w:delText>
        </w:r>
        <w:r w:rsidR="006B4FD5" w:rsidRPr="003A137D" w:rsidDel="00F8395A">
          <w:rPr>
            <w:color w:val="000000" w:themeColor="text1"/>
          </w:rPr>
          <w:delText>’</w:delText>
        </w:r>
        <w:r w:rsidR="008A6399" w:rsidRPr="003A137D" w:rsidDel="00F8395A">
          <w:rPr>
            <w:color w:val="000000" w:themeColor="text1"/>
          </w:rPr>
          <w:delText>s</w:delText>
        </w:r>
        <w:r w:rsidR="006B4FD5" w:rsidRPr="003A137D" w:rsidDel="00F8395A">
          <w:rPr>
            <w:color w:val="000000" w:themeColor="text1"/>
          </w:rPr>
          <w:delText xml:space="preserve"> reads as “p__</w:delText>
        </w:r>
        <w:r w:rsidR="008A6399" w:rsidRPr="003A137D" w:rsidDel="00F8395A">
          <w:rPr>
            <w:color w:val="000000" w:themeColor="text1"/>
          </w:rPr>
          <w:delText>Proteobacteria</w:delText>
        </w:r>
        <w:r w:rsidR="006B4FD5" w:rsidRPr="003A137D" w:rsidDel="00F8395A">
          <w:rPr>
            <w:color w:val="000000" w:themeColor="text1"/>
          </w:rPr>
          <w:delText>”</w:delText>
        </w:r>
        <w:r w:rsidR="00F83B75" w:rsidRPr="003A137D" w:rsidDel="00F8395A">
          <w:rPr>
            <w:color w:val="000000" w:themeColor="text1"/>
          </w:rPr>
          <w:delText xml:space="preserve"> on </w:delText>
        </w:r>
        <w:r w:rsidR="00AB047B" w:rsidRPr="003A137D" w:rsidDel="00F8395A">
          <w:rPr>
            <w:color w:val="000000" w:themeColor="text1"/>
          </w:rPr>
          <w:delText>average</w:delText>
        </w:r>
        <w:r w:rsidR="003654F2" w:rsidRPr="003A137D" w:rsidDel="00F8395A">
          <w:rPr>
            <w:color w:val="000000" w:themeColor="text1"/>
          </w:rPr>
          <w:delText xml:space="preserve"> with unique number of Phylum taxa </w:delText>
        </w:r>
        <w:r w:rsidR="00584FCB" w:rsidRPr="003A137D" w:rsidDel="00F8395A">
          <w:rPr>
            <w:color w:val="000000" w:themeColor="text1"/>
          </w:rPr>
          <w:delText xml:space="preserve">identified </w:delText>
        </w:r>
        <w:r w:rsidR="004701AD" w:rsidRPr="003A137D" w:rsidDel="00F8395A">
          <w:rPr>
            <w:color w:val="000000" w:themeColor="text1"/>
          </w:rPr>
          <w:delText>range from 2</w:delText>
        </w:r>
        <w:r w:rsidR="00584FCB" w:rsidRPr="003A137D" w:rsidDel="00F8395A">
          <w:rPr>
            <w:color w:val="000000" w:themeColor="text1"/>
          </w:rPr>
          <w:delText xml:space="preserve"> by Diamond </w:delText>
        </w:r>
        <w:r w:rsidR="00C00DF2" w:rsidRPr="003A137D" w:rsidDel="00F8395A">
          <w:rPr>
            <w:color w:val="000000" w:themeColor="text1"/>
          </w:rPr>
          <w:delText xml:space="preserve">(91% of reads classified as “p__Tenericutes”) </w:delText>
        </w:r>
        <w:r w:rsidR="00584FCB" w:rsidRPr="003A137D" w:rsidDel="00F8395A">
          <w:rPr>
            <w:color w:val="000000" w:themeColor="text1"/>
          </w:rPr>
          <w:delText>to 50 by Kaiju.</w:delText>
        </w:r>
        <w:r w:rsidR="004701AD" w:rsidRPr="003A137D" w:rsidDel="00F8395A">
          <w:rPr>
            <w:color w:val="000000" w:themeColor="text1"/>
          </w:rPr>
          <w:delText xml:space="preserve"> </w:delText>
        </w:r>
        <w:r w:rsidR="000D341C" w:rsidRPr="003A137D" w:rsidDel="00F8395A">
          <w:rPr>
            <w:color w:val="000000" w:themeColor="text1"/>
          </w:rPr>
          <w:delText xml:space="preserve">Diamond’s classification is also showing differences in read classification when comparing with results of other software. The most notiable difference is the relative abudance of taxon </w:delText>
        </w:r>
        <w:bookmarkStart w:id="793" w:name="OLE_LINK160"/>
        <w:bookmarkStart w:id="794" w:name="OLE_LINK161"/>
        <w:bookmarkStart w:id="795" w:name="OLE_LINK162"/>
        <w:r w:rsidR="000D341C" w:rsidRPr="003A137D" w:rsidDel="00F8395A">
          <w:rPr>
            <w:color w:val="000000" w:themeColor="text1"/>
          </w:rPr>
          <w:delText xml:space="preserve">“p__Firmicutes” </w:delText>
        </w:r>
        <w:bookmarkEnd w:id="793"/>
        <w:bookmarkEnd w:id="794"/>
        <w:bookmarkEnd w:id="795"/>
        <w:r w:rsidR="000D341C" w:rsidRPr="003A137D" w:rsidDel="00F8395A">
          <w:rPr>
            <w:color w:val="000000" w:themeColor="text1"/>
          </w:rPr>
          <w:delText>classified by Diamond across samples.</w:delText>
        </w:r>
        <w:r w:rsidR="00851184" w:rsidRPr="003A137D" w:rsidDel="00F8395A">
          <w:rPr>
            <w:color w:val="000000" w:themeColor="text1"/>
          </w:rPr>
          <w:delText xml:space="preserve"> </w:delText>
        </w:r>
        <w:r w:rsidR="00F137F6" w:rsidRPr="003A137D" w:rsidDel="00F8395A">
          <w:rPr>
            <w:color w:val="000000" w:themeColor="text1"/>
          </w:rPr>
          <w:delText>In the lung samples</w:delText>
        </w:r>
        <w:r w:rsidR="006005AB" w:rsidRPr="003A137D" w:rsidDel="00F8395A">
          <w:rPr>
            <w:color w:val="000000" w:themeColor="text1"/>
          </w:rPr>
          <w:delText xml:space="preserve">, </w:delText>
        </w:r>
        <w:bookmarkStart w:id="796" w:name="OLE_LINK25"/>
        <w:bookmarkStart w:id="797" w:name="OLE_LINK41"/>
        <w:r w:rsidR="000D341C" w:rsidRPr="003A137D" w:rsidDel="00F8395A">
          <w:rPr>
            <w:color w:val="000000" w:themeColor="text1"/>
          </w:rPr>
          <w:delText xml:space="preserve">“p__Firmicutes” </w:delText>
        </w:r>
        <w:bookmarkEnd w:id="796"/>
        <w:bookmarkEnd w:id="797"/>
        <w:r w:rsidR="006005AB" w:rsidRPr="003A137D" w:rsidDel="00F8395A">
          <w:rPr>
            <w:color w:val="000000" w:themeColor="text1"/>
          </w:rPr>
          <w:delText xml:space="preserve">was classified </w:delText>
        </w:r>
        <w:r w:rsidR="000D341C" w:rsidRPr="003A137D" w:rsidDel="00F8395A">
          <w:rPr>
            <w:color w:val="000000" w:themeColor="text1"/>
          </w:rPr>
          <w:delText xml:space="preserve">in </w:delText>
        </w:r>
        <w:r w:rsidR="006005AB" w:rsidRPr="003A137D" w:rsidDel="00F8395A">
          <w:rPr>
            <w:color w:val="000000" w:themeColor="text1"/>
          </w:rPr>
          <w:delText xml:space="preserve">17% of </w:delText>
        </w:r>
        <w:r w:rsidR="000D341C" w:rsidRPr="003A137D" w:rsidDel="00F8395A">
          <w:rPr>
            <w:color w:val="000000" w:themeColor="text1"/>
          </w:rPr>
          <w:delText>R22.L</w:delText>
        </w:r>
        <w:r w:rsidR="00851184" w:rsidRPr="003A137D" w:rsidDel="00F8395A">
          <w:rPr>
            <w:color w:val="000000" w:themeColor="text1"/>
          </w:rPr>
          <w:delText xml:space="preserve"> (SD: 9%)</w:delText>
        </w:r>
        <w:r w:rsidR="000D341C" w:rsidRPr="003A137D" w:rsidDel="00F8395A">
          <w:rPr>
            <w:color w:val="000000" w:themeColor="text1"/>
          </w:rPr>
          <w:delText xml:space="preserve">, </w:delText>
        </w:r>
        <w:r w:rsidR="006005AB" w:rsidRPr="003A137D" w:rsidDel="00F8395A">
          <w:rPr>
            <w:color w:val="000000" w:themeColor="text1"/>
          </w:rPr>
          <w:delText xml:space="preserve">20% of </w:delText>
        </w:r>
        <w:r w:rsidR="000D341C" w:rsidRPr="003A137D" w:rsidDel="00F8395A">
          <w:rPr>
            <w:color w:val="000000" w:themeColor="text1"/>
          </w:rPr>
          <w:delText>R26.L</w:delText>
        </w:r>
        <w:r w:rsidR="00851184" w:rsidRPr="003A137D" w:rsidDel="00F8395A">
          <w:rPr>
            <w:color w:val="000000" w:themeColor="text1"/>
          </w:rPr>
          <w:delText xml:space="preserve"> </w:delText>
        </w:r>
        <w:r w:rsidR="006005AB" w:rsidRPr="003A137D" w:rsidDel="00F8395A">
          <w:rPr>
            <w:color w:val="000000" w:themeColor="text1"/>
          </w:rPr>
          <w:delText>(</w:delText>
        </w:r>
        <w:r w:rsidR="00851184" w:rsidRPr="003A137D" w:rsidDel="00F8395A">
          <w:rPr>
            <w:color w:val="000000" w:themeColor="text1"/>
          </w:rPr>
          <w:delText>SD: 9%)</w:delText>
        </w:r>
        <w:r w:rsidR="000D341C" w:rsidRPr="003A137D" w:rsidDel="00F8395A">
          <w:rPr>
            <w:color w:val="000000" w:themeColor="text1"/>
          </w:rPr>
          <w:delText xml:space="preserve">, and </w:delText>
        </w:r>
        <w:r w:rsidR="00A76D16" w:rsidRPr="003A137D" w:rsidDel="00F8395A">
          <w:rPr>
            <w:color w:val="000000" w:themeColor="text1"/>
          </w:rPr>
          <w:delText xml:space="preserve">14% of </w:delText>
        </w:r>
        <w:r w:rsidR="000D341C" w:rsidRPr="003A137D" w:rsidDel="00F8395A">
          <w:rPr>
            <w:color w:val="000000" w:themeColor="text1"/>
          </w:rPr>
          <w:delText>R2</w:delText>
        </w:r>
        <w:r w:rsidR="00055E2E" w:rsidRPr="003A137D" w:rsidDel="00F8395A">
          <w:rPr>
            <w:color w:val="000000" w:themeColor="text1"/>
          </w:rPr>
          <w:delText>7</w:delText>
        </w:r>
        <w:r w:rsidR="000D341C" w:rsidRPr="003A137D" w:rsidDel="00F8395A">
          <w:rPr>
            <w:color w:val="000000" w:themeColor="text1"/>
          </w:rPr>
          <w:delText>.L</w:delText>
        </w:r>
        <w:r w:rsidR="00851184" w:rsidRPr="003A137D" w:rsidDel="00F8395A">
          <w:rPr>
            <w:color w:val="000000" w:themeColor="text1"/>
          </w:rPr>
          <w:delText xml:space="preserve"> (SD: 8%)</w:delText>
        </w:r>
        <w:r w:rsidR="000D341C" w:rsidRPr="003A137D" w:rsidDel="00F8395A">
          <w:rPr>
            <w:color w:val="000000" w:themeColor="text1"/>
          </w:rPr>
          <w:delText xml:space="preserve">, but </w:delText>
        </w:r>
        <w:r w:rsidR="007818C6" w:rsidRPr="003A137D" w:rsidDel="00F8395A">
          <w:rPr>
            <w:color w:val="000000" w:themeColor="text1"/>
          </w:rPr>
          <w:delText>Diamond has only classified</w:delText>
        </w:r>
        <w:r w:rsidR="000D341C" w:rsidRPr="003A137D" w:rsidDel="00F8395A">
          <w:rPr>
            <w:color w:val="000000" w:themeColor="text1"/>
          </w:rPr>
          <w:delText xml:space="preserve"> 2% (133/4900) of reads as “p__Firmicutes” in sample R26.L</w:delText>
        </w:r>
        <w:r w:rsidR="007818C6" w:rsidRPr="003A137D" w:rsidDel="00F8395A">
          <w:rPr>
            <w:color w:val="000000" w:themeColor="text1"/>
          </w:rPr>
          <w:delText xml:space="preserve">, while </w:delText>
        </w:r>
        <w:r w:rsidR="00480FB5" w:rsidRPr="003A137D" w:rsidDel="00F8395A">
          <w:rPr>
            <w:color w:val="000000" w:themeColor="text1"/>
          </w:rPr>
          <w:delText>“p__Firmicutes” taxon</w:delText>
        </w:r>
        <w:r w:rsidR="007818C6" w:rsidRPr="003A137D" w:rsidDel="00F8395A">
          <w:rPr>
            <w:color w:val="000000" w:themeColor="text1"/>
          </w:rPr>
          <w:delText xml:space="preserve"> was not </w:delText>
        </w:r>
        <w:r w:rsidR="00480FB5" w:rsidRPr="003A137D" w:rsidDel="00F8395A">
          <w:rPr>
            <w:color w:val="000000" w:themeColor="text1"/>
          </w:rPr>
          <w:delText>identified in R22.L and R27.L by Diamond.</w:delText>
        </w:r>
        <w:r w:rsidR="000A7664" w:rsidRPr="003A137D" w:rsidDel="00F8395A">
          <w:rPr>
            <w:color w:val="000000" w:themeColor="text1"/>
          </w:rPr>
          <w:delText xml:space="preserve"> On the other hand, Diamond has identified a relative larger proportion of reads as “p__Firmicutes” in samples R27.S </w:delText>
        </w:r>
        <w:r w:rsidR="00CF1485" w:rsidRPr="003A137D" w:rsidDel="00F8395A">
          <w:rPr>
            <w:color w:val="000000" w:themeColor="text1"/>
          </w:rPr>
          <w:delText xml:space="preserve">(24%) </w:delText>
        </w:r>
        <w:r w:rsidR="000A7664" w:rsidRPr="003A137D" w:rsidDel="00F8395A">
          <w:rPr>
            <w:color w:val="000000" w:themeColor="text1"/>
          </w:rPr>
          <w:delText>and R28.L</w:delText>
        </w:r>
        <w:r w:rsidR="00CF1485" w:rsidRPr="003A137D" w:rsidDel="00F8395A">
          <w:rPr>
            <w:color w:val="000000" w:themeColor="text1"/>
          </w:rPr>
          <w:delText xml:space="preserve"> (19%)</w:delText>
        </w:r>
        <w:r w:rsidR="000A7664" w:rsidRPr="003A137D" w:rsidDel="00F8395A">
          <w:rPr>
            <w:color w:val="000000" w:themeColor="text1"/>
          </w:rPr>
          <w:delText xml:space="preserve"> compare to th</w:delText>
        </w:r>
        <w:r w:rsidR="00B62F7B" w:rsidRPr="003A137D" w:rsidDel="00F8395A">
          <w:rPr>
            <w:color w:val="000000" w:themeColor="text1"/>
          </w:rPr>
          <w:delText>at</w:delText>
        </w:r>
        <w:r w:rsidR="000A7664" w:rsidRPr="003A137D" w:rsidDel="00F8395A">
          <w:rPr>
            <w:color w:val="000000" w:themeColor="text1"/>
          </w:rPr>
          <w:delText xml:space="preserve"> </w:delText>
        </w:r>
        <w:r w:rsidR="00CF1485" w:rsidRPr="003A137D" w:rsidDel="00F8395A">
          <w:rPr>
            <w:color w:val="000000" w:themeColor="text1"/>
          </w:rPr>
          <w:delText xml:space="preserve"> of most other software (R27.S: mean: 2%, SD: 2%; R28.L: mean: 3%, SD: 3%)</w:delText>
        </w:r>
        <w:r w:rsidR="00C600C3" w:rsidRPr="003A137D" w:rsidDel="00F8395A">
          <w:rPr>
            <w:color w:val="000000" w:themeColor="text1"/>
          </w:rPr>
          <w:delText xml:space="preserve">, </w:delText>
        </w:r>
        <w:r w:rsidR="0020378A" w:rsidRPr="003A137D" w:rsidDel="00F8395A">
          <w:rPr>
            <w:color w:val="000000" w:themeColor="text1"/>
          </w:rPr>
          <w:delText xml:space="preserve">except for </w:delText>
        </w:r>
        <w:r w:rsidR="00C600C3" w:rsidRPr="003A137D" w:rsidDel="00F8395A">
          <w:rPr>
            <w:color w:val="000000" w:themeColor="text1"/>
          </w:rPr>
          <w:delText xml:space="preserve">the </w:delText>
        </w:r>
        <w:r w:rsidR="0020378A" w:rsidRPr="003A137D" w:rsidDel="00F8395A">
          <w:rPr>
            <w:color w:val="000000" w:themeColor="text1"/>
          </w:rPr>
          <w:delText>Centrifuge classification (R27.S: 24%, R28.L: 9%)</w:delText>
        </w:r>
        <w:r w:rsidR="00CF1485" w:rsidRPr="003A137D" w:rsidDel="00F8395A">
          <w:rPr>
            <w:color w:val="000000" w:themeColor="text1"/>
          </w:rPr>
          <w:delText xml:space="preserve">. </w:delText>
        </w:r>
      </w:del>
    </w:p>
    <w:p w14:paraId="40AA96F2" w14:textId="435648F0" w:rsidR="00573B3C" w:rsidRPr="003A137D" w:rsidDel="00F8395A" w:rsidRDefault="00DA071D" w:rsidP="00573B3C">
      <w:pPr>
        <w:spacing w:line="480" w:lineRule="auto"/>
        <w:ind w:firstLine="720"/>
        <w:rPr>
          <w:del w:id="798" w:author="Ruijie Xu" w:date="2022-02-02T13:36:00Z"/>
          <w:color w:val="000000" w:themeColor="text1"/>
        </w:rPr>
      </w:pPr>
      <w:del w:id="799" w:author="Ruijie Xu" w:date="2022-02-02T13:36:00Z">
        <w:r w:rsidRPr="003A137D" w:rsidDel="00F8395A">
          <w:rPr>
            <w:color w:val="000000" w:themeColor="text1"/>
          </w:rPr>
          <w:delText xml:space="preserve">Moving down to the Species level classification, </w:delText>
        </w:r>
        <w:r w:rsidR="00F70624" w:rsidRPr="003A137D" w:rsidDel="00F8395A">
          <w:rPr>
            <w:color w:val="000000" w:themeColor="text1"/>
          </w:rPr>
          <w:delText>the number of reads classified under taxa</w:delText>
        </w:r>
        <w:r w:rsidR="00E40AC0" w:rsidRPr="003A137D" w:rsidDel="00F8395A">
          <w:rPr>
            <w:color w:val="000000" w:themeColor="text1"/>
          </w:rPr>
          <w:delText xml:space="preserve"> (strains)</w:delText>
        </w:r>
        <w:r w:rsidR="00F70624" w:rsidRPr="003A137D" w:rsidDel="00F8395A">
          <w:rPr>
            <w:color w:val="000000" w:themeColor="text1"/>
          </w:rPr>
          <w:delText xml:space="preserve"> with the same species was aggregated together to obtain the unique number of species classified by each software. Out of all software, metaphlan</w:delText>
        </w:r>
        <w:r w:rsidR="00B25AB7" w:rsidRPr="003A137D" w:rsidDel="00F8395A">
          <w:rPr>
            <w:color w:val="000000" w:themeColor="text1"/>
          </w:rPr>
          <w:delText>3</w:delText>
        </w:r>
        <w:r w:rsidR="00F70624" w:rsidRPr="003A137D" w:rsidDel="00F8395A">
          <w:rPr>
            <w:color w:val="000000" w:themeColor="text1"/>
          </w:rPr>
          <w:delText xml:space="preserve"> has classified the least number of species taxa with only 18 species</w:delText>
        </w:r>
        <w:r w:rsidR="00841096" w:rsidRPr="003A137D" w:rsidDel="00F8395A">
          <w:rPr>
            <w:color w:val="000000" w:themeColor="text1"/>
          </w:rPr>
          <w:delText>.</w:delText>
        </w:r>
        <w:r w:rsidR="00F70624" w:rsidRPr="003A137D" w:rsidDel="00F8395A">
          <w:rPr>
            <w:color w:val="000000" w:themeColor="text1"/>
          </w:rPr>
          <w:delText xml:space="preserve"> </w:delText>
        </w:r>
        <w:r w:rsidR="00841096" w:rsidRPr="003A137D" w:rsidDel="00F8395A">
          <w:rPr>
            <w:color w:val="000000" w:themeColor="text1"/>
          </w:rPr>
          <w:delText xml:space="preserve">On the other hand, </w:delText>
        </w:r>
        <w:r w:rsidR="00F70624" w:rsidRPr="003A137D" w:rsidDel="00F8395A">
          <w:rPr>
            <w:color w:val="000000" w:themeColor="text1"/>
          </w:rPr>
          <w:delText xml:space="preserve">Kaiju has classified the most number of </w:delText>
        </w:r>
        <w:r w:rsidR="00B53A36" w:rsidRPr="003A137D" w:rsidDel="00F8395A">
          <w:rPr>
            <w:color w:val="000000" w:themeColor="text1"/>
          </w:rPr>
          <w:delText>distinct</w:delText>
        </w:r>
        <w:r w:rsidR="006F27D5" w:rsidRPr="003A137D" w:rsidDel="00F8395A">
          <w:rPr>
            <w:color w:val="000000" w:themeColor="text1"/>
          </w:rPr>
          <w:delText xml:space="preserve"> Species</w:delText>
        </w:r>
        <w:r w:rsidR="00F70624" w:rsidRPr="003A137D" w:rsidDel="00F8395A">
          <w:rPr>
            <w:color w:val="000000" w:themeColor="text1"/>
          </w:rPr>
          <w:delText xml:space="preserve"> taxa 4128 species</w:delText>
        </w:r>
        <w:r w:rsidR="007E27EF" w:rsidRPr="003A137D" w:rsidDel="00F8395A">
          <w:rPr>
            <w:color w:val="000000" w:themeColor="text1"/>
          </w:rPr>
          <w:delText xml:space="preserve"> (Table II.4)</w:delText>
        </w:r>
        <w:r w:rsidR="00F70624" w:rsidRPr="003A137D" w:rsidDel="00F8395A">
          <w:rPr>
            <w:color w:val="000000" w:themeColor="text1"/>
          </w:rPr>
          <w:delText xml:space="preserve">. </w:delText>
        </w:r>
        <w:r w:rsidR="00841096" w:rsidRPr="003A137D" w:rsidDel="00F8395A">
          <w:rPr>
            <w:color w:val="000000" w:themeColor="text1"/>
          </w:rPr>
          <w:delText xml:space="preserve">From the species level classifications, </w:delText>
        </w:r>
        <w:r w:rsidR="00D72FF8" w:rsidRPr="003A137D" w:rsidDel="00F8395A">
          <w:rPr>
            <w:color w:val="000000" w:themeColor="text1"/>
          </w:rPr>
          <w:delText>9</w:delText>
        </w:r>
        <w:r w:rsidR="009231E4" w:rsidRPr="003A137D" w:rsidDel="00F8395A">
          <w:rPr>
            <w:color w:val="000000" w:themeColor="text1"/>
          </w:rPr>
          <w:delText xml:space="preserve"> species taxon w</w:delText>
        </w:r>
        <w:r w:rsidR="00D72FF8" w:rsidRPr="003A137D" w:rsidDel="00F8395A">
          <w:rPr>
            <w:color w:val="000000" w:themeColor="text1"/>
          </w:rPr>
          <w:delText>ere</w:delText>
        </w:r>
        <w:r w:rsidR="009231E4" w:rsidRPr="003A137D" w:rsidDel="00F8395A">
          <w:rPr>
            <w:color w:val="000000" w:themeColor="text1"/>
          </w:rPr>
          <w:delText xml:space="preserve"> identified by all nine software</w:delText>
        </w:r>
        <w:r w:rsidR="00D72FF8" w:rsidRPr="003A137D" w:rsidDel="00F8395A">
          <w:rPr>
            <w:color w:val="000000" w:themeColor="text1"/>
          </w:rPr>
          <w:delText xml:space="preserve"> (</w:delText>
        </w:r>
      </w:del>
      <w:del w:id="800" w:author="Ruijie Xu" w:date="2022-02-02T11:02:00Z">
        <w:r w:rsidR="00D72FF8" w:rsidRPr="003A137D" w:rsidDel="00463AA7">
          <w:rPr>
            <w:i/>
            <w:iCs/>
            <w:color w:val="000000" w:themeColor="text1"/>
          </w:rPr>
          <w:delText>Leptospira</w:delText>
        </w:r>
      </w:del>
      <w:del w:id="801" w:author="Ruijie Xu" w:date="2022-02-02T13:36:00Z">
        <w:r w:rsidR="00D72FF8" w:rsidRPr="003A137D" w:rsidDel="00F8395A">
          <w:rPr>
            <w:i/>
            <w:iCs/>
            <w:color w:val="000000" w:themeColor="text1"/>
          </w:rPr>
          <w:delText xml:space="preserve"> interrogans</w:delText>
        </w:r>
        <w:r w:rsidR="00D72FF8" w:rsidRPr="003A137D" w:rsidDel="00F8395A">
          <w:rPr>
            <w:color w:val="000000" w:themeColor="text1"/>
          </w:rPr>
          <w:delText>,</w:delText>
        </w:r>
        <w:r w:rsidR="00D72FF8" w:rsidRPr="003A137D" w:rsidDel="00F8395A">
          <w:rPr>
            <w:i/>
            <w:iCs/>
            <w:color w:val="000000" w:themeColor="text1"/>
          </w:rPr>
          <w:delText xml:space="preserve"> </w:delText>
        </w:r>
      </w:del>
      <w:del w:id="802" w:author="Ruijie Xu" w:date="2022-02-02T11:02:00Z">
        <w:r w:rsidR="00D72FF8" w:rsidRPr="003A137D" w:rsidDel="00463AA7">
          <w:rPr>
            <w:i/>
            <w:iCs/>
            <w:color w:val="000000" w:themeColor="text1"/>
          </w:rPr>
          <w:delText>Leptospira</w:delText>
        </w:r>
      </w:del>
      <w:del w:id="803" w:author="Ruijie Xu" w:date="2022-02-02T13:36:00Z">
        <w:r w:rsidR="00D72FF8" w:rsidRPr="003A137D" w:rsidDel="00F8395A">
          <w:rPr>
            <w:i/>
            <w:iCs/>
            <w:color w:val="000000" w:themeColor="text1"/>
          </w:rPr>
          <w:delText xml:space="preserve"> borgpetersenii</w:delText>
        </w:r>
        <w:r w:rsidR="00D72FF8" w:rsidRPr="003A137D" w:rsidDel="00F8395A">
          <w:rPr>
            <w:color w:val="000000" w:themeColor="text1"/>
          </w:rPr>
          <w:delText>,</w:delText>
        </w:r>
        <w:r w:rsidR="00D72FF8" w:rsidRPr="003A137D" w:rsidDel="00F8395A">
          <w:rPr>
            <w:i/>
            <w:iCs/>
            <w:color w:val="000000" w:themeColor="text1"/>
          </w:rPr>
          <w:delText xml:space="preserve"> Faecalibacterium prausnitzii</w:delText>
        </w:r>
        <w:r w:rsidR="00D72FF8" w:rsidRPr="003A137D" w:rsidDel="00F8395A">
          <w:rPr>
            <w:color w:val="000000" w:themeColor="text1"/>
          </w:rPr>
          <w:delText>,</w:delText>
        </w:r>
        <w:r w:rsidR="00D72FF8" w:rsidRPr="003A137D" w:rsidDel="00F8395A">
          <w:rPr>
            <w:i/>
            <w:iCs/>
            <w:color w:val="000000" w:themeColor="text1"/>
          </w:rPr>
          <w:delText xml:space="preserve"> </w:delText>
        </w:r>
        <w:bookmarkStart w:id="804" w:name="OLE_LINK183"/>
        <w:bookmarkStart w:id="805" w:name="OLE_LINK184"/>
        <w:r w:rsidR="00D72FF8" w:rsidRPr="003A137D" w:rsidDel="00F8395A">
          <w:rPr>
            <w:i/>
            <w:iCs/>
            <w:color w:val="000000" w:themeColor="text1"/>
          </w:rPr>
          <w:delText>Bordetella</w:delText>
        </w:r>
        <w:bookmarkEnd w:id="804"/>
        <w:bookmarkEnd w:id="805"/>
        <w:r w:rsidR="00D72FF8" w:rsidRPr="003A137D" w:rsidDel="00F8395A">
          <w:rPr>
            <w:i/>
            <w:iCs/>
            <w:color w:val="000000" w:themeColor="text1"/>
          </w:rPr>
          <w:delText xml:space="preserve"> pseudohinzii</w:delText>
        </w:r>
        <w:r w:rsidR="00D72FF8" w:rsidRPr="003A137D" w:rsidDel="00F8395A">
          <w:rPr>
            <w:color w:val="000000" w:themeColor="text1"/>
          </w:rPr>
          <w:delText>,</w:delText>
        </w:r>
        <w:r w:rsidR="00D72FF8" w:rsidRPr="003A137D" w:rsidDel="00F8395A">
          <w:rPr>
            <w:i/>
            <w:iCs/>
            <w:color w:val="000000" w:themeColor="text1"/>
          </w:rPr>
          <w:delText xml:space="preserve"> Bordetella bronchiseptica</w:delText>
        </w:r>
        <w:r w:rsidR="00D72FF8" w:rsidRPr="003A137D" w:rsidDel="00F8395A">
          <w:rPr>
            <w:color w:val="000000" w:themeColor="text1"/>
          </w:rPr>
          <w:delText>,</w:delText>
        </w:r>
        <w:r w:rsidR="00D72FF8" w:rsidRPr="003A137D" w:rsidDel="00F8395A">
          <w:rPr>
            <w:i/>
            <w:iCs/>
            <w:color w:val="000000" w:themeColor="text1"/>
          </w:rPr>
          <w:delText xml:space="preserve"> Bordetella pertussis</w:delText>
        </w:r>
        <w:r w:rsidR="00D72FF8" w:rsidRPr="003A137D" w:rsidDel="00F8395A">
          <w:rPr>
            <w:color w:val="000000" w:themeColor="text1"/>
          </w:rPr>
          <w:delText>,</w:delText>
        </w:r>
        <w:r w:rsidR="00D72FF8" w:rsidRPr="003A137D" w:rsidDel="00F8395A">
          <w:rPr>
            <w:i/>
            <w:iCs/>
            <w:color w:val="000000" w:themeColor="text1"/>
          </w:rPr>
          <w:delText xml:space="preserve"> Bacteroides uniformis</w:delText>
        </w:r>
        <w:r w:rsidR="00D72FF8" w:rsidRPr="003A137D" w:rsidDel="00F8395A">
          <w:rPr>
            <w:color w:val="000000" w:themeColor="text1"/>
          </w:rPr>
          <w:delText>,</w:delText>
        </w:r>
        <w:r w:rsidR="00D72FF8" w:rsidRPr="003A137D" w:rsidDel="00F8395A">
          <w:rPr>
            <w:i/>
            <w:iCs/>
            <w:color w:val="000000" w:themeColor="text1"/>
          </w:rPr>
          <w:delText xml:space="preserve"> Phocaeicola vulgatus</w:delText>
        </w:r>
        <w:r w:rsidR="00D72FF8" w:rsidRPr="003A137D" w:rsidDel="00F8395A">
          <w:rPr>
            <w:color w:val="000000" w:themeColor="text1"/>
          </w:rPr>
          <w:delText>, and</w:delText>
        </w:r>
        <w:r w:rsidR="00D72FF8" w:rsidRPr="003A137D" w:rsidDel="00F8395A">
          <w:rPr>
            <w:i/>
            <w:iCs/>
            <w:color w:val="000000" w:themeColor="text1"/>
          </w:rPr>
          <w:delText xml:space="preserve"> Bartonella elizabethae</w:delText>
        </w:r>
        <w:r w:rsidR="00D72FF8" w:rsidRPr="003A137D" w:rsidDel="00F8395A">
          <w:rPr>
            <w:color w:val="000000" w:themeColor="text1"/>
          </w:rPr>
          <w:delText xml:space="preserve">). </w:delText>
        </w:r>
        <w:r w:rsidR="000D2FCA" w:rsidRPr="003A137D" w:rsidDel="00F8395A">
          <w:rPr>
            <w:color w:val="000000" w:themeColor="text1"/>
          </w:rPr>
          <w:delText xml:space="preserve">Centrifuge and Kaiju </w:delText>
        </w:r>
        <w:r w:rsidR="00AB16F6" w:rsidRPr="003A137D" w:rsidDel="00F8395A">
          <w:rPr>
            <w:color w:val="000000" w:themeColor="text1"/>
          </w:rPr>
          <w:delText>has the largest overlapping in the species taxa identified</w:delText>
        </w:r>
        <w:r w:rsidR="000D2FCA" w:rsidRPr="003A137D" w:rsidDel="00F8395A">
          <w:rPr>
            <w:color w:val="000000" w:themeColor="text1"/>
          </w:rPr>
          <w:delText xml:space="preserve"> (2</w:delText>
        </w:r>
        <w:r w:rsidR="00AB16F6" w:rsidRPr="003A137D" w:rsidDel="00F8395A">
          <w:rPr>
            <w:color w:val="000000" w:themeColor="text1"/>
          </w:rPr>
          <w:delText>28</w:delText>
        </w:r>
        <w:r w:rsidR="000D2FCA" w:rsidRPr="003A137D" w:rsidDel="00F8395A">
          <w:rPr>
            <w:color w:val="000000" w:themeColor="text1"/>
          </w:rPr>
          <w:delText xml:space="preserve">5 taxa), followed by Kraken2 </w:delText>
        </w:r>
        <w:r w:rsidR="00626DA0" w:rsidRPr="003A137D" w:rsidDel="00F8395A">
          <w:rPr>
            <w:color w:val="000000" w:themeColor="text1"/>
          </w:rPr>
          <w:delText>vs.</w:delText>
        </w:r>
        <w:r w:rsidR="000D2FCA" w:rsidRPr="003A137D" w:rsidDel="00F8395A">
          <w:rPr>
            <w:color w:val="000000" w:themeColor="text1"/>
          </w:rPr>
          <w:delText xml:space="preserve"> Centrifuge (1</w:delText>
        </w:r>
        <w:r w:rsidR="000C5C1E" w:rsidRPr="003A137D" w:rsidDel="00F8395A">
          <w:rPr>
            <w:color w:val="000000" w:themeColor="text1"/>
          </w:rPr>
          <w:delText>737</w:delText>
        </w:r>
        <w:r w:rsidR="000D2FCA" w:rsidRPr="003A137D" w:rsidDel="00F8395A">
          <w:rPr>
            <w:color w:val="000000" w:themeColor="text1"/>
          </w:rPr>
          <w:delText xml:space="preserve"> taxa) </w:delText>
        </w:r>
        <w:r w:rsidR="00626DA0" w:rsidRPr="003A137D" w:rsidDel="00F8395A">
          <w:rPr>
            <w:color w:val="000000" w:themeColor="text1"/>
          </w:rPr>
          <w:delText xml:space="preserve">and </w:delText>
        </w:r>
        <w:r w:rsidR="00C449F3" w:rsidRPr="003A137D" w:rsidDel="00F8395A">
          <w:rPr>
            <w:color w:val="000000" w:themeColor="text1"/>
          </w:rPr>
          <w:delText xml:space="preserve">vs. </w:delText>
        </w:r>
        <w:r w:rsidR="000D2FCA" w:rsidRPr="003A137D" w:rsidDel="00F8395A">
          <w:rPr>
            <w:color w:val="000000" w:themeColor="text1"/>
          </w:rPr>
          <w:delText>Kaiju (</w:delText>
        </w:r>
        <w:r w:rsidR="001772B0" w:rsidRPr="003A137D" w:rsidDel="00F8395A">
          <w:rPr>
            <w:color w:val="000000" w:themeColor="text1"/>
          </w:rPr>
          <w:delText>1723</w:delText>
        </w:r>
        <w:r w:rsidR="00091200" w:rsidRPr="003A137D" w:rsidDel="00F8395A">
          <w:rPr>
            <w:color w:val="000000" w:themeColor="text1"/>
          </w:rPr>
          <w:delText xml:space="preserve"> taxa</w:delText>
        </w:r>
        <w:r w:rsidR="000D2FCA" w:rsidRPr="003A137D" w:rsidDel="00F8395A">
          <w:rPr>
            <w:color w:val="000000" w:themeColor="text1"/>
          </w:rPr>
          <w:delText>)</w:delText>
        </w:r>
        <w:r w:rsidR="00626DA0" w:rsidRPr="003A137D" w:rsidDel="00F8395A">
          <w:rPr>
            <w:color w:val="000000" w:themeColor="text1"/>
          </w:rPr>
          <w:delText>.</w:delText>
        </w:r>
        <w:r w:rsidR="00A97420" w:rsidRPr="003A137D" w:rsidDel="00F8395A">
          <w:rPr>
            <w:color w:val="000000" w:themeColor="text1"/>
          </w:rPr>
          <w:delText xml:space="preserve"> The species-level classification of the three software has shared 1,379 species taxa in </w:delText>
        </w:r>
        <w:r w:rsidR="00421B2F" w:rsidRPr="003A137D" w:rsidDel="00F8395A">
          <w:rPr>
            <w:color w:val="000000" w:themeColor="text1"/>
          </w:rPr>
          <w:delText>total.</w:delText>
        </w:r>
        <w:r w:rsidR="00626DA0" w:rsidRPr="003A137D" w:rsidDel="00F8395A">
          <w:rPr>
            <w:color w:val="000000" w:themeColor="text1"/>
          </w:rPr>
          <w:delText xml:space="preserve"> </w:delText>
        </w:r>
        <w:r w:rsidR="008A62F1" w:rsidRPr="003A137D" w:rsidDel="00F8395A">
          <w:rPr>
            <w:color w:val="000000" w:themeColor="text1"/>
          </w:rPr>
          <w:delText xml:space="preserve">In addition, </w:delText>
        </w:r>
      </w:del>
      <w:del w:id="806" w:author="Ruijie Xu" w:date="2022-02-01T13:44:00Z">
        <w:r w:rsidR="00626DA0" w:rsidRPr="003A137D" w:rsidDel="00537B08">
          <w:rPr>
            <w:color w:val="000000" w:themeColor="text1"/>
          </w:rPr>
          <w:delText>Blastn</w:delText>
        </w:r>
      </w:del>
      <w:del w:id="807" w:author="Ruijie Xu" w:date="2022-02-02T13:36:00Z">
        <w:r w:rsidR="00626DA0" w:rsidRPr="003A137D" w:rsidDel="00F8395A">
          <w:rPr>
            <w:color w:val="000000" w:themeColor="text1"/>
          </w:rPr>
          <w:delText xml:space="preserve"> has also shared 1</w:delText>
        </w:r>
        <w:r w:rsidR="00B059A8" w:rsidRPr="003A137D" w:rsidDel="00F8395A">
          <w:rPr>
            <w:color w:val="000000" w:themeColor="text1"/>
          </w:rPr>
          <w:delText>253</w:delText>
        </w:r>
        <w:r w:rsidR="00626DA0" w:rsidRPr="003A137D" w:rsidDel="00F8395A">
          <w:rPr>
            <w:color w:val="000000" w:themeColor="text1"/>
          </w:rPr>
          <w:delText xml:space="preserve"> species level taxa with Centrifuge</w:delText>
        </w:r>
        <w:r w:rsidR="00D41577" w:rsidRPr="003A137D" w:rsidDel="00F8395A">
          <w:rPr>
            <w:color w:val="000000" w:themeColor="text1"/>
          </w:rPr>
          <w:delText xml:space="preserve">, </w:delText>
        </w:r>
        <w:r w:rsidR="00D66FBF" w:rsidRPr="003A137D" w:rsidDel="00F8395A">
          <w:rPr>
            <w:color w:val="000000" w:themeColor="text1"/>
          </w:rPr>
          <w:delText>12</w:delText>
        </w:r>
        <w:r w:rsidR="00160E79" w:rsidRPr="003A137D" w:rsidDel="00F8395A">
          <w:rPr>
            <w:color w:val="000000" w:themeColor="text1"/>
          </w:rPr>
          <w:delText>07</w:delText>
        </w:r>
        <w:r w:rsidR="00D66FBF" w:rsidRPr="003A137D" w:rsidDel="00F8395A">
          <w:rPr>
            <w:color w:val="000000" w:themeColor="text1"/>
          </w:rPr>
          <w:delText xml:space="preserve"> taxa with Kaiju</w:delText>
        </w:r>
        <w:r w:rsidR="00D41577" w:rsidRPr="003A137D" w:rsidDel="00F8395A">
          <w:rPr>
            <w:color w:val="000000" w:themeColor="text1"/>
          </w:rPr>
          <w:delText>, and 1126 taxa with Kraken2</w:delText>
        </w:r>
        <w:r w:rsidR="00626DA0" w:rsidRPr="003A137D" w:rsidDel="00F8395A">
          <w:rPr>
            <w:color w:val="000000" w:themeColor="text1"/>
          </w:rPr>
          <w:delText>.</w:delText>
        </w:r>
        <w:r w:rsidR="00D66FBF" w:rsidRPr="003A137D" w:rsidDel="00F8395A">
          <w:rPr>
            <w:color w:val="000000" w:themeColor="text1"/>
          </w:rPr>
          <w:delText xml:space="preserve"> CLARK and CLARK-s’s classification has also shared 1</w:delText>
        </w:r>
        <w:r w:rsidR="00B059A8" w:rsidRPr="003A137D" w:rsidDel="00F8395A">
          <w:rPr>
            <w:color w:val="000000" w:themeColor="text1"/>
          </w:rPr>
          <w:delText>219</w:delText>
        </w:r>
        <w:r w:rsidR="00D66FBF" w:rsidRPr="003A137D" w:rsidDel="00F8395A">
          <w:rPr>
            <w:color w:val="000000" w:themeColor="text1"/>
          </w:rPr>
          <w:delText xml:space="preserve"> and 1</w:delText>
        </w:r>
        <w:r w:rsidR="00160E79" w:rsidRPr="003A137D" w:rsidDel="00F8395A">
          <w:rPr>
            <w:color w:val="000000" w:themeColor="text1"/>
          </w:rPr>
          <w:delText>059</w:delText>
        </w:r>
        <w:r w:rsidR="00D66FBF" w:rsidRPr="003A137D" w:rsidDel="00F8395A">
          <w:rPr>
            <w:color w:val="000000" w:themeColor="text1"/>
          </w:rPr>
          <w:delText xml:space="preserve"> species taxa wtith Kaiju specificially.</w:delText>
        </w:r>
        <w:r w:rsidR="007F6559" w:rsidRPr="003A137D" w:rsidDel="00F8395A">
          <w:rPr>
            <w:color w:val="000000" w:themeColor="text1"/>
          </w:rPr>
          <w:delText xml:space="preserve"> </w:delText>
        </w:r>
        <w:r w:rsidR="00573B3C" w:rsidRPr="003A137D" w:rsidDel="00F8395A">
          <w:rPr>
            <w:color w:val="000000" w:themeColor="text1"/>
          </w:rPr>
          <w:delText>To assess if different software has identified same species taxa as the most abundant taxa,</w:delText>
        </w:r>
        <w:r w:rsidR="007F6559" w:rsidRPr="003A137D" w:rsidDel="00F8395A">
          <w:rPr>
            <w:color w:val="000000" w:themeColor="text1"/>
          </w:rPr>
          <w:delText xml:space="preserve"> species taxa </w:delText>
        </w:r>
        <w:r w:rsidR="00573B3C" w:rsidRPr="003A137D" w:rsidDel="00F8395A">
          <w:rPr>
            <w:color w:val="000000" w:themeColor="text1"/>
          </w:rPr>
          <w:delText>with at least 10% of the reads from each sample were identified from each software’s classification</w:delText>
        </w:r>
        <w:r w:rsidR="007F6559" w:rsidRPr="003A137D" w:rsidDel="00F8395A">
          <w:rPr>
            <w:color w:val="000000" w:themeColor="text1"/>
          </w:rPr>
          <w:delText xml:space="preserve">. </w:delText>
        </w:r>
        <w:r w:rsidR="00573B3C" w:rsidRPr="003A137D" w:rsidDel="00F8395A">
          <w:rPr>
            <w:color w:val="000000" w:themeColor="text1"/>
          </w:rPr>
          <w:delText xml:space="preserve">Metaphlan3 in this case, has identified most number of unique species taxa (18 taxa), while </w:delText>
        </w:r>
      </w:del>
      <w:del w:id="808" w:author="Ruijie Xu" w:date="2022-02-01T13:44:00Z">
        <w:r w:rsidR="00573B3C" w:rsidRPr="003A137D" w:rsidDel="00537B08">
          <w:rPr>
            <w:color w:val="000000" w:themeColor="text1"/>
          </w:rPr>
          <w:delText>Blastn</w:delText>
        </w:r>
      </w:del>
      <w:del w:id="809" w:author="Ruijie Xu" w:date="2022-02-02T13:36:00Z">
        <w:r w:rsidR="00573B3C" w:rsidRPr="003A137D" w:rsidDel="00F8395A">
          <w:rPr>
            <w:color w:val="000000" w:themeColor="text1"/>
          </w:rPr>
          <w:delText xml:space="preserve"> and Kaiju has the least (7 taxa)</w:delText>
        </w:r>
        <w:r w:rsidR="00BB5A4A" w:rsidRPr="003A137D" w:rsidDel="00F8395A">
          <w:rPr>
            <w:color w:val="000000" w:themeColor="text1"/>
          </w:rPr>
          <w:delText xml:space="preserve">. CLARK vs. CLARK-s and Kraken vs. Bracken shared most number of </w:delText>
        </w:r>
        <w:r w:rsidR="00046767" w:rsidRPr="003A137D" w:rsidDel="00F8395A">
          <w:rPr>
            <w:color w:val="000000" w:themeColor="text1"/>
          </w:rPr>
          <w:delText>taxa in this category (9 and 8 taxa, respectively).</w:delText>
        </w:r>
        <w:r w:rsidR="005279E0" w:rsidRPr="003A137D" w:rsidDel="00F8395A">
          <w:rPr>
            <w:color w:val="000000" w:themeColor="text1"/>
          </w:rPr>
          <w:delText xml:space="preserve"> Two species taxa were identified by all software as the top ten percent most abundant species taxa which are </w:delText>
        </w:r>
        <w:r w:rsidR="005279E0" w:rsidRPr="003A137D" w:rsidDel="00F8395A">
          <w:rPr>
            <w:i/>
            <w:iCs/>
            <w:color w:val="000000" w:themeColor="text1"/>
          </w:rPr>
          <w:delText>L. interrogans</w:delText>
        </w:r>
        <w:r w:rsidR="005279E0" w:rsidRPr="003A137D" w:rsidDel="00F8395A">
          <w:rPr>
            <w:color w:val="000000" w:themeColor="text1"/>
          </w:rPr>
          <w:delText xml:space="preserve"> and </w:delText>
        </w:r>
        <w:r w:rsidR="005279E0" w:rsidRPr="003A137D" w:rsidDel="00F8395A">
          <w:rPr>
            <w:i/>
            <w:iCs/>
            <w:color w:val="000000" w:themeColor="text1"/>
          </w:rPr>
          <w:delText>Bartonella elizabethae</w:delText>
        </w:r>
        <w:r w:rsidR="005279E0" w:rsidRPr="003A137D" w:rsidDel="00F8395A">
          <w:rPr>
            <w:color w:val="000000" w:themeColor="text1"/>
          </w:rPr>
          <w:delText>.</w:delText>
        </w:r>
      </w:del>
    </w:p>
    <w:p w14:paraId="33C5C965" w14:textId="4DE1A994" w:rsidR="00024929" w:rsidRPr="003A137D" w:rsidDel="00F8395A" w:rsidRDefault="00024929" w:rsidP="00973D53">
      <w:pPr>
        <w:spacing w:line="480" w:lineRule="auto"/>
        <w:rPr>
          <w:del w:id="810" w:author="Ruijie Xu" w:date="2022-02-02T13:37:00Z"/>
          <w:b/>
          <w:bCs/>
          <w:color w:val="000000" w:themeColor="text1"/>
        </w:rPr>
      </w:pPr>
      <w:del w:id="811" w:author="Ruijie Xu" w:date="2022-02-02T13:37:00Z">
        <w:r w:rsidRPr="003A137D" w:rsidDel="00F8395A">
          <w:rPr>
            <w:b/>
            <w:bCs/>
            <w:color w:val="000000" w:themeColor="text1"/>
          </w:rPr>
          <w:delText xml:space="preserve">Downstream analyses for </w:delText>
        </w:r>
        <w:r w:rsidR="008F0BF1" w:rsidRPr="003A137D" w:rsidDel="00F8395A">
          <w:rPr>
            <w:b/>
            <w:bCs/>
            <w:color w:val="000000" w:themeColor="text1"/>
          </w:rPr>
          <w:delText>microbial community</w:delText>
        </w:r>
        <w:r w:rsidRPr="003A137D" w:rsidDel="00F8395A">
          <w:rPr>
            <w:b/>
            <w:bCs/>
            <w:color w:val="000000" w:themeColor="text1"/>
          </w:rPr>
          <w:delText xml:space="preserve"> characterization</w:delText>
        </w:r>
      </w:del>
    </w:p>
    <w:p w14:paraId="68F1729E" w14:textId="18697972" w:rsidR="006E374C" w:rsidRPr="003A137D" w:rsidDel="00F8395A" w:rsidRDefault="00F70624" w:rsidP="006F316A">
      <w:pPr>
        <w:spacing w:line="480" w:lineRule="auto"/>
        <w:ind w:firstLine="720"/>
        <w:rPr>
          <w:del w:id="812" w:author="Ruijie Xu" w:date="2022-02-02T13:37:00Z"/>
          <w:color w:val="000000" w:themeColor="text1"/>
        </w:rPr>
      </w:pPr>
      <w:del w:id="813" w:author="Ruijie Xu" w:date="2022-02-02T13:37:00Z">
        <w:r w:rsidRPr="003A137D" w:rsidDel="00F8395A">
          <w:rPr>
            <w:color w:val="000000" w:themeColor="text1"/>
          </w:rPr>
          <w:delText>We have also obtained the Alpha and Beta diversities of the</w:delText>
        </w:r>
        <w:r w:rsidR="00D37BE5" w:rsidRPr="003A137D" w:rsidDel="00F8395A">
          <w:rPr>
            <w:color w:val="000000" w:themeColor="text1"/>
          </w:rPr>
          <w:delText xml:space="preserve"> Rattus</w:delText>
        </w:r>
        <w:r w:rsidRPr="003A137D" w:rsidDel="00F8395A">
          <w:rPr>
            <w:color w:val="000000" w:themeColor="text1"/>
          </w:rPr>
          <w:delText xml:space="preserve"> dataset at the </w:delText>
        </w:r>
        <w:r w:rsidR="00AD6CF1" w:rsidRPr="003A137D" w:rsidDel="00F8395A">
          <w:rPr>
            <w:color w:val="000000" w:themeColor="text1"/>
          </w:rPr>
          <w:delText>s</w:delText>
        </w:r>
        <w:r w:rsidRPr="003A137D" w:rsidDel="00F8395A">
          <w:rPr>
            <w:color w:val="000000" w:themeColor="text1"/>
          </w:rPr>
          <w:delText>pecies level to characterize the microbial communities</w:delText>
        </w:r>
        <w:r w:rsidR="00D37BE5" w:rsidRPr="003A137D" w:rsidDel="00F8395A">
          <w:rPr>
            <w:color w:val="000000" w:themeColor="text1"/>
          </w:rPr>
          <w:delText xml:space="preserve"> </w:delText>
        </w:r>
        <w:r w:rsidR="006573FF" w:rsidRPr="003A137D" w:rsidDel="00F8395A">
          <w:rPr>
            <w:color w:val="000000" w:themeColor="text1"/>
          </w:rPr>
          <w:delText>each</w:delText>
        </w:r>
        <w:r w:rsidR="001A1361" w:rsidRPr="003A137D" w:rsidDel="00F8395A">
          <w:rPr>
            <w:color w:val="000000" w:themeColor="text1"/>
          </w:rPr>
          <w:delText xml:space="preserve"> sample </w:delText>
        </w:r>
        <w:r w:rsidR="006573FF" w:rsidRPr="003A137D" w:rsidDel="00F8395A">
          <w:rPr>
            <w:color w:val="000000" w:themeColor="text1"/>
          </w:rPr>
          <w:delText>using different</w:delText>
        </w:r>
        <w:r w:rsidR="00D37BE5" w:rsidRPr="003A137D" w:rsidDel="00F8395A">
          <w:rPr>
            <w:color w:val="000000" w:themeColor="text1"/>
          </w:rPr>
          <w:delText xml:space="preserve"> software’s classification results</w:delText>
        </w:r>
        <w:r w:rsidR="007C586F" w:rsidRPr="003A137D" w:rsidDel="00F8395A">
          <w:rPr>
            <w:color w:val="000000" w:themeColor="text1"/>
          </w:rPr>
          <w:delText>.</w:delText>
        </w:r>
        <w:r w:rsidRPr="003A137D" w:rsidDel="00F8395A">
          <w:rPr>
            <w:color w:val="000000" w:themeColor="text1"/>
          </w:rPr>
          <w:delText xml:space="preserve"> </w:delText>
        </w:r>
      </w:del>
    </w:p>
    <w:p w14:paraId="3CC35005" w14:textId="6D225E41" w:rsidR="00ED5294" w:rsidRPr="003A137D" w:rsidDel="00F8395A" w:rsidRDefault="00E656FB" w:rsidP="00973D53">
      <w:pPr>
        <w:spacing w:line="480" w:lineRule="auto"/>
        <w:ind w:firstLine="720"/>
        <w:rPr>
          <w:del w:id="814" w:author="Ruijie Xu" w:date="2022-02-02T13:37:00Z"/>
          <w:color w:val="000000" w:themeColor="text1"/>
        </w:rPr>
      </w:pPr>
      <w:del w:id="815" w:author="Ruijie Xu" w:date="2022-02-02T13:37:00Z">
        <w:r w:rsidRPr="003A137D" w:rsidDel="00F8395A">
          <w:rPr>
            <w:color w:val="000000" w:themeColor="text1"/>
          </w:rPr>
          <w:delText>For Alpha diversities</w:delText>
        </w:r>
        <w:r w:rsidR="00772780" w:rsidRPr="003A137D" w:rsidDel="00F8395A">
          <w:rPr>
            <w:color w:val="000000" w:themeColor="text1"/>
          </w:rPr>
          <w:delText xml:space="preserve">, which </w:delText>
        </w:r>
        <w:r w:rsidR="005508B8" w:rsidRPr="003A137D" w:rsidDel="00F8395A">
          <w:rPr>
            <w:color w:val="000000" w:themeColor="text1"/>
          </w:rPr>
          <w:delText>focus</w:delText>
        </w:r>
        <w:r w:rsidR="00290F06" w:rsidRPr="003A137D" w:rsidDel="00F8395A">
          <w:rPr>
            <w:color w:val="000000" w:themeColor="text1"/>
          </w:rPr>
          <w:delText>e</w:delText>
        </w:r>
        <w:r w:rsidR="00772780" w:rsidRPr="003A137D" w:rsidDel="00F8395A">
          <w:rPr>
            <w:color w:val="000000" w:themeColor="text1"/>
          </w:rPr>
          <w:delText>s</w:delText>
        </w:r>
        <w:r w:rsidR="005508B8" w:rsidRPr="003A137D" w:rsidDel="00F8395A">
          <w:rPr>
            <w:color w:val="000000" w:themeColor="text1"/>
          </w:rPr>
          <w:delText xml:space="preserve"> on</w:delText>
        </w:r>
        <w:r w:rsidRPr="003A137D" w:rsidDel="00F8395A">
          <w:rPr>
            <w:color w:val="000000" w:themeColor="text1"/>
          </w:rPr>
          <w:delText xml:space="preserve"> the within-species microbial communities</w:delText>
        </w:r>
        <w:r w:rsidR="005508B8" w:rsidRPr="003A137D" w:rsidDel="00F8395A">
          <w:rPr>
            <w:color w:val="000000" w:themeColor="text1"/>
          </w:rPr>
          <w:delText xml:space="preserve"> characterization</w:delText>
        </w:r>
        <w:r w:rsidRPr="003A137D" w:rsidDel="00F8395A">
          <w:rPr>
            <w:color w:val="000000" w:themeColor="text1"/>
          </w:rPr>
          <w:delText>,</w:delText>
        </w:r>
        <w:r w:rsidR="00772780" w:rsidRPr="003A137D" w:rsidDel="00F8395A">
          <w:rPr>
            <w:color w:val="000000" w:themeColor="text1"/>
          </w:rPr>
          <w:delText xml:space="preserve"> we obtained three </w:delText>
        </w:r>
        <w:r w:rsidR="00261AEF" w:rsidRPr="003A137D" w:rsidDel="00F8395A">
          <w:rPr>
            <w:color w:val="000000" w:themeColor="text1"/>
          </w:rPr>
          <w:delText>indices</w:delText>
        </w:r>
        <w:r w:rsidR="00772780" w:rsidRPr="003A137D" w:rsidDel="00F8395A">
          <w:rPr>
            <w:color w:val="000000" w:themeColor="text1"/>
          </w:rPr>
          <w:delText xml:space="preserve"> comparing </w:delText>
        </w:r>
        <w:r w:rsidR="0000394F" w:rsidRPr="003A137D" w:rsidDel="00F8395A">
          <w:rPr>
            <w:color w:val="000000" w:themeColor="text1"/>
          </w:rPr>
          <w:delText>each software’s characterization</w:delText>
        </w:r>
        <w:r w:rsidR="00772780" w:rsidRPr="003A137D" w:rsidDel="00F8395A">
          <w:rPr>
            <w:color w:val="000000" w:themeColor="text1"/>
          </w:rPr>
          <w:delText xml:space="preserve">, 1) the </w:delText>
        </w:r>
        <w:r w:rsidR="00A16025" w:rsidRPr="003A137D" w:rsidDel="00F8395A">
          <w:rPr>
            <w:color w:val="000000" w:themeColor="text1"/>
          </w:rPr>
          <w:delText xml:space="preserve">observed </w:delText>
        </w:r>
        <w:r w:rsidR="00772780" w:rsidRPr="003A137D" w:rsidDel="00F8395A">
          <w:rPr>
            <w:color w:val="000000" w:themeColor="text1"/>
          </w:rPr>
          <w:delText xml:space="preserve">number of unique species within each sample (Observed), 2) the Shannon index, which characterize the richness of each sample (Shannon), and 3) the Simpson index, which describes the </w:delText>
        </w:r>
        <w:r w:rsidR="006573FF" w:rsidRPr="003A137D" w:rsidDel="00F8395A">
          <w:rPr>
            <w:color w:val="000000" w:themeColor="text1"/>
          </w:rPr>
          <w:delText xml:space="preserve">evenness of the </w:delText>
        </w:r>
        <w:r w:rsidR="00772780" w:rsidRPr="003A137D" w:rsidDel="00F8395A">
          <w:rPr>
            <w:color w:val="000000" w:themeColor="text1"/>
          </w:rPr>
          <w:delText>microbial abundance within each sample (Simpson)</w:delText>
        </w:r>
        <w:r w:rsidR="00506F7F" w:rsidRPr="003A137D" w:rsidDel="00F8395A">
          <w:rPr>
            <w:color w:val="000000" w:themeColor="text1"/>
          </w:rPr>
          <w:delText xml:space="preserve"> (Figure 5)</w:delText>
        </w:r>
        <w:r w:rsidR="00772780" w:rsidRPr="003A137D" w:rsidDel="00F8395A">
          <w:rPr>
            <w:color w:val="000000" w:themeColor="text1"/>
          </w:rPr>
          <w:delText>.</w:delText>
        </w:r>
        <w:r w:rsidRPr="003A137D" w:rsidDel="00F8395A">
          <w:rPr>
            <w:color w:val="000000" w:themeColor="text1"/>
          </w:rPr>
          <w:delText xml:space="preserve"> </w:delText>
        </w:r>
        <w:r w:rsidR="002A5522" w:rsidRPr="003A137D" w:rsidDel="00F8395A">
          <w:rPr>
            <w:color w:val="000000" w:themeColor="text1"/>
          </w:rPr>
          <w:delText>T</w:delText>
        </w:r>
        <w:r w:rsidR="007E27EF" w:rsidRPr="003A137D" w:rsidDel="00F8395A">
          <w:rPr>
            <w:color w:val="000000" w:themeColor="text1"/>
          </w:rPr>
          <w:delText>he number</w:delText>
        </w:r>
        <w:r w:rsidR="00B85E50" w:rsidRPr="003A137D" w:rsidDel="00F8395A">
          <w:rPr>
            <w:color w:val="000000" w:themeColor="text1"/>
          </w:rPr>
          <w:delText>s</w:delText>
        </w:r>
        <w:r w:rsidR="007E27EF" w:rsidRPr="003A137D" w:rsidDel="00F8395A">
          <w:rPr>
            <w:color w:val="000000" w:themeColor="text1"/>
          </w:rPr>
          <w:delText xml:space="preserve"> of unique tax</w:delText>
        </w:r>
        <w:r w:rsidR="00B85E50" w:rsidRPr="003A137D" w:rsidDel="00F8395A">
          <w:rPr>
            <w:color w:val="000000" w:themeColor="text1"/>
          </w:rPr>
          <w:delText>a</w:delText>
        </w:r>
        <w:r w:rsidR="007E27EF" w:rsidRPr="003A137D" w:rsidDel="00F8395A">
          <w:rPr>
            <w:color w:val="000000" w:themeColor="text1"/>
          </w:rPr>
          <w:delText xml:space="preserve"> observed </w:delText>
        </w:r>
        <w:r w:rsidR="00B85E50" w:rsidRPr="003A137D" w:rsidDel="00F8395A">
          <w:rPr>
            <w:color w:val="000000" w:themeColor="text1"/>
          </w:rPr>
          <w:delText>from each sample were largely different using different sofwares. Out of the 36 pairwise comparison between different software, only 6 comparison</w:delText>
        </w:r>
        <w:r w:rsidR="009E44F1" w:rsidRPr="003A137D" w:rsidDel="00F8395A">
          <w:rPr>
            <w:color w:val="000000" w:themeColor="text1"/>
          </w:rPr>
          <w:delText>s</w:delText>
        </w:r>
        <w:r w:rsidR="00B85E50" w:rsidRPr="003A137D" w:rsidDel="00F8395A">
          <w:rPr>
            <w:color w:val="000000" w:themeColor="text1"/>
          </w:rPr>
          <w:delText xml:space="preserve"> were not significantly different</w:delText>
        </w:r>
        <w:r w:rsidR="009E44F1" w:rsidRPr="003A137D" w:rsidDel="00F8395A">
          <w:rPr>
            <w:color w:val="000000" w:themeColor="text1"/>
          </w:rPr>
          <w:delText xml:space="preserve"> </w:delText>
        </w:r>
        <w:r w:rsidR="00B85E50" w:rsidRPr="003A137D" w:rsidDel="00F8395A">
          <w:rPr>
            <w:color w:val="000000" w:themeColor="text1"/>
          </w:rPr>
          <w:delText xml:space="preserve">(Table II.4), which are </w:delText>
        </w:r>
      </w:del>
      <w:del w:id="816" w:author="Ruijie Xu" w:date="2022-02-01T13:44:00Z">
        <w:r w:rsidR="00B85E50" w:rsidRPr="003A137D" w:rsidDel="00537B08">
          <w:rPr>
            <w:color w:val="000000" w:themeColor="text1"/>
          </w:rPr>
          <w:delText>Blastn</w:delText>
        </w:r>
      </w:del>
      <w:del w:id="817" w:author="Ruijie Xu" w:date="2022-02-02T13:37:00Z">
        <w:r w:rsidR="00B85E50" w:rsidRPr="003A137D" w:rsidDel="00F8395A">
          <w:rPr>
            <w:color w:val="000000" w:themeColor="text1"/>
          </w:rPr>
          <w:delText xml:space="preserve">’s observed taxa with </w:delText>
        </w:r>
        <w:r w:rsidR="0056525F" w:rsidRPr="003A137D" w:rsidDel="00F8395A">
          <w:rPr>
            <w:color w:val="000000" w:themeColor="text1"/>
          </w:rPr>
          <w:delText xml:space="preserve">that of </w:delText>
        </w:r>
        <w:r w:rsidR="00B85E50" w:rsidRPr="003A137D" w:rsidDel="00F8395A">
          <w:rPr>
            <w:color w:val="000000" w:themeColor="text1"/>
          </w:rPr>
          <w:delText>Kraken2, CLARK, and CLARK-s</w:delText>
        </w:r>
        <w:r w:rsidR="00A16025" w:rsidRPr="003A137D" w:rsidDel="00F8395A">
          <w:rPr>
            <w:color w:val="000000" w:themeColor="text1"/>
          </w:rPr>
          <w:delText>,</w:delText>
        </w:r>
        <w:r w:rsidR="00B85E50" w:rsidRPr="003A137D" w:rsidDel="00F8395A">
          <w:rPr>
            <w:color w:val="000000" w:themeColor="text1"/>
          </w:rPr>
          <w:delText xml:space="preserve"> comparison between CLARK and CLARK-s</w:delText>
        </w:r>
        <w:r w:rsidR="00A16025" w:rsidRPr="003A137D" w:rsidDel="00F8395A">
          <w:rPr>
            <w:color w:val="000000" w:themeColor="text1"/>
          </w:rPr>
          <w:delText>,</w:delText>
        </w:r>
        <w:r w:rsidR="00B85E50" w:rsidRPr="003A137D" w:rsidDel="00F8395A">
          <w:rPr>
            <w:color w:val="000000" w:themeColor="text1"/>
          </w:rPr>
          <w:delText xml:space="preserve"> and comparison between Centrifuge and Kaiju. </w:delText>
        </w:r>
        <w:r w:rsidR="00F458D8" w:rsidRPr="003A137D" w:rsidDel="00F8395A">
          <w:rPr>
            <w:color w:val="000000" w:themeColor="text1"/>
          </w:rPr>
          <w:delText xml:space="preserve">Nevertheless, </w:delText>
        </w:r>
        <w:r w:rsidR="00F51657" w:rsidRPr="003A137D" w:rsidDel="00F8395A">
          <w:rPr>
            <w:color w:val="000000" w:themeColor="text1"/>
          </w:rPr>
          <w:delText>the Shannon index,</w:delText>
        </w:r>
        <w:r w:rsidR="00F458D8" w:rsidRPr="003A137D" w:rsidDel="00F8395A">
          <w:rPr>
            <w:color w:val="000000" w:themeColor="text1"/>
          </w:rPr>
          <w:delText xml:space="preserve"> obtained from these softwares are more similar </w:delText>
        </w:r>
        <w:r w:rsidR="00A16025" w:rsidRPr="003A137D" w:rsidDel="00F8395A">
          <w:rPr>
            <w:color w:val="000000" w:themeColor="text1"/>
          </w:rPr>
          <w:delText>than the observed numbers of taxa</w:delText>
        </w:r>
        <w:r w:rsidR="00F51657" w:rsidRPr="003A137D" w:rsidDel="00F8395A">
          <w:rPr>
            <w:color w:val="000000" w:themeColor="text1"/>
          </w:rPr>
          <w:delText>.</w:delText>
        </w:r>
        <w:r w:rsidR="00F458D8" w:rsidRPr="003A137D" w:rsidDel="00F8395A">
          <w:rPr>
            <w:color w:val="000000" w:themeColor="text1"/>
          </w:rPr>
          <w:delText xml:space="preserve"> 1</w:delText>
        </w:r>
        <w:r w:rsidR="00990DF6" w:rsidRPr="003A137D" w:rsidDel="00F8395A">
          <w:rPr>
            <w:color w:val="000000" w:themeColor="text1"/>
          </w:rPr>
          <w:delText>3</w:delText>
        </w:r>
        <w:r w:rsidR="00F458D8" w:rsidRPr="003A137D" w:rsidDel="00F8395A">
          <w:rPr>
            <w:color w:val="000000" w:themeColor="text1"/>
          </w:rPr>
          <w:delText xml:space="preserve"> out of 36 comparison were found not significantly different. </w:delText>
        </w:r>
        <w:r w:rsidR="00711965" w:rsidRPr="003A137D" w:rsidDel="00F8395A">
          <w:rPr>
            <w:color w:val="000000" w:themeColor="text1"/>
          </w:rPr>
          <w:delText xml:space="preserve">All the classifications of software found similar </w:delText>
        </w:r>
        <w:r w:rsidR="00F458D8" w:rsidRPr="003A137D" w:rsidDel="00F8395A">
          <w:rPr>
            <w:color w:val="000000" w:themeColor="text1"/>
          </w:rPr>
          <w:delText>in observed taxa</w:delText>
        </w:r>
        <w:r w:rsidR="00711965" w:rsidRPr="003A137D" w:rsidDel="00F8395A">
          <w:rPr>
            <w:color w:val="000000" w:themeColor="text1"/>
          </w:rPr>
          <w:delText xml:space="preserve"> was also found not significant in difference for their</w:delText>
        </w:r>
        <w:r w:rsidR="00F458D8" w:rsidRPr="003A137D" w:rsidDel="00F8395A">
          <w:rPr>
            <w:color w:val="000000" w:themeColor="text1"/>
          </w:rPr>
          <w:delText xml:space="preserve"> </w:delText>
        </w:r>
        <w:r w:rsidR="00F51657" w:rsidRPr="003A137D" w:rsidDel="00F8395A">
          <w:rPr>
            <w:color w:val="000000" w:themeColor="text1"/>
          </w:rPr>
          <w:delText>Shannon indices</w:delText>
        </w:r>
        <w:r w:rsidR="00092FFA" w:rsidRPr="003A137D" w:rsidDel="00F8395A">
          <w:rPr>
            <w:color w:val="000000" w:themeColor="text1"/>
          </w:rPr>
          <w:delText xml:space="preserve">. Shannon indices obtained with </w:delText>
        </w:r>
      </w:del>
      <w:del w:id="818" w:author="Ruijie Xu" w:date="2022-02-01T13:44:00Z">
        <w:r w:rsidR="00092FFA" w:rsidRPr="003A137D" w:rsidDel="00537B08">
          <w:rPr>
            <w:color w:val="000000" w:themeColor="text1"/>
          </w:rPr>
          <w:delText>Blastn</w:delText>
        </w:r>
      </w:del>
      <w:del w:id="819" w:author="Ruijie Xu" w:date="2022-02-02T13:37:00Z">
        <w:r w:rsidR="00092FFA" w:rsidRPr="003A137D" w:rsidDel="00F8395A">
          <w:rPr>
            <w:color w:val="000000" w:themeColor="text1"/>
          </w:rPr>
          <w:delText xml:space="preserve">’s classification </w:delText>
        </w:r>
        <w:r w:rsidR="00F458D8" w:rsidRPr="003A137D" w:rsidDel="00F8395A">
          <w:rPr>
            <w:color w:val="000000" w:themeColor="text1"/>
          </w:rPr>
          <w:delText xml:space="preserve">was also found not different from the that of Bracken and Diamond. </w:delText>
        </w:r>
        <w:r w:rsidR="00F51657" w:rsidRPr="003A137D" w:rsidDel="00F8395A">
          <w:rPr>
            <w:color w:val="000000" w:themeColor="text1"/>
          </w:rPr>
          <w:delText xml:space="preserve">These software similar to </w:delText>
        </w:r>
        <w:r w:rsidR="00F7317E" w:rsidRPr="003A137D" w:rsidDel="00F8395A">
          <w:rPr>
            <w:color w:val="000000" w:themeColor="text1"/>
          </w:rPr>
          <w:delText xml:space="preserve">the Shannon indices obtained from </w:delText>
        </w:r>
      </w:del>
      <w:del w:id="820" w:author="Ruijie Xu" w:date="2022-02-01T13:44:00Z">
        <w:r w:rsidR="00F7317E" w:rsidRPr="003A137D" w:rsidDel="00537B08">
          <w:rPr>
            <w:color w:val="000000" w:themeColor="text1"/>
          </w:rPr>
          <w:delText>Blastn</w:delText>
        </w:r>
      </w:del>
      <w:del w:id="821" w:author="Ruijie Xu" w:date="2022-02-02T13:37:00Z">
        <w:r w:rsidR="00F7317E" w:rsidRPr="003A137D" w:rsidDel="00F8395A">
          <w:rPr>
            <w:color w:val="000000" w:themeColor="text1"/>
          </w:rPr>
          <w:delText xml:space="preserve"> was also found similar with each other</w:delText>
        </w:r>
        <w:r w:rsidR="00F51657" w:rsidRPr="003A137D" w:rsidDel="00F8395A">
          <w:rPr>
            <w:color w:val="000000" w:themeColor="text1"/>
          </w:rPr>
          <w:delText>, ex. Bracken vs. Diamond, Bracken vs. CLARK</w:delText>
        </w:r>
        <w:r w:rsidR="0099162B" w:rsidRPr="003A137D" w:rsidDel="00F8395A">
          <w:rPr>
            <w:color w:val="000000" w:themeColor="text1"/>
          </w:rPr>
          <w:delText xml:space="preserve"> and CLARK-s</w:delText>
        </w:r>
        <w:r w:rsidR="00F51657" w:rsidRPr="003A137D" w:rsidDel="00F8395A">
          <w:rPr>
            <w:color w:val="000000" w:themeColor="text1"/>
          </w:rPr>
          <w:delText>, and Diamond</w:delText>
        </w:r>
        <w:r w:rsidR="00A16025" w:rsidRPr="003A137D" w:rsidDel="00F8395A">
          <w:rPr>
            <w:color w:val="000000" w:themeColor="text1"/>
          </w:rPr>
          <w:delText xml:space="preserve"> vs. CLARK</w:delText>
        </w:r>
        <w:r w:rsidR="000644F8" w:rsidRPr="003A137D" w:rsidDel="00F8395A">
          <w:rPr>
            <w:color w:val="000000" w:themeColor="text1"/>
          </w:rPr>
          <w:delText xml:space="preserve"> and CLARK-s</w:delText>
        </w:r>
        <w:r w:rsidR="00F51657" w:rsidRPr="003A137D" w:rsidDel="00F8395A">
          <w:rPr>
            <w:color w:val="000000" w:themeColor="text1"/>
          </w:rPr>
          <w:delText>, and etc</w:delText>
        </w:r>
        <w:r w:rsidR="00F7317E" w:rsidRPr="003A137D" w:rsidDel="00F8395A">
          <w:rPr>
            <w:color w:val="000000" w:themeColor="text1"/>
          </w:rPr>
          <w:delText>.</w:delText>
        </w:r>
        <w:r w:rsidR="00F51657" w:rsidRPr="003A137D" w:rsidDel="00F8395A">
          <w:rPr>
            <w:color w:val="000000" w:themeColor="text1"/>
          </w:rPr>
          <w:delText xml:space="preserve"> </w:delText>
        </w:r>
        <w:r w:rsidR="002A5522" w:rsidRPr="003A137D" w:rsidDel="00F8395A">
          <w:rPr>
            <w:color w:val="000000" w:themeColor="text1"/>
          </w:rPr>
          <w:delText xml:space="preserve">For the evennnes within each sample, the Simpson’s index </w:delText>
        </w:r>
        <w:r w:rsidR="005E6BA5" w:rsidRPr="003A137D" w:rsidDel="00F8395A">
          <w:rPr>
            <w:color w:val="000000" w:themeColor="text1"/>
          </w:rPr>
          <w:delText>w</w:delText>
        </w:r>
        <w:r w:rsidR="00B130B3" w:rsidRPr="003A137D" w:rsidDel="00F8395A">
          <w:rPr>
            <w:color w:val="000000" w:themeColor="text1"/>
          </w:rPr>
          <w:delText>ere</w:delText>
        </w:r>
        <w:r w:rsidR="00ED5294" w:rsidRPr="003A137D" w:rsidDel="00F8395A">
          <w:rPr>
            <w:color w:val="000000" w:themeColor="text1"/>
          </w:rPr>
          <w:delText xml:space="preserve"> least impacted by the differences in classification results across software. Only </w:delText>
        </w:r>
        <w:r w:rsidR="00E40E6B" w:rsidRPr="003A137D" w:rsidDel="00F8395A">
          <w:rPr>
            <w:color w:val="000000" w:themeColor="text1"/>
          </w:rPr>
          <w:delText>7</w:delText>
        </w:r>
        <w:r w:rsidR="00ED5294" w:rsidRPr="003A137D" w:rsidDel="00F8395A">
          <w:rPr>
            <w:color w:val="000000" w:themeColor="text1"/>
          </w:rPr>
          <w:delText xml:space="preserve"> out of 36 comparison were found significantly different in Simpson indices. Most of these significantly differen</w:delText>
        </w:r>
        <w:r w:rsidR="003F61D5" w:rsidRPr="003A137D" w:rsidDel="00F8395A">
          <w:rPr>
            <w:color w:val="000000" w:themeColor="text1"/>
          </w:rPr>
          <w:delText>t comparisons</w:delText>
        </w:r>
        <w:r w:rsidR="00ED5294" w:rsidRPr="003A137D" w:rsidDel="00F8395A">
          <w:rPr>
            <w:color w:val="000000" w:themeColor="text1"/>
          </w:rPr>
          <w:delText xml:space="preserve"> were</w:delText>
        </w:r>
        <w:r w:rsidR="003F61D5" w:rsidRPr="003A137D" w:rsidDel="00F8395A">
          <w:rPr>
            <w:color w:val="000000" w:themeColor="text1"/>
          </w:rPr>
          <w:delText xml:space="preserve"> identified</w:delText>
        </w:r>
        <w:r w:rsidR="00ED5294" w:rsidRPr="003A137D" w:rsidDel="00F8395A">
          <w:rPr>
            <w:color w:val="000000" w:themeColor="text1"/>
          </w:rPr>
          <w:delText xml:space="preserve"> between CLARK-s</w:delText>
        </w:r>
        <w:r w:rsidR="00F30561" w:rsidRPr="003A137D" w:rsidDel="00F8395A">
          <w:rPr>
            <w:color w:val="000000" w:themeColor="text1"/>
          </w:rPr>
          <w:delText xml:space="preserve"> (3/</w:delText>
        </w:r>
        <w:r w:rsidR="00E40E6B" w:rsidRPr="003A137D" w:rsidDel="00F8395A">
          <w:rPr>
            <w:color w:val="000000" w:themeColor="text1"/>
          </w:rPr>
          <w:delText>7</w:delText>
        </w:r>
        <w:r w:rsidR="00F30561" w:rsidRPr="003A137D" w:rsidDel="00F8395A">
          <w:rPr>
            <w:color w:val="000000" w:themeColor="text1"/>
          </w:rPr>
          <w:delText>)</w:delText>
        </w:r>
        <w:r w:rsidR="00E40E6B" w:rsidRPr="003A137D" w:rsidDel="00F8395A">
          <w:rPr>
            <w:color w:val="000000" w:themeColor="text1"/>
          </w:rPr>
          <w:delText xml:space="preserve"> and </w:delText>
        </w:r>
        <w:r w:rsidR="00ED5294" w:rsidRPr="003A137D" w:rsidDel="00F8395A">
          <w:rPr>
            <w:color w:val="000000" w:themeColor="text1"/>
          </w:rPr>
          <w:delText xml:space="preserve">Centrifuge </w:delText>
        </w:r>
        <w:r w:rsidR="009E4CC0" w:rsidRPr="003A137D" w:rsidDel="00F8395A">
          <w:rPr>
            <w:color w:val="000000" w:themeColor="text1"/>
          </w:rPr>
          <w:delText>(</w:delText>
        </w:r>
        <w:r w:rsidR="00E40E6B" w:rsidRPr="003A137D" w:rsidDel="00F8395A">
          <w:rPr>
            <w:color w:val="000000" w:themeColor="text1"/>
          </w:rPr>
          <w:delText>4</w:delText>
        </w:r>
        <w:r w:rsidR="009E4CC0" w:rsidRPr="003A137D" w:rsidDel="00F8395A">
          <w:rPr>
            <w:color w:val="000000" w:themeColor="text1"/>
          </w:rPr>
          <w:delText>/</w:delText>
        </w:r>
        <w:r w:rsidR="00E40E6B" w:rsidRPr="003A137D" w:rsidDel="00F8395A">
          <w:rPr>
            <w:color w:val="000000" w:themeColor="text1"/>
          </w:rPr>
          <w:delText>7</w:delText>
        </w:r>
        <w:r w:rsidR="009E4CC0" w:rsidRPr="003A137D" w:rsidDel="00F8395A">
          <w:rPr>
            <w:color w:val="000000" w:themeColor="text1"/>
          </w:rPr>
          <w:delText xml:space="preserve">) </w:delText>
        </w:r>
        <w:r w:rsidR="00ED5294" w:rsidRPr="003A137D" w:rsidDel="00F8395A">
          <w:rPr>
            <w:color w:val="000000" w:themeColor="text1"/>
          </w:rPr>
          <w:delText>with other software</w:delText>
        </w:r>
        <w:r w:rsidR="000456CA" w:rsidRPr="003A137D" w:rsidDel="00F8395A">
          <w:rPr>
            <w:color w:val="000000" w:themeColor="text1"/>
          </w:rPr>
          <w:delText>s or between each other.</w:delText>
        </w:r>
      </w:del>
    </w:p>
    <w:p w14:paraId="0060C1D3" w14:textId="14F46B7D" w:rsidR="00807D43" w:rsidRPr="003A137D" w:rsidDel="00F8395A" w:rsidRDefault="00152A59" w:rsidP="00973D53">
      <w:pPr>
        <w:spacing w:line="480" w:lineRule="auto"/>
        <w:ind w:firstLine="720"/>
        <w:rPr>
          <w:del w:id="822" w:author="Ruijie Xu" w:date="2022-02-02T13:37:00Z"/>
          <w:color w:val="000000" w:themeColor="text1"/>
        </w:rPr>
      </w:pPr>
      <w:del w:id="823" w:author="Ruijie Xu" w:date="2022-02-02T13:37:00Z">
        <w:r w:rsidRPr="003A137D" w:rsidDel="00F8395A">
          <w:rPr>
            <w:color w:val="000000" w:themeColor="text1"/>
          </w:rPr>
          <w:delText>In addition to within-sample characterization, the</w:delText>
        </w:r>
        <w:r w:rsidR="00076F80" w:rsidRPr="003A137D" w:rsidDel="00F8395A">
          <w:rPr>
            <w:color w:val="000000" w:themeColor="text1"/>
          </w:rPr>
          <w:delText xml:space="preserve"> </w:delText>
        </w:r>
        <w:r w:rsidRPr="003A137D" w:rsidDel="00F8395A">
          <w:rPr>
            <w:color w:val="000000" w:themeColor="text1"/>
          </w:rPr>
          <w:delText xml:space="preserve">pairwise </w:delText>
        </w:r>
        <w:r w:rsidR="00076F80" w:rsidRPr="003A137D" w:rsidDel="00F8395A">
          <w:rPr>
            <w:color w:val="000000" w:themeColor="text1"/>
          </w:rPr>
          <w:delText>between</w:delText>
        </w:r>
        <w:r w:rsidRPr="003A137D" w:rsidDel="00F8395A">
          <w:rPr>
            <w:color w:val="000000" w:themeColor="text1"/>
          </w:rPr>
          <w:delText>-</w:delText>
        </w:r>
        <w:r w:rsidR="00076F80" w:rsidRPr="003A137D" w:rsidDel="00F8395A">
          <w:rPr>
            <w:color w:val="000000" w:themeColor="text1"/>
          </w:rPr>
          <w:delText xml:space="preserve">sample </w:delText>
        </w:r>
        <w:r w:rsidRPr="003A137D" w:rsidDel="00F8395A">
          <w:rPr>
            <w:color w:val="000000" w:themeColor="text1"/>
          </w:rPr>
          <w:delText xml:space="preserve">relationships were measured by the Bray-Curtis indices and clustered using </w:delText>
        </w:r>
        <w:r w:rsidR="003771FA" w:rsidRPr="003A137D" w:rsidDel="00F8395A">
          <w:rPr>
            <w:color w:val="000000" w:themeColor="text1"/>
          </w:rPr>
          <w:delText xml:space="preserve">the </w:delText>
        </w:r>
        <w:r w:rsidRPr="003A137D" w:rsidDel="00F8395A">
          <w:rPr>
            <w:color w:val="000000" w:themeColor="text1"/>
          </w:rPr>
          <w:delText>hierarchical clustering</w:delText>
        </w:r>
        <w:r w:rsidR="00EF13D8" w:rsidRPr="003A137D" w:rsidDel="00F8395A">
          <w:rPr>
            <w:color w:val="000000" w:themeColor="text1"/>
          </w:rPr>
          <w:delText xml:space="preserve"> method</w:delText>
        </w:r>
        <w:r w:rsidRPr="003A137D" w:rsidDel="00F8395A">
          <w:rPr>
            <w:color w:val="000000" w:themeColor="text1"/>
          </w:rPr>
          <w:delText xml:space="preserve">. </w:delText>
        </w:r>
        <w:r w:rsidR="002A577A" w:rsidRPr="003A137D" w:rsidDel="00F8395A">
          <w:rPr>
            <w:color w:val="000000" w:themeColor="text1"/>
          </w:rPr>
          <w:delText>V</w:delText>
        </w:r>
        <w:r w:rsidR="0011714C" w:rsidRPr="003A137D" w:rsidDel="00F8395A">
          <w:rPr>
            <w:color w:val="000000" w:themeColor="text1"/>
          </w:rPr>
          <w:delText xml:space="preserve">alidating comparison using </w:delText>
        </w:r>
        <w:r w:rsidR="007D20C3" w:rsidRPr="003A137D" w:rsidDel="00F8395A">
          <w:rPr>
            <w:color w:val="000000" w:themeColor="text1"/>
          </w:rPr>
          <w:delText xml:space="preserve">the </w:delText>
        </w:r>
        <w:r w:rsidR="0011714C" w:rsidRPr="003A137D" w:rsidDel="00F8395A">
          <w:rPr>
            <w:color w:val="000000" w:themeColor="text1"/>
          </w:rPr>
          <w:delText xml:space="preserve">paired Wilicoxon signed rank test, </w:delText>
        </w:r>
        <w:r w:rsidR="00F0172A" w:rsidRPr="003A137D" w:rsidDel="00F8395A">
          <w:rPr>
            <w:color w:val="000000" w:themeColor="text1"/>
          </w:rPr>
          <w:delText xml:space="preserve">we identified that </w:delText>
        </w:r>
        <w:r w:rsidR="0011714C" w:rsidRPr="003A137D" w:rsidDel="00F8395A">
          <w:rPr>
            <w:color w:val="000000" w:themeColor="text1"/>
          </w:rPr>
          <w:delText xml:space="preserve">the pairwise between-sample relationships evaluated using </w:delText>
        </w:r>
      </w:del>
      <w:del w:id="824" w:author="Ruijie Xu" w:date="2022-02-01T13:44:00Z">
        <w:r w:rsidR="0011714C" w:rsidRPr="003A137D" w:rsidDel="00537B08">
          <w:rPr>
            <w:color w:val="000000" w:themeColor="text1"/>
          </w:rPr>
          <w:delText>Blastn</w:delText>
        </w:r>
      </w:del>
      <w:del w:id="825" w:author="Ruijie Xu" w:date="2022-02-02T13:37:00Z">
        <w:r w:rsidR="0011714C" w:rsidRPr="003A137D" w:rsidDel="00F8395A">
          <w:rPr>
            <w:color w:val="000000" w:themeColor="text1"/>
          </w:rPr>
          <w:delText xml:space="preserve"> </w:delText>
        </w:r>
        <w:r w:rsidR="005404AE" w:rsidRPr="003A137D" w:rsidDel="00F8395A">
          <w:rPr>
            <w:color w:val="000000" w:themeColor="text1"/>
          </w:rPr>
          <w:delText>was not different from that evaluated with Kraken2, Bracken, and Centrifuge</w:delText>
        </w:r>
        <w:r w:rsidR="008D4D1A" w:rsidRPr="003A137D" w:rsidDel="00F8395A">
          <w:rPr>
            <w:color w:val="000000" w:themeColor="text1"/>
          </w:rPr>
          <w:delText xml:space="preserve">, and between-sample relationships evaluated using CLARK and CLARK-s are not different from most other softwares except for </w:delText>
        </w:r>
      </w:del>
      <w:del w:id="826" w:author="Ruijie Xu" w:date="2022-02-01T13:44:00Z">
        <w:r w:rsidR="008D4D1A" w:rsidRPr="003A137D" w:rsidDel="00537B08">
          <w:rPr>
            <w:color w:val="000000" w:themeColor="text1"/>
          </w:rPr>
          <w:delText>Blastn</w:delText>
        </w:r>
      </w:del>
      <w:del w:id="827" w:author="Ruijie Xu" w:date="2022-02-02T13:37:00Z">
        <w:r w:rsidR="008D4D1A" w:rsidRPr="003A137D" w:rsidDel="00F8395A">
          <w:rPr>
            <w:color w:val="000000" w:themeColor="text1"/>
          </w:rPr>
          <w:delText>, Centrifuge, and Metaphlan3</w:delText>
        </w:r>
        <w:r w:rsidR="00AE6D08" w:rsidRPr="003A137D" w:rsidDel="00F8395A">
          <w:rPr>
            <w:color w:val="000000" w:themeColor="text1"/>
          </w:rPr>
          <w:delText>, separating these software into two groups.</w:delText>
        </w:r>
        <w:r w:rsidR="006B6D6C" w:rsidRPr="003A137D" w:rsidDel="00F8395A">
          <w:rPr>
            <w:color w:val="000000" w:themeColor="text1"/>
          </w:rPr>
          <w:delText xml:space="preserve"> </w:delText>
        </w:r>
        <w:r w:rsidR="008D4D1A" w:rsidRPr="003A137D" w:rsidDel="00F8395A">
          <w:rPr>
            <w:color w:val="000000" w:themeColor="text1"/>
          </w:rPr>
          <w:delText xml:space="preserve">Metaphlan3, with 5 out of 12 samples unclassified completely, was significantly different </w:delText>
        </w:r>
        <w:r w:rsidR="00EE7C1F" w:rsidRPr="003A137D" w:rsidDel="00F8395A">
          <w:rPr>
            <w:color w:val="000000" w:themeColor="text1"/>
          </w:rPr>
          <w:delText>in the</w:delText>
        </w:r>
        <w:r w:rsidR="008D4D1A" w:rsidRPr="003A137D" w:rsidDel="00F8395A">
          <w:rPr>
            <w:color w:val="000000" w:themeColor="text1"/>
          </w:rPr>
          <w:delText xml:space="preserve"> </w:delText>
        </w:r>
        <w:r w:rsidR="00EE7C1F" w:rsidRPr="003A137D" w:rsidDel="00F8395A">
          <w:rPr>
            <w:color w:val="000000" w:themeColor="text1"/>
          </w:rPr>
          <w:delText>between-sample relationships with that obtained from other software (Table II.5).</w:delText>
        </w:r>
        <w:r w:rsidR="006B6D6C" w:rsidRPr="003A137D" w:rsidDel="00F8395A">
          <w:rPr>
            <w:color w:val="000000" w:themeColor="text1"/>
          </w:rPr>
          <w:delText xml:space="preserve"> </w:delText>
        </w:r>
        <w:r w:rsidR="00506F7F" w:rsidRPr="003A137D" w:rsidDel="00F8395A">
          <w:rPr>
            <w:color w:val="000000" w:themeColor="text1"/>
          </w:rPr>
          <w:delText>We further explored the relationships between</w:delText>
        </w:r>
        <w:r w:rsidR="00022714" w:rsidRPr="003A137D" w:rsidDel="00F8395A">
          <w:rPr>
            <w:color w:val="000000" w:themeColor="text1"/>
          </w:rPr>
          <w:delText>-</w:delText>
        </w:r>
        <w:r w:rsidR="00506F7F" w:rsidRPr="003A137D" w:rsidDel="00F8395A">
          <w:rPr>
            <w:color w:val="000000" w:themeColor="text1"/>
          </w:rPr>
          <w:delText xml:space="preserve">samples compare to that of other samples using using hierarchical clustering (Figure 6). </w:delText>
        </w:r>
        <w:r w:rsidR="00571708" w:rsidRPr="003A137D" w:rsidDel="00F8395A">
          <w:rPr>
            <w:color w:val="000000" w:themeColor="text1"/>
          </w:rPr>
          <w:delText xml:space="preserve">Except for the clustering using the Metaphlan3 classification, the classification of rest software has clustered the Rattus samples into two large clusters, first cluster </w:delText>
        </w:r>
        <w:r w:rsidR="00421971" w:rsidRPr="003A137D" w:rsidDel="00F8395A">
          <w:rPr>
            <w:color w:val="000000" w:themeColor="text1"/>
          </w:rPr>
          <w:delText>included</w:delText>
        </w:r>
        <w:r w:rsidR="00571708" w:rsidRPr="003A137D" w:rsidDel="00F8395A">
          <w:rPr>
            <w:color w:val="000000" w:themeColor="text1"/>
          </w:rPr>
          <w:delText xml:space="preserve"> three </w:delText>
        </w:r>
        <w:r w:rsidR="002F7267" w:rsidRPr="003A137D" w:rsidDel="00F8395A">
          <w:rPr>
            <w:color w:val="000000" w:themeColor="text1"/>
          </w:rPr>
          <w:delText>l</w:delText>
        </w:r>
        <w:r w:rsidR="00571708" w:rsidRPr="003A137D" w:rsidDel="00F8395A">
          <w:rPr>
            <w:color w:val="000000" w:themeColor="text1"/>
          </w:rPr>
          <w:delText xml:space="preserve">ung samples (R22.L, R26.L and R27.L) and second cluster with all </w:delText>
        </w:r>
        <w:r w:rsidR="001D3975" w:rsidRPr="003A137D" w:rsidDel="00F8395A">
          <w:rPr>
            <w:color w:val="000000" w:themeColor="text1"/>
          </w:rPr>
          <w:delText xml:space="preserve">the </w:delText>
        </w:r>
        <w:r w:rsidR="00571708" w:rsidRPr="003A137D" w:rsidDel="00F8395A">
          <w:rPr>
            <w:color w:val="000000" w:themeColor="text1"/>
          </w:rPr>
          <w:delText>Kidney and Spleen samples a</w:delText>
        </w:r>
        <w:r w:rsidR="001D3975" w:rsidRPr="003A137D" w:rsidDel="00F8395A">
          <w:rPr>
            <w:color w:val="000000" w:themeColor="text1"/>
          </w:rPr>
          <w:delText>s well as</w:delText>
        </w:r>
        <w:r w:rsidR="00571708" w:rsidRPr="003A137D" w:rsidDel="00F8395A">
          <w:rPr>
            <w:color w:val="000000" w:themeColor="text1"/>
          </w:rPr>
          <w:delText xml:space="preserve"> the Lung sample of Rattus subject R28 (R28.L). However, the smaller clusters formed inside the second cluster varies among software. For example, </w:delText>
        </w:r>
      </w:del>
      <w:del w:id="828" w:author="Ruijie Xu" w:date="2022-02-01T13:44:00Z">
        <w:r w:rsidR="00571708" w:rsidRPr="003A137D" w:rsidDel="00537B08">
          <w:rPr>
            <w:color w:val="000000" w:themeColor="text1"/>
          </w:rPr>
          <w:delText>Blastn</w:delText>
        </w:r>
      </w:del>
      <w:del w:id="829" w:author="Ruijie Xu" w:date="2022-02-02T13:37:00Z">
        <w:r w:rsidR="00964EFE" w:rsidRPr="003A137D" w:rsidDel="00F8395A">
          <w:rPr>
            <w:color w:val="000000" w:themeColor="text1"/>
          </w:rPr>
          <w:delText>’s classification</w:delText>
        </w:r>
        <w:r w:rsidR="00571708" w:rsidRPr="003A137D" w:rsidDel="00F8395A">
          <w:rPr>
            <w:color w:val="000000" w:themeColor="text1"/>
          </w:rPr>
          <w:delText xml:space="preserve"> has clustered three Kidney samples (R22</w:delText>
        </w:r>
        <w:r w:rsidR="0069497C" w:rsidRPr="003A137D" w:rsidDel="00F8395A">
          <w:rPr>
            <w:color w:val="000000" w:themeColor="text1"/>
          </w:rPr>
          <w:delText>.K, R26.K, and R27.K) closely with each other before clustered further with other samples. This cluster was only observed in Centrifuge’s clustering</w:delText>
        </w:r>
        <w:r w:rsidR="00ED68FC" w:rsidRPr="003A137D" w:rsidDel="00F8395A">
          <w:rPr>
            <w:color w:val="000000" w:themeColor="text1"/>
          </w:rPr>
          <w:delText>.</w:delText>
        </w:r>
        <w:r w:rsidR="0069497C" w:rsidRPr="003A137D" w:rsidDel="00F8395A">
          <w:rPr>
            <w:color w:val="000000" w:themeColor="text1"/>
          </w:rPr>
          <w:delText xml:space="preserve"> </w:delText>
        </w:r>
        <w:r w:rsidR="00ED68FC" w:rsidRPr="003A137D" w:rsidDel="00F8395A">
          <w:rPr>
            <w:color w:val="000000" w:themeColor="text1"/>
          </w:rPr>
          <w:delText>W</w:delText>
        </w:r>
        <w:r w:rsidR="0069497C" w:rsidRPr="003A137D" w:rsidDel="00F8395A">
          <w:rPr>
            <w:color w:val="000000" w:themeColor="text1"/>
          </w:rPr>
          <w:delText xml:space="preserve">hile in the clustering of other software, these three kidney samples were always clustered closer with other samples before clustered with </w:delText>
        </w:r>
        <w:r w:rsidR="007A3BA3" w:rsidRPr="003A137D" w:rsidDel="00F8395A">
          <w:rPr>
            <w:color w:val="000000" w:themeColor="text1"/>
          </w:rPr>
          <w:delText>each other. For example, in Diamond, CLARK, and CLARK-s, one of the three</w:delText>
        </w:r>
        <w:r w:rsidR="00975C42" w:rsidRPr="003A137D" w:rsidDel="00F8395A">
          <w:rPr>
            <w:color w:val="000000" w:themeColor="text1"/>
          </w:rPr>
          <w:delText xml:space="preserve"> kidney</w:delText>
        </w:r>
        <w:r w:rsidR="007A3BA3" w:rsidRPr="003A137D" w:rsidDel="00F8395A">
          <w:rPr>
            <w:color w:val="000000" w:themeColor="text1"/>
          </w:rPr>
          <w:delText xml:space="preserve"> samples has always clustered with R26.S before clustering with each other. In classification of Kraken2, Bracken, and Kaiju, both R26.S and R27.S was clustered with one of the kidney samples before the kidney samples clustered with each other</w:delText>
        </w:r>
        <w:r w:rsidR="00C92B68" w:rsidRPr="003A137D" w:rsidDel="00F8395A">
          <w:rPr>
            <w:color w:val="000000" w:themeColor="text1"/>
          </w:rPr>
          <w:delText xml:space="preserve">. However, in </w:delText>
        </w:r>
      </w:del>
      <w:del w:id="830" w:author="Ruijie Xu" w:date="2022-02-01T13:44:00Z">
        <w:r w:rsidR="00C92B68" w:rsidRPr="003A137D" w:rsidDel="00537B08">
          <w:rPr>
            <w:color w:val="000000" w:themeColor="text1"/>
          </w:rPr>
          <w:delText>Blastn</w:delText>
        </w:r>
      </w:del>
      <w:del w:id="831" w:author="Ruijie Xu" w:date="2022-02-02T13:37:00Z">
        <w:r w:rsidR="00C92B68" w:rsidRPr="003A137D" w:rsidDel="00F8395A">
          <w:rPr>
            <w:color w:val="000000" w:themeColor="text1"/>
          </w:rPr>
          <w:delText xml:space="preserve">’s classification, both R26.S and R27.S was clustered with the rest of the Spleen sample first (R22.S and R28.S) before clustered together with the three Kidney samples. </w:delText>
        </w:r>
      </w:del>
    </w:p>
    <w:p w14:paraId="229C0949" w14:textId="7AB16B6C" w:rsidR="00555CEB" w:rsidRPr="003A137D" w:rsidRDefault="00315E9F">
      <w:pPr>
        <w:spacing w:line="480" w:lineRule="auto"/>
        <w:rPr>
          <w:b/>
          <w:bCs/>
          <w:color w:val="000000" w:themeColor="text1"/>
        </w:rPr>
      </w:pPr>
      <w:r w:rsidRPr="003A137D">
        <w:rPr>
          <w:b/>
          <w:bCs/>
          <w:color w:val="000000" w:themeColor="text1"/>
        </w:rPr>
        <w:t>DA</w:t>
      </w:r>
      <w:r w:rsidR="00172C70" w:rsidRPr="003A137D">
        <w:rPr>
          <w:b/>
          <w:bCs/>
          <w:color w:val="000000" w:themeColor="text1"/>
        </w:rPr>
        <w:t xml:space="preserve"> taxa identification</w:t>
      </w:r>
    </w:p>
    <w:p w14:paraId="22E5D433" w14:textId="5D0AFDC2" w:rsidR="009D24B7" w:rsidRPr="003A137D" w:rsidRDefault="00C41DEE">
      <w:pPr>
        <w:spacing w:line="480" w:lineRule="auto"/>
        <w:rPr>
          <w:color w:val="000000" w:themeColor="text1"/>
        </w:rPr>
      </w:pPr>
      <w:del w:id="832" w:author="Ruijie Xu" w:date="2022-02-02T13:37:00Z">
        <w:r w:rsidRPr="003A137D" w:rsidDel="005A69D3">
          <w:rPr>
            <w:color w:val="000000" w:themeColor="text1"/>
          </w:rPr>
          <w:delText>We have also identified the</w:delText>
        </w:r>
      </w:del>
      <w:ins w:id="833" w:author="Ruijie Xu" w:date="2022-02-02T13:37:00Z">
        <w:r w:rsidR="005A69D3">
          <w:rPr>
            <w:color w:val="000000" w:themeColor="text1"/>
          </w:rPr>
          <w:t>The</w:t>
        </w:r>
      </w:ins>
      <w:r w:rsidRPr="003A137D">
        <w:rPr>
          <w:color w:val="000000" w:themeColor="text1"/>
        </w:rPr>
        <w:t xml:space="preserve"> </w:t>
      </w:r>
      <w:r w:rsidR="00315E9F" w:rsidRPr="003A137D">
        <w:rPr>
          <w:color w:val="000000" w:themeColor="text1"/>
        </w:rPr>
        <w:t>DA</w:t>
      </w:r>
      <w:r w:rsidRPr="003A137D">
        <w:rPr>
          <w:color w:val="000000" w:themeColor="text1"/>
        </w:rPr>
        <w:t xml:space="preserve"> taxa</w:t>
      </w:r>
      <w:ins w:id="834" w:author="Ruijie Xu" w:date="2022-02-02T13:37:00Z">
        <w:r w:rsidR="005A69D3">
          <w:rPr>
            <w:color w:val="000000" w:themeColor="text1"/>
          </w:rPr>
          <w:t>, which are the microbial taxa that a</w:t>
        </w:r>
      </w:ins>
      <w:ins w:id="835" w:author="Ruijie Xu" w:date="2022-02-02T13:38:00Z">
        <w:r w:rsidR="005A69D3">
          <w:rPr>
            <w:color w:val="000000" w:themeColor="text1"/>
          </w:rPr>
          <w:t>re significantly different in abundance between two groups of samples, were identified</w:t>
        </w:r>
      </w:ins>
      <w:r w:rsidRPr="003A137D">
        <w:rPr>
          <w:color w:val="000000" w:themeColor="text1"/>
        </w:rPr>
        <w:t xml:space="preserve"> between the samples of different tissues</w:t>
      </w:r>
      <w:ins w:id="836" w:author="Ruijie Xu" w:date="2022-02-02T13:38:00Z">
        <w:r w:rsidR="005A69D3">
          <w:rPr>
            <w:color w:val="000000" w:themeColor="text1"/>
          </w:rPr>
          <w:t xml:space="preserve"> pairwisely</w:t>
        </w:r>
      </w:ins>
      <w:r w:rsidRPr="003A137D">
        <w:rPr>
          <w:color w:val="000000" w:themeColor="text1"/>
        </w:rPr>
        <w:t xml:space="preserve">. </w:t>
      </w:r>
      <w:r w:rsidR="00165BF9" w:rsidRPr="003A137D">
        <w:rPr>
          <w:color w:val="000000" w:themeColor="text1"/>
        </w:rPr>
        <w:t xml:space="preserve">The microbial communities of the lung samples were found </w:t>
      </w:r>
      <w:r w:rsidR="00965421" w:rsidRPr="003A137D">
        <w:rPr>
          <w:color w:val="000000" w:themeColor="text1"/>
        </w:rPr>
        <w:t xml:space="preserve">most </w:t>
      </w:r>
      <w:r w:rsidR="00165BF9" w:rsidRPr="003A137D">
        <w:rPr>
          <w:color w:val="000000" w:themeColor="text1"/>
        </w:rPr>
        <w:t>distinctive from that of spleen and kidney samples despite the differences in the classification results reported by different software</w:t>
      </w:r>
      <w:r w:rsidR="002F4BCE" w:rsidRPr="003A137D">
        <w:rPr>
          <w:color w:val="000000" w:themeColor="text1"/>
        </w:rPr>
        <w:t xml:space="preserve">. Therefore, we have </w:t>
      </w:r>
      <w:r w:rsidR="00C332D9" w:rsidRPr="003A137D">
        <w:rPr>
          <w:color w:val="000000" w:themeColor="text1"/>
        </w:rPr>
        <w:t xml:space="preserve">started with </w:t>
      </w:r>
      <w:r w:rsidR="002F4BCE" w:rsidRPr="003A137D">
        <w:rPr>
          <w:color w:val="000000" w:themeColor="text1"/>
        </w:rPr>
        <w:t>identif</w:t>
      </w:r>
      <w:r w:rsidR="00C332D9" w:rsidRPr="003A137D">
        <w:rPr>
          <w:color w:val="000000" w:themeColor="text1"/>
        </w:rPr>
        <w:t>y</w:t>
      </w:r>
      <w:r w:rsidR="002F4BCE" w:rsidRPr="003A137D">
        <w:rPr>
          <w:color w:val="000000" w:themeColor="text1"/>
        </w:rPr>
        <w:t xml:space="preserve"> the </w:t>
      </w:r>
      <w:r w:rsidR="00315E9F" w:rsidRPr="003A137D">
        <w:rPr>
          <w:color w:val="000000" w:themeColor="text1"/>
        </w:rPr>
        <w:t>DA</w:t>
      </w:r>
      <w:r w:rsidR="002F4BCE" w:rsidRPr="003A137D">
        <w:rPr>
          <w:color w:val="000000" w:themeColor="text1"/>
        </w:rPr>
        <w:t xml:space="preserve"> taxa between the lung samples and the kidney samples. </w:t>
      </w:r>
    </w:p>
    <w:p w14:paraId="105A32C9" w14:textId="4DAEB96E" w:rsidR="00684564" w:rsidRPr="003A137D" w:rsidRDefault="00235870" w:rsidP="00B90087">
      <w:pPr>
        <w:spacing w:line="480" w:lineRule="auto"/>
        <w:rPr>
          <w:color w:val="000000" w:themeColor="text1"/>
        </w:rPr>
      </w:pPr>
      <w:r w:rsidRPr="003A137D">
        <w:rPr>
          <w:color w:val="000000" w:themeColor="text1"/>
        </w:rPr>
        <w:t xml:space="preserve">Since Metaphlan3 wan not able to classify 2 lung samples and 2 kidney samples, we will exclude the classification analyses of Metaphlan3 from this analysis. </w:t>
      </w:r>
      <w:r w:rsidR="0096700B" w:rsidRPr="003A137D">
        <w:rPr>
          <w:color w:val="000000" w:themeColor="text1"/>
        </w:rPr>
        <w:t xml:space="preserve">At the species level, the number of </w:t>
      </w:r>
      <w:r w:rsidR="00315E9F" w:rsidRPr="003A137D">
        <w:rPr>
          <w:color w:val="000000" w:themeColor="text1"/>
        </w:rPr>
        <w:t>DA</w:t>
      </w:r>
      <w:r w:rsidR="0096700B" w:rsidRPr="003A137D">
        <w:rPr>
          <w:color w:val="000000" w:themeColor="text1"/>
        </w:rPr>
        <w:t xml:space="preserve"> taxon </w:t>
      </w:r>
      <w:r w:rsidRPr="003A137D">
        <w:rPr>
          <w:color w:val="000000" w:themeColor="text1"/>
        </w:rPr>
        <w:t xml:space="preserve">identified using the classification results of different software ranges from </w:t>
      </w:r>
      <w:r w:rsidR="006B6D6C" w:rsidRPr="003A137D">
        <w:rPr>
          <w:color w:val="000000" w:themeColor="text1"/>
        </w:rPr>
        <w:t>10</w:t>
      </w:r>
      <w:r w:rsidRPr="003A137D">
        <w:rPr>
          <w:color w:val="000000" w:themeColor="text1"/>
        </w:rPr>
        <w:t xml:space="preserve"> (Diamond) to 596 (Centrifuge)</w:t>
      </w:r>
      <w:r w:rsidR="005B42B5" w:rsidRPr="003A137D">
        <w:rPr>
          <w:color w:val="000000" w:themeColor="text1"/>
        </w:rPr>
        <w:t xml:space="preserve">, </w:t>
      </w:r>
      <w:r w:rsidR="00E7377F" w:rsidRPr="003A137D">
        <w:rPr>
          <w:color w:val="000000" w:themeColor="text1"/>
        </w:rPr>
        <w:t xml:space="preserve">with more </w:t>
      </w:r>
      <w:r w:rsidR="00634366" w:rsidRPr="003A137D">
        <w:rPr>
          <w:color w:val="000000" w:themeColor="text1"/>
        </w:rPr>
        <w:t xml:space="preserve">taxa significantly higher in abundance in the Kidney samples than that of Lung samples </w:t>
      </w:r>
      <w:r w:rsidR="00554EEE" w:rsidRPr="003A137D">
        <w:rPr>
          <w:color w:val="000000" w:themeColor="text1"/>
        </w:rPr>
        <w:t>with all software’s classification</w:t>
      </w:r>
      <w:r w:rsidR="00152FFB" w:rsidRPr="003A137D">
        <w:rPr>
          <w:color w:val="000000" w:themeColor="text1"/>
        </w:rPr>
        <w:t xml:space="preserve">s </w:t>
      </w:r>
      <w:r w:rsidR="00634366" w:rsidRPr="003A137D">
        <w:rPr>
          <w:color w:val="000000" w:themeColor="text1"/>
        </w:rPr>
        <w:t>(Figure S2)</w:t>
      </w:r>
      <w:r w:rsidR="005B42B5" w:rsidRPr="003A137D">
        <w:rPr>
          <w:color w:val="000000" w:themeColor="text1"/>
        </w:rPr>
        <w:t xml:space="preserve">. </w:t>
      </w:r>
      <w:r w:rsidR="00732AFC" w:rsidRPr="003A137D">
        <w:rPr>
          <w:color w:val="000000" w:themeColor="text1"/>
        </w:rPr>
        <w:t>F</w:t>
      </w:r>
      <w:r w:rsidR="00152FFB" w:rsidRPr="003A137D">
        <w:rPr>
          <w:color w:val="000000" w:themeColor="text1"/>
        </w:rPr>
        <w:t>ive</w:t>
      </w:r>
      <w:r w:rsidR="009B23F5" w:rsidRPr="003A137D">
        <w:rPr>
          <w:color w:val="000000" w:themeColor="text1"/>
        </w:rPr>
        <w:t xml:space="preserve"> significantly abundant species was found shared by the classification results of all software</w:t>
      </w:r>
      <w:r w:rsidR="00152FFB" w:rsidRPr="003A137D">
        <w:rPr>
          <w:color w:val="000000" w:themeColor="text1"/>
        </w:rPr>
        <w:t xml:space="preserve"> (</w:t>
      </w:r>
      <w:r w:rsidR="00152FFB" w:rsidRPr="003A137D">
        <w:rPr>
          <w:i/>
          <w:iCs/>
          <w:color w:val="000000" w:themeColor="text1"/>
        </w:rPr>
        <w:t>Bordetella pseudohinzii</w:t>
      </w:r>
      <w:r w:rsidR="00152FFB" w:rsidRPr="003A137D">
        <w:rPr>
          <w:color w:val="000000" w:themeColor="text1"/>
        </w:rPr>
        <w:t xml:space="preserve">, </w:t>
      </w:r>
      <w:r w:rsidR="00BF5DC4" w:rsidRPr="003A137D">
        <w:rPr>
          <w:i/>
          <w:iCs/>
          <w:color w:val="000000" w:themeColor="text1"/>
        </w:rPr>
        <w:t>Bordetella bronchiseptica</w:t>
      </w:r>
      <w:r w:rsidR="00BF5DC4" w:rsidRPr="003A137D">
        <w:rPr>
          <w:color w:val="000000" w:themeColor="text1"/>
        </w:rPr>
        <w:t xml:space="preserve">, </w:t>
      </w:r>
      <w:del w:id="837" w:author="Ruijie Xu" w:date="2022-02-02T11:02:00Z">
        <w:r w:rsidR="00152FFB" w:rsidRPr="003A137D" w:rsidDel="00463AA7">
          <w:rPr>
            <w:i/>
            <w:iCs/>
            <w:color w:val="000000" w:themeColor="text1"/>
          </w:rPr>
          <w:delText>Leptospira</w:delText>
        </w:r>
      </w:del>
      <w:ins w:id="838" w:author="Ruijie Xu" w:date="2022-02-02T11:02:00Z">
        <w:r w:rsidR="00463AA7">
          <w:rPr>
            <w:i/>
            <w:iCs/>
            <w:color w:val="000000" w:themeColor="text1"/>
          </w:rPr>
          <w:t>Leptospira</w:t>
        </w:r>
      </w:ins>
      <w:r w:rsidR="00152FFB" w:rsidRPr="003A137D">
        <w:rPr>
          <w:i/>
          <w:iCs/>
          <w:color w:val="000000" w:themeColor="text1"/>
        </w:rPr>
        <w:t xml:space="preserve"> interrogans</w:t>
      </w:r>
      <w:r w:rsidR="00152FFB" w:rsidRPr="003A137D">
        <w:rPr>
          <w:color w:val="000000" w:themeColor="text1"/>
        </w:rPr>
        <w:t xml:space="preserve">, </w:t>
      </w:r>
      <w:del w:id="839" w:author="Ruijie Xu" w:date="2022-02-02T11:02:00Z">
        <w:r w:rsidR="00152FFB" w:rsidRPr="003A137D" w:rsidDel="00463AA7">
          <w:rPr>
            <w:i/>
            <w:iCs/>
            <w:color w:val="000000" w:themeColor="text1"/>
          </w:rPr>
          <w:delText>Leptospira</w:delText>
        </w:r>
      </w:del>
      <w:ins w:id="840" w:author="Ruijie Xu" w:date="2022-02-02T11:02:00Z">
        <w:r w:rsidR="00463AA7">
          <w:rPr>
            <w:i/>
            <w:iCs/>
            <w:color w:val="000000" w:themeColor="text1"/>
          </w:rPr>
          <w:t>Leptospira</w:t>
        </w:r>
      </w:ins>
      <w:r w:rsidR="00152FFB" w:rsidRPr="003A137D">
        <w:rPr>
          <w:i/>
          <w:iCs/>
          <w:color w:val="000000" w:themeColor="text1"/>
        </w:rPr>
        <w:t xml:space="preserve"> borgpeterseni</w:t>
      </w:r>
      <w:r w:rsidR="00152FFB" w:rsidRPr="003A137D">
        <w:rPr>
          <w:color w:val="000000" w:themeColor="text1"/>
        </w:rPr>
        <w:t xml:space="preserve">, </w:t>
      </w:r>
      <w:r w:rsidR="00BF5DC4" w:rsidRPr="003A137D">
        <w:rPr>
          <w:color w:val="000000" w:themeColor="text1"/>
        </w:rPr>
        <w:t xml:space="preserve">and </w:t>
      </w:r>
      <w:bookmarkStart w:id="841" w:name="OLE_LINK191"/>
      <w:bookmarkStart w:id="842" w:name="OLE_LINK192"/>
      <w:r w:rsidR="001211FD" w:rsidRPr="003A137D">
        <w:rPr>
          <w:i/>
          <w:iCs/>
          <w:color w:val="000000" w:themeColor="text1"/>
        </w:rPr>
        <w:t>Mycoplasm pulmonis</w:t>
      </w:r>
      <w:bookmarkEnd w:id="841"/>
      <w:bookmarkEnd w:id="842"/>
      <w:r w:rsidR="00152FFB" w:rsidRPr="003A137D">
        <w:rPr>
          <w:color w:val="000000" w:themeColor="text1"/>
        </w:rPr>
        <w:t>)</w:t>
      </w:r>
      <w:r w:rsidR="00692F18" w:rsidRPr="003A137D">
        <w:rPr>
          <w:color w:val="000000" w:themeColor="text1"/>
        </w:rPr>
        <w:t xml:space="preserve">. </w:t>
      </w:r>
      <w:r w:rsidR="00B17D5A" w:rsidRPr="003A137D">
        <w:rPr>
          <w:color w:val="000000" w:themeColor="text1"/>
        </w:rPr>
        <w:t>Kaiju</w:t>
      </w:r>
      <w:r w:rsidR="00692F18" w:rsidRPr="003A137D">
        <w:rPr>
          <w:color w:val="000000" w:themeColor="text1"/>
        </w:rPr>
        <w:t xml:space="preserve">, </w:t>
      </w:r>
      <w:r w:rsidR="00C30C63" w:rsidRPr="003A137D">
        <w:rPr>
          <w:color w:val="000000" w:themeColor="text1"/>
        </w:rPr>
        <w:t>Centrifuge</w:t>
      </w:r>
      <w:r w:rsidR="00692F18" w:rsidRPr="003A137D">
        <w:rPr>
          <w:color w:val="000000" w:themeColor="text1"/>
        </w:rPr>
        <w:t xml:space="preserve">, </w:t>
      </w:r>
      <w:del w:id="843" w:author="Ruijie Xu" w:date="2022-02-01T13:44:00Z">
        <w:r w:rsidR="00692F18" w:rsidRPr="003A137D" w:rsidDel="00537B08">
          <w:rPr>
            <w:color w:val="000000" w:themeColor="text1"/>
          </w:rPr>
          <w:delText>Blastn</w:delText>
        </w:r>
      </w:del>
      <w:ins w:id="844" w:author="Ruijie Xu" w:date="2022-02-01T13:44:00Z">
        <w:r w:rsidR="00537B08">
          <w:rPr>
            <w:color w:val="000000" w:themeColor="text1"/>
          </w:rPr>
          <w:t>BLASTN</w:t>
        </w:r>
      </w:ins>
      <w:r w:rsidR="00692F18" w:rsidRPr="003A137D">
        <w:rPr>
          <w:color w:val="000000" w:themeColor="text1"/>
        </w:rPr>
        <w:t xml:space="preserve"> have the</w:t>
      </w:r>
      <w:r w:rsidR="00B9548D" w:rsidRPr="003A137D">
        <w:rPr>
          <w:color w:val="000000" w:themeColor="text1"/>
        </w:rPr>
        <w:t xml:space="preserve"> </w:t>
      </w:r>
      <w:r w:rsidR="00B9548D" w:rsidRPr="003A137D">
        <w:rPr>
          <w:color w:val="000000" w:themeColor="text1"/>
        </w:rPr>
        <w:lastRenderedPageBreak/>
        <w:t xml:space="preserve">most </w:t>
      </w:r>
      <w:r w:rsidR="00845590" w:rsidRPr="003A137D">
        <w:rPr>
          <w:color w:val="000000" w:themeColor="text1"/>
        </w:rPr>
        <w:t xml:space="preserve">number of </w:t>
      </w:r>
      <w:r w:rsidR="00315E9F" w:rsidRPr="003A137D">
        <w:rPr>
          <w:color w:val="000000" w:themeColor="text1"/>
        </w:rPr>
        <w:t>DA</w:t>
      </w:r>
      <w:r w:rsidR="00B9548D" w:rsidRPr="003A137D">
        <w:rPr>
          <w:color w:val="000000" w:themeColor="text1"/>
        </w:rPr>
        <w:t xml:space="preserve"> taxa mostly distinct to themselves </w:t>
      </w:r>
      <w:r w:rsidR="00845590" w:rsidRPr="003A137D">
        <w:rPr>
          <w:color w:val="000000" w:themeColor="text1"/>
        </w:rPr>
        <w:t>(</w:t>
      </w:r>
      <w:r w:rsidR="0069179E" w:rsidRPr="003A137D">
        <w:rPr>
          <w:color w:val="000000" w:themeColor="text1"/>
        </w:rPr>
        <w:t>390</w:t>
      </w:r>
      <w:r w:rsidR="00845590" w:rsidRPr="003A137D">
        <w:rPr>
          <w:color w:val="000000" w:themeColor="text1"/>
        </w:rPr>
        <w:t xml:space="preserve">, </w:t>
      </w:r>
      <w:r w:rsidR="0069179E" w:rsidRPr="003A137D">
        <w:rPr>
          <w:color w:val="000000" w:themeColor="text1"/>
        </w:rPr>
        <w:t>376</w:t>
      </w:r>
      <w:r w:rsidR="00423339" w:rsidRPr="003A137D">
        <w:rPr>
          <w:color w:val="000000" w:themeColor="text1"/>
        </w:rPr>
        <w:t xml:space="preserve">, and </w:t>
      </w:r>
      <w:r w:rsidR="00845590" w:rsidRPr="003A137D">
        <w:rPr>
          <w:color w:val="000000" w:themeColor="text1"/>
        </w:rPr>
        <w:t>5</w:t>
      </w:r>
      <w:r w:rsidR="0069179E" w:rsidRPr="003A137D">
        <w:rPr>
          <w:color w:val="000000" w:themeColor="text1"/>
        </w:rPr>
        <w:t>6</w:t>
      </w:r>
      <w:r w:rsidR="00423339" w:rsidRPr="003A137D">
        <w:rPr>
          <w:color w:val="000000" w:themeColor="text1"/>
        </w:rPr>
        <w:t xml:space="preserve"> taxa, respectively</w:t>
      </w:r>
      <w:r w:rsidR="00845590" w:rsidRPr="003A137D">
        <w:rPr>
          <w:color w:val="000000" w:themeColor="text1"/>
        </w:rPr>
        <w:t xml:space="preserve">) </w:t>
      </w:r>
      <w:r w:rsidR="00FF01FC" w:rsidRPr="003A137D">
        <w:rPr>
          <w:color w:val="000000" w:themeColor="text1"/>
        </w:rPr>
        <w:t>(Figure 7</w:t>
      </w:r>
      <w:r w:rsidR="00B9548D" w:rsidRPr="003A137D">
        <w:rPr>
          <w:color w:val="000000" w:themeColor="text1"/>
        </w:rPr>
        <w:t>a</w:t>
      </w:r>
      <w:r w:rsidR="00FF01FC" w:rsidRPr="003A137D">
        <w:rPr>
          <w:color w:val="000000" w:themeColor="text1"/>
        </w:rPr>
        <w:t>)</w:t>
      </w:r>
      <w:r w:rsidR="00C42B45" w:rsidRPr="003A137D">
        <w:rPr>
          <w:color w:val="000000" w:themeColor="text1"/>
        </w:rPr>
        <w:t xml:space="preserve">. </w:t>
      </w:r>
      <w:r w:rsidR="000038B7" w:rsidRPr="003A137D">
        <w:rPr>
          <w:color w:val="000000" w:themeColor="text1"/>
        </w:rPr>
        <w:t xml:space="preserve">Furthermore, although Centrifuge identified the largest number of </w:t>
      </w:r>
      <w:r w:rsidR="00315E9F" w:rsidRPr="003A137D">
        <w:rPr>
          <w:color w:val="000000" w:themeColor="text1"/>
        </w:rPr>
        <w:t>DA</w:t>
      </w:r>
      <w:r w:rsidR="000038B7" w:rsidRPr="003A137D">
        <w:rPr>
          <w:color w:val="000000" w:themeColor="text1"/>
        </w:rPr>
        <w:t xml:space="preserve"> species taxon, Kaiju has identified the most number of unique phylum taxa</w:t>
      </w:r>
      <w:r w:rsidR="00326B37" w:rsidRPr="003A137D">
        <w:rPr>
          <w:color w:val="000000" w:themeColor="text1"/>
        </w:rPr>
        <w:t xml:space="preserve"> (42)</w:t>
      </w:r>
      <w:r w:rsidR="000038B7" w:rsidRPr="003A137D">
        <w:rPr>
          <w:color w:val="000000" w:themeColor="text1"/>
        </w:rPr>
        <w:t>, which means m</w:t>
      </w:r>
      <w:r w:rsidR="005B4081" w:rsidRPr="003A137D">
        <w:rPr>
          <w:color w:val="000000" w:themeColor="text1"/>
        </w:rPr>
        <w:t>any</w:t>
      </w:r>
      <w:r w:rsidR="000038B7" w:rsidRPr="003A137D">
        <w:rPr>
          <w:color w:val="000000" w:themeColor="text1"/>
        </w:rPr>
        <w:t xml:space="preserve"> of Centrifuge’s </w:t>
      </w:r>
      <w:r w:rsidR="00315E9F" w:rsidRPr="003A137D">
        <w:rPr>
          <w:color w:val="000000" w:themeColor="text1"/>
        </w:rPr>
        <w:t>DA</w:t>
      </w:r>
      <w:r w:rsidR="000038B7" w:rsidRPr="003A137D">
        <w:rPr>
          <w:color w:val="000000" w:themeColor="text1"/>
        </w:rPr>
        <w:t xml:space="preserve"> species has the same phylum taxonomy taxa</w:t>
      </w:r>
      <w:r w:rsidR="004A3268" w:rsidRPr="003A137D">
        <w:rPr>
          <w:color w:val="000000" w:themeColor="text1"/>
        </w:rPr>
        <w:t xml:space="preserve"> (Figure 7a)</w:t>
      </w:r>
      <w:r w:rsidR="000038B7" w:rsidRPr="003A137D">
        <w:rPr>
          <w:color w:val="000000" w:themeColor="text1"/>
        </w:rPr>
        <w:t xml:space="preserve">. </w:t>
      </w:r>
      <w:r w:rsidR="00152381" w:rsidRPr="003A137D">
        <w:rPr>
          <w:color w:val="000000" w:themeColor="text1"/>
        </w:rPr>
        <w:t xml:space="preserve">To </w:t>
      </w:r>
      <w:r w:rsidR="00AC3C44" w:rsidRPr="003A137D">
        <w:rPr>
          <w:color w:val="000000" w:themeColor="text1"/>
        </w:rPr>
        <w:t>obtain a more generalized overview</w:t>
      </w:r>
      <w:r w:rsidR="00132E12" w:rsidRPr="003A137D">
        <w:rPr>
          <w:color w:val="000000" w:themeColor="text1"/>
        </w:rPr>
        <w:t xml:space="preserve"> for the </w:t>
      </w:r>
      <w:r w:rsidR="00315E9F" w:rsidRPr="003A137D">
        <w:rPr>
          <w:color w:val="000000" w:themeColor="text1"/>
        </w:rPr>
        <w:t>DA</w:t>
      </w:r>
      <w:r w:rsidR="00132E12" w:rsidRPr="003A137D">
        <w:rPr>
          <w:color w:val="000000" w:themeColor="text1"/>
        </w:rPr>
        <w:t xml:space="preserve"> taxa identified from the classification of each software, we aggregated the species taxa into the phylum level</w:t>
      </w:r>
      <w:r w:rsidR="0015611C" w:rsidRPr="003A137D">
        <w:rPr>
          <w:color w:val="000000" w:themeColor="text1"/>
        </w:rPr>
        <w:t xml:space="preserve"> and visualized the presence and absence of each phylum taxon as the </w:t>
      </w:r>
      <w:r w:rsidR="00315E9F" w:rsidRPr="003A137D">
        <w:rPr>
          <w:color w:val="000000" w:themeColor="text1"/>
        </w:rPr>
        <w:t>DA</w:t>
      </w:r>
      <w:r w:rsidR="0015611C" w:rsidRPr="003A137D">
        <w:rPr>
          <w:color w:val="000000" w:themeColor="text1"/>
        </w:rPr>
        <w:t xml:space="preserve"> taxa across different software </w:t>
      </w:r>
      <w:r w:rsidR="006B62AD" w:rsidRPr="003A137D">
        <w:rPr>
          <w:color w:val="000000" w:themeColor="text1"/>
        </w:rPr>
        <w:t xml:space="preserve">in </w:t>
      </w:r>
      <w:r w:rsidR="0015611C" w:rsidRPr="003A137D">
        <w:rPr>
          <w:color w:val="000000" w:themeColor="text1"/>
        </w:rPr>
        <w:t>Figure 8.</w:t>
      </w:r>
      <w:r w:rsidR="00AC3C44" w:rsidRPr="003A137D">
        <w:rPr>
          <w:color w:val="000000" w:themeColor="text1"/>
        </w:rPr>
        <w:t xml:space="preserve"> </w:t>
      </w:r>
      <w:r w:rsidR="00E7377F" w:rsidRPr="003A137D">
        <w:rPr>
          <w:color w:val="000000" w:themeColor="text1"/>
        </w:rPr>
        <w:t>At the Phylum level analysis, taxa “p__Spirochaetes”,</w:t>
      </w:r>
      <w:r w:rsidR="00AC45ED" w:rsidRPr="003A137D">
        <w:rPr>
          <w:color w:val="000000" w:themeColor="text1"/>
        </w:rPr>
        <w:t xml:space="preserve"> </w:t>
      </w:r>
      <w:bookmarkStart w:id="845" w:name="OLE_LINK193"/>
      <w:bookmarkStart w:id="846" w:name="OLE_LINK194"/>
      <w:r w:rsidR="00E7377F" w:rsidRPr="003A137D">
        <w:rPr>
          <w:color w:val="000000" w:themeColor="text1"/>
        </w:rPr>
        <w:t>“p__Bacterodietes”,“p__Protebacteria”</w:t>
      </w:r>
      <w:bookmarkEnd w:id="845"/>
      <w:bookmarkEnd w:id="846"/>
      <w:r w:rsidR="00484E79" w:rsidRPr="003A137D">
        <w:rPr>
          <w:color w:val="000000" w:themeColor="text1"/>
        </w:rPr>
        <w:t xml:space="preserve">, </w:t>
      </w:r>
      <w:r w:rsidR="00FA16FE" w:rsidRPr="003A137D">
        <w:rPr>
          <w:color w:val="000000" w:themeColor="text1"/>
        </w:rPr>
        <w:t xml:space="preserve">and </w:t>
      </w:r>
      <w:r w:rsidR="00484E79" w:rsidRPr="003A137D">
        <w:rPr>
          <w:color w:val="000000" w:themeColor="text1"/>
        </w:rPr>
        <w:t>“p__Tenericutes”</w:t>
      </w:r>
      <w:r w:rsidR="00E7377F" w:rsidRPr="003A137D">
        <w:rPr>
          <w:color w:val="000000" w:themeColor="text1"/>
        </w:rPr>
        <w:t xml:space="preserve"> was found present in the results of all software. </w:t>
      </w:r>
      <w:r w:rsidR="00B00D2F" w:rsidRPr="003A137D">
        <w:rPr>
          <w:color w:val="000000" w:themeColor="text1"/>
        </w:rPr>
        <w:t xml:space="preserve">Diamond was missing four taxa that were identified by rest of the software </w:t>
      </w:r>
      <w:bookmarkStart w:id="847" w:name="OLE_LINK199"/>
      <w:bookmarkStart w:id="848" w:name="OLE_LINK200"/>
      <w:r w:rsidR="00B00D2F" w:rsidRPr="003A137D">
        <w:rPr>
          <w:color w:val="000000" w:themeColor="text1"/>
        </w:rPr>
        <w:t xml:space="preserve">("p__Aquificae”, “p__Fusobacteria”, </w:t>
      </w:r>
      <w:bookmarkStart w:id="849" w:name="OLE_LINK197"/>
      <w:bookmarkStart w:id="850" w:name="OLE_LINK198"/>
      <w:bookmarkStart w:id="851" w:name="OLE_LINK195"/>
      <w:bookmarkStart w:id="852" w:name="OLE_LINK196"/>
      <w:bookmarkEnd w:id="847"/>
      <w:bookmarkEnd w:id="848"/>
      <w:r w:rsidR="00B00D2F" w:rsidRPr="003A137D">
        <w:rPr>
          <w:color w:val="000000" w:themeColor="text1"/>
        </w:rPr>
        <w:t>“p__Firmicutes”,</w:t>
      </w:r>
      <w:r w:rsidR="00B325BA" w:rsidRPr="003A137D">
        <w:rPr>
          <w:color w:val="000000" w:themeColor="text1"/>
        </w:rPr>
        <w:t xml:space="preserve"> and</w:t>
      </w:r>
      <w:r w:rsidR="00B00D2F" w:rsidRPr="003A137D">
        <w:rPr>
          <w:color w:val="000000" w:themeColor="text1"/>
        </w:rPr>
        <w:t xml:space="preserve"> “</w:t>
      </w:r>
      <w:r w:rsidR="00E823C6" w:rsidRPr="003A137D">
        <w:rPr>
          <w:color w:val="000000" w:themeColor="text1"/>
        </w:rPr>
        <w:t>p__</w:t>
      </w:r>
      <w:r w:rsidR="00B00D2F" w:rsidRPr="003A137D">
        <w:rPr>
          <w:color w:val="000000" w:themeColor="text1"/>
        </w:rPr>
        <w:t>Cyanobacteria”</w:t>
      </w:r>
      <w:bookmarkEnd w:id="849"/>
      <w:bookmarkEnd w:id="850"/>
      <w:r w:rsidR="00B00D2F" w:rsidRPr="003A137D">
        <w:rPr>
          <w:color w:val="000000" w:themeColor="text1"/>
        </w:rPr>
        <w:t xml:space="preserve">). </w:t>
      </w:r>
      <w:bookmarkEnd w:id="851"/>
      <w:bookmarkEnd w:id="852"/>
      <w:r w:rsidR="00B325BA" w:rsidRPr="003A137D">
        <w:rPr>
          <w:color w:val="000000" w:themeColor="text1"/>
        </w:rPr>
        <w:t>Kaiju and Centrifuge</w:t>
      </w:r>
      <w:r w:rsidR="00C9136F" w:rsidRPr="003A137D">
        <w:rPr>
          <w:color w:val="000000" w:themeColor="text1"/>
        </w:rPr>
        <w:t xml:space="preserve"> were th only two software reported virus taxa as </w:t>
      </w:r>
      <w:r w:rsidR="00315E9F" w:rsidRPr="003A137D">
        <w:rPr>
          <w:color w:val="000000" w:themeColor="text1"/>
        </w:rPr>
        <w:t>DA</w:t>
      </w:r>
      <w:r w:rsidR="00C9136F" w:rsidRPr="003A137D">
        <w:rPr>
          <w:color w:val="000000" w:themeColor="text1"/>
        </w:rPr>
        <w:t>.</w:t>
      </w:r>
      <w:r w:rsidR="00FA118B" w:rsidRPr="003A137D">
        <w:rPr>
          <w:color w:val="000000" w:themeColor="text1"/>
        </w:rPr>
        <w:t xml:space="preserve"> </w:t>
      </w:r>
      <w:r w:rsidR="00C9136F" w:rsidRPr="003A137D">
        <w:rPr>
          <w:color w:val="000000" w:themeColor="text1"/>
        </w:rPr>
        <w:t xml:space="preserve">Both software </w:t>
      </w:r>
      <w:r w:rsidR="00FA118B" w:rsidRPr="003A137D">
        <w:rPr>
          <w:color w:val="000000" w:themeColor="text1"/>
        </w:rPr>
        <w:t xml:space="preserve">reported </w:t>
      </w:r>
      <w:r w:rsidR="00C9136F" w:rsidRPr="003A137D">
        <w:rPr>
          <w:color w:val="000000" w:themeColor="text1"/>
        </w:rPr>
        <w:t>v</w:t>
      </w:r>
      <w:r w:rsidR="00FA118B" w:rsidRPr="003A137D">
        <w:rPr>
          <w:color w:val="000000" w:themeColor="text1"/>
        </w:rPr>
        <w:t>irus taxon “p__Negarnaviricota”</w:t>
      </w:r>
      <w:r w:rsidR="00C9136F" w:rsidRPr="003A137D">
        <w:rPr>
          <w:color w:val="000000" w:themeColor="text1"/>
        </w:rPr>
        <w:t xml:space="preserve">, and Kaiju reported </w:t>
      </w:r>
      <w:bookmarkStart w:id="853" w:name="OLE_LINK203"/>
      <w:bookmarkStart w:id="854" w:name="OLE_LINK204"/>
      <w:r w:rsidR="00C9136F" w:rsidRPr="003A137D">
        <w:rPr>
          <w:color w:val="000000" w:themeColor="text1"/>
        </w:rPr>
        <w:t>“p__Nucleocyto</w:t>
      </w:r>
      <w:r w:rsidR="00EF00DC" w:rsidRPr="003A137D">
        <w:rPr>
          <w:color w:val="000000" w:themeColor="text1"/>
        </w:rPr>
        <w:t>viricota</w:t>
      </w:r>
      <w:r w:rsidR="00C9136F" w:rsidRPr="003A137D">
        <w:rPr>
          <w:color w:val="000000" w:themeColor="text1"/>
        </w:rPr>
        <w:t>”</w:t>
      </w:r>
      <w:r w:rsidR="00EF00DC" w:rsidRPr="003A137D">
        <w:rPr>
          <w:color w:val="000000" w:themeColor="text1"/>
        </w:rPr>
        <w:t xml:space="preserve"> and “p__Uroviricota”, </w:t>
      </w:r>
      <w:bookmarkEnd w:id="853"/>
      <w:bookmarkEnd w:id="854"/>
      <w:r w:rsidR="00EF00DC" w:rsidRPr="003A137D">
        <w:rPr>
          <w:color w:val="000000" w:themeColor="text1"/>
        </w:rPr>
        <w:t>distinctively</w:t>
      </w:r>
      <w:r w:rsidR="00FA118B" w:rsidRPr="003A137D">
        <w:rPr>
          <w:color w:val="000000" w:themeColor="text1"/>
        </w:rPr>
        <w:t xml:space="preserve">. </w:t>
      </w:r>
      <w:r w:rsidR="002D4618" w:rsidRPr="003A137D">
        <w:rPr>
          <w:color w:val="000000" w:themeColor="text1"/>
        </w:rPr>
        <w:t>Archaea taxa was only reported by Kaiju</w:t>
      </w:r>
      <w:r w:rsidR="001F7300" w:rsidRPr="003A137D">
        <w:rPr>
          <w:color w:val="000000" w:themeColor="text1"/>
        </w:rPr>
        <w:t xml:space="preserve">, </w:t>
      </w:r>
      <w:r w:rsidR="002D4618" w:rsidRPr="003A137D">
        <w:rPr>
          <w:color w:val="000000" w:themeColor="text1"/>
        </w:rPr>
        <w:t>Centrifuge</w:t>
      </w:r>
      <w:r w:rsidR="001F7300" w:rsidRPr="003A137D">
        <w:rPr>
          <w:color w:val="000000" w:themeColor="text1"/>
        </w:rPr>
        <w:t xml:space="preserve">, and </w:t>
      </w:r>
      <w:del w:id="855" w:author="Ruijie Xu" w:date="2022-02-01T13:44:00Z">
        <w:r w:rsidR="001F7300" w:rsidRPr="003A137D" w:rsidDel="00537B08">
          <w:rPr>
            <w:color w:val="000000" w:themeColor="text1"/>
          </w:rPr>
          <w:delText>Blastn</w:delText>
        </w:r>
      </w:del>
      <w:ins w:id="856" w:author="Ruijie Xu" w:date="2022-02-01T13:44:00Z">
        <w:r w:rsidR="00537B08">
          <w:rPr>
            <w:color w:val="000000" w:themeColor="text1"/>
          </w:rPr>
          <w:t>BLASTN</w:t>
        </w:r>
      </w:ins>
      <w:r w:rsidR="001F7300" w:rsidRPr="003A137D">
        <w:rPr>
          <w:color w:val="000000" w:themeColor="text1"/>
        </w:rPr>
        <w:t>’s</w:t>
      </w:r>
      <w:r w:rsidR="002D4618" w:rsidRPr="003A137D">
        <w:rPr>
          <w:color w:val="000000" w:themeColor="text1"/>
        </w:rPr>
        <w:t xml:space="preserve"> </w:t>
      </w:r>
      <w:r w:rsidR="000238B8" w:rsidRPr="003A137D">
        <w:rPr>
          <w:color w:val="000000" w:themeColor="text1"/>
        </w:rPr>
        <w:t>. All three software have reported</w:t>
      </w:r>
      <w:r w:rsidR="00B03DDE" w:rsidRPr="003A137D">
        <w:rPr>
          <w:color w:val="000000" w:themeColor="text1"/>
        </w:rPr>
        <w:t xml:space="preserve"> </w:t>
      </w:r>
      <w:bookmarkStart w:id="857" w:name="OLE_LINK201"/>
      <w:bookmarkStart w:id="858" w:name="OLE_LINK202"/>
      <w:r w:rsidR="00B03DDE" w:rsidRPr="003A137D">
        <w:rPr>
          <w:color w:val="000000" w:themeColor="text1"/>
        </w:rPr>
        <w:t xml:space="preserve">"p__Euryarchaeota”, </w:t>
      </w:r>
      <w:bookmarkEnd w:id="857"/>
      <w:bookmarkEnd w:id="858"/>
      <w:r w:rsidR="00B03DDE" w:rsidRPr="003A137D">
        <w:rPr>
          <w:color w:val="000000" w:themeColor="text1"/>
        </w:rPr>
        <w:t xml:space="preserve">and both Kaiju and Centrifuge reported  “p__Candidatus Micrarchaeota” and "p__Candidatus Lokiarchaeota”. Finally, </w:t>
      </w:r>
      <w:r w:rsidR="00A45BC2" w:rsidRPr="003A137D">
        <w:rPr>
          <w:color w:val="000000" w:themeColor="text1"/>
        </w:rPr>
        <w:t>Kaiju uniquely “p__Candidatus Thermoplasmatota”.</w:t>
      </w:r>
    </w:p>
    <w:p w14:paraId="2EF46696" w14:textId="0E443BEA" w:rsidR="002F6659" w:rsidRPr="003A137D" w:rsidRDefault="00684564" w:rsidP="00B90087">
      <w:pPr>
        <w:spacing w:line="480" w:lineRule="auto"/>
        <w:rPr>
          <w:color w:val="000000" w:themeColor="text1"/>
        </w:rPr>
      </w:pPr>
      <w:r w:rsidRPr="003A137D">
        <w:rPr>
          <w:color w:val="000000" w:themeColor="text1"/>
        </w:rPr>
        <w:t xml:space="preserve">The </w:t>
      </w:r>
      <w:r w:rsidR="00315E9F" w:rsidRPr="003A137D">
        <w:rPr>
          <w:color w:val="000000" w:themeColor="text1"/>
        </w:rPr>
        <w:t>DA</w:t>
      </w:r>
      <w:r w:rsidRPr="003A137D">
        <w:rPr>
          <w:color w:val="000000" w:themeColor="text1"/>
        </w:rPr>
        <w:t xml:space="preserve"> taxa identified between lung samples and spleen samples were similar with those identified in the between lung samples and kidney samples. Kaiju in this case has identified the most number of </w:t>
      </w:r>
      <w:r w:rsidR="00315E9F" w:rsidRPr="003A137D">
        <w:rPr>
          <w:color w:val="000000" w:themeColor="text1"/>
        </w:rPr>
        <w:t>DA</w:t>
      </w:r>
      <w:r w:rsidRPr="003A137D">
        <w:rPr>
          <w:color w:val="000000" w:themeColor="text1"/>
        </w:rPr>
        <w:t xml:space="preserve"> species (484 taxa), while Diamond has identified least (44 taxa)</w:t>
      </w:r>
      <w:r w:rsidR="00E70E1A" w:rsidRPr="003A137D">
        <w:rPr>
          <w:color w:val="000000" w:themeColor="text1"/>
        </w:rPr>
        <w:t xml:space="preserve">. </w:t>
      </w:r>
      <w:r w:rsidR="00F63ED3" w:rsidRPr="003A137D">
        <w:rPr>
          <w:color w:val="000000" w:themeColor="text1"/>
        </w:rPr>
        <w:t xml:space="preserve">All of the </w:t>
      </w:r>
      <w:r w:rsidR="00315E9F" w:rsidRPr="003A137D">
        <w:rPr>
          <w:color w:val="000000" w:themeColor="text1"/>
        </w:rPr>
        <w:t>DA</w:t>
      </w:r>
      <w:r w:rsidR="00F63ED3" w:rsidRPr="003A137D">
        <w:rPr>
          <w:color w:val="000000" w:themeColor="text1"/>
        </w:rPr>
        <w:t xml:space="preserve"> taxa wer</w:t>
      </w:r>
      <w:r w:rsidR="00E46073" w:rsidRPr="003A137D">
        <w:rPr>
          <w:color w:val="000000" w:themeColor="text1"/>
        </w:rPr>
        <w:t>e</w:t>
      </w:r>
      <w:r w:rsidR="00F63ED3" w:rsidRPr="003A137D">
        <w:rPr>
          <w:color w:val="000000" w:themeColor="text1"/>
        </w:rPr>
        <w:t xml:space="preserve"> more abundant in the lung samples. </w:t>
      </w:r>
      <w:r w:rsidR="00E70E1A" w:rsidRPr="003A137D">
        <w:rPr>
          <w:color w:val="000000" w:themeColor="text1"/>
        </w:rPr>
        <w:t xml:space="preserve">Six species were overlapping between the </w:t>
      </w:r>
      <w:r w:rsidR="00315E9F" w:rsidRPr="003A137D">
        <w:rPr>
          <w:color w:val="000000" w:themeColor="text1"/>
        </w:rPr>
        <w:t>DA</w:t>
      </w:r>
      <w:r w:rsidR="00E70E1A" w:rsidRPr="003A137D">
        <w:rPr>
          <w:color w:val="000000" w:themeColor="text1"/>
        </w:rPr>
        <w:t xml:space="preserve"> taxa identified by </w:t>
      </w:r>
      <w:r w:rsidR="00A9558B" w:rsidRPr="003A137D">
        <w:rPr>
          <w:color w:val="000000" w:themeColor="text1"/>
        </w:rPr>
        <w:t>the classifications of all</w:t>
      </w:r>
      <w:r w:rsidR="00E70E1A" w:rsidRPr="003A137D">
        <w:rPr>
          <w:color w:val="000000" w:themeColor="text1"/>
        </w:rPr>
        <w:t xml:space="preserve"> software</w:t>
      </w:r>
      <w:r w:rsidR="006464C5" w:rsidRPr="003A137D">
        <w:rPr>
          <w:color w:val="000000" w:themeColor="text1"/>
        </w:rPr>
        <w:t xml:space="preserve"> (</w:t>
      </w:r>
      <w:r w:rsidR="006464C5" w:rsidRPr="003A137D">
        <w:rPr>
          <w:i/>
          <w:iCs/>
          <w:color w:val="000000" w:themeColor="text1"/>
        </w:rPr>
        <w:t>Mycoplasm pulmonis</w:t>
      </w:r>
      <w:r w:rsidR="006464C5" w:rsidRPr="003A137D">
        <w:rPr>
          <w:color w:val="000000" w:themeColor="text1"/>
        </w:rPr>
        <w:t xml:space="preserve">, </w:t>
      </w:r>
      <w:r w:rsidR="006464C5" w:rsidRPr="003A137D">
        <w:rPr>
          <w:i/>
          <w:iCs/>
          <w:color w:val="000000" w:themeColor="text1"/>
        </w:rPr>
        <w:t>Mycoplasma bovoculi</w:t>
      </w:r>
      <w:r w:rsidR="006464C5" w:rsidRPr="003A137D">
        <w:rPr>
          <w:color w:val="000000" w:themeColor="text1"/>
        </w:rPr>
        <w:t xml:space="preserve">, </w:t>
      </w:r>
      <w:r w:rsidR="006464C5" w:rsidRPr="003A137D">
        <w:rPr>
          <w:i/>
          <w:iCs/>
          <w:color w:val="000000" w:themeColor="text1"/>
        </w:rPr>
        <w:t>Mycoplasma neurolyticum</w:t>
      </w:r>
      <w:r w:rsidR="006464C5" w:rsidRPr="003A137D">
        <w:rPr>
          <w:color w:val="000000" w:themeColor="text1"/>
        </w:rPr>
        <w:t xml:space="preserve">, </w:t>
      </w:r>
      <w:r w:rsidR="006464C5" w:rsidRPr="003A137D">
        <w:rPr>
          <w:i/>
          <w:iCs/>
          <w:color w:val="000000" w:themeColor="text1"/>
        </w:rPr>
        <w:t>Bordetella pseudohinzii</w:t>
      </w:r>
      <w:r w:rsidR="006464C5" w:rsidRPr="003A137D">
        <w:rPr>
          <w:color w:val="000000" w:themeColor="text1"/>
        </w:rPr>
        <w:t xml:space="preserve">, </w:t>
      </w:r>
      <w:r w:rsidR="006464C5" w:rsidRPr="003A137D">
        <w:rPr>
          <w:i/>
          <w:iCs/>
          <w:color w:val="000000" w:themeColor="text1"/>
        </w:rPr>
        <w:t>Bordetella bronchiseptica</w:t>
      </w:r>
      <w:r w:rsidR="006464C5" w:rsidRPr="003A137D">
        <w:rPr>
          <w:color w:val="000000" w:themeColor="text1"/>
        </w:rPr>
        <w:t xml:space="preserve">, </w:t>
      </w:r>
      <w:r w:rsidR="00B90087" w:rsidRPr="003A137D">
        <w:rPr>
          <w:color w:val="000000" w:themeColor="text1"/>
        </w:rPr>
        <w:t xml:space="preserve">and </w:t>
      </w:r>
      <w:r w:rsidR="006464C5" w:rsidRPr="003A137D">
        <w:rPr>
          <w:i/>
          <w:iCs/>
          <w:color w:val="000000" w:themeColor="text1"/>
        </w:rPr>
        <w:t>Bacteroides uniformis</w:t>
      </w:r>
      <w:r w:rsidR="006464C5" w:rsidRPr="003A137D">
        <w:rPr>
          <w:color w:val="000000" w:themeColor="text1"/>
        </w:rPr>
        <w:t>)</w:t>
      </w:r>
      <w:r w:rsidR="00904E62" w:rsidRPr="003A137D">
        <w:rPr>
          <w:color w:val="000000" w:themeColor="text1"/>
        </w:rPr>
        <w:t xml:space="preserve">, three of the overlapping species were also </w:t>
      </w:r>
      <w:r w:rsidR="00904E62" w:rsidRPr="003A137D">
        <w:rPr>
          <w:color w:val="000000" w:themeColor="text1"/>
        </w:rPr>
        <w:lastRenderedPageBreak/>
        <w:t xml:space="preserve">identified as </w:t>
      </w:r>
      <w:r w:rsidR="00315E9F" w:rsidRPr="003A137D">
        <w:rPr>
          <w:color w:val="000000" w:themeColor="text1"/>
        </w:rPr>
        <w:t>DA</w:t>
      </w:r>
      <w:r w:rsidR="00904E62" w:rsidRPr="003A137D">
        <w:rPr>
          <w:color w:val="000000" w:themeColor="text1"/>
        </w:rPr>
        <w:t xml:space="preserve"> species overlapped among all software during Lung vs. Kidney </w:t>
      </w:r>
      <w:r w:rsidR="009E5428" w:rsidRPr="003A137D">
        <w:rPr>
          <w:color w:val="000000" w:themeColor="text1"/>
        </w:rPr>
        <w:t xml:space="preserve">samples </w:t>
      </w:r>
      <w:r w:rsidR="00904E62" w:rsidRPr="003A137D">
        <w:rPr>
          <w:color w:val="000000" w:themeColor="text1"/>
        </w:rPr>
        <w:t>comparison</w:t>
      </w:r>
      <w:r w:rsidR="00A9558B" w:rsidRPr="003A137D">
        <w:rPr>
          <w:color w:val="000000" w:themeColor="text1"/>
        </w:rPr>
        <w:t xml:space="preserve">. </w:t>
      </w:r>
      <w:r w:rsidR="0061783E" w:rsidRPr="003A137D">
        <w:rPr>
          <w:color w:val="000000" w:themeColor="text1"/>
        </w:rPr>
        <w:t xml:space="preserve">Kaiju still has the most number of distinct </w:t>
      </w:r>
      <w:r w:rsidR="00315E9F" w:rsidRPr="003A137D">
        <w:rPr>
          <w:color w:val="000000" w:themeColor="text1"/>
        </w:rPr>
        <w:t>DA</w:t>
      </w:r>
      <w:r w:rsidR="0061783E" w:rsidRPr="003A137D">
        <w:rPr>
          <w:color w:val="000000" w:themeColor="text1"/>
        </w:rPr>
        <w:t xml:space="preserve"> species taxa (335 taxa)</w:t>
      </w:r>
      <w:r w:rsidR="003E69BC" w:rsidRPr="003A137D">
        <w:rPr>
          <w:color w:val="000000" w:themeColor="text1"/>
        </w:rPr>
        <w:t xml:space="preserve">, followed by centrifuge (268 taxa), and </w:t>
      </w:r>
      <w:del w:id="859" w:author="Ruijie Xu" w:date="2022-02-01T13:44:00Z">
        <w:r w:rsidR="003E69BC" w:rsidRPr="003A137D" w:rsidDel="00537B08">
          <w:rPr>
            <w:color w:val="000000" w:themeColor="text1"/>
          </w:rPr>
          <w:delText>Blastn</w:delText>
        </w:r>
      </w:del>
      <w:ins w:id="860" w:author="Ruijie Xu" w:date="2022-02-01T13:44:00Z">
        <w:r w:rsidR="00537B08">
          <w:rPr>
            <w:color w:val="000000" w:themeColor="text1"/>
          </w:rPr>
          <w:t>BLASTN</w:t>
        </w:r>
      </w:ins>
      <w:r w:rsidR="003E69BC" w:rsidRPr="003A137D">
        <w:rPr>
          <w:color w:val="000000" w:themeColor="text1"/>
        </w:rPr>
        <w:t xml:space="preserve"> (46 taxa)</w:t>
      </w:r>
      <w:r w:rsidR="00B5581D" w:rsidRPr="003A137D">
        <w:rPr>
          <w:color w:val="000000" w:themeColor="text1"/>
        </w:rPr>
        <w:t xml:space="preserve"> (Figure S10)</w:t>
      </w:r>
      <w:r w:rsidR="003E69BC" w:rsidRPr="003A137D">
        <w:rPr>
          <w:color w:val="000000" w:themeColor="text1"/>
        </w:rPr>
        <w:t xml:space="preserve">. </w:t>
      </w:r>
      <w:r w:rsidR="00E923F1" w:rsidRPr="003A137D">
        <w:rPr>
          <w:color w:val="000000" w:themeColor="text1"/>
        </w:rPr>
        <w:t xml:space="preserve">On the Phylum level, “p__Bacterodietes”, “p__Tenericutes”, “p__Cyanobacteria” ,“p__Protebacteria”, and “p__Firmicutes” was identified by all software as </w:t>
      </w:r>
      <w:r w:rsidR="00315E9F" w:rsidRPr="003A137D">
        <w:rPr>
          <w:color w:val="000000" w:themeColor="text1"/>
        </w:rPr>
        <w:t>DA</w:t>
      </w:r>
      <w:r w:rsidR="00E923F1" w:rsidRPr="003A137D">
        <w:rPr>
          <w:color w:val="000000" w:themeColor="text1"/>
        </w:rPr>
        <w:t xml:space="preserve">. Taxa "p__Aquificae”, "p__Actinobacteria”,and “p__Fusobacteria” were identified in by all software except for Diamond. Archaea phylum, "p__Euryarchaeota”, was still the Archaea taxon identified by </w:t>
      </w:r>
      <w:del w:id="861" w:author="Ruijie Xu" w:date="2022-02-01T13:44:00Z">
        <w:r w:rsidR="00E923F1" w:rsidRPr="003A137D" w:rsidDel="00537B08">
          <w:rPr>
            <w:color w:val="000000" w:themeColor="text1"/>
          </w:rPr>
          <w:delText>Blastn</w:delText>
        </w:r>
      </w:del>
      <w:ins w:id="862" w:author="Ruijie Xu" w:date="2022-02-01T13:44:00Z">
        <w:r w:rsidR="00537B08">
          <w:rPr>
            <w:color w:val="000000" w:themeColor="text1"/>
          </w:rPr>
          <w:t>BLASTN</w:t>
        </w:r>
      </w:ins>
      <w:r w:rsidR="00E923F1" w:rsidRPr="003A137D">
        <w:rPr>
          <w:color w:val="000000" w:themeColor="text1"/>
        </w:rPr>
        <w:t>, Centrifuge, and Kaiju</w:t>
      </w:r>
      <w:r w:rsidR="00A34273" w:rsidRPr="003A137D">
        <w:rPr>
          <w:color w:val="000000" w:themeColor="text1"/>
        </w:rPr>
        <w:t xml:space="preserve">, rest of the Archaea taxa were either only identified by Kaiju and Centrifuge, or Kaiju alone. Virus taxon, “p__Negarnaviricota”, was only identified by Centrifuge as differentially abundant, while Kaiju identified virus taxa only reported “p__Nucleocytoviricota” and “p__Uroviricota”. Morever, in this comparison, CLARK has also reported virus taxon,  “p__Uroviricota”, as significantly abundant. </w:t>
      </w:r>
    </w:p>
    <w:p w14:paraId="75BC9D26" w14:textId="430C7F90" w:rsidR="00E7377F" w:rsidRPr="003A137D" w:rsidRDefault="002A610A">
      <w:pPr>
        <w:spacing w:line="480" w:lineRule="auto"/>
        <w:rPr>
          <w:color w:val="000000" w:themeColor="text1"/>
        </w:rPr>
      </w:pPr>
      <w:r w:rsidRPr="003A137D">
        <w:rPr>
          <w:color w:val="000000" w:themeColor="text1"/>
        </w:rPr>
        <w:t>Finally, w</w:t>
      </w:r>
      <w:r w:rsidR="002F6659" w:rsidRPr="003A137D">
        <w:rPr>
          <w:color w:val="000000" w:themeColor="text1"/>
        </w:rPr>
        <w:t xml:space="preserve">e futher identified the </w:t>
      </w:r>
      <w:r w:rsidR="00315E9F" w:rsidRPr="003A137D">
        <w:rPr>
          <w:color w:val="000000" w:themeColor="text1"/>
        </w:rPr>
        <w:t>DA</w:t>
      </w:r>
      <w:r w:rsidR="002F6659" w:rsidRPr="003A137D">
        <w:rPr>
          <w:color w:val="000000" w:themeColor="text1"/>
        </w:rPr>
        <w:t xml:space="preserve"> species between Kidney and Spleen samples. The number of species identified ranges from 6 by Diamond and 57 by </w:t>
      </w:r>
      <w:del w:id="863" w:author="Ruijie Xu" w:date="2022-02-01T13:44:00Z">
        <w:r w:rsidR="002F6659" w:rsidRPr="003A137D" w:rsidDel="00537B08">
          <w:rPr>
            <w:color w:val="000000" w:themeColor="text1"/>
          </w:rPr>
          <w:delText>Blastn</w:delText>
        </w:r>
      </w:del>
      <w:ins w:id="864" w:author="Ruijie Xu" w:date="2022-02-01T13:44:00Z">
        <w:r w:rsidR="00537B08">
          <w:rPr>
            <w:color w:val="000000" w:themeColor="text1"/>
          </w:rPr>
          <w:t>BLASTN</w:t>
        </w:r>
      </w:ins>
      <w:r w:rsidR="008B3EF9" w:rsidRPr="003A137D">
        <w:rPr>
          <w:color w:val="000000" w:themeColor="text1"/>
        </w:rPr>
        <w:t xml:space="preserve"> (</w:t>
      </w:r>
      <w:r w:rsidR="00C33259" w:rsidRPr="003A137D">
        <w:rPr>
          <w:color w:val="000000" w:themeColor="text1"/>
        </w:rPr>
        <w:t>Table II.8</w:t>
      </w:r>
      <w:r w:rsidR="008B3EF9" w:rsidRPr="003A137D">
        <w:rPr>
          <w:color w:val="000000" w:themeColor="text1"/>
        </w:rPr>
        <w:t>)</w:t>
      </w:r>
      <w:r w:rsidR="00780BEC" w:rsidRPr="003A137D">
        <w:rPr>
          <w:color w:val="000000" w:themeColor="text1"/>
        </w:rPr>
        <w:t>.</w:t>
      </w:r>
      <w:r w:rsidR="00C33259" w:rsidRPr="003A137D">
        <w:rPr>
          <w:color w:val="000000" w:themeColor="text1"/>
        </w:rPr>
        <w:t xml:space="preserve"> </w:t>
      </w:r>
      <w:r w:rsidR="00C66531" w:rsidRPr="003A137D">
        <w:rPr>
          <w:color w:val="000000" w:themeColor="text1"/>
        </w:rPr>
        <w:t>More taxa was identified significantly abundant in the Kidney samples compare to the Spleen samples</w:t>
      </w:r>
      <w:r w:rsidR="009A450C" w:rsidRPr="003A137D">
        <w:rPr>
          <w:color w:val="000000" w:themeColor="text1"/>
        </w:rPr>
        <w:t xml:space="preserve">, especially </w:t>
      </w:r>
      <w:r w:rsidR="00C66531" w:rsidRPr="003A137D">
        <w:rPr>
          <w:color w:val="000000" w:themeColor="text1"/>
        </w:rPr>
        <w:t>in the genus level</w:t>
      </w:r>
      <w:r w:rsidR="00E96CAD" w:rsidRPr="003A137D">
        <w:rPr>
          <w:color w:val="000000" w:themeColor="text1"/>
        </w:rPr>
        <w:t xml:space="preserve"> (Figure S8)</w:t>
      </w:r>
      <w:r w:rsidR="009A450C" w:rsidRPr="003A137D">
        <w:rPr>
          <w:color w:val="000000" w:themeColor="text1"/>
        </w:rPr>
        <w:t>.</w:t>
      </w:r>
      <w:r w:rsidR="00C66531" w:rsidRPr="003A137D">
        <w:rPr>
          <w:color w:val="000000" w:themeColor="text1"/>
        </w:rPr>
        <w:t xml:space="preserve"> </w:t>
      </w:r>
      <w:r w:rsidR="00B81751" w:rsidRPr="003A137D">
        <w:rPr>
          <w:color w:val="000000" w:themeColor="text1"/>
        </w:rPr>
        <w:t xml:space="preserve">Kaiju, the software identified the second highest number of distinct </w:t>
      </w:r>
      <w:r w:rsidR="00315E9F" w:rsidRPr="003A137D">
        <w:rPr>
          <w:color w:val="000000" w:themeColor="text1"/>
        </w:rPr>
        <w:t>DA</w:t>
      </w:r>
      <w:r w:rsidR="00B81751" w:rsidRPr="003A137D">
        <w:rPr>
          <w:color w:val="000000" w:themeColor="text1"/>
        </w:rPr>
        <w:t xml:space="preserve"> taxa at the species level, has five out of ten distinct taxa reported as Viruese (Figure S5). In general, </w:t>
      </w:r>
      <w:r w:rsidR="00780BEC" w:rsidRPr="003A137D">
        <w:rPr>
          <w:color w:val="000000" w:themeColor="text1"/>
        </w:rPr>
        <w:t>Only</w:t>
      </w:r>
      <w:r w:rsidR="002F6659" w:rsidRPr="003A137D">
        <w:rPr>
          <w:color w:val="000000" w:themeColor="text1"/>
        </w:rPr>
        <w:t xml:space="preserve"> 1 species </w:t>
      </w:r>
      <w:r w:rsidR="007E081C" w:rsidRPr="003A137D">
        <w:rPr>
          <w:color w:val="000000" w:themeColor="text1"/>
        </w:rPr>
        <w:t>(</w:t>
      </w:r>
      <w:del w:id="865" w:author="Ruijie Xu" w:date="2022-02-02T11:02:00Z">
        <w:r w:rsidR="007E081C" w:rsidRPr="003A137D" w:rsidDel="00463AA7">
          <w:rPr>
            <w:i/>
            <w:iCs/>
            <w:color w:val="000000" w:themeColor="text1"/>
          </w:rPr>
          <w:delText>Leptospira</w:delText>
        </w:r>
      </w:del>
      <w:ins w:id="866" w:author="Ruijie Xu" w:date="2022-02-02T11:02:00Z">
        <w:r w:rsidR="00463AA7">
          <w:rPr>
            <w:i/>
            <w:iCs/>
            <w:color w:val="000000" w:themeColor="text1"/>
          </w:rPr>
          <w:t>Leptospira</w:t>
        </w:r>
      </w:ins>
      <w:r w:rsidR="007E081C" w:rsidRPr="003A137D">
        <w:rPr>
          <w:i/>
          <w:iCs/>
          <w:color w:val="000000" w:themeColor="text1"/>
        </w:rPr>
        <w:t xml:space="preserve"> interrogans</w:t>
      </w:r>
      <w:r w:rsidR="007E081C" w:rsidRPr="003A137D">
        <w:rPr>
          <w:color w:val="000000" w:themeColor="text1"/>
        </w:rPr>
        <w:t xml:space="preserve">) </w:t>
      </w:r>
      <w:r w:rsidR="00FB5CC4" w:rsidRPr="003A137D">
        <w:rPr>
          <w:color w:val="000000" w:themeColor="text1"/>
        </w:rPr>
        <w:t xml:space="preserve">and 4 phylum taxa (“p__Spirochaetes”, “p__Bacteroidetes", "p__Cyanobacteria”, </w:t>
      </w:r>
      <w:r w:rsidR="00DF554B" w:rsidRPr="003A137D">
        <w:rPr>
          <w:color w:val="000000" w:themeColor="text1"/>
        </w:rPr>
        <w:t>and “p__Proteobacteria”</w:t>
      </w:r>
      <w:r w:rsidR="00FB5CC4" w:rsidRPr="003A137D">
        <w:rPr>
          <w:color w:val="000000" w:themeColor="text1"/>
        </w:rPr>
        <w:t xml:space="preserve">) </w:t>
      </w:r>
      <w:r w:rsidR="002F6659" w:rsidRPr="003A137D">
        <w:rPr>
          <w:color w:val="000000" w:themeColor="text1"/>
        </w:rPr>
        <w:t xml:space="preserve">was found overlapping </w:t>
      </w:r>
      <w:r w:rsidR="00A443E2" w:rsidRPr="003A137D">
        <w:rPr>
          <w:color w:val="000000" w:themeColor="text1"/>
        </w:rPr>
        <w:t xml:space="preserve">with </w:t>
      </w:r>
      <w:r w:rsidR="002F6659" w:rsidRPr="003A137D">
        <w:rPr>
          <w:color w:val="000000" w:themeColor="text1"/>
        </w:rPr>
        <w:t>all software’s classification</w:t>
      </w:r>
      <w:r w:rsidR="001F642F" w:rsidRPr="003A137D">
        <w:rPr>
          <w:color w:val="000000" w:themeColor="text1"/>
        </w:rPr>
        <w:t>s</w:t>
      </w:r>
      <w:r w:rsidR="002B1E77" w:rsidRPr="003A137D">
        <w:rPr>
          <w:color w:val="000000" w:themeColor="text1"/>
        </w:rPr>
        <w:t xml:space="preserve"> (</w:t>
      </w:r>
      <w:bookmarkStart w:id="867" w:name="OLE_LINK189"/>
      <w:bookmarkStart w:id="868" w:name="OLE_LINK190"/>
      <w:r w:rsidR="002B1E77" w:rsidRPr="003A137D">
        <w:rPr>
          <w:color w:val="000000" w:themeColor="text1"/>
        </w:rPr>
        <w:t>Figure S5</w:t>
      </w:r>
      <w:bookmarkEnd w:id="867"/>
      <w:bookmarkEnd w:id="868"/>
      <w:r w:rsidR="0045640F" w:rsidRPr="003A137D">
        <w:rPr>
          <w:color w:val="000000" w:themeColor="text1"/>
        </w:rPr>
        <w:t>, Figure S6</w:t>
      </w:r>
      <w:r w:rsidR="002B1E77" w:rsidRPr="003A137D">
        <w:rPr>
          <w:color w:val="000000" w:themeColor="text1"/>
        </w:rPr>
        <w:t>)</w:t>
      </w:r>
      <w:r w:rsidR="002F6659" w:rsidRPr="003A137D">
        <w:rPr>
          <w:color w:val="000000" w:themeColor="text1"/>
        </w:rPr>
        <w:t xml:space="preserve">. </w:t>
      </w:r>
      <w:r w:rsidR="00BE21E4" w:rsidRPr="003A137D">
        <w:rPr>
          <w:color w:val="000000" w:themeColor="text1"/>
        </w:rPr>
        <w:t>The Phylum tax</w:t>
      </w:r>
      <w:r w:rsidR="00815126" w:rsidRPr="003A137D">
        <w:rPr>
          <w:color w:val="000000" w:themeColor="text1"/>
        </w:rPr>
        <w:t>on</w:t>
      </w:r>
      <w:r w:rsidR="00BE21E4" w:rsidRPr="003A137D">
        <w:rPr>
          <w:color w:val="000000" w:themeColor="text1"/>
        </w:rPr>
        <w:t xml:space="preserve"> “p__Firmicutes” was identified from the classifications of all software as the </w:t>
      </w:r>
      <w:r w:rsidR="00315E9F" w:rsidRPr="003A137D">
        <w:rPr>
          <w:color w:val="000000" w:themeColor="text1"/>
        </w:rPr>
        <w:t>DA</w:t>
      </w:r>
      <w:r w:rsidR="00BE21E4" w:rsidRPr="003A137D">
        <w:rPr>
          <w:color w:val="000000" w:themeColor="text1"/>
        </w:rPr>
        <w:t xml:space="preserve"> taxon except for </w:t>
      </w:r>
      <w:r w:rsidR="00F854D6" w:rsidRPr="003A137D">
        <w:rPr>
          <w:color w:val="000000" w:themeColor="text1"/>
        </w:rPr>
        <w:t>Diamond</w:t>
      </w:r>
      <w:r w:rsidR="00BE21E4" w:rsidRPr="003A137D">
        <w:rPr>
          <w:color w:val="000000" w:themeColor="text1"/>
        </w:rPr>
        <w:t xml:space="preserve">. Kaiju has identified the only virus taxon, “p__Negarnaviricota”, as a </w:t>
      </w:r>
      <w:r w:rsidR="00315E9F" w:rsidRPr="003A137D">
        <w:rPr>
          <w:color w:val="000000" w:themeColor="text1"/>
        </w:rPr>
        <w:t>DA</w:t>
      </w:r>
      <w:r w:rsidR="00BE21E4" w:rsidRPr="003A137D">
        <w:rPr>
          <w:color w:val="000000" w:themeColor="text1"/>
        </w:rPr>
        <w:t xml:space="preserve"> taxon. </w:t>
      </w:r>
    </w:p>
    <w:p w14:paraId="176098EB" w14:textId="51867F8B" w:rsidR="00D47D9F" w:rsidRPr="003A137D" w:rsidRDefault="004635B1" w:rsidP="00537A4F">
      <w:pPr>
        <w:spacing w:line="480" w:lineRule="auto"/>
        <w:rPr>
          <w:b/>
          <w:color w:val="000000" w:themeColor="text1"/>
        </w:rPr>
      </w:pPr>
      <w:del w:id="869" w:author="Ruijie Xu" w:date="2022-02-02T11:02:00Z">
        <w:r w:rsidRPr="003A137D" w:rsidDel="00463AA7">
          <w:rPr>
            <w:b/>
            <w:i/>
            <w:color w:val="000000" w:themeColor="text1"/>
          </w:rPr>
          <w:delText>Leptospira</w:delText>
        </w:r>
      </w:del>
      <w:ins w:id="870" w:author="Ruijie Xu" w:date="2022-02-02T11:02:00Z">
        <w:r w:rsidR="00463AA7">
          <w:rPr>
            <w:b/>
            <w:i/>
            <w:color w:val="000000" w:themeColor="text1"/>
          </w:rPr>
          <w:t>Leptospira</w:t>
        </w:r>
      </w:ins>
      <w:r w:rsidRPr="003A137D">
        <w:rPr>
          <w:b/>
          <w:color w:val="000000" w:themeColor="text1"/>
        </w:rPr>
        <w:t xml:space="preserve"> detection. </w:t>
      </w:r>
    </w:p>
    <w:p w14:paraId="167B58FF" w14:textId="2CA1577A" w:rsidR="005912FB" w:rsidRPr="003A137D" w:rsidRDefault="00D47D9F" w:rsidP="00537A4F">
      <w:pPr>
        <w:spacing w:line="480" w:lineRule="auto"/>
        <w:rPr>
          <w:bCs/>
          <w:color w:val="000000" w:themeColor="text1"/>
        </w:rPr>
      </w:pPr>
      <w:r w:rsidRPr="003A137D">
        <w:rPr>
          <w:bCs/>
          <w:color w:val="000000" w:themeColor="text1"/>
        </w:rPr>
        <w:lastRenderedPageBreak/>
        <w:t>With the use of the nine software, Leptospira was identified in the three tissues of all four subjects, but each software has reported Leptospira in different samples</w:t>
      </w:r>
      <w:r w:rsidR="003A5584" w:rsidRPr="003A137D">
        <w:rPr>
          <w:bCs/>
          <w:color w:val="000000" w:themeColor="text1"/>
        </w:rPr>
        <w:t xml:space="preserve"> (Table I)</w:t>
      </w:r>
      <w:r w:rsidRPr="003A137D">
        <w:rPr>
          <w:bCs/>
          <w:color w:val="000000" w:themeColor="text1"/>
        </w:rPr>
        <w:t xml:space="preserve">. </w:t>
      </w:r>
      <w:r w:rsidR="0004003B" w:rsidRPr="003A137D">
        <w:rPr>
          <w:bCs/>
          <w:color w:val="000000" w:themeColor="text1"/>
        </w:rPr>
        <w:t xml:space="preserve"> Centrifuge is the only software reported Leptospira in all </w:t>
      </w:r>
      <w:r w:rsidR="008477F1" w:rsidRPr="003A137D">
        <w:rPr>
          <w:bCs/>
          <w:color w:val="000000" w:themeColor="text1"/>
        </w:rPr>
        <w:t>12</w:t>
      </w:r>
      <w:r w:rsidR="0004003B" w:rsidRPr="003A137D">
        <w:rPr>
          <w:bCs/>
          <w:color w:val="000000" w:themeColor="text1"/>
        </w:rPr>
        <w:t xml:space="preserve"> Rattus sample</w:t>
      </w:r>
      <w:r w:rsidR="003C1945" w:rsidRPr="003A137D">
        <w:rPr>
          <w:bCs/>
          <w:color w:val="000000" w:themeColor="text1"/>
        </w:rPr>
        <w:t xml:space="preserve">, where </w:t>
      </w:r>
      <w:r w:rsidR="008477F1" w:rsidRPr="003A137D">
        <w:rPr>
          <w:bCs/>
          <w:color w:val="000000" w:themeColor="text1"/>
        </w:rPr>
        <w:t>8</w:t>
      </w:r>
      <w:r w:rsidR="003C1945" w:rsidRPr="003A137D">
        <w:rPr>
          <w:bCs/>
          <w:color w:val="000000" w:themeColor="text1"/>
        </w:rPr>
        <w:t xml:space="preserve"> unique Leptospira species has been identified</w:t>
      </w:r>
      <w:r w:rsidR="00D07276" w:rsidRPr="003A137D">
        <w:rPr>
          <w:bCs/>
          <w:color w:val="000000" w:themeColor="text1"/>
        </w:rPr>
        <w:t xml:space="preserve"> </w:t>
      </w:r>
      <w:bookmarkStart w:id="871" w:name="OLE_LINK205"/>
      <w:bookmarkStart w:id="872" w:name="OLE_LINK206"/>
      <w:r w:rsidR="003F2918" w:rsidRPr="003A137D">
        <w:rPr>
          <w:bCs/>
          <w:color w:val="000000" w:themeColor="text1"/>
        </w:rPr>
        <w:t>(8 from the pathogenic group, 1 from the saprophytic group)</w:t>
      </w:r>
      <w:bookmarkEnd w:id="871"/>
      <w:bookmarkEnd w:id="872"/>
      <w:r w:rsidR="003C1945" w:rsidRPr="003A137D">
        <w:rPr>
          <w:bCs/>
          <w:color w:val="000000" w:themeColor="text1"/>
        </w:rPr>
        <w:t xml:space="preserve">. </w:t>
      </w:r>
      <w:r w:rsidR="0004003B" w:rsidRPr="003A137D">
        <w:rPr>
          <w:bCs/>
          <w:color w:val="000000" w:themeColor="text1"/>
        </w:rPr>
        <w:t xml:space="preserve"> </w:t>
      </w:r>
      <w:r w:rsidR="008477F1" w:rsidRPr="003A137D">
        <w:rPr>
          <w:bCs/>
          <w:color w:val="000000" w:themeColor="text1"/>
        </w:rPr>
        <w:t>Kaiju has also identified Leptospira from 9 out of 12 samples</w:t>
      </w:r>
      <w:r w:rsidR="00142F3A" w:rsidRPr="003A137D">
        <w:rPr>
          <w:bCs/>
          <w:color w:val="000000" w:themeColor="text1"/>
        </w:rPr>
        <w:t xml:space="preserve"> </w:t>
      </w:r>
      <w:r w:rsidR="008477F1" w:rsidRPr="003A137D">
        <w:rPr>
          <w:bCs/>
          <w:color w:val="000000" w:themeColor="text1"/>
        </w:rPr>
        <w:t xml:space="preserve">with 8 unique species (7 from the pathogenic group, 1 from the saprophytic group). </w:t>
      </w:r>
      <w:r w:rsidR="00563D5B" w:rsidRPr="003A137D">
        <w:rPr>
          <w:bCs/>
          <w:color w:val="000000" w:themeColor="text1"/>
        </w:rPr>
        <w:t xml:space="preserve">Kraken2, following Centrifuge and Kaiju, has classified 6 Leptospira in 6 samples with </w:t>
      </w:r>
      <w:r w:rsidR="00DF32A0" w:rsidRPr="003A137D">
        <w:rPr>
          <w:bCs/>
          <w:color w:val="000000" w:themeColor="text1"/>
        </w:rPr>
        <w:t xml:space="preserve">3 unique species all from the pathogenic group. </w:t>
      </w:r>
      <w:r w:rsidR="00E937A4" w:rsidRPr="003A137D">
        <w:rPr>
          <w:bCs/>
          <w:color w:val="000000" w:themeColor="text1"/>
        </w:rPr>
        <w:t xml:space="preserve">Except for Metaphlan3, </w:t>
      </w:r>
      <w:r w:rsidR="00BD72D1" w:rsidRPr="003A137D">
        <w:rPr>
          <w:bCs/>
          <w:color w:val="000000" w:themeColor="text1"/>
        </w:rPr>
        <w:t>a</w:t>
      </w:r>
      <w:r w:rsidR="00E8325F" w:rsidRPr="003A137D">
        <w:rPr>
          <w:bCs/>
          <w:color w:val="000000" w:themeColor="text1"/>
        </w:rPr>
        <w:t>ll software has</w:t>
      </w:r>
      <w:r w:rsidR="00416993" w:rsidRPr="003A137D">
        <w:rPr>
          <w:bCs/>
          <w:color w:val="000000" w:themeColor="text1"/>
        </w:rPr>
        <w:t xml:space="preserve"> </w:t>
      </w:r>
      <w:r w:rsidR="00645C23" w:rsidRPr="003A137D">
        <w:rPr>
          <w:bCs/>
          <w:color w:val="000000" w:themeColor="text1"/>
        </w:rPr>
        <w:t>identified Leptospira from R22.K and R2</w:t>
      </w:r>
      <w:r w:rsidR="00416993" w:rsidRPr="003A137D">
        <w:rPr>
          <w:bCs/>
          <w:color w:val="000000" w:themeColor="text1"/>
        </w:rPr>
        <w:t>8</w:t>
      </w:r>
      <w:r w:rsidR="00645C23" w:rsidRPr="003A137D">
        <w:rPr>
          <w:bCs/>
          <w:color w:val="000000" w:themeColor="text1"/>
        </w:rPr>
        <w:t>.</w:t>
      </w:r>
      <w:r w:rsidR="00416993" w:rsidRPr="003A137D">
        <w:rPr>
          <w:bCs/>
          <w:color w:val="000000" w:themeColor="text1"/>
        </w:rPr>
        <w:t>K</w:t>
      </w:r>
      <w:r w:rsidR="00DB434A" w:rsidRPr="003A137D">
        <w:rPr>
          <w:bCs/>
          <w:color w:val="000000" w:themeColor="text1"/>
        </w:rPr>
        <w:t>, which has 31 (SD: 3) and 84,344 (SD: 2.2) reads classified under Leptospira on average, respe</w:t>
      </w:r>
      <w:r w:rsidR="00CE794C" w:rsidRPr="003A137D">
        <w:rPr>
          <w:bCs/>
          <w:color w:val="000000" w:themeColor="text1"/>
        </w:rPr>
        <w:t>c</w:t>
      </w:r>
      <w:r w:rsidR="00DB434A" w:rsidRPr="003A137D">
        <w:rPr>
          <w:bCs/>
          <w:color w:val="000000" w:themeColor="text1"/>
        </w:rPr>
        <w:t>tively</w:t>
      </w:r>
      <w:r w:rsidR="00645C23" w:rsidRPr="003A137D">
        <w:rPr>
          <w:bCs/>
          <w:color w:val="000000" w:themeColor="text1"/>
        </w:rPr>
        <w:t>.</w:t>
      </w:r>
      <w:r w:rsidR="00E8325F" w:rsidRPr="003A137D">
        <w:rPr>
          <w:bCs/>
          <w:color w:val="000000" w:themeColor="text1"/>
        </w:rPr>
        <w:t xml:space="preserve"> </w:t>
      </w:r>
      <w:del w:id="873" w:author="Ruijie Xu" w:date="2022-02-01T13:44:00Z">
        <w:r w:rsidR="00955866" w:rsidRPr="003A137D" w:rsidDel="00537B08">
          <w:rPr>
            <w:bCs/>
            <w:color w:val="000000" w:themeColor="text1"/>
          </w:rPr>
          <w:delText>Blastn</w:delText>
        </w:r>
      </w:del>
      <w:ins w:id="874" w:author="Ruijie Xu" w:date="2022-02-01T13:44:00Z">
        <w:r w:rsidR="00537B08">
          <w:rPr>
            <w:bCs/>
            <w:color w:val="000000" w:themeColor="text1"/>
          </w:rPr>
          <w:t>BLASTN</w:t>
        </w:r>
      </w:ins>
      <w:r w:rsidR="00955866" w:rsidRPr="003A137D">
        <w:rPr>
          <w:bCs/>
          <w:color w:val="000000" w:themeColor="text1"/>
        </w:rPr>
        <w:t xml:space="preserve"> and CLARK</w:t>
      </w:r>
      <w:r w:rsidR="00BD72D1" w:rsidRPr="003A137D">
        <w:rPr>
          <w:bCs/>
          <w:color w:val="000000" w:themeColor="text1"/>
        </w:rPr>
        <w:t xml:space="preserve"> has </w:t>
      </w:r>
      <w:r w:rsidR="00955866" w:rsidRPr="003A137D">
        <w:rPr>
          <w:bCs/>
          <w:color w:val="000000" w:themeColor="text1"/>
        </w:rPr>
        <w:t xml:space="preserve">also identified Leptospira from R22.L, which was also identified by Centrifuge, Kaiju, and Kraken2. </w:t>
      </w:r>
      <w:r w:rsidR="00645C23" w:rsidRPr="003A137D">
        <w:rPr>
          <w:bCs/>
          <w:color w:val="000000" w:themeColor="text1"/>
        </w:rPr>
        <w:t>Metaphlan3 has only identified Leptospira in R2</w:t>
      </w:r>
      <w:r w:rsidR="00416993" w:rsidRPr="003A137D">
        <w:rPr>
          <w:bCs/>
          <w:color w:val="000000" w:themeColor="text1"/>
        </w:rPr>
        <w:t>8</w:t>
      </w:r>
      <w:r w:rsidR="00645C23" w:rsidRPr="003A137D">
        <w:rPr>
          <w:bCs/>
          <w:color w:val="000000" w:themeColor="text1"/>
        </w:rPr>
        <w:t>.K</w:t>
      </w:r>
      <w:r w:rsidR="00E8325F" w:rsidRPr="003A137D">
        <w:rPr>
          <w:bCs/>
          <w:color w:val="000000" w:themeColor="text1"/>
        </w:rPr>
        <w:t>.</w:t>
      </w:r>
      <w:r w:rsidR="00D0654F" w:rsidRPr="003A137D">
        <w:rPr>
          <w:bCs/>
          <w:color w:val="000000" w:themeColor="text1"/>
        </w:rPr>
        <w:t xml:space="preserve"> </w:t>
      </w:r>
      <w:r w:rsidR="00142F3A" w:rsidRPr="003A137D">
        <w:rPr>
          <w:bCs/>
          <w:color w:val="000000" w:themeColor="text1"/>
        </w:rPr>
        <w:t xml:space="preserve">All samples identified by at least three software has at least </w:t>
      </w:r>
      <w:r w:rsidR="004F10F4" w:rsidRPr="003A137D">
        <w:rPr>
          <w:bCs/>
          <w:color w:val="000000" w:themeColor="text1"/>
        </w:rPr>
        <w:t>30 reads classified under Leptospira in total (Table SIII.3).</w:t>
      </w:r>
      <w:r w:rsidR="0099483B" w:rsidRPr="003A137D">
        <w:rPr>
          <w:bCs/>
          <w:color w:val="000000" w:themeColor="text1"/>
        </w:rPr>
        <w:t xml:space="preserve"> Samples that were only identified by Kaiju or Centrifuge has only 2 (R27.K</w:t>
      </w:r>
      <w:r w:rsidR="00A73910" w:rsidRPr="003A137D">
        <w:rPr>
          <w:bCs/>
          <w:color w:val="000000" w:themeColor="text1"/>
        </w:rPr>
        <w:t>, SD: 1</w:t>
      </w:r>
      <w:r w:rsidR="0099483B" w:rsidRPr="003A137D">
        <w:rPr>
          <w:bCs/>
          <w:color w:val="000000" w:themeColor="text1"/>
        </w:rPr>
        <w:t>) to 15 (R26.L</w:t>
      </w:r>
      <w:r w:rsidR="00A73910" w:rsidRPr="003A137D">
        <w:rPr>
          <w:bCs/>
          <w:color w:val="000000" w:themeColor="text1"/>
        </w:rPr>
        <w:t>, SD: 2</w:t>
      </w:r>
      <w:r w:rsidR="0099483B" w:rsidRPr="003A137D">
        <w:rPr>
          <w:bCs/>
          <w:color w:val="000000" w:themeColor="text1"/>
        </w:rPr>
        <w:t>) reads classified under Leptospira on average.</w:t>
      </w:r>
      <w:r w:rsidR="004F10F4" w:rsidRPr="003A137D">
        <w:rPr>
          <w:bCs/>
          <w:color w:val="000000" w:themeColor="text1"/>
        </w:rPr>
        <w:t xml:space="preserve"> </w:t>
      </w:r>
      <w:r w:rsidR="00DC6C02" w:rsidRPr="003A137D">
        <w:rPr>
          <w:bCs/>
          <w:color w:val="000000" w:themeColor="text1"/>
        </w:rPr>
        <w:t xml:space="preserve">In addition to differences in Leptospira </w:t>
      </w:r>
      <w:r w:rsidR="006E6B86" w:rsidRPr="003A137D">
        <w:rPr>
          <w:bCs/>
          <w:color w:val="000000" w:themeColor="text1"/>
        </w:rPr>
        <w:t xml:space="preserve">diagnosis </w:t>
      </w:r>
      <w:r w:rsidR="00DC6C02" w:rsidRPr="003A137D">
        <w:rPr>
          <w:bCs/>
          <w:color w:val="000000" w:themeColor="text1"/>
        </w:rPr>
        <w:t>caused by the use of different software, diagnosis of Leptospira was different when different databases were used for Kraken2’s classification</w:t>
      </w:r>
      <w:r w:rsidR="006E6B86" w:rsidRPr="003A137D">
        <w:rPr>
          <w:bCs/>
          <w:color w:val="000000" w:themeColor="text1"/>
        </w:rPr>
        <w:t xml:space="preserve"> (Table SIII)</w:t>
      </w:r>
      <w:r w:rsidR="00DC6C02" w:rsidRPr="003A137D">
        <w:rPr>
          <w:bCs/>
          <w:color w:val="000000" w:themeColor="text1"/>
        </w:rPr>
        <w:t>. Kraken2’s analyses with the maxikraken DB has identified Leptospira in all samples, while standard and customized DB has identified Leptospira in two Lung samples (R22.L and R27.L)</w:t>
      </w:r>
      <w:r w:rsidR="00012BED" w:rsidRPr="003A137D">
        <w:rPr>
          <w:bCs/>
          <w:color w:val="000000" w:themeColor="text1"/>
        </w:rPr>
        <w:t>. Standard DB has also identified Leptospira in the three Spleen samples (R22.S, R27.S and R28.S).</w:t>
      </w:r>
      <w:r w:rsidR="00DC6C02" w:rsidRPr="003A137D">
        <w:rPr>
          <w:bCs/>
          <w:color w:val="000000" w:themeColor="text1"/>
        </w:rPr>
        <w:t xml:space="preserve"> </w:t>
      </w:r>
      <w:r w:rsidR="00C9192C" w:rsidRPr="003A137D">
        <w:rPr>
          <w:bCs/>
          <w:color w:val="000000" w:themeColor="text1"/>
        </w:rPr>
        <w:t xml:space="preserve">In addition to the metagenomics approaches, </w:t>
      </w:r>
      <w:r w:rsidR="003061D9" w:rsidRPr="003A137D">
        <w:rPr>
          <w:bCs/>
          <w:color w:val="000000" w:themeColor="text1"/>
        </w:rPr>
        <w:t xml:space="preserve">the diagnosis of Leptospira </w:t>
      </w:r>
      <w:r w:rsidR="00D56F6B" w:rsidRPr="003A137D">
        <w:rPr>
          <w:bCs/>
          <w:color w:val="000000" w:themeColor="text1"/>
        </w:rPr>
        <w:t xml:space="preserve">in the kidney samples </w:t>
      </w:r>
      <w:r w:rsidR="00C9192C" w:rsidRPr="003A137D">
        <w:rPr>
          <w:bCs/>
          <w:color w:val="000000" w:themeColor="text1"/>
        </w:rPr>
        <w:t xml:space="preserve">was validated </w:t>
      </w:r>
      <w:r w:rsidR="003061D9" w:rsidRPr="003A137D">
        <w:rPr>
          <w:bCs/>
          <w:color w:val="000000" w:themeColor="text1"/>
        </w:rPr>
        <w:t>using three traditional methods (PCR/DFA/Culture), Leptopsira was identified in samples R22.K and R28K by all three methods, but only identified by PCR in samples R26.K.</w:t>
      </w:r>
      <w:r w:rsidR="00DC6C02" w:rsidRPr="003A137D">
        <w:rPr>
          <w:bCs/>
          <w:color w:val="000000" w:themeColor="text1"/>
        </w:rPr>
        <w:t xml:space="preserve"> </w:t>
      </w:r>
      <w:bookmarkEnd w:id="738"/>
      <w:bookmarkEnd w:id="739"/>
    </w:p>
    <w:p w14:paraId="56007A37" w14:textId="77777777" w:rsidR="005912FB" w:rsidRPr="003A137D" w:rsidRDefault="005912FB" w:rsidP="005912FB">
      <w:pPr>
        <w:spacing w:line="480" w:lineRule="auto"/>
        <w:rPr>
          <w:b/>
          <w:bCs/>
          <w:color w:val="000000" w:themeColor="text1"/>
        </w:rPr>
      </w:pPr>
    </w:p>
    <w:p w14:paraId="664073F5" w14:textId="4835E0DE" w:rsidR="00C919B3" w:rsidRPr="003A137D" w:rsidRDefault="00C919B3" w:rsidP="005912FB">
      <w:pPr>
        <w:spacing w:line="480" w:lineRule="auto"/>
        <w:rPr>
          <w:b/>
          <w:bCs/>
          <w:color w:val="000000" w:themeColor="text1"/>
        </w:rPr>
      </w:pPr>
      <w:r w:rsidRPr="003A137D">
        <w:rPr>
          <w:b/>
          <w:bCs/>
          <w:color w:val="000000" w:themeColor="text1"/>
        </w:rPr>
        <w:lastRenderedPageBreak/>
        <w:t>Discussion</w:t>
      </w:r>
    </w:p>
    <w:p w14:paraId="6B9616EE" w14:textId="283C7333" w:rsidR="00234370" w:rsidRPr="003A137D" w:rsidRDefault="00234370" w:rsidP="0046408A">
      <w:pPr>
        <w:spacing w:line="480" w:lineRule="auto"/>
        <w:ind w:right="480" w:firstLine="720"/>
        <w:rPr>
          <w:color w:val="000000" w:themeColor="text1"/>
        </w:rPr>
      </w:pPr>
      <w:r w:rsidRPr="003A137D">
        <w:rPr>
          <w:color w:val="000000" w:themeColor="text1"/>
        </w:rPr>
        <w:t xml:space="preserve">Profiling the microbial taxonomies from </w:t>
      </w:r>
      <w:r w:rsidR="00BB44A9" w:rsidRPr="003A137D">
        <w:rPr>
          <w:color w:val="000000" w:themeColor="text1"/>
        </w:rPr>
        <w:t>biological specimen</w:t>
      </w:r>
      <w:r w:rsidR="00276C32" w:rsidRPr="003A137D">
        <w:rPr>
          <w:color w:val="000000" w:themeColor="text1"/>
        </w:rPr>
        <w:t>s</w:t>
      </w:r>
      <w:r w:rsidRPr="003A137D">
        <w:rPr>
          <w:color w:val="000000" w:themeColor="text1"/>
        </w:rPr>
        <w:t xml:space="preserve"> allows a better understanding of the microbi</w:t>
      </w:r>
      <w:r w:rsidR="00255E5F" w:rsidRPr="003A137D">
        <w:rPr>
          <w:color w:val="000000" w:themeColor="text1"/>
        </w:rPr>
        <w:t>al communities</w:t>
      </w:r>
      <w:r w:rsidRPr="003A137D">
        <w:rPr>
          <w:color w:val="000000" w:themeColor="text1"/>
        </w:rPr>
        <w:t xml:space="preserve"> of </w:t>
      </w:r>
      <w:r w:rsidR="00315E9F" w:rsidRPr="003A137D">
        <w:rPr>
          <w:color w:val="000000" w:themeColor="text1"/>
        </w:rPr>
        <w:t xml:space="preserve">the </w:t>
      </w:r>
      <w:r w:rsidRPr="003A137D">
        <w:rPr>
          <w:color w:val="000000" w:themeColor="text1"/>
        </w:rPr>
        <w:t xml:space="preserve">samples collected </w:t>
      </w:r>
      <w:r w:rsidR="00255E5F" w:rsidRPr="003A137D">
        <w:rPr>
          <w:color w:val="000000" w:themeColor="text1"/>
        </w:rPr>
        <w:t>for different field</w:t>
      </w:r>
      <w:r w:rsidR="00366132" w:rsidRPr="003A137D">
        <w:rPr>
          <w:color w:val="000000" w:themeColor="text1"/>
        </w:rPr>
        <w:t>s</w:t>
      </w:r>
      <w:r w:rsidR="00255E5F" w:rsidRPr="003A137D">
        <w:rPr>
          <w:color w:val="000000" w:themeColor="text1"/>
        </w:rPr>
        <w:t xml:space="preserve"> of studies </w:t>
      </w:r>
      <w:r w:rsidR="0083285D" w:rsidRPr="003A137D">
        <w:rPr>
          <w:color w:val="000000" w:themeColor="text1"/>
        </w:rPr>
        <w:fldChar w:fldCharType="begin"/>
      </w:r>
      <w:r w:rsidR="00506F24" w:rsidRPr="003A137D">
        <w:rPr>
          <w:color w:val="000000" w:themeColor="text1"/>
        </w:rPr>
        <w:instrText xml:space="preserve"> ADDIN ZOTERO_ITEM CSL_CITATION {"citationID":"8YXF4jF8","properties":{"formattedCitation":"(Coyte, Schluter and Foster, 2015; Gilbert and Lynch, 2019)","plainCitation":"(Coyte, Schluter and Foster, 2015; Gilbert and Lynch, 2019)","noteIndex":0},"citationItems":[{"id":"y7Rngnif/MxPlEJmo","uris":["http://zotero.org/users/local/YOB362yk/items/NJKU9NXW"],"uri":["http://zotero.org/users/local/YOB362yk/items/NJKU9NXW"],"itemData":{"id":1738,"type":"article-journal","abstract":"The field of human microbiome research has revealed the intimate co-association of humans with diverse communities of microbes in various habitats in the human body, and the necessity of these microbes for the maintenance of human health. Microbial heterogeneity between humans and across spatial and temporal gradients requires multidimensional datasets and a unifying set of theories and statistical tools to analyze the human microbiome and fully realize the potential of this field. Here we consider the utility of community ecology as a framework for the interrogation and interpretation of the human microbiome.","container-title":"Nature Medicine","DOI":"10.1038/s41591-019-0464-9","ISSN":"1546-170X","issue":"6","language":"en","note":"number: 6\npublisher: Nature Publishing Group","page":"884-889","source":"www.nature.com","title":"Community ecology as a framework for human microbiome research","URL":"https://www.nature.com/articles/s41591-019-0464-9","volume":"25","author":[{"family":"Gilbert","given":"Jack A."},{"family":"Lynch","given":"Susan V."}],"accessed":{"date-parts":[["2021",3,26]]},"issued":{"date-parts":[["2019",6]]}}},{"id":"y7Rngnif/pWekl5cr","uris":["http://zotero.org/users/local/YOB362yk/items/JM85SIBP"],"uri":["http://zotero.org/users/local/YOB362yk/items/JM85SIBP"],"itemData":{"id":1742,"type":"article-journal","abstract":"What makes the gut microbiome stable?\nClassically, we think of our microbiome as stable, benign, and cooperative. Recent experimental work is beginning to unpick essential functions that can be attributed to the stable microbiota of humans. To be able to manipulate the microbiome to improve health, we need to understand community structure and composition and we need models to quantify and predict stability. Coyte et al. applied concepts and tools from community ecology to gut microbiome assembly. Independently developed models converged on a surprising answer: A high diversity of species is likely to coexist stably when the system is dominated by competitive, rather than cooperative, interactions.\nScience, this issue p. 663\nThe human gut harbors a large and complex community of beneficial microbes that remain stable over long periods. This stability is considered critical for good health but is poorly understood. Here we develop a body of ecological theory to help us understand microbiome stability. Although cooperating networks of microbes can be efficient, we find that they are often unstable. Counterintuitively, this finding indicates that hosts can benefit from microbial competition when this competition dampens cooperative networks and increases stability. More generally, stability is promoted by limiting positive feedbacks and weakening ecological interactions. We have analyzed host mechanisms for maintaining stability—including immune suppression, spatial structuring, and feeding of community members—and support our key predictions with recent data.\nDiversity and competition are more likely than cooperation to lead to gut microbial community stability.\nDiversity and competition are more likely than cooperation to lead to gut microbial community stability.","container-title":"Science","DOI":"10.1126/science.aad2602","ISSN":"0036-8075, 1095-9203","issue":"6261","language":"en","note":"publisher: American Association for the Advancement of Science\nsection: Report\nPMID: 26542567","page":"663-666","source":"science.sciencemag.org","title":"The ecology of the microbiome: Networks, competition, and stability","title-short":"The ecology of the microbiome","URL":"https://science.sciencemag.org/content/350/6261/663","volume":"350","author":[{"family":"Coyte","given":"Katharine Z."},{"family":"Schluter","given":"Jonas"},{"family":"Foster","given":"Kevin R."}],"accessed":{"date-parts":[["2021",3,26]]},"issued":{"date-parts":[["2015",11,6]]}}}],"schema":"https://github.com/citation-style-language/schema/raw/master/csl-citation.json"} </w:instrText>
      </w:r>
      <w:r w:rsidR="0083285D" w:rsidRPr="003A137D">
        <w:rPr>
          <w:color w:val="000000" w:themeColor="text1"/>
        </w:rPr>
        <w:fldChar w:fldCharType="separate"/>
      </w:r>
      <w:r w:rsidR="00447B1E" w:rsidRPr="003A137D">
        <w:rPr>
          <w:color w:val="000000"/>
        </w:rPr>
        <w:t>(Coyte, Schluter and Foster, 2015; Gilbert and Lynch, 2019)</w:t>
      </w:r>
      <w:r w:rsidR="0083285D" w:rsidRPr="003A137D">
        <w:rPr>
          <w:color w:val="000000" w:themeColor="text1"/>
        </w:rPr>
        <w:fldChar w:fldCharType="end"/>
      </w:r>
      <w:r w:rsidRPr="003A137D">
        <w:rPr>
          <w:color w:val="000000" w:themeColor="text1"/>
        </w:rPr>
        <w:t xml:space="preserve">. The field of metagenomics, developed with the advancement of NGS technologies, allows scientists to build </w:t>
      </w:r>
      <w:r w:rsidR="00366132" w:rsidRPr="003A137D">
        <w:rPr>
          <w:color w:val="000000" w:themeColor="text1"/>
        </w:rPr>
        <w:t xml:space="preserve">a </w:t>
      </w:r>
      <w:r w:rsidRPr="003A137D">
        <w:rPr>
          <w:color w:val="000000" w:themeColor="text1"/>
        </w:rPr>
        <w:t xml:space="preserve">complete </w:t>
      </w:r>
      <w:r w:rsidR="00447B1E" w:rsidRPr="003A137D">
        <w:rPr>
          <w:color w:val="000000" w:themeColor="text1"/>
        </w:rPr>
        <w:t>and discriminatory microbial profile</w:t>
      </w:r>
      <w:r w:rsidR="00276C32" w:rsidRPr="003A137D">
        <w:rPr>
          <w:color w:val="000000" w:themeColor="text1"/>
        </w:rPr>
        <w:t xml:space="preserve"> </w:t>
      </w:r>
      <w:r w:rsidR="00447B1E" w:rsidRPr="003A137D">
        <w:rPr>
          <w:color w:val="000000" w:themeColor="text1"/>
        </w:rPr>
        <w:t>with</w:t>
      </w:r>
      <w:r w:rsidRPr="003A137D">
        <w:rPr>
          <w:color w:val="000000" w:themeColor="text1"/>
        </w:rPr>
        <w:t xml:space="preserve"> virus</w:t>
      </w:r>
      <w:r w:rsidR="00B67F65" w:rsidRPr="003A137D">
        <w:rPr>
          <w:color w:val="000000" w:themeColor="text1"/>
        </w:rPr>
        <w:t xml:space="preserve">, </w:t>
      </w:r>
      <w:r w:rsidRPr="003A137D">
        <w:rPr>
          <w:color w:val="000000" w:themeColor="text1"/>
        </w:rPr>
        <w:t>archaea</w:t>
      </w:r>
      <w:r w:rsidR="00B67F65" w:rsidRPr="003A137D">
        <w:rPr>
          <w:color w:val="000000" w:themeColor="text1"/>
        </w:rPr>
        <w:t>,</w:t>
      </w:r>
      <w:r w:rsidRPr="003A137D">
        <w:rPr>
          <w:color w:val="000000" w:themeColor="text1"/>
        </w:rPr>
        <w:t xml:space="preserve"> </w:t>
      </w:r>
      <w:r w:rsidR="00B67F65" w:rsidRPr="003A137D">
        <w:rPr>
          <w:color w:val="000000" w:themeColor="text1"/>
        </w:rPr>
        <w:t xml:space="preserve">and </w:t>
      </w:r>
      <w:r w:rsidRPr="003A137D">
        <w:rPr>
          <w:color w:val="000000" w:themeColor="text1"/>
        </w:rPr>
        <w:t xml:space="preserve"> bacteria taxa</w:t>
      </w:r>
      <w:r w:rsidR="00276C32" w:rsidRPr="003A137D">
        <w:rPr>
          <w:color w:val="000000" w:themeColor="text1"/>
        </w:rPr>
        <w:t xml:space="preserve"> </w:t>
      </w:r>
      <w:r w:rsidR="00447B1E" w:rsidRPr="003A137D">
        <w:rPr>
          <w:color w:val="000000" w:themeColor="text1"/>
        </w:rPr>
        <w:t>for</w:t>
      </w:r>
      <w:r w:rsidRPr="003A137D">
        <w:rPr>
          <w:color w:val="000000" w:themeColor="text1"/>
        </w:rPr>
        <w:t xml:space="preserve"> samples collected from the</w:t>
      </w:r>
      <w:r w:rsidR="00447B1E" w:rsidRPr="003A137D">
        <w:rPr>
          <w:color w:val="000000" w:themeColor="text1"/>
        </w:rPr>
        <w:t>ir</w:t>
      </w:r>
      <w:r w:rsidRPr="003A137D">
        <w:rPr>
          <w:color w:val="000000" w:themeColor="text1"/>
        </w:rPr>
        <w:t xml:space="preserve"> target of interest</w:t>
      </w:r>
      <w:r w:rsidR="0083285D" w:rsidRPr="003A137D">
        <w:rPr>
          <w:color w:val="000000" w:themeColor="text1"/>
        </w:rPr>
        <w:t xml:space="preserve"> </w:t>
      </w:r>
      <w:r w:rsidR="0083285D" w:rsidRPr="003A137D">
        <w:rPr>
          <w:color w:val="000000" w:themeColor="text1"/>
        </w:rPr>
        <w:fldChar w:fldCharType="begin"/>
      </w:r>
      <w:r w:rsidR="00506F24" w:rsidRPr="003A137D">
        <w:rPr>
          <w:color w:val="000000" w:themeColor="text1"/>
        </w:rPr>
        <w:instrText xml:space="preserve"> ADDIN ZOTERO_ITEM CSL_CITATION {"citationID":"YK6gKwS8","properties":{"formattedCitation":"(Jovel {\\i{}et al.}, 2016)","plainCitation":"(Jovel et al., 2016)","noteIndex":0},"citationItems":[{"id":"y7Rngnif/1oWh6INq","uris":["http://zotero.org/users/local/YOB362yk/items/DV27ZRII"],"uri":["http://zotero.org/users/local/YOB362yk/items/DV27ZRII"],"itemData":{"id":1745,"type":"article-journal","abstract":"The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(Jovel </w:t>
      </w:r>
      <w:r w:rsidR="00350DBF" w:rsidRPr="003A137D">
        <w:rPr>
          <w:i/>
          <w:iCs/>
          <w:color w:val="000000"/>
        </w:rPr>
        <w:t>et al.</w:t>
      </w:r>
      <w:r w:rsidR="00350DBF" w:rsidRPr="003A137D">
        <w:rPr>
          <w:color w:val="000000"/>
        </w:rPr>
        <w:t>, 2016)</w:t>
      </w:r>
      <w:r w:rsidR="0083285D" w:rsidRPr="003A137D">
        <w:rPr>
          <w:color w:val="000000" w:themeColor="text1"/>
        </w:rPr>
        <w:fldChar w:fldCharType="end"/>
      </w:r>
      <w:r w:rsidRPr="003A137D">
        <w:rPr>
          <w:color w:val="000000" w:themeColor="text1"/>
        </w:rPr>
        <w:t xml:space="preserve">. These metagenomic profiles can be used to </w:t>
      </w:r>
      <w:r w:rsidR="00FF02F4" w:rsidRPr="003A137D">
        <w:rPr>
          <w:color w:val="000000" w:themeColor="text1"/>
        </w:rPr>
        <w:t xml:space="preserve">detect relevant pathogens </w:t>
      </w:r>
      <w:r w:rsidRPr="003A137D">
        <w:rPr>
          <w:color w:val="000000" w:themeColor="text1"/>
        </w:rPr>
        <w:t>in clinical</w:t>
      </w:r>
      <w:r w:rsidR="00FF02F4" w:rsidRPr="003A137D">
        <w:rPr>
          <w:color w:val="000000" w:themeColor="text1"/>
        </w:rPr>
        <w:t xml:space="preserve"> and epidemiologic</w:t>
      </w:r>
      <w:r w:rsidR="00DB05C7" w:rsidRPr="003A137D">
        <w:rPr>
          <w:color w:val="000000" w:themeColor="text1"/>
        </w:rPr>
        <w:t>al</w:t>
      </w:r>
      <w:r w:rsidRPr="003A137D">
        <w:rPr>
          <w:color w:val="000000" w:themeColor="text1"/>
        </w:rPr>
        <w:t xml:space="preserve"> </w:t>
      </w:r>
      <w:r w:rsidR="00923730" w:rsidRPr="003A137D">
        <w:rPr>
          <w:color w:val="000000" w:themeColor="text1"/>
        </w:rPr>
        <w:t xml:space="preserve">investigations </w:t>
      </w:r>
      <w:r w:rsidR="0083285D" w:rsidRPr="003A137D">
        <w:rPr>
          <w:color w:val="000000" w:themeColor="text1"/>
        </w:rPr>
        <w:fldChar w:fldCharType="begin"/>
      </w:r>
      <w:r w:rsidR="00506F24" w:rsidRPr="003A137D">
        <w:rPr>
          <w:color w:val="000000" w:themeColor="text1"/>
        </w:rPr>
        <w:instrText xml:space="preserve"> ADDIN ZOTERO_ITEM CSL_CITATION {"citationID":"Qa8msalE","properties":{"formattedCitation":"(Qin {\\i{}et al.}, 2012; Knights, Lassen and Xavier, 2013)","plainCitation":"(Qin et al., 2012; Knights, Lassen and Xavier, 2013)","noteIndex":0},"citationItems":[{"id":"y7Rngnif/81xdvmxA","uris":["http://zotero.org/users/local/YOB362yk/items/T9BMSHEK"],"uri":["http://zotero.org/users/local/YOB362yk/items/T9BMSHEK"],"itemData":{"id":1748,"type":"article-journal","abstract":"Studies of the genetics underlying inflammatory bowel diseases have increased our understanding of the pathways involved in both ulcerative colitis and Crohn's disease and focused attention on the role of the microbiome in these diseases. Full understanding of pathogenesis will require a comprehensive grasp of the delicate homeostasis between gut bacteria and the human host. In this review, we present current evidence of microbiome-gene interactions in the context of other known risk factors and mechanisms, and describe the next steps necessary to pair genetic variant and microbiome sequencing data from patient cohorts. We discuss the concept of dysbiosis, proposing that the functional composition of the gut microbiome may provide a more consistent definition of dysbiosis and may more readily provide evidence of genome-microbiome interactions in future exploratory studies.","container-title":"Gut","DOI":"10.1136/gutjnl-2012-303954","ISSN":"1468-3288","issue":"10","journalAbbreviation":"Gut","language":"eng","note":"PMID: 24037875\nPMCID: PMC3822528","page":"1505-1510","source":"PubMed","title":"Advances in inflammatory bowel disease pathogenesis: linking host genetics and the microbiome","title-short":"Advances in inflammatory bowel disease pathogenesis","volume":"62","author":[{"family":"Knights","given":"Dan"},{"family":"Lassen","given":"Kara G."},{"family":"Xavier","given":"Ramnik J."}],"issued":{"date-parts":[["2013",10]]}}},{"id":"y7Rngnif/vbC7fy1e","uris":["http://zotero.org/users/local/YOB362yk/items/3NGSNMB9"],"uri":["http://zotero.org/users/local/YOB362yk/items/3NGSNMB9"],"itemData":{"id":1751,"type":"article-journal","abstract":"Assessment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diabetes.","container-title":"Nature","DOI":"10.1038/nature11450","ISSN":"1476-4687","issue":"7418","language":"en","note":"number: 7418\npublisher: Nature Publishing Group","page":"55-60","source":"www.nature.com","title":"A metagenome-wide association study of gut microbiota in type 2 diabetes","URL":"https://www.nature.com/articles/nature11450","volume":"490","author":[{"family":"Qin","given":"Junjie"},{"family":"Li","given":"Yingrui"},{"family":"Cai","given":"Zhiming"},{"family":"Li","given":"Shenghui"},{"family":"Zhu","given":"Jianfeng"},{"family":"Zhang","given":"Fan"},{"family":"Liang","given":"Suisha"},{"family":"Zhang","given":"Wenwei"},{"family":"Guan","given":"Yuanlin"},{"family":"Shen","given":"Dongqian"},{"family":"Peng","given":"Yangqing"},{"family":"Zhang","given":"Dongya"},{"family":"Jie","given":"Zhuye"},{"family":"Wu","given":"Wenxian"},{"family":"Qin","given":"Youwen"},{"family":"Xue","given":"Wenbin"},{"family":"Li","given":"Junhua"},{"family":"Han","given":"Lingchuan"},{"family":"Lu","given":"Donghui"},{"family":"Wu","given":"Peixian"},{"family":"Dai","given":"Yali"},{"family":"Sun","given":"Xiaojuan"},{"family":"Li","given":"Zesong"},{"family":"Tang","given":"Aifa"},{"family":"Zhong","given":"Shilong"},{"family":"Li","given":"Xiaoping"},{"family":"Chen","given":"Weineng"},{"family":"Xu","given":"Ran"},{"family":"Wang","given":"Mingbang"},{"family":"Feng","given":"Qiang"},{"family":"Gong","given":"Meihua"},{"family":"Yu","given":"Jing"},{"family":"Zhang","given":"Yanyan"},{"family":"Zhang","given":"Ming"},{"family":"Hansen","given":"Torben"},{"family":"Sanchez","given":"Gaston"},{"family":"Raes","given":"Jeroen"},{"family":"Falony","given":"Gwen"},{"family":"Okuda","given":"Shujiro"},{"family":"Almeida","given":"Mathieu"},{"family":"LeChatelier","given":"Emmanuelle"},{"family":"Renault","given":"Pierre"},{"family":"Pons","given":"Nicolas"},{"family":"Batto","given":"Jean-Michel"},{"family":"Zhang","given":"Zhaoxi"},{"family":"Chen","given":"Hua"},{"family":"Yang","given":"Ruifu"},{"family":"Zheng","given":"Weimou"},{"family":"Li","given":"Songgang"},{"family":"Yang","given":"Huanming"},{"family":"Wang","given":"Jian"},{"family":"Ehrlich","given":"S. Dusko"},{"family":"Nielsen","given":"Rasmus"},{"family":"Pedersen","given":"Oluf"},{"family":"Kristiansen","given":"Karsten"},{"family":"Wang","given":"Jun"}],"accessed":{"date-parts":[["2021",3,26]]},"issued":{"date-parts":[["2012",10]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(Qin </w:t>
      </w:r>
      <w:r w:rsidR="00350DBF" w:rsidRPr="003A137D">
        <w:rPr>
          <w:i/>
          <w:iCs/>
          <w:color w:val="000000"/>
        </w:rPr>
        <w:t>et al.</w:t>
      </w:r>
      <w:r w:rsidR="00350DBF" w:rsidRPr="003A137D">
        <w:rPr>
          <w:color w:val="000000"/>
        </w:rPr>
        <w:t>, 2012; Knights, Lassen and Xavier, 2013)</w:t>
      </w:r>
      <w:r w:rsidR="0083285D" w:rsidRPr="003A137D">
        <w:rPr>
          <w:color w:val="000000" w:themeColor="text1"/>
        </w:rPr>
        <w:fldChar w:fldCharType="end"/>
      </w:r>
      <w:r w:rsidR="0083285D" w:rsidRPr="003A137D">
        <w:rPr>
          <w:color w:val="000000" w:themeColor="text1"/>
        </w:rPr>
        <w:t xml:space="preserve"> </w:t>
      </w:r>
      <w:r w:rsidR="00923730" w:rsidRPr="003A137D">
        <w:rPr>
          <w:color w:val="000000" w:themeColor="text1"/>
        </w:rPr>
        <w:t xml:space="preserve">and </w:t>
      </w:r>
      <w:r w:rsidRPr="003A137D">
        <w:rPr>
          <w:color w:val="000000" w:themeColor="text1"/>
        </w:rPr>
        <w:t xml:space="preserve">to observe the interactions between a micro-ecosystem and its changing environment in </w:t>
      </w:r>
      <w:ins w:id="875" w:author="Ruijie Xu" w:date="2022-01-30T14:05:00Z">
        <w:r w:rsidR="00AF0DC6" w:rsidRPr="003A137D">
          <w:rPr>
            <w:color w:val="000000" w:themeColor="text1"/>
          </w:rPr>
          <w:t xml:space="preserve">the </w:t>
        </w:r>
      </w:ins>
      <w:r w:rsidRPr="003A137D">
        <w:rPr>
          <w:color w:val="000000" w:themeColor="text1"/>
        </w:rPr>
        <w:t xml:space="preserve">ecological </w:t>
      </w:r>
      <w:r w:rsidR="00D47B0F" w:rsidRPr="003A137D">
        <w:rPr>
          <w:color w:val="000000" w:themeColor="text1"/>
        </w:rPr>
        <w:t xml:space="preserve">contexts </w:t>
      </w:r>
      <w:r w:rsidR="0083285D" w:rsidRPr="003A137D">
        <w:rPr>
          <w:color w:val="000000" w:themeColor="text1"/>
        </w:rPr>
        <w:fldChar w:fldCharType="begin"/>
      </w:r>
      <w:r w:rsidR="00506F24" w:rsidRPr="003A137D">
        <w:rPr>
          <w:color w:val="000000" w:themeColor="text1"/>
        </w:rPr>
        <w:instrText xml:space="preserve"> ADDIN ZOTERO_ITEM CSL_CITATION {"citationID":"o1e2pFST","properties":{"formattedCitation":"(Handley, 2019)","plainCitation":"(Handley, 2019)","noteIndex":0},"citationItems":[{"id":"y7Rngnif/9i35mDOQ","uris":["http://zotero.org/users/local/YOB362yk/items/YFDMMKQZ"],"uri":["http://zotero.org/users/local/YOB362yk/items/YFDMMKQZ"],"itemData":{"id":1755,"type":"article-journal","abstract":"Microorganisms can have a profound and varying effect on the chemical character of environments and, thereby, ecological health. Their capacity to consume or transform contaminants leads to contrasting outcomes, such as the dissipation of nutrient pollution via denitrification, the breakdown of spilled oil, or eutrophication via primary producer overgrowth. Recovering the genomes of organisms directly from the environment is useful to gain insights into resource usage, interspecies collaborations (producers and consumers), and trait acquisition. Microbial data can also be considered alongside the broader biological character of an environment through the co-recovery of eukaryotic DNA. The contributions of individual microorganisms (bacteria, archaea, and protists) to snapshots of ecosystem processes can be determined by integrating genomics with functional methods. This combined approach enables a detailed understanding of how microbial communities drive biogeochemical cycles, and although currently limited by scale, key attributes can be effectively extrapolated with lower-resolution methods to determine wider ecological relevance.","container-title":"mSystems","DOI":"10.1128/mSystems.00153-19","ISSN":"2379-5077","issue":"3","language":"en","note":"publisher: American Society for Microbiology Journals\nsection: Perspective\nPMID: 31164408","source":"msystems.asm.org","title":"Determining Microbial Roles in Ecosystem Function: Redefining Microbial Food Webs and Transcending Kingdom Barriers","title-short":"Determining Microbial Roles in Ecosystem Function","URL":"https://msystems.asm.org/content/4/3/e00153-19","volume":"4","author":[{"family":"Handley","given":"Kim M."}],"accessed":{"date-parts":[["2021",3,26]]},"issued":{"date-parts":[["2019",6,25]]}}}],"schema":"https://github.com/citation-style-language/schema/raw/master/csl-citation.json"} </w:instrText>
      </w:r>
      <w:r w:rsidR="0083285D" w:rsidRPr="003A137D">
        <w:rPr>
          <w:color w:val="000000" w:themeColor="text1"/>
        </w:rPr>
        <w:fldChar w:fldCharType="separate"/>
      </w:r>
      <w:r w:rsidR="00350DBF" w:rsidRPr="003A137D">
        <w:rPr>
          <w:color w:val="000000"/>
        </w:rPr>
        <w:t>(Handley, 2019)</w:t>
      </w:r>
      <w:r w:rsidR="0083285D" w:rsidRPr="003A137D">
        <w:rPr>
          <w:color w:val="000000" w:themeColor="text1"/>
        </w:rPr>
        <w:fldChar w:fldCharType="end"/>
      </w:r>
      <w:r w:rsidRPr="003A137D">
        <w:rPr>
          <w:color w:val="000000" w:themeColor="text1"/>
        </w:rPr>
        <w:t xml:space="preserve">. </w:t>
      </w:r>
    </w:p>
    <w:p w14:paraId="77FA915C" w14:textId="106D038A" w:rsidR="00234370" w:rsidRPr="003A137D" w:rsidRDefault="00234370" w:rsidP="0046408A">
      <w:pPr>
        <w:spacing w:line="480" w:lineRule="auto"/>
        <w:ind w:right="480" w:firstLine="720"/>
        <w:rPr>
          <w:color w:val="000000" w:themeColor="text1"/>
        </w:rPr>
      </w:pPr>
      <w:r w:rsidRPr="003A137D">
        <w:rPr>
          <w:color w:val="000000" w:themeColor="text1"/>
        </w:rPr>
        <w:t xml:space="preserve">In this study, microbial profiles of </w:t>
      </w:r>
      <w:r w:rsidR="00E91EA3" w:rsidRPr="003A137D">
        <w:rPr>
          <w:color w:val="000000" w:themeColor="text1"/>
        </w:rPr>
        <w:t>twelve</w:t>
      </w:r>
      <w:r w:rsidRPr="003A137D">
        <w:rPr>
          <w:color w:val="000000" w:themeColor="text1"/>
        </w:rPr>
        <w:t xml:space="preserve"> samples collected from </w:t>
      </w:r>
      <w:del w:id="876" w:author="Ruijie Xu" w:date="2022-01-28T14:00:00Z">
        <w:r w:rsidRPr="003A137D" w:rsidDel="00FC577E">
          <w:rPr>
            <w:color w:val="000000" w:themeColor="text1"/>
          </w:rPr>
          <w:delText>two rat</w:delText>
        </w:r>
        <w:r w:rsidR="00923730" w:rsidRPr="003A137D" w:rsidDel="00FC577E">
          <w:rPr>
            <w:color w:val="000000" w:themeColor="text1"/>
          </w:rPr>
          <w:delText xml:space="preserve"> species</w:delText>
        </w:r>
      </w:del>
      <w:ins w:id="877" w:author="Ruijie Xu" w:date="2022-01-28T14:00:00Z">
        <w:r w:rsidR="00FC577E" w:rsidRPr="003A137D">
          <w:rPr>
            <w:color w:val="000000" w:themeColor="text1"/>
          </w:rPr>
          <w:t>4 wild rat subjects</w:t>
        </w:r>
      </w:ins>
      <w:r w:rsidR="00310031" w:rsidRPr="003A137D">
        <w:rPr>
          <w:color w:val="000000" w:themeColor="text1"/>
        </w:rPr>
        <w:t xml:space="preserve"> </w:t>
      </w:r>
      <w:del w:id="878" w:author="Ruijie Xu" w:date="2022-01-28T14:01:00Z">
        <w:r w:rsidRPr="003A137D" w:rsidDel="00FC577E">
          <w:rPr>
            <w:color w:val="000000" w:themeColor="text1"/>
          </w:rPr>
          <w:delText>(</w:delText>
        </w:r>
        <w:r w:rsidRPr="003A137D" w:rsidDel="00FC577E">
          <w:rPr>
            <w:i/>
            <w:color w:val="000000" w:themeColor="text1"/>
          </w:rPr>
          <w:delText>Rattus rattus</w:delText>
        </w:r>
        <w:r w:rsidRPr="003A137D" w:rsidDel="00FC577E">
          <w:rPr>
            <w:color w:val="000000" w:themeColor="text1"/>
          </w:rPr>
          <w:delText xml:space="preserve"> and </w:delText>
        </w:r>
        <w:r w:rsidRPr="003A137D" w:rsidDel="00FC577E">
          <w:rPr>
            <w:i/>
            <w:color w:val="000000" w:themeColor="text1"/>
          </w:rPr>
          <w:delText>Rattus norvegicus</w:delText>
        </w:r>
        <w:r w:rsidRPr="003A137D" w:rsidDel="00FC577E">
          <w:rPr>
            <w:color w:val="000000" w:themeColor="text1"/>
          </w:rPr>
          <w:delText>)</w:delText>
        </w:r>
        <w:r w:rsidR="00F717C1" w:rsidRPr="003A137D" w:rsidDel="00FC577E">
          <w:rPr>
            <w:color w:val="000000" w:themeColor="text1"/>
          </w:rPr>
          <w:delText xml:space="preserve"> </w:delText>
        </w:r>
      </w:del>
      <w:r w:rsidR="00F717C1" w:rsidRPr="003A137D">
        <w:rPr>
          <w:color w:val="000000" w:themeColor="text1"/>
        </w:rPr>
        <w:t>were classified</w:t>
      </w:r>
      <w:r w:rsidR="003A5F39" w:rsidRPr="003A137D">
        <w:rPr>
          <w:color w:val="000000" w:themeColor="text1"/>
        </w:rPr>
        <w:t>.</w:t>
      </w:r>
      <w:ins w:id="879" w:author="Ruijie Xu" w:date="2022-01-28T14:01:00Z">
        <w:r w:rsidR="00FC577E" w:rsidRPr="003A137D">
          <w:rPr>
            <w:color w:val="000000" w:themeColor="text1"/>
          </w:rPr>
          <w:t xml:space="preserve"> These rats were captured in the </w:t>
        </w:r>
      </w:ins>
      <w:ins w:id="880" w:author="Ruijie Xu" w:date="2022-01-28T14:02:00Z">
        <w:r w:rsidR="00FC577E" w:rsidRPr="003A137D">
          <w:rPr>
            <w:color w:val="000000" w:themeColor="text1"/>
          </w:rPr>
          <w:t xml:space="preserve">Caribbean island of St.Kitts, and </w:t>
        </w:r>
      </w:ins>
      <w:del w:id="881" w:author="Ruijie Xu" w:date="2022-01-28T14:02:00Z">
        <w:r w:rsidR="00366132" w:rsidRPr="003A137D" w:rsidDel="00FC577E">
          <w:rPr>
            <w:color w:val="000000" w:themeColor="text1"/>
          </w:rPr>
          <w:delText xml:space="preserve"> </w:delText>
        </w:r>
        <w:r w:rsidR="00F717C1" w:rsidRPr="003A137D" w:rsidDel="00FC577E">
          <w:rPr>
            <w:color w:val="000000" w:themeColor="text1"/>
          </w:rPr>
          <w:delText xml:space="preserve">These two rat species </w:delText>
        </w:r>
      </w:del>
      <w:r w:rsidR="00F717C1" w:rsidRPr="003A137D">
        <w:rPr>
          <w:color w:val="000000" w:themeColor="text1"/>
        </w:rPr>
        <w:t>are the major reservoir</w:t>
      </w:r>
      <w:r w:rsidR="00E35960" w:rsidRPr="003A137D">
        <w:rPr>
          <w:color w:val="000000" w:themeColor="text1"/>
        </w:rPr>
        <w:t>s</w:t>
      </w:r>
      <w:r w:rsidR="00F717C1" w:rsidRPr="003A137D">
        <w:rPr>
          <w:color w:val="000000" w:themeColor="text1"/>
        </w:rPr>
        <w:t xml:space="preserve"> </w:t>
      </w:r>
      <w:del w:id="882" w:author="Ruijie Xu" w:date="2022-01-28T14:03:00Z">
        <w:r w:rsidR="00E35960" w:rsidRPr="003A137D" w:rsidDel="00FC577E">
          <w:rPr>
            <w:color w:val="000000" w:themeColor="text1"/>
          </w:rPr>
          <w:delText xml:space="preserve">of </w:delText>
        </w:r>
      </w:del>
      <w:ins w:id="883" w:author="Ruijie Xu" w:date="2022-01-28T14:03:00Z">
        <w:r w:rsidR="00FC577E" w:rsidRPr="003A137D">
          <w:rPr>
            <w:color w:val="000000" w:themeColor="text1"/>
          </w:rPr>
          <w:t xml:space="preserve">contributing to the </w:t>
        </w:r>
      </w:ins>
      <w:ins w:id="884" w:author="Ruijie Xu" w:date="2022-01-28T14:04:00Z">
        <w:r w:rsidR="00FC577E" w:rsidRPr="003A137D">
          <w:rPr>
            <w:color w:val="000000" w:themeColor="text1"/>
          </w:rPr>
          <w:t>transmission of the</w:t>
        </w:r>
      </w:ins>
      <w:ins w:id="885" w:author="Ruijie Xu" w:date="2022-01-28T14:03:00Z">
        <w:r w:rsidR="00FC577E" w:rsidRPr="003A137D">
          <w:rPr>
            <w:color w:val="000000" w:themeColor="text1"/>
          </w:rPr>
          <w:t xml:space="preserve"> </w:t>
        </w:r>
      </w:ins>
      <w:r w:rsidR="00E35960" w:rsidRPr="003A137D">
        <w:rPr>
          <w:color w:val="000000" w:themeColor="text1"/>
        </w:rPr>
        <w:t>pathogenic</w:t>
      </w:r>
      <w:r w:rsidR="00366132" w:rsidRPr="003A137D">
        <w:rPr>
          <w:color w:val="000000" w:themeColor="text1"/>
        </w:rPr>
        <w:t xml:space="preserve"> </w:t>
      </w:r>
      <w:del w:id="886" w:author="Ruijie Xu" w:date="2022-02-02T11:02:00Z">
        <w:r w:rsidR="00366132" w:rsidRPr="003A137D" w:rsidDel="00463AA7">
          <w:rPr>
            <w:i/>
            <w:color w:val="000000" w:themeColor="text1"/>
          </w:rPr>
          <w:delText>Leptospira</w:delText>
        </w:r>
      </w:del>
      <w:ins w:id="887" w:author="Ruijie Xu" w:date="2022-02-02T11:02:00Z">
        <w:r w:rsidR="00463AA7">
          <w:rPr>
            <w:i/>
            <w:color w:val="000000" w:themeColor="text1"/>
          </w:rPr>
          <w:t>Leptospira</w:t>
        </w:r>
      </w:ins>
      <w:r w:rsidR="00E35960" w:rsidRPr="003A137D">
        <w:rPr>
          <w:color w:val="000000" w:themeColor="text1"/>
        </w:rPr>
        <w:t xml:space="preserve"> </w:t>
      </w:r>
      <w:ins w:id="888" w:author="Ruijie Xu" w:date="2022-01-28T14:04:00Z">
        <w:r w:rsidR="00FC577E" w:rsidRPr="003A137D">
          <w:rPr>
            <w:color w:val="000000" w:themeColor="text1"/>
          </w:rPr>
          <w:t>on the Leptospirosis endemic island</w:t>
        </w:r>
      </w:ins>
      <w:ins w:id="889" w:author="Ruijie Xu" w:date="2022-01-30T14:05:00Z">
        <w:r w:rsidR="00AF0DC6" w:rsidRPr="003A137D">
          <w:rPr>
            <w:color w:val="000000" w:themeColor="text1"/>
          </w:rPr>
          <w:t xml:space="preserve"> </w:t>
        </w:r>
      </w:ins>
      <w:r w:rsidR="00AF0DC6" w:rsidRPr="003A137D">
        <w:rPr>
          <w:color w:val="000000" w:themeColor="text1"/>
        </w:rPr>
        <w:fldChar w:fldCharType="begin"/>
      </w:r>
      <w:r w:rsidR="00AF0DC6" w:rsidRPr="003A137D">
        <w:rPr>
          <w:color w:val="000000" w:themeColor="text1"/>
        </w:rPr>
        <w:instrText xml:space="preserve"> ADDIN ZOTERO_ITEM CSL_CITATION {"citationID":"PAMIrNlN","properties":{"formattedCitation":"(Boey {\\i{}et al.}, 2019)","plainCitation":"(Boey et al., 2019)","noteIndex":0},"citationItems":[{"id":467,"uris":["http://zotero.org/users/8256916/items/GB4T3DN9"],"uri":["http://zotero.org/users/8256916/items/GB4T3DN9"],"itemData":{"id":467,"type":"article-journal","abstract":"A pilot seroprevalence study was conducted to document exposure to selected pathogens in wild rats inhabiting the Caribbean island of St. Kitts. Serum samples collected from 22 captured wild rats (Rattus norvegicus and Rattus rattus) were tested for the presence of antibodies to various rodent pathogens using a rat MFI2 serology panel. The samples were positive for cilia-associated respiratory bacillus (13/22; 59.1%), Clostridium piliforme (4/22; 18.2%), Mycoplasma pulmonis (4/22; 18.2%), Pneumocystis carinii (1/22; 4.5%), mouse adenovirus type 2 (16/22; 72.7%), Kilham rat virus (15/22; 68.2%), reovirus type 3 (9/22; 40.9%), rat parvovirus (4/22; 18.2%), rat minute virus (4/22; 18.2%), rat theilovirus (2/22; 9.1%), and infectious diarrhea of infant rats strain of group B rotavirus (rat rotavirus) (1/22; 4.5%). This study provides the first evidence of exposure to various rodent pathogens in wild rats on the island of St. Kitts. Periodic pathogen surveillance in the wild rat population would be beneficial in assessing potential regional zoonotic risks as well as in enhancing the current knowledge when implementing routine animal health monitoring protocols in facilities with laboratory rodent colonies.","DOI":"10.3390/ani9050228","title":"Seroprevalence of Rodent Pathogens in Wild Rats from the Island of St. Kitts, West Indies","URL":"www.mdpi.com/journal/animals","author":[{"family":"Boey","given":"Kenneth"},{"family":"Shiokawa","given":"Kanae"},{"family":"Avsaroglu","given":"Harutyun"},{"family":"Rajeev","given":"Sreekumari"}],"issued":{"date-parts":[["2019"]]}}}],"schema":"https://github.com/citation-style-language/schema/raw/master/csl-citation.json"} </w:instrText>
      </w:r>
      <w:r w:rsidR="00AF0DC6" w:rsidRPr="003A137D">
        <w:rPr>
          <w:color w:val="000000" w:themeColor="text1"/>
        </w:rPr>
        <w:fldChar w:fldCharType="separate"/>
      </w:r>
      <w:r w:rsidR="00AF0DC6" w:rsidRPr="001E3899">
        <w:rPr>
          <w:rFonts w:ascii="Times New Roman" w:cs="Times New Roman"/>
          <w:color w:val="000000"/>
          <w:rPrChange w:id="890" w:author="Ruijie Xu" w:date="2022-01-31T16:48:00Z">
            <w:rPr>
              <w:rFonts w:ascii="Calibri" w:cs="Calibri"/>
              <w:color w:val="000000"/>
            </w:rPr>
          </w:rPrChange>
        </w:rPr>
        <w:t xml:space="preserve">(Boey </w:t>
      </w:r>
      <w:r w:rsidR="00AF0DC6" w:rsidRPr="001E3899">
        <w:rPr>
          <w:rFonts w:ascii="Times New Roman" w:cs="Times New Roman"/>
          <w:i/>
          <w:iCs/>
          <w:color w:val="000000"/>
          <w:rPrChange w:id="891" w:author="Ruijie Xu" w:date="2022-01-31T16:48:00Z">
            <w:rPr>
              <w:rFonts w:ascii="Calibri" w:cs="Calibri"/>
              <w:i/>
              <w:iCs/>
              <w:color w:val="000000"/>
            </w:rPr>
          </w:rPrChange>
        </w:rPr>
        <w:t>et al.</w:t>
      </w:r>
      <w:r w:rsidR="00AF0DC6" w:rsidRPr="001E3899">
        <w:rPr>
          <w:rFonts w:ascii="Times New Roman" w:cs="Times New Roman"/>
          <w:color w:val="000000"/>
          <w:rPrChange w:id="892" w:author="Ruijie Xu" w:date="2022-01-31T16:48:00Z">
            <w:rPr>
              <w:rFonts w:ascii="Calibri" w:cs="Calibri"/>
              <w:color w:val="000000"/>
            </w:rPr>
          </w:rPrChange>
        </w:rPr>
        <w:t>, 2019)</w:t>
      </w:r>
      <w:r w:rsidR="00AF0DC6" w:rsidRPr="003A137D">
        <w:rPr>
          <w:color w:val="000000" w:themeColor="text1"/>
        </w:rPr>
        <w:fldChar w:fldCharType="end"/>
      </w:r>
      <w:del w:id="893" w:author="Ruijie Xu" w:date="2022-01-28T14:04:00Z">
        <w:r w:rsidR="00E35960" w:rsidRPr="003A137D" w:rsidDel="00FC577E">
          <w:rPr>
            <w:color w:val="000000" w:themeColor="text1"/>
          </w:rPr>
          <w:delText xml:space="preserve">and contribute to </w:delText>
        </w:r>
        <w:r w:rsidR="00366132" w:rsidRPr="003A137D" w:rsidDel="00FC577E">
          <w:rPr>
            <w:color w:val="000000" w:themeColor="text1"/>
          </w:rPr>
          <w:delText xml:space="preserve">its epidemiology and </w:delText>
        </w:r>
        <w:r w:rsidR="00E35960" w:rsidRPr="003A137D" w:rsidDel="00FC577E">
          <w:rPr>
            <w:color w:val="000000" w:themeColor="text1"/>
          </w:rPr>
          <w:delText>transmission</w:delText>
        </w:r>
        <w:r w:rsidR="00F717C1" w:rsidRPr="003A137D" w:rsidDel="00FC577E">
          <w:rPr>
            <w:i/>
            <w:iCs/>
            <w:color w:val="000000" w:themeColor="text1"/>
          </w:rPr>
          <w:delText xml:space="preserve"> </w:delText>
        </w:r>
        <w:r w:rsidR="00F717C1" w:rsidRPr="003A137D" w:rsidDel="00FC577E">
          <w:rPr>
            <w:iCs/>
            <w:color w:val="000000" w:themeColor="text1"/>
          </w:rPr>
          <w:delText>to human</w:delText>
        </w:r>
        <w:r w:rsidR="00E35960" w:rsidRPr="003A137D" w:rsidDel="00FC577E">
          <w:rPr>
            <w:iCs/>
            <w:color w:val="000000" w:themeColor="text1"/>
          </w:rPr>
          <w:delText>s</w:delText>
        </w:r>
        <w:r w:rsidR="00E35960" w:rsidRPr="003A137D" w:rsidDel="00FC577E">
          <w:rPr>
            <w:color w:val="000000" w:themeColor="text1"/>
          </w:rPr>
          <w:delText xml:space="preserve"> and animals</w:delText>
        </w:r>
      </w:del>
      <w:r w:rsidR="00E35960" w:rsidRPr="003A137D">
        <w:rPr>
          <w:color w:val="000000" w:themeColor="text1"/>
        </w:rPr>
        <w:t>.</w:t>
      </w:r>
      <w:r w:rsidR="00F717C1" w:rsidRPr="003A137D">
        <w:rPr>
          <w:color w:val="000000" w:themeColor="text1"/>
        </w:rPr>
        <w:t xml:space="preserve"> </w:t>
      </w:r>
      <w:r w:rsidR="00E35960" w:rsidRPr="003A137D">
        <w:rPr>
          <w:color w:val="000000" w:themeColor="text1"/>
        </w:rPr>
        <w:t>Rats harbor this bacteria in their kidney</w:t>
      </w:r>
      <w:r w:rsidR="00FA60E2" w:rsidRPr="003A137D">
        <w:rPr>
          <w:color w:val="000000" w:themeColor="text1"/>
        </w:rPr>
        <w:t>s</w:t>
      </w:r>
      <w:r w:rsidR="00E35960" w:rsidRPr="003A137D">
        <w:rPr>
          <w:color w:val="000000" w:themeColor="text1"/>
        </w:rPr>
        <w:t xml:space="preserve"> </w:t>
      </w:r>
      <w:del w:id="894" w:author="Ruijie Xu" w:date="2022-01-30T14:10:00Z">
        <w:r w:rsidR="00E35960" w:rsidRPr="003A137D" w:rsidDel="009923DA">
          <w:rPr>
            <w:color w:val="000000" w:themeColor="text1"/>
          </w:rPr>
          <w:delText>and are a</w:delText>
        </w:r>
      </w:del>
      <w:ins w:id="895" w:author="Ruijie Xu" w:date="2022-01-30T14:10:00Z">
        <w:r w:rsidR="009923DA" w:rsidRPr="003A137D">
          <w:rPr>
            <w:color w:val="000000" w:themeColor="text1"/>
          </w:rPr>
          <w:t>are</w:t>
        </w:r>
      </w:ins>
      <w:ins w:id="896" w:author="Ruijie Xu" w:date="2022-01-28T14:04:00Z">
        <w:r w:rsidR="00657989" w:rsidRPr="003A137D">
          <w:rPr>
            <w:color w:val="000000" w:themeColor="text1"/>
          </w:rPr>
          <w:t xml:space="preserve"> a</w:t>
        </w:r>
      </w:ins>
      <w:r w:rsidR="00E35960" w:rsidRPr="003A137D">
        <w:rPr>
          <w:color w:val="000000" w:themeColor="text1"/>
        </w:rPr>
        <w:t xml:space="preserve"> </w:t>
      </w:r>
      <w:r w:rsidR="00366132" w:rsidRPr="003A137D">
        <w:rPr>
          <w:color w:val="000000" w:themeColor="text1"/>
        </w:rPr>
        <w:t>significant</w:t>
      </w:r>
      <w:r w:rsidR="00E35960" w:rsidRPr="003A137D">
        <w:rPr>
          <w:color w:val="000000" w:themeColor="text1"/>
        </w:rPr>
        <w:t xml:space="preserve"> source of environmental contamination</w:t>
      </w:r>
      <w:ins w:id="897" w:author="Ruijie Xu" w:date="2022-01-28T14:05:00Z">
        <w:r w:rsidR="00657989" w:rsidRPr="003A137D">
          <w:rPr>
            <w:color w:val="000000" w:themeColor="text1"/>
          </w:rPr>
          <w:t>s</w:t>
        </w:r>
      </w:ins>
      <w:r w:rsidR="00E35960" w:rsidRPr="003A137D">
        <w:rPr>
          <w:color w:val="000000" w:themeColor="text1"/>
        </w:rPr>
        <w:t xml:space="preserve"> </w:t>
      </w:r>
      <w:r w:rsidR="00F717C1" w:rsidRPr="003A137D">
        <w:rPr>
          <w:color w:val="000000" w:themeColor="text1"/>
        </w:rPr>
        <w:t xml:space="preserve"> </w:t>
      </w:r>
      <w:r w:rsidR="00F717C1" w:rsidRPr="003A137D">
        <w:rPr>
          <w:color w:val="000000" w:themeColor="text1"/>
        </w:rPr>
        <w:fldChar w:fldCharType="begin"/>
      </w:r>
      <w:r w:rsidR="009923DA" w:rsidRPr="003A137D">
        <w:rPr>
          <w:color w:val="000000" w:themeColor="text1"/>
        </w:rPr>
        <w:instrText xml:space="preserve"> ADDIN ZOTERO_ITEM CSL_CITATION {"citationID":"HnFZ2PLA","properties":{"formattedCitation":"(Saito {\\i{}et al.}, 2013; Rawlins {\\i{}et al.}, 2014; Costa {\\i{}et al.}, 2015; Boey, Shiokawa and Rajeev, 2019; Rajeev {\\i{}et al.}, 2020)","plainCitation":"(Saito et al., 2013; Rawlins et al., 2014; Costa et al., 2015; Boey, Shiokawa and Rajeev, 2019; Rajeev et al., 2020)","noteIndex":0},"citationItems":[{"id":2375,"uris":["http://zotero.org/users/8256916/items/YV9MTVFU"],"uri":["http://zotero.org/users/8256916/items/YV9MTVFU"],"itemData":{"id":2375,"type":"article-journal","abstract":"There have been few reports on the epidemiological analysis of environmental Leptospira isolates. This is probably because the isolation of leptospires from the environment was usually unsuccessful due to the overgrowth of contaminants and the slow growth of Leptospira. In this study, we collected a total of 88 samples of soil and water from three sites: Metro Manila and Nueva Ecija, Philippines (an area where Leptospira is now endemic), and Fukuoka, Japan (an area where Leptospira was once endemic). We succeeded in isolating Leptospira from 37 samples by using the novel combination of five antimicrobial agents reported in 2011. The frequencies of positive isolation of Leptospira in the Philippines and Japan were 40 and 46%, respectively. For Leptospira-positive samples, five colonies from each sample were isolated and analyzed by pulsed-field gel electrophoresis (PFGE). The isolates from each area showed their respective characteristics in phylogenetic trees based on the PFGE patterns. Some isolates were closely related to each other across borders. Based on 16S rRNA gene-based phylogenetic analysis, four isolates in Fukuoka were identified as a pathogenic species, L. alstonii; however, its virulence had been lost. One isolate from Nueva Ecija was identified as the intermediate pathogenic species Leptospira licerasiae. Most of the isolates from the environment belonged to nonpathogenic Leptospira species. We also investigated the strain variation among the isolates in a puddle over 5 months. We demonstrated, using PFGE analysis, that Leptospira survived in the wet soil on dry days and appeared in the surface water on rainy days. These results showed that the soil could be a reservoir of leptospires in the environment.","container-title":"Applied and Environmental Microbiology","DOI":"10.1128/AEM.02728-12","ISSN":"1098-5336","issue":"2","journalAbbreviation":"Appl Environ Microbiol","language":"eng","note":"PMID: 23144130\nPMCID: PMC3553789","page":"601-609","source":"PubMed","title":"Comparative analysis of Leptospira strains isolated from environmental soil and water in the Philippines and Japan","volume":"79","author":[{"family":"Saito","given":"Mitsumasa"},{"family":"Villanueva","given":"Sharon Y. A. M."},{"family":"Chakraborty","given":"Antara"},{"family":"Miyahara","given":"Satoshi"},{"family":"Segawa","given":"Takaya"},{"family":"Asoh","given":"Tatsuma"},{"family":"Ozuru","given":"Ryo"},{"family":"Gloriani","given":"Nina G."},{"family":"Yanagihara","given":"Yasutake"},{"family":"Yoshida","given":"Shin-ichi"}],"issued":{"date-parts":[["2013",1]]}}},{"id":586,"uris":["http://zotero.org/users/8256916/items/2N2KT9T6"],"uri":["http://zotero.org/users/8256916/items/2N2KT9T6"],"itemData":{"id":586,"type":"article-journal","abstract":"Leptospirosis is an important waterborne zoonotic disease caused by pathogenic Leptospira. The pathogen is maintained in a population due to chronic colonization and shedding from renal tubules of domestic and wild animals. Humans and other animals become infected when they come in contact with urine from infected animals, either directly or through urine-contaminated surface water. In this study, we screened environmental water on the island of St. Kitts by using a TaqMan based real time quantitative polymerase chain reaction (qPCR) targeting a pathogen specific leptospiral gene, lipl32. Our results indicate that around one-fifth of tested water sources have detectable leptospiral DNA.","container-title":"International Journal of Environmental Research and Public Health","DOI":"10.3390/ijerph110807953","issue":"8","language":"en","page":"7953–7960","title":"Molecular Detection of Leptospiral DNA in Environmental Water on St. Kitts","URL":"https://www.mdpi.com/1660-4601/11/8/7953","volume":"11","author":[{"family":"Rawlins","given":"Julienne"},{"family":"Portanova","given":"Alexandra"},{"family":"Zuckerman","given":"Ilana"},{"family":"Loftis","given":"Amanda"},{"family":"Ceccato","given":"Pietro"},{"family":"Willingham","given":"Arve Lee"},{"family":"Verma","given":"Ashutosh"}],"accessed":{"date-parts":[["2021",1,22]]},"issued":{"date-parts":[["2014",8]]}}},{"id":104,"uris":["http://zotero.org/users/8256916/items/VKZATBNK"],"uri":["http://zotero.org/users/8256916/items/VKZATBNK"],"itemData":{"id":104,"type":"article-journal","abstract":"Background Leptospirosis, a spirochaetal zoonosis, occurs in diverse epidemiological settings and affects vulnerable populations, such as rural subsistence farmers and urban slum dwellers. Although leptospirosis is a life-threatening disease and recognized as an important cause of pulmonary haemorrhage syndrome, the lack of global estimates for morbidity and mortality has contributed to its neglected disease status. Methodology/Principal Findings We conducted a systematic review of published morbidity and mortality studies and databases to extract information on disease incidence and case fatality ratios. Linear regression and Monte Carlo modelling were used to obtain age and gender-adjusted estimates of disease morbidity for countries and Global Burden of Disease (GBD) and WHO regions. We estimated mortality using models that incorporated age and gender-adjusted disease morbidity and case fatality ratios. The review identified 80 studies on disease incidence from 34 countries that met quality criteria. In certain regions, such as Africa, few quality assured studies were identified. The regression model, which incorporated country-specific variables of population structure, life expectancy at birth, distance from the equator, tropical island, and urbanization, accounted for a significant proportion (R2 = 0.60) of the variation in observed disease incidence. We estimate that there were annually 1.03 million cases (95% CI 434,000–1,750,000) and 58,900 deaths (95% CI 23,800–95,900) due to leptospirosis worldwide. A large proportion of cases (48%, 95% CI 40–61%) and deaths (42%, 95% CI 34–53%) were estimated to occur in adult males with age of 20–49 years. Highest estimates of disease morbidity and mortality were observed in GBD regions of South and Southeast Asia, Oceania, Caribbean, Andean, Central, and Tropical Latin America, and East Sub-Saharan Africa. Conclusions/Significance Leptospirosis is among the leading zoonotic causes of morbidity worldwide and accounts for numbers of deaths, which approach or exceed those for other causes of haemorrhagic fever. Highest morbidity and mortality were estimated to occur in resource-poor countries, which include regions where the burden of leptospirosis has been underappreciated.","container-title":"PLOS Neglected Tropical Diseases","DOI":"10.1371/journal.pntd.0003898","ISSN":"1935-2735","issue":"9","page":"e0003898","title":"Global Morbidity and Mortality of Leptospirosis: A Systematic Review","URL":"http://dx.plos.org/10.1371/journal.pntd.0003898","volume":"9","author":[{"family":"Costa","given":"Federico"},{"family":"Hagan","given":"José E."},{"family":"Calcagno","given":"Juan"},{"family":"Kane","given":"Michael"},{"family":"Torgerson","given":"Paul"},{"family":"Martinez-Silveira","given":"Martha S."},{"family":"Stein","given":"Claudia"},{"family":"Abela-Ridder","given":"Bernadette"},{"family":"Ko","given":"Albert I."}],"editor":[{"family":"Small","given":"Pamela L. C."}],"accessed":{"date-parts":[["2019",4,23]]},"issued":{"date-parts":[["2015",9]]}}},{"id":312,"uris":["http://zotero.org/users/8256916/items/8SAKUSFZ"],"uri":["http://zotero.org/users/8256916/items/8SAKUSFZ"],"itemData":{"id":312,"type":"article-journal","abstract":"Background The role of rodents in Leptospira epidemiology and transmission is well known worldwide. Rats are known to carry different pathogenic serovars of Leptospira spp. capable of causing disease in humans and animals. Wild rats (Rattus spp.), especially the Norway/brown rat (Rattus norvegicus) and the black rat (R. rattus), are the most important sources of Leptospira infection, as they are abundant in urban and peridomestic environments. In this study, we compiled and summarized available data in the literature on global prevalence of Leptospira exposure and infection in rats, as well as compared the global distribution of Leptospira spp. in rats with respect to prevalence, geographic location, method of detection, diversity of serogroups/serovars, and species of rat. Methods We conducted a thorough literature search using PubMed without restrictions on publication date as well as Google Scholar to manually search for other relevant articles. Abstracts were included if they described data pertaining to Leptospira spp. in rats (Rattus spp.) from any geographic region around the world, including reviews. The data extracted from the articles selected included the author(s), year of publication, geographic location, method(s) of detection used, species of rat(s), sample size, prevalence of Leptospira spp. (overall and within each rat species), and information on species, serogroups, and/or serovars of Leptospira spp. detected. Findings A thorough search on PubMed retrieved 303 titles. After screening the articles for duplicates and inclusion/exclusion criteria, as well as manual inclusion of relevant articles, 145 articles were included in this review. Leptospira prevalence in rats varied considerably based on geographic location, with some reporting zero prevalence in countries such as Madagascar, Tanzania, and the Faroe Islands, and others reporting as high as \\textgreater80% prevalence in studies done in Brazil, India, and the Philippines. The top five countries that were reported based on number of articles include India (n = 13), Malaysia (n = 9), Brazil (n = 8), Thailand (n = 7), and France (n = 6). Methods of detecting or isolating Leptospira spp. also varied among studies. Studies among different Rattus species reported a higher Leptospira prevalence in R. norvegicus. The serovar Icterohaemorrhagiae was the most prevalent serovar reported in Rattus spp. worldwide. Additionally, this literature review provided evidence for Leptospira infection in laboratory rodent colonies within controlled environments, implicating the zoonotic potential to laboratory animal caretakers. Conclusions Reports on global distribution of Leptospira infection in rats varies widely, with considerably high prevalence reported in many countries. This literature review emphasizes the need for enhanced surveillance programs using standardized methods for assessing Leptospira exposure or infection in rats. This review also demonstrated several weaknesses to the current methods of reporting the prevalence of Leptospira spp. in rats worldwide. As such, this necessitates a call for standardized protocols for the testing and reporting of such studies, especially pertaining to the diagnostic methods used. A deeper understanding of the ecology and epidemiology of Leptospira spp. in rats in urban environments is warranted. It is also pertinent for rat control programs to be proposed in conjunction with increased efforts for public awareness and education regarding leptospirosis transmission and prevention.","container-title":"PLOS Neglected Tropical Diseases","DOI":"10.1371/journal.pntd.0007499","ISSN":"1935-2735","issue":"8","page":"e0007499","title":"Leptospira infection in rats: A literature review of global prevalence and distribution","URL":"http://dx.plos.org/10.1371/journal.pntd.0007499","volume":"13","author":[{"family":"Boey","given":"Kenneth"},{"family":"Shiokawa","given":"Kanae"},{"family":"Rajeev","given":"Sreekumari"}],"editor":[{"family":"Day","given":"Nicholas P."}],"accessed":{"date-parts":[["2019",10,7]]},"issued":{"date-parts":[["2019",8]]}}},{"id":"y7Rngnif/PtI6PK7d","uris":["http://zotero.org/users/local/YOB362yk/items/GPJ72UIF"],"uri":["http://zotero.org/users/local/YOB362yk/items/GPJ72UIF"],"itemData":{"id":"y7Rngnif/PtI6PK7d","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F717C1" w:rsidRPr="003A137D">
        <w:rPr>
          <w:color w:val="000000" w:themeColor="text1"/>
        </w:rPr>
        <w:fldChar w:fldCharType="separate"/>
      </w:r>
      <w:r w:rsidR="009923DA" w:rsidRPr="001E3899">
        <w:rPr>
          <w:rFonts w:ascii="Times New Roman" w:cs="Times New Roman"/>
          <w:color w:val="000000"/>
          <w:rPrChange w:id="898" w:author="Ruijie Xu" w:date="2022-01-31T16:48:00Z">
            <w:rPr>
              <w:rFonts w:ascii="Calibri" w:cs="Calibri"/>
              <w:color w:val="000000"/>
            </w:rPr>
          </w:rPrChange>
        </w:rPr>
        <w:t xml:space="preserve">(Saito </w:t>
      </w:r>
      <w:r w:rsidR="009923DA" w:rsidRPr="001E3899">
        <w:rPr>
          <w:rFonts w:ascii="Times New Roman" w:cs="Times New Roman"/>
          <w:i/>
          <w:iCs/>
          <w:color w:val="000000"/>
          <w:rPrChange w:id="899" w:author="Ruijie Xu" w:date="2022-01-31T16:48:00Z">
            <w:rPr>
              <w:rFonts w:ascii="Calibri" w:cs="Calibri"/>
              <w:i/>
              <w:iCs/>
              <w:color w:val="000000"/>
            </w:rPr>
          </w:rPrChange>
        </w:rPr>
        <w:t>et al.</w:t>
      </w:r>
      <w:r w:rsidR="009923DA" w:rsidRPr="001E3899">
        <w:rPr>
          <w:rFonts w:ascii="Times New Roman" w:cs="Times New Roman"/>
          <w:color w:val="000000"/>
          <w:rPrChange w:id="900" w:author="Ruijie Xu" w:date="2022-01-31T16:48:00Z">
            <w:rPr>
              <w:rFonts w:ascii="Calibri" w:cs="Calibri"/>
              <w:color w:val="000000"/>
            </w:rPr>
          </w:rPrChange>
        </w:rPr>
        <w:t xml:space="preserve">, 2013; Rawlins </w:t>
      </w:r>
      <w:r w:rsidR="009923DA" w:rsidRPr="001E3899">
        <w:rPr>
          <w:rFonts w:ascii="Times New Roman" w:cs="Times New Roman"/>
          <w:i/>
          <w:iCs/>
          <w:color w:val="000000"/>
          <w:rPrChange w:id="901" w:author="Ruijie Xu" w:date="2022-01-31T16:48:00Z">
            <w:rPr>
              <w:rFonts w:ascii="Calibri" w:cs="Calibri"/>
              <w:i/>
              <w:iCs/>
              <w:color w:val="000000"/>
            </w:rPr>
          </w:rPrChange>
        </w:rPr>
        <w:t>et al.</w:t>
      </w:r>
      <w:r w:rsidR="009923DA" w:rsidRPr="001E3899">
        <w:rPr>
          <w:rFonts w:ascii="Times New Roman" w:cs="Times New Roman"/>
          <w:color w:val="000000"/>
          <w:rPrChange w:id="902" w:author="Ruijie Xu" w:date="2022-01-31T16:48:00Z">
            <w:rPr>
              <w:rFonts w:ascii="Calibri" w:cs="Calibri"/>
              <w:color w:val="000000"/>
            </w:rPr>
          </w:rPrChange>
        </w:rPr>
        <w:t xml:space="preserve">, 2014; Costa </w:t>
      </w:r>
      <w:r w:rsidR="009923DA" w:rsidRPr="001E3899">
        <w:rPr>
          <w:rFonts w:ascii="Times New Roman" w:cs="Times New Roman"/>
          <w:i/>
          <w:iCs/>
          <w:color w:val="000000"/>
          <w:rPrChange w:id="903" w:author="Ruijie Xu" w:date="2022-01-31T16:48:00Z">
            <w:rPr>
              <w:rFonts w:ascii="Calibri" w:cs="Calibri"/>
              <w:i/>
              <w:iCs/>
              <w:color w:val="000000"/>
            </w:rPr>
          </w:rPrChange>
        </w:rPr>
        <w:t>et al.</w:t>
      </w:r>
      <w:r w:rsidR="009923DA" w:rsidRPr="001E3899">
        <w:rPr>
          <w:rFonts w:ascii="Times New Roman" w:cs="Times New Roman"/>
          <w:color w:val="000000"/>
          <w:rPrChange w:id="904" w:author="Ruijie Xu" w:date="2022-01-31T16:48:00Z">
            <w:rPr>
              <w:rFonts w:ascii="Calibri" w:cs="Calibri"/>
              <w:color w:val="000000"/>
            </w:rPr>
          </w:rPrChange>
        </w:rPr>
        <w:t xml:space="preserve">, 2015; Boey, Shiokawa and Rajeev, 2019; Rajeev </w:t>
      </w:r>
      <w:r w:rsidR="009923DA" w:rsidRPr="001E3899">
        <w:rPr>
          <w:rFonts w:ascii="Times New Roman" w:cs="Times New Roman"/>
          <w:i/>
          <w:iCs/>
          <w:color w:val="000000"/>
          <w:rPrChange w:id="905" w:author="Ruijie Xu" w:date="2022-01-31T16:48:00Z">
            <w:rPr>
              <w:rFonts w:ascii="Calibri" w:cs="Calibri"/>
              <w:i/>
              <w:iCs/>
              <w:color w:val="000000"/>
            </w:rPr>
          </w:rPrChange>
        </w:rPr>
        <w:t>et al.</w:t>
      </w:r>
      <w:r w:rsidR="009923DA" w:rsidRPr="001E3899">
        <w:rPr>
          <w:rFonts w:ascii="Times New Roman" w:cs="Times New Roman"/>
          <w:color w:val="000000"/>
          <w:rPrChange w:id="906" w:author="Ruijie Xu" w:date="2022-01-31T16:48:00Z">
            <w:rPr>
              <w:rFonts w:ascii="Calibri" w:cs="Calibri"/>
              <w:color w:val="000000"/>
            </w:rPr>
          </w:rPrChange>
        </w:rPr>
        <w:t>, 2020)</w:t>
      </w:r>
      <w:r w:rsidR="00F717C1" w:rsidRPr="003A137D">
        <w:rPr>
          <w:color w:val="000000" w:themeColor="text1"/>
        </w:rPr>
        <w:fldChar w:fldCharType="end"/>
      </w:r>
      <w:r w:rsidR="00F717C1" w:rsidRPr="003A137D">
        <w:rPr>
          <w:color w:val="000000" w:themeColor="text1"/>
        </w:rPr>
        <w:t xml:space="preserve">. </w:t>
      </w:r>
      <w:r w:rsidR="00FA60E2" w:rsidRPr="003A137D">
        <w:rPr>
          <w:color w:val="000000" w:themeColor="text1"/>
        </w:rPr>
        <w:t xml:space="preserve"> In addition to kidney samples,  </w:t>
      </w:r>
      <w:r w:rsidR="00F717C1" w:rsidRPr="003A137D">
        <w:rPr>
          <w:color w:val="000000" w:themeColor="text1"/>
        </w:rPr>
        <w:t xml:space="preserve">we </w:t>
      </w:r>
      <w:r w:rsidR="00FA60E2" w:rsidRPr="003A137D">
        <w:rPr>
          <w:color w:val="000000" w:themeColor="text1"/>
        </w:rPr>
        <w:t xml:space="preserve">also </w:t>
      </w:r>
      <w:r w:rsidR="00F717C1" w:rsidRPr="003A137D">
        <w:rPr>
          <w:color w:val="000000" w:themeColor="text1"/>
        </w:rPr>
        <w:t xml:space="preserve">classified the microbial profiles of samples from </w:t>
      </w:r>
      <w:r w:rsidR="00FA60E2" w:rsidRPr="003A137D">
        <w:rPr>
          <w:color w:val="000000" w:themeColor="text1"/>
        </w:rPr>
        <w:t>rat</w:t>
      </w:r>
      <w:r w:rsidR="00F717C1" w:rsidRPr="003A137D">
        <w:rPr>
          <w:color w:val="000000" w:themeColor="text1"/>
        </w:rPr>
        <w:t xml:space="preserve"> lung</w:t>
      </w:r>
      <w:r w:rsidR="00FA60E2" w:rsidRPr="003A137D">
        <w:rPr>
          <w:color w:val="000000" w:themeColor="text1"/>
        </w:rPr>
        <w:t>s</w:t>
      </w:r>
      <w:r w:rsidR="00F717C1" w:rsidRPr="003A137D">
        <w:rPr>
          <w:color w:val="000000" w:themeColor="text1"/>
        </w:rPr>
        <w:t xml:space="preserve"> and spleen</w:t>
      </w:r>
      <w:r w:rsidR="00FA60E2" w:rsidRPr="003A137D">
        <w:rPr>
          <w:color w:val="000000" w:themeColor="text1"/>
        </w:rPr>
        <w:t xml:space="preserve">. We identified </w:t>
      </w:r>
      <w:r w:rsidR="003D0213" w:rsidRPr="003A137D">
        <w:rPr>
          <w:color w:val="000000" w:themeColor="text1"/>
        </w:rPr>
        <w:t>t</w:t>
      </w:r>
      <w:r w:rsidR="00F717C1" w:rsidRPr="003A137D">
        <w:rPr>
          <w:color w:val="000000" w:themeColor="text1"/>
        </w:rPr>
        <w:t>he microbial profiles of these samples</w:t>
      </w:r>
      <w:r w:rsidR="00B67F65" w:rsidRPr="003A137D">
        <w:rPr>
          <w:color w:val="000000" w:themeColor="text1"/>
        </w:rPr>
        <w:t>,</w:t>
      </w:r>
      <w:r w:rsidR="00F717C1" w:rsidRPr="003A137D">
        <w:rPr>
          <w:color w:val="000000" w:themeColor="text1"/>
        </w:rPr>
        <w:t xml:space="preserve"> </w:t>
      </w:r>
      <w:r w:rsidR="00B67F65" w:rsidRPr="003A137D">
        <w:rPr>
          <w:color w:val="000000" w:themeColor="text1"/>
        </w:rPr>
        <w:t>which</w:t>
      </w:r>
      <w:r w:rsidR="003D0213" w:rsidRPr="003A137D">
        <w:rPr>
          <w:color w:val="000000" w:themeColor="text1"/>
        </w:rPr>
        <w:t xml:space="preserve"> contain many potential rodent pathogen</w:t>
      </w:r>
      <w:r w:rsidR="00366132" w:rsidRPr="003A137D">
        <w:rPr>
          <w:color w:val="000000" w:themeColor="text1"/>
        </w:rPr>
        <w:t xml:space="preserve"> sequences</w:t>
      </w:r>
      <w:r w:rsidR="00585EA1" w:rsidRPr="003A137D">
        <w:rPr>
          <w:color w:val="000000" w:themeColor="text1"/>
        </w:rPr>
        <w:t xml:space="preserve">, </w:t>
      </w:r>
      <w:r w:rsidR="00F717C1" w:rsidRPr="003A137D">
        <w:rPr>
          <w:color w:val="000000" w:themeColor="text1"/>
        </w:rPr>
        <w:t xml:space="preserve">using </w:t>
      </w:r>
      <w:r w:rsidR="005923C5" w:rsidRPr="003A137D">
        <w:rPr>
          <w:color w:val="000000" w:themeColor="text1"/>
        </w:rPr>
        <w:t>nine different</w:t>
      </w:r>
      <w:r w:rsidR="00F717C1" w:rsidRPr="003A137D">
        <w:rPr>
          <w:color w:val="000000" w:themeColor="text1"/>
        </w:rPr>
        <w:t xml:space="preserve"> shotgun metagenom</w:t>
      </w:r>
      <w:ins w:id="907" w:author="Ruijie Xu" w:date="2022-01-30T14:11:00Z">
        <w:r w:rsidR="009923DA" w:rsidRPr="003A137D">
          <w:rPr>
            <w:color w:val="000000" w:themeColor="text1"/>
          </w:rPr>
          <w:t>ics</w:t>
        </w:r>
      </w:ins>
      <w:del w:id="908" w:author="Ruijie Xu" w:date="2022-01-30T14:11:00Z">
        <w:r w:rsidR="00F717C1" w:rsidRPr="003A137D" w:rsidDel="009923DA">
          <w:rPr>
            <w:color w:val="000000" w:themeColor="text1"/>
          </w:rPr>
          <w:delText>e</w:delText>
        </w:r>
      </w:del>
      <w:r w:rsidR="00F717C1" w:rsidRPr="003A137D">
        <w:rPr>
          <w:color w:val="000000" w:themeColor="text1"/>
        </w:rPr>
        <w:t xml:space="preserve"> sequencing taxonomic classification </w:t>
      </w:r>
      <w:r w:rsidR="008524D8" w:rsidRPr="003A137D">
        <w:rPr>
          <w:color w:val="000000" w:themeColor="text1"/>
        </w:rPr>
        <w:t>software</w:t>
      </w:r>
      <w:r w:rsidR="00F717C1" w:rsidRPr="003A137D">
        <w:rPr>
          <w:color w:val="000000" w:themeColor="text1"/>
        </w:rPr>
        <w:t xml:space="preserve">. </w:t>
      </w:r>
      <w:r w:rsidRPr="003A137D">
        <w:rPr>
          <w:color w:val="000000" w:themeColor="text1"/>
        </w:rPr>
        <w:t xml:space="preserve">The differences in the classification outputs were compared and analyzed to address how the use of different taxonomical profiling </w:t>
      </w:r>
      <w:r w:rsidR="00E91EA3" w:rsidRPr="003A137D">
        <w:rPr>
          <w:color w:val="000000" w:themeColor="text1"/>
        </w:rPr>
        <w:t xml:space="preserve">software </w:t>
      </w:r>
      <w:r w:rsidRPr="003A137D">
        <w:rPr>
          <w:color w:val="000000" w:themeColor="text1"/>
        </w:rPr>
        <w:t xml:space="preserve">on the same dataset could </w:t>
      </w:r>
      <w:ins w:id="909" w:author="Ruijie Xu" w:date="2022-01-28T14:05:00Z">
        <w:r w:rsidR="00466B6D" w:rsidRPr="003A137D">
          <w:rPr>
            <w:color w:val="000000" w:themeColor="text1"/>
          </w:rPr>
          <w:t xml:space="preserve">lead to diverged </w:t>
        </w:r>
        <w:r w:rsidR="00003AC5" w:rsidRPr="003A137D">
          <w:rPr>
            <w:color w:val="000000" w:themeColor="text1"/>
          </w:rPr>
          <w:t>d</w:t>
        </w:r>
      </w:ins>
      <w:ins w:id="910" w:author="Ruijie Xu" w:date="2022-01-28T14:06:00Z">
        <w:r w:rsidR="00003AC5" w:rsidRPr="003A137D">
          <w:rPr>
            <w:color w:val="000000" w:themeColor="text1"/>
          </w:rPr>
          <w:t xml:space="preserve">iagnosis in </w:t>
        </w:r>
      </w:ins>
      <w:ins w:id="911" w:author="Ruijie Xu" w:date="2022-02-02T11:02:00Z">
        <w:r w:rsidR="00463AA7">
          <w:rPr>
            <w:i/>
            <w:iCs/>
            <w:color w:val="000000" w:themeColor="text1"/>
          </w:rPr>
          <w:t>Leptospira</w:t>
        </w:r>
      </w:ins>
      <w:ins w:id="912" w:author="Ruijie Xu" w:date="2022-01-28T14:06:00Z">
        <w:r w:rsidR="00003AC5" w:rsidRPr="003A137D">
          <w:rPr>
            <w:color w:val="000000" w:themeColor="text1"/>
          </w:rPr>
          <w:t xml:space="preserve"> pathogen, and also </w:t>
        </w:r>
      </w:ins>
      <w:r w:rsidRPr="003A137D">
        <w:rPr>
          <w:color w:val="000000" w:themeColor="text1"/>
        </w:rPr>
        <w:t xml:space="preserve">affect the results </w:t>
      </w:r>
      <w:r w:rsidR="00585EA1" w:rsidRPr="003A137D">
        <w:rPr>
          <w:color w:val="000000" w:themeColor="text1"/>
        </w:rPr>
        <w:t xml:space="preserve">of </w:t>
      </w:r>
      <w:del w:id="913" w:author="Ruijie Xu" w:date="2022-01-28T14:06:00Z">
        <w:r w:rsidR="00585EA1" w:rsidRPr="003A137D" w:rsidDel="00E85771">
          <w:rPr>
            <w:color w:val="000000" w:themeColor="text1"/>
          </w:rPr>
          <w:lastRenderedPageBreak/>
          <w:delText>the analysis</w:delText>
        </w:r>
      </w:del>
      <w:ins w:id="914" w:author="Ruijie Xu" w:date="2022-01-28T14:06:00Z">
        <w:r w:rsidR="00E85771" w:rsidRPr="003A137D">
          <w:rPr>
            <w:color w:val="000000" w:themeColor="text1"/>
          </w:rPr>
          <w:t>microbiome characterization</w:t>
        </w:r>
      </w:ins>
      <w:ins w:id="915" w:author="Ruijie Xu" w:date="2022-01-30T14:11:00Z">
        <w:r w:rsidR="009923DA" w:rsidRPr="003A137D">
          <w:rPr>
            <w:color w:val="000000" w:themeColor="text1"/>
          </w:rPr>
          <w:t>, which</w:t>
        </w:r>
      </w:ins>
      <w:del w:id="916" w:author="Ruijie Xu" w:date="2022-01-30T14:11:00Z">
        <w:r w:rsidR="00585EA1" w:rsidRPr="003A137D" w:rsidDel="009923DA">
          <w:rPr>
            <w:color w:val="000000" w:themeColor="text1"/>
          </w:rPr>
          <w:delText xml:space="preserve"> </w:delText>
        </w:r>
        <w:r w:rsidRPr="003A137D" w:rsidDel="009923DA">
          <w:rPr>
            <w:color w:val="000000" w:themeColor="text1"/>
          </w:rPr>
          <w:delText>and</w:delText>
        </w:r>
      </w:del>
      <w:r w:rsidRPr="003A137D">
        <w:rPr>
          <w:color w:val="000000" w:themeColor="text1"/>
        </w:rPr>
        <w:t xml:space="preserve"> lead to different biological conclusion</w:t>
      </w:r>
      <w:r w:rsidR="00585EA1" w:rsidRPr="003A137D">
        <w:rPr>
          <w:color w:val="000000" w:themeColor="text1"/>
        </w:rPr>
        <w:t>s</w:t>
      </w:r>
      <w:ins w:id="917" w:author="Ruijie Xu" w:date="2022-01-28T14:06:00Z">
        <w:r w:rsidR="00E85771" w:rsidRPr="003A137D">
          <w:rPr>
            <w:color w:val="000000" w:themeColor="text1"/>
          </w:rPr>
          <w:t xml:space="preserve"> in the down</w:t>
        </w:r>
      </w:ins>
      <w:ins w:id="918" w:author="Ruijie Xu" w:date="2022-01-28T14:07:00Z">
        <w:r w:rsidR="00E85771" w:rsidRPr="003A137D">
          <w:rPr>
            <w:color w:val="000000" w:themeColor="text1"/>
          </w:rPr>
          <w:t>stream analyses</w:t>
        </w:r>
      </w:ins>
      <w:r w:rsidRPr="003A137D">
        <w:rPr>
          <w:color w:val="000000" w:themeColor="text1"/>
        </w:rPr>
        <w:t xml:space="preserve">. </w:t>
      </w:r>
    </w:p>
    <w:p w14:paraId="62A75BA6" w14:textId="4266A91D" w:rsidR="00234370" w:rsidRPr="003A137D" w:rsidRDefault="00234370" w:rsidP="0046408A">
      <w:pPr>
        <w:spacing w:line="480" w:lineRule="auto"/>
        <w:ind w:right="480" w:firstLine="720"/>
        <w:rPr>
          <w:color w:val="000000" w:themeColor="text1"/>
        </w:rPr>
      </w:pPr>
      <w:r w:rsidRPr="003A137D">
        <w:rPr>
          <w:color w:val="000000" w:themeColor="text1"/>
        </w:rPr>
        <w:t xml:space="preserve">Previous benchmarking studies </w:t>
      </w:r>
      <w:r w:rsidRPr="003A137D">
        <w:rPr>
          <w:color w:val="000000" w:themeColor="text1"/>
        </w:rPr>
        <w:fldChar w:fldCharType="begin" w:fldLock="1"/>
      </w:r>
      <w:r w:rsidR="00CB52B4">
        <w:rPr>
          <w:color w:val="000000" w:themeColor="text1"/>
        </w:rPr>
        <w:instrText xml:space="preserve"> ADDIN ZOTERO_ITEM CSL_CITATION {"citationID":"iOJ0BwbW","properties":{"formattedCitation":"(Escobar-Zepeda {\\i{}et al.}, 2018; Ye {\\i{}et al.}, 2019)","plainCitation":"(Escobar-Zepeda et al., 2018; Ye et al., 2019)","noteIndex":0},"citationItems":[{"id":"y7Rngnif/osyFWaTk","uris":["http://zotero.org/users/local/YOB362yk/items/J9U9VAYC"],"uri":["http://zotero.org/users/local/YOB362yk/items/J9U9VAYC"],"itemData":{"id":1380,"type":"article-journal","abstract":"Metagenomic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instrText>
      </w:r>
      <w:r w:rsidRPr="003A137D">
        <w:rPr>
          <w:color w:val="000000" w:themeColor="text1"/>
        </w:rPr>
        <w:fldChar w:fldCharType="separate"/>
      </w:r>
      <w:r w:rsidR="00CB52B4" w:rsidRPr="00CB52B4">
        <w:rPr>
          <w:rFonts w:ascii="Calibri" w:cs="Calibri"/>
          <w:color w:val="000000"/>
        </w:rPr>
        <w:t xml:space="preserve">(Escobar-Zepeda </w:t>
      </w:r>
      <w:r w:rsidR="00CB52B4" w:rsidRPr="00CB52B4">
        <w:rPr>
          <w:rFonts w:ascii="Calibri" w:cs="Calibri"/>
          <w:i/>
          <w:iCs/>
          <w:color w:val="000000"/>
        </w:rPr>
        <w:t>et al.</w:t>
      </w:r>
      <w:r w:rsidR="00CB52B4" w:rsidRPr="00CB52B4">
        <w:rPr>
          <w:rFonts w:ascii="Calibri" w:cs="Calibri"/>
          <w:color w:val="000000"/>
        </w:rPr>
        <w:t xml:space="preserve">, 2018; Ye </w:t>
      </w:r>
      <w:r w:rsidR="00CB52B4" w:rsidRPr="00CB52B4">
        <w:rPr>
          <w:rFonts w:ascii="Calibri" w:cs="Calibri"/>
          <w:i/>
          <w:iCs/>
          <w:color w:val="000000"/>
        </w:rPr>
        <w:t>et al.</w:t>
      </w:r>
      <w:r w:rsidR="00CB52B4" w:rsidRPr="00CB52B4">
        <w:rPr>
          <w:rFonts w:ascii="Calibri" w:cs="Calibri"/>
          <w:color w:val="000000"/>
        </w:rPr>
        <w:t>, 2019)</w:t>
      </w:r>
      <w:r w:rsidRPr="003A137D">
        <w:rPr>
          <w:color w:val="000000" w:themeColor="text1"/>
        </w:rPr>
        <w:fldChar w:fldCharType="end"/>
      </w:r>
      <w:r w:rsidRPr="003A137D">
        <w:rPr>
          <w:color w:val="000000" w:themeColor="text1"/>
        </w:rPr>
        <w:t xml:space="preserve"> have performed comprehensive analyses on the</w:t>
      </w:r>
      <w:r w:rsidR="00585EA1" w:rsidRPr="003A137D">
        <w:rPr>
          <w:color w:val="000000" w:themeColor="text1"/>
        </w:rPr>
        <w:t>se software</w:t>
      </w:r>
      <w:ins w:id="919" w:author="Ruijie Xu" w:date="2022-01-30T14:12:00Z">
        <w:r w:rsidR="00851952" w:rsidRPr="003A137D">
          <w:rPr>
            <w:color w:val="000000" w:themeColor="text1"/>
          </w:rPr>
          <w:t>’s</w:t>
        </w:r>
      </w:ins>
      <w:r w:rsidR="00585EA1" w:rsidRPr="003A137D">
        <w:rPr>
          <w:color w:val="000000" w:themeColor="text1"/>
        </w:rPr>
        <w:t xml:space="preserve"> </w:t>
      </w:r>
      <w:r w:rsidRPr="003A137D">
        <w:rPr>
          <w:color w:val="000000" w:themeColor="text1"/>
        </w:rPr>
        <w:t>speed and performance</w:t>
      </w:r>
      <w:ins w:id="920" w:author="Ruijie Xu" w:date="2022-01-30T14:12:00Z">
        <w:r w:rsidR="00851952" w:rsidRPr="003A137D">
          <w:rPr>
            <w:color w:val="000000" w:themeColor="text1"/>
          </w:rPr>
          <w:t>s</w:t>
        </w:r>
      </w:ins>
      <w:r w:rsidRPr="003A137D">
        <w:rPr>
          <w:color w:val="000000" w:themeColor="text1"/>
        </w:rPr>
        <w:t xml:space="preserve"> (sensitivity, specificity, precision, and accuracy). However, these benchmarks have been </w:t>
      </w:r>
      <w:r w:rsidR="00310031" w:rsidRPr="003A137D">
        <w:rPr>
          <w:color w:val="000000" w:themeColor="text1"/>
        </w:rPr>
        <w:t>g</w:t>
      </w:r>
      <w:r w:rsidR="004D24F3" w:rsidRPr="003A137D">
        <w:rPr>
          <w:color w:val="000000" w:themeColor="text1"/>
        </w:rPr>
        <w:t xml:space="preserve">enerally </w:t>
      </w:r>
      <w:r w:rsidRPr="003A137D">
        <w:rPr>
          <w:color w:val="000000" w:themeColor="text1"/>
        </w:rPr>
        <w:t xml:space="preserve">based on </w:t>
      </w:r>
      <w:r w:rsidRPr="003A137D">
        <w:rPr>
          <w:i/>
          <w:iCs/>
          <w:color w:val="000000" w:themeColor="text1"/>
        </w:rPr>
        <w:t>in silico</w:t>
      </w:r>
      <w:r w:rsidRPr="003A137D">
        <w:rPr>
          <w:color w:val="000000" w:themeColor="text1"/>
        </w:rPr>
        <w:t xml:space="preserve"> datasets or with the support of laboratory synthetic samples</w:t>
      </w:r>
      <w:r w:rsidR="004D24F3" w:rsidRPr="003A137D">
        <w:rPr>
          <w:color w:val="000000" w:themeColor="text1"/>
        </w:rPr>
        <w:t xml:space="preserve">. </w:t>
      </w:r>
      <w:r w:rsidRPr="003A137D">
        <w:rPr>
          <w:color w:val="000000" w:themeColor="text1"/>
        </w:rPr>
        <w:t xml:space="preserve">Differences among the microbial taxonomical profiles classified with different tools can be the result of reporting false positive or false negative taxonomies using different algorithms, </w:t>
      </w:r>
      <w:r w:rsidR="00FE5C5D" w:rsidRPr="003A137D">
        <w:rPr>
          <w:color w:val="000000" w:themeColor="text1"/>
        </w:rPr>
        <w:t>DB</w:t>
      </w:r>
      <w:r w:rsidRPr="003A137D">
        <w:rPr>
          <w:color w:val="000000" w:themeColor="text1"/>
        </w:rPr>
        <w:t xml:space="preserve">s, or </w:t>
      </w:r>
      <w:r w:rsidR="00E91EA3" w:rsidRPr="003A137D">
        <w:rPr>
          <w:color w:val="000000" w:themeColor="text1"/>
        </w:rPr>
        <w:t>software</w:t>
      </w:r>
      <w:r w:rsidRPr="003A137D">
        <w:rPr>
          <w:color w:val="000000" w:themeColor="text1"/>
        </w:rPr>
        <w:t xml:space="preserve">. These differences sometimes seem negligible in </w:t>
      </w:r>
      <w:ins w:id="921" w:author="Ruijie Xu" w:date="2022-01-30T14:12:00Z">
        <w:r w:rsidR="00851952" w:rsidRPr="003A137D">
          <w:rPr>
            <w:color w:val="000000" w:themeColor="text1"/>
          </w:rPr>
          <w:t xml:space="preserve">the </w:t>
        </w:r>
      </w:ins>
      <w:r w:rsidRPr="003A137D">
        <w:rPr>
          <w:color w:val="000000" w:themeColor="text1"/>
        </w:rPr>
        <w:t xml:space="preserve">benchmarking studies for tools with similar algorithms but can lead </w:t>
      </w:r>
      <w:ins w:id="922" w:author="Ruijie Xu" w:date="2022-01-28T14:08:00Z">
        <w:r w:rsidR="00BC2B38" w:rsidRPr="003A137D">
          <w:rPr>
            <w:color w:val="000000" w:themeColor="text1"/>
          </w:rPr>
          <w:t>diverging</w:t>
        </w:r>
      </w:ins>
      <w:del w:id="923" w:author="Ruijie Xu" w:date="2022-01-28T14:08:00Z">
        <w:r w:rsidRPr="003A137D" w:rsidDel="00BC2B38">
          <w:rPr>
            <w:color w:val="000000" w:themeColor="text1"/>
          </w:rPr>
          <w:delText>to diverging</w:delText>
        </w:r>
      </w:del>
      <w:r w:rsidRPr="003A137D">
        <w:rPr>
          <w:color w:val="000000" w:themeColor="text1"/>
        </w:rPr>
        <w:t xml:space="preserve"> biological conclusions </w:t>
      </w:r>
      <w:r w:rsidR="00AF0037" w:rsidRPr="003A137D">
        <w:rPr>
          <w:color w:val="000000" w:themeColor="text1"/>
        </w:rPr>
        <w:t xml:space="preserve">in the downstream analyses </w:t>
      </w:r>
      <w:r w:rsidRPr="003A137D">
        <w:rPr>
          <w:color w:val="000000" w:themeColor="text1"/>
        </w:rPr>
        <w:t>depending on the question</w:t>
      </w:r>
      <w:r w:rsidR="00FF02F4" w:rsidRPr="003A137D">
        <w:rPr>
          <w:color w:val="000000" w:themeColor="text1"/>
        </w:rPr>
        <w:t>s</w:t>
      </w:r>
      <w:r w:rsidRPr="003A137D">
        <w:rPr>
          <w:color w:val="000000" w:themeColor="text1"/>
        </w:rPr>
        <w:t xml:space="preserve"> </w:t>
      </w:r>
      <w:r w:rsidR="00E91EA3" w:rsidRPr="003A137D">
        <w:rPr>
          <w:color w:val="000000" w:themeColor="text1"/>
        </w:rPr>
        <w:t xml:space="preserve">being </w:t>
      </w:r>
      <w:r w:rsidRPr="003A137D">
        <w:rPr>
          <w:color w:val="000000" w:themeColor="text1"/>
        </w:rPr>
        <w:t>asked</w:t>
      </w:r>
      <w:r w:rsidR="00E91EA3" w:rsidRPr="003A137D">
        <w:rPr>
          <w:color w:val="000000" w:themeColor="text1"/>
        </w:rPr>
        <w:t>.</w:t>
      </w:r>
      <w:r w:rsidR="00AF0037" w:rsidRPr="003A137D">
        <w:rPr>
          <w:color w:val="000000" w:themeColor="text1"/>
        </w:rPr>
        <w:t xml:space="preserve"> </w:t>
      </w:r>
      <w:r w:rsidR="00E91EA3" w:rsidRPr="003A137D">
        <w:rPr>
          <w:color w:val="000000" w:themeColor="text1"/>
        </w:rPr>
        <w:t>T</w:t>
      </w:r>
      <w:r w:rsidR="00AF0037" w:rsidRPr="003A137D">
        <w:rPr>
          <w:color w:val="000000" w:themeColor="text1"/>
        </w:rPr>
        <w:t>he</w:t>
      </w:r>
      <w:ins w:id="924" w:author="Ruijie Xu" w:date="2022-01-28T14:08:00Z">
        <w:r w:rsidR="00DA4B29" w:rsidRPr="003A137D">
          <w:rPr>
            <w:color w:val="000000" w:themeColor="text1"/>
          </w:rPr>
          <w:t>se</w:t>
        </w:r>
      </w:ins>
      <w:r w:rsidR="00AF0037" w:rsidRPr="003A137D">
        <w:rPr>
          <w:color w:val="000000" w:themeColor="text1"/>
        </w:rPr>
        <w:t xml:space="preserve"> biases</w:t>
      </w:r>
      <w:r w:rsidR="00E91EA3" w:rsidRPr="003A137D">
        <w:rPr>
          <w:color w:val="000000" w:themeColor="text1"/>
        </w:rPr>
        <w:t xml:space="preserve"> originated </w:t>
      </w:r>
      <w:r w:rsidR="00366132" w:rsidRPr="003A137D">
        <w:rPr>
          <w:color w:val="000000" w:themeColor="text1"/>
        </w:rPr>
        <w:t xml:space="preserve">from </w:t>
      </w:r>
      <w:r w:rsidR="00E91EA3" w:rsidRPr="003A137D">
        <w:rPr>
          <w:color w:val="000000" w:themeColor="text1"/>
        </w:rPr>
        <w:t xml:space="preserve">these </w:t>
      </w:r>
      <w:del w:id="925" w:author="Ruijie Xu" w:date="2022-01-28T14:08:00Z">
        <w:r w:rsidR="00E91EA3" w:rsidRPr="003A137D" w:rsidDel="00DA4B29">
          <w:rPr>
            <w:color w:val="000000" w:themeColor="text1"/>
          </w:rPr>
          <w:delText>analyses</w:delText>
        </w:r>
        <w:r w:rsidR="00AF0037" w:rsidRPr="003A137D" w:rsidDel="00DA4B29">
          <w:rPr>
            <w:color w:val="000000" w:themeColor="text1"/>
          </w:rPr>
          <w:delText xml:space="preserve"> </w:delText>
        </w:r>
      </w:del>
      <w:ins w:id="926" w:author="Ruijie Xu" w:date="2022-01-28T14:08:00Z">
        <w:r w:rsidR="00DA4B29" w:rsidRPr="003A137D">
          <w:rPr>
            <w:color w:val="000000" w:themeColor="text1"/>
          </w:rPr>
          <w:t>diffe</w:t>
        </w:r>
      </w:ins>
      <w:ins w:id="927" w:author="Ruijie Xu" w:date="2022-01-28T14:11:00Z">
        <w:r w:rsidR="00F81854" w:rsidRPr="003A137D">
          <w:rPr>
            <w:color w:val="000000" w:themeColor="text1"/>
          </w:rPr>
          <w:t>rences</w:t>
        </w:r>
      </w:ins>
      <w:ins w:id="928" w:author="Ruijie Xu" w:date="2022-01-28T14:08:00Z">
        <w:r w:rsidR="00DA4B29" w:rsidRPr="003A137D">
          <w:rPr>
            <w:color w:val="000000" w:themeColor="text1"/>
          </w:rPr>
          <w:t xml:space="preserve"> </w:t>
        </w:r>
      </w:ins>
      <w:r w:rsidR="00AF0037" w:rsidRPr="003A137D">
        <w:rPr>
          <w:color w:val="000000" w:themeColor="text1"/>
        </w:rPr>
        <w:t>have been understudied</w:t>
      </w:r>
      <w:r w:rsidR="00366132" w:rsidRPr="003A137D">
        <w:rPr>
          <w:color w:val="000000" w:themeColor="text1"/>
        </w:rPr>
        <w:t xml:space="preserve">; </w:t>
      </w:r>
      <w:r w:rsidR="00E91EA3" w:rsidRPr="003A137D">
        <w:rPr>
          <w:color w:val="000000" w:themeColor="text1"/>
        </w:rPr>
        <w:t>t</w:t>
      </w:r>
      <w:r w:rsidRPr="003A137D">
        <w:rPr>
          <w:color w:val="000000" w:themeColor="text1"/>
        </w:rPr>
        <w:t xml:space="preserve">herefore, it is crucial to </w:t>
      </w:r>
      <w:ins w:id="929" w:author="Ruijie Xu" w:date="2022-01-28T14:11:00Z">
        <w:r w:rsidR="005F4BB6" w:rsidRPr="003A137D">
          <w:rPr>
            <w:color w:val="000000" w:themeColor="text1"/>
          </w:rPr>
          <w:t>demonstrate these biases with real biological data</w:t>
        </w:r>
      </w:ins>
      <w:ins w:id="930" w:author="Ruijie Xu" w:date="2022-01-28T14:12:00Z">
        <w:r w:rsidR="00057AD3" w:rsidRPr="003A137D">
          <w:rPr>
            <w:color w:val="000000" w:themeColor="text1"/>
          </w:rPr>
          <w:t>,</w:t>
        </w:r>
      </w:ins>
      <w:ins w:id="931" w:author="Ruijie Xu" w:date="2022-01-28T14:11:00Z">
        <w:r w:rsidR="005F4BB6" w:rsidRPr="003A137D">
          <w:rPr>
            <w:color w:val="000000" w:themeColor="text1"/>
          </w:rPr>
          <w:t xml:space="preserve"> to </w:t>
        </w:r>
      </w:ins>
      <w:r w:rsidRPr="003A137D">
        <w:rPr>
          <w:color w:val="000000" w:themeColor="text1"/>
        </w:rPr>
        <w:t xml:space="preserve">raise awareness </w:t>
      </w:r>
      <w:r w:rsidR="0031189D" w:rsidRPr="003A137D">
        <w:rPr>
          <w:color w:val="000000" w:themeColor="text1"/>
        </w:rPr>
        <w:t xml:space="preserve">for </w:t>
      </w:r>
      <w:r w:rsidR="00D40405" w:rsidRPr="003A137D">
        <w:rPr>
          <w:color w:val="000000" w:themeColor="text1"/>
        </w:rPr>
        <w:t>their existence</w:t>
      </w:r>
      <w:ins w:id="932" w:author="Ruijie Xu" w:date="2022-01-28T14:12:00Z">
        <w:r w:rsidR="00B22286" w:rsidRPr="003A137D">
          <w:rPr>
            <w:color w:val="000000" w:themeColor="text1"/>
          </w:rPr>
          <w:t>s</w:t>
        </w:r>
      </w:ins>
      <w:r w:rsidR="0031189D" w:rsidRPr="003A137D">
        <w:rPr>
          <w:color w:val="000000" w:themeColor="text1"/>
        </w:rPr>
        <w:t xml:space="preserve"> </w:t>
      </w:r>
      <w:r w:rsidRPr="003A137D">
        <w:rPr>
          <w:color w:val="000000" w:themeColor="text1"/>
        </w:rPr>
        <w:t xml:space="preserve">and </w:t>
      </w:r>
      <w:del w:id="933" w:author="Ruijie Xu" w:date="2022-01-28T14:12:00Z">
        <w:r w:rsidR="00D40405" w:rsidRPr="003A137D" w:rsidDel="00F1531E">
          <w:rPr>
            <w:color w:val="000000" w:themeColor="text1"/>
          </w:rPr>
          <w:delText xml:space="preserve">for </w:delText>
        </w:r>
      </w:del>
      <w:ins w:id="934" w:author="Ruijie Xu" w:date="2022-01-28T14:12:00Z">
        <w:r w:rsidR="00F1531E" w:rsidRPr="003A137D">
          <w:rPr>
            <w:color w:val="000000" w:themeColor="text1"/>
          </w:rPr>
          <w:t>to identify the potential</w:t>
        </w:r>
      </w:ins>
      <w:del w:id="935" w:author="Ruijie Xu" w:date="2022-01-30T14:13:00Z">
        <w:r w:rsidR="00D40405" w:rsidRPr="003A137D" w:rsidDel="00851952">
          <w:rPr>
            <w:color w:val="000000" w:themeColor="text1"/>
          </w:rPr>
          <w:delText>the</w:delText>
        </w:r>
      </w:del>
      <w:r w:rsidRPr="003A137D">
        <w:rPr>
          <w:color w:val="000000" w:themeColor="text1"/>
        </w:rPr>
        <w:t xml:space="preserve"> factors that </w:t>
      </w:r>
      <w:r w:rsidR="00D40405" w:rsidRPr="003A137D">
        <w:rPr>
          <w:color w:val="000000" w:themeColor="text1"/>
        </w:rPr>
        <w:t>lead to</w:t>
      </w:r>
      <w:r w:rsidRPr="003A137D">
        <w:rPr>
          <w:color w:val="000000" w:themeColor="text1"/>
        </w:rPr>
        <w:t xml:space="preserve"> </w:t>
      </w:r>
      <w:ins w:id="936" w:author="Ruijie Xu" w:date="2022-01-30T14:13:00Z">
        <w:r w:rsidR="00851952" w:rsidRPr="003A137D">
          <w:rPr>
            <w:color w:val="000000" w:themeColor="text1"/>
          </w:rPr>
          <w:t xml:space="preserve">the </w:t>
        </w:r>
      </w:ins>
      <w:r w:rsidRPr="003A137D">
        <w:rPr>
          <w:color w:val="000000" w:themeColor="text1"/>
        </w:rPr>
        <w:t>incorrect biological conclusions</w:t>
      </w:r>
      <w:ins w:id="937" w:author="Ruijie Xu" w:date="2022-01-28T14:12:00Z">
        <w:r w:rsidR="00F1531E" w:rsidRPr="003A137D">
          <w:rPr>
            <w:color w:val="000000" w:themeColor="text1"/>
          </w:rPr>
          <w:t xml:space="preserve"> in a metagenomics study</w:t>
        </w:r>
      </w:ins>
      <w:r w:rsidRPr="003A137D">
        <w:rPr>
          <w:color w:val="000000" w:themeColor="text1"/>
        </w:rPr>
        <w:t xml:space="preserve">. </w:t>
      </w:r>
    </w:p>
    <w:p w14:paraId="43706948" w14:textId="08BBE824" w:rsidR="00692C29" w:rsidRPr="003A137D" w:rsidRDefault="00D82CA4" w:rsidP="0046408A">
      <w:pPr>
        <w:spacing w:line="480" w:lineRule="auto"/>
        <w:rPr>
          <w:color w:val="000000" w:themeColor="text1"/>
        </w:rPr>
      </w:pPr>
      <w:ins w:id="938" w:author="Ruijie Xu" w:date="2022-01-30T12:36:00Z">
        <w:r w:rsidRPr="003A137D">
          <w:rPr>
            <w:b/>
            <w:bCs/>
            <w:color w:val="000000" w:themeColor="text1"/>
          </w:rPr>
          <w:t>Biases Introd</w:t>
        </w:r>
      </w:ins>
      <w:ins w:id="939" w:author="Ruijie Xu" w:date="2022-01-30T14:13:00Z">
        <w:r w:rsidR="00851952" w:rsidRPr="003A137D">
          <w:rPr>
            <w:b/>
            <w:bCs/>
            <w:color w:val="000000" w:themeColor="text1"/>
          </w:rPr>
          <w:t>u</w:t>
        </w:r>
      </w:ins>
      <w:ins w:id="940" w:author="Ruijie Xu" w:date="2022-01-30T12:36:00Z">
        <w:r w:rsidRPr="003A137D">
          <w:rPr>
            <w:b/>
            <w:bCs/>
            <w:color w:val="000000" w:themeColor="text1"/>
          </w:rPr>
          <w:t xml:space="preserve">ced by DB </w:t>
        </w:r>
        <w:r w:rsidR="00CA0C24" w:rsidRPr="003A137D">
          <w:rPr>
            <w:b/>
            <w:bCs/>
            <w:color w:val="000000" w:themeColor="text1"/>
          </w:rPr>
          <w:t>S</w:t>
        </w:r>
        <w:r w:rsidRPr="003A137D">
          <w:rPr>
            <w:b/>
            <w:bCs/>
            <w:color w:val="000000" w:themeColor="text1"/>
          </w:rPr>
          <w:t>election</w:t>
        </w:r>
      </w:ins>
      <w:del w:id="941" w:author="Ruijie Xu" w:date="2022-01-30T12:36:00Z">
        <w:r w:rsidR="00234370" w:rsidRPr="003A137D" w:rsidDel="00D82CA4">
          <w:rPr>
            <w:b/>
            <w:bCs/>
            <w:color w:val="000000" w:themeColor="text1"/>
          </w:rPr>
          <w:delText xml:space="preserve">Kraken2 analysis with three different </w:delText>
        </w:r>
        <w:r w:rsidR="00FE5C5D" w:rsidRPr="003A137D" w:rsidDel="00D82CA4">
          <w:rPr>
            <w:b/>
            <w:bCs/>
            <w:color w:val="000000" w:themeColor="text1"/>
          </w:rPr>
          <w:delText>DB</w:delText>
        </w:r>
        <w:r w:rsidR="00234370" w:rsidRPr="003A137D" w:rsidDel="00D82CA4">
          <w:rPr>
            <w:b/>
            <w:bCs/>
            <w:color w:val="000000" w:themeColor="text1"/>
          </w:rPr>
          <w:delText>s</w:delText>
        </w:r>
      </w:del>
      <w:r w:rsidR="00234370" w:rsidRPr="003A137D">
        <w:rPr>
          <w:color w:val="000000" w:themeColor="text1"/>
        </w:rPr>
        <w:t xml:space="preserve">. </w:t>
      </w:r>
    </w:p>
    <w:p w14:paraId="7C42C7BA" w14:textId="226E963E" w:rsidR="00234370" w:rsidRPr="003A137D" w:rsidDel="00DF6582" w:rsidRDefault="00234370" w:rsidP="0046408A">
      <w:pPr>
        <w:spacing w:line="480" w:lineRule="auto"/>
        <w:rPr>
          <w:del w:id="942" w:author="Ruijie Xu" w:date="2022-01-28T14:47:00Z"/>
          <w:color w:val="000000" w:themeColor="text1"/>
        </w:rPr>
      </w:pPr>
      <w:r w:rsidRPr="003A137D">
        <w:rPr>
          <w:color w:val="000000" w:themeColor="text1"/>
        </w:rPr>
        <w:t xml:space="preserve">Incorrect taxonomical profiling of the collected samples’ microbial community can start from choosing an incorrect </w:t>
      </w:r>
      <w:r w:rsidR="00FE5C5D" w:rsidRPr="003A137D">
        <w:rPr>
          <w:color w:val="000000" w:themeColor="text1"/>
        </w:rPr>
        <w:t>DB</w:t>
      </w:r>
      <w:r w:rsidRPr="003A137D">
        <w:rPr>
          <w:color w:val="000000" w:themeColor="text1"/>
        </w:rPr>
        <w:t xml:space="preserve">. </w:t>
      </w:r>
      <w:r w:rsidR="00680F37" w:rsidRPr="003A137D">
        <w:rPr>
          <w:color w:val="000000" w:themeColor="text1"/>
        </w:rPr>
        <w:t>All c</w:t>
      </w:r>
      <w:r w:rsidRPr="003A137D">
        <w:rPr>
          <w:color w:val="000000" w:themeColor="text1"/>
        </w:rPr>
        <w:t xml:space="preserve">urrent taxonomical profiling </w:t>
      </w:r>
      <w:r w:rsidR="00D40405" w:rsidRPr="003A137D">
        <w:rPr>
          <w:color w:val="000000" w:themeColor="text1"/>
        </w:rPr>
        <w:t xml:space="preserve">software </w:t>
      </w:r>
      <w:r w:rsidRPr="003A137D">
        <w:rPr>
          <w:color w:val="000000" w:themeColor="text1"/>
        </w:rPr>
        <w:t>require</w:t>
      </w:r>
      <w:r w:rsidR="00366132" w:rsidRPr="003A137D">
        <w:rPr>
          <w:color w:val="000000" w:themeColor="text1"/>
        </w:rPr>
        <w:t>s</w:t>
      </w:r>
      <w:r w:rsidRPr="003A137D">
        <w:rPr>
          <w:color w:val="000000" w:themeColor="text1"/>
        </w:rPr>
        <w:t xml:space="preserve"> </w:t>
      </w:r>
      <w:r w:rsidR="00366132" w:rsidRPr="003A137D">
        <w:rPr>
          <w:color w:val="000000" w:themeColor="text1"/>
        </w:rPr>
        <w:t xml:space="preserve">a </w:t>
      </w:r>
      <w:r w:rsidRPr="003A137D">
        <w:rPr>
          <w:color w:val="000000" w:themeColor="text1"/>
        </w:rPr>
        <w:t xml:space="preserve">large number of computational resources for </w:t>
      </w:r>
      <w:r w:rsidR="00FE5C5D" w:rsidRPr="003A137D">
        <w:rPr>
          <w:color w:val="000000" w:themeColor="text1"/>
        </w:rPr>
        <w:t>DB</w:t>
      </w:r>
      <w:r w:rsidRPr="003A137D">
        <w:rPr>
          <w:color w:val="000000" w:themeColor="text1"/>
        </w:rPr>
        <w:t xml:space="preserve"> building and storage. Some </w:t>
      </w:r>
      <w:r w:rsidR="00D40405" w:rsidRPr="003A137D">
        <w:rPr>
          <w:color w:val="000000" w:themeColor="text1"/>
        </w:rPr>
        <w:t>software</w:t>
      </w:r>
      <w:r w:rsidRPr="003A137D">
        <w:rPr>
          <w:color w:val="000000" w:themeColor="text1"/>
        </w:rPr>
        <w:t>, such as Kraken2, provide an alternative pre</w:t>
      </w:r>
      <w:ins w:id="943" w:author="Ruijie Xu" w:date="2022-01-28T14:15:00Z">
        <w:r w:rsidR="00571000" w:rsidRPr="003A137D">
          <w:rPr>
            <w:color w:val="000000" w:themeColor="text1"/>
          </w:rPr>
          <w:t>-</w:t>
        </w:r>
      </w:ins>
      <w:r w:rsidRPr="003A137D">
        <w:rPr>
          <w:color w:val="000000" w:themeColor="text1"/>
        </w:rPr>
        <w:t xml:space="preserve">built </w:t>
      </w:r>
      <w:r w:rsidR="00FE5C5D" w:rsidRPr="003A137D">
        <w:rPr>
          <w:color w:val="000000" w:themeColor="text1"/>
        </w:rPr>
        <w:t>DB</w:t>
      </w:r>
      <w:r w:rsidRPr="003A137D">
        <w:rPr>
          <w:color w:val="000000" w:themeColor="text1"/>
        </w:rPr>
        <w:t xml:space="preserve"> for users with inefficient computing resources, which </w:t>
      </w:r>
      <w:del w:id="944" w:author="Ruijie Xu" w:date="2022-01-28T14:15:00Z">
        <w:r w:rsidRPr="003A137D" w:rsidDel="00EE39DE">
          <w:rPr>
            <w:color w:val="000000" w:themeColor="text1"/>
          </w:rPr>
          <w:delText>allow</w:delText>
        </w:r>
        <w:r w:rsidR="00D40405" w:rsidRPr="003A137D" w:rsidDel="00EE39DE">
          <w:rPr>
            <w:color w:val="000000" w:themeColor="text1"/>
          </w:rPr>
          <w:delText xml:space="preserve"> for </w:delText>
        </w:r>
        <w:r w:rsidRPr="003A137D" w:rsidDel="00EE39DE">
          <w:rPr>
            <w:color w:val="000000" w:themeColor="text1"/>
          </w:rPr>
          <w:delText xml:space="preserve">a </w:delText>
        </w:r>
      </w:del>
      <w:del w:id="945" w:author="Ruijie Xu" w:date="2022-01-28T14:16:00Z">
        <w:r w:rsidRPr="003A137D" w:rsidDel="00AE61DD">
          <w:rPr>
            <w:color w:val="000000" w:themeColor="text1"/>
          </w:rPr>
          <w:delText>down-sampled</w:delText>
        </w:r>
      </w:del>
      <w:ins w:id="946" w:author="Ruijie Xu" w:date="2022-01-28T14:16:00Z">
        <w:r w:rsidR="00AE61DD" w:rsidRPr="003A137D">
          <w:rPr>
            <w:color w:val="000000" w:themeColor="text1"/>
          </w:rPr>
          <w:t>minimize the size of the</w:t>
        </w:r>
      </w:ins>
      <w:r w:rsidRPr="003A137D">
        <w:rPr>
          <w:color w:val="000000" w:themeColor="text1"/>
        </w:rPr>
        <w:t xml:space="preserve"> </w:t>
      </w:r>
      <w:r w:rsidR="00FE5C5D" w:rsidRPr="003A137D">
        <w:rPr>
          <w:color w:val="000000" w:themeColor="text1"/>
        </w:rPr>
        <w:t>DB</w:t>
      </w:r>
      <w:r w:rsidRPr="003A137D">
        <w:rPr>
          <w:color w:val="000000" w:themeColor="text1"/>
        </w:rPr>
        <w:t xml:space="preserve"> to be loaded into a machine with </w:t>
      </w:r>
      <w:del w:id="947" w:author="Ruijie Xu" w:date="2022-01-28T14:16:00Z">
        <w:r w:rsidRPr="003A137D" w:rsidDel="00331DC5">
          <w:rPr>
            <w:color w:val="000000" w:themeColor="text1"/>
          </w:rPr>
          <w:delText>RAM</w:delText>
        </w:r>
      </w:del>
      <w:ins w:id="948" w:author="Ruijie Xu" w:date="2022-01-28T14:16:00Z">
        <w:r w:rsidR="00331DC5" w:rsidRPr="003A137D">
          <w:rPr>
            <w:color w:val="000000" w:themeColor="text1"/>
          </w:rPr>
          <w:t>RAM</w:t>
        </w:r>
      </w:ins>
      <w:del w:id="949" w:author="Ruijie Xu" w:date="2022-01-28T14:16:00Z">
        <w:r w:rsidRPr="003A137D" w:rsidDel="00331DC5">
          <w:rPr>
            <w:color w:val="000000" w:themeColor="text1"/>
          </w:rPr>
          <w:delText xml:space="preserve"> </w:delText>
        </w:r>
      </w:del>
      <w:ins w:id="950" w:author="Ruijie Xu" w:date="2022-01-28T14:16:00Z">
        <w:r w:rsidR="00331DC5" w:rsidRPr="003A137D">
          <w:rPr>
            <w:color w:val="000000" w:themeColor="text1"/>
          </w:rPr>
          <w:t xml:space="preserve"> </w:t>
        </w:r>
      </w:ins>
      <w:r w:rsidRPr="003A137D">
        <w:rPr>
          <w:color w:val="000000" w:themeColor="text1"/>
        </w:rPr>
        <w:t>as low as 8 GB</w:t>
      </w:r>
      <w:r w:rsidR="008C68D4" w:rsidRPr="003A137D">
        <w:rPr>
          <w:color w:val="000000" w:themeColor="text1"/>
        </w:rPr>
        <w:t xml:space="preserve">. </w:t>
      </w:r>
      <w:r w:rsidRPr="003A137D">
        <w:rPr>
          <w:color w:val="000000" w:themeColor="text1"/>
        </w:rPr>
        <w:t xml:space="preserve">This </w:t>
      </w:r>
      <w:r w:rsidR="00FE5C5D" w:rsidRPr="003A137D">
        <w:rPr>
          <w:color w:val="000000" w:themeColor="text1"/>
        </w:rPr>
        <w:t>DB</w:t>
      </w:r>
      <w:r w:rsidRPr="003A137D">
        <w:rPr>
          <w:color w:val="000000" w:themeColor="text1"/>
        </w:rPr>
        <w:t xml:space="preserve"> </w:t>
      </w:r>
      <w:r w:rsidR="00D40405" w:rsidRPr="003A137D">
        <w:rPr>
          <w:color w:val="000000" w:themeColor="text1"/>
        </w:rPr>
        <w:t xml:space="preserve">is </w:t>
      </w:r>
      <w:r w:rsidRPr="003A137D">
        <w:rPr>
          <w:color w:val="000000" w:themeColor="text1"/>
        </w:rPr>
        <w:t xml:space="preserve">built with all libraries included within the standard Kraken2 </w:t>
      </w:r>
      <w:r w:rsidR="00FE5C5D" w:rsidRPr="003A137D">
        <w:rPr>
          <w:color w:val="000000" w:themeColor="text1"/>
        </w:rPr>
        <w:t>DB</w:t>
      </w:r>
      <w:r w:rsidRPr="003A137D">
        <w:rPr>
          <w:color w:val="000000" w:themeColor="text1"/>
        </w:rPr>
        <w:t xml:space="preserve">s but down samples </w:t>
      </w:r>
      <w:del w:id="951" w:author="Ruijie Xu" w:date="2022-01-30T14:14:00Z">
        <w:r w:rsidRPr="003A137D" w:rsidDel="00711005">
          <w:rPr>
            <w:color w:val="000000" w:themeColor="text1"/>
          </w:rPr>
          <w:delText xml:space="preserve">both </w:delText>
        </w:r>
        <w:r w:rsidR="00AF0037" w:rsidRPr="003A137D" w:rsidDel="00711005">
          <w:rPr>
            <w:color w:val="000000" w:themeColor="text1"/>
          </w:rPr>
          <w:delText xml:space="preserve">reference sequences within the </w:delText>
        </w:r>
        <w:r w:rsidR="00FE5C5D" w:rsidRPr="003A137D" w:rsidDel="00711005">
          <w:rPr>
            <w:color w:val="000000" w:themeColor="text1"/>
          </w:rPr>
          <w:delText>DB</w:delText>
        </w:r>
        <w:r w:rsidRPr="003A137D" w:rsidDel="00711005">
          <w:rPr>
            <w:color w:val="000000" w:themeColor="text1"/>
          </w:rPr>
          <w:delText>s and query</w:delText>
        </w:r>
      </w:del>
      <w:ins w:id="952" w:author="Ruijie Xu" w:date="2022-01-30T14:14:00Z">
        <w:r w:rsidR="00711005" w:rsidRPr="003A137D">
          <w:rPr>
            <w:color w:val="000000" w:themeColor="text1"/>
          </w:rPr>
          <w:t>the size of the</w:t>
        </w:r>
      </w:ins>
      <w:r w:rsidRPr="003A137D">
        <w:rPr>
          <w:color w:val="000000" w:themeColor="text1"/>
        </w:rPr>
        <w:t xml:space="preserve"> sequences </w:t>
      </w:r>
      <w:ins w:id="953" w:author="Ruijie Xu" w:date="2022-01-30T14:14:00Z">
        <w:r w:rsidR="00711005" w:rsidRPr="003A137D">
          <w:rPr>
            <w:color w:val="000000" w:themeColor="text1"/>
          </w:rPr>
          <w:t xml:space="preserve">included </w:t>
        </w:r>
      </w:ins>
      <w:r w:rsidRPr="003A137D">
        <w:rPr>
          <w:color w:val="000000" w:themeColor="text1"/>
        </w:rPr>
        <w:t xml:space="preserve">using a hash function. </w:t>
      </w:r>
      <w:r w:rsidR="00E31C9C" w:rsidRPr="003A137D">
        <w:rPr>
          <w:color w:val="000000" w:themeColor="text1"/>
        </w:rPr>
        <w:t>There were also multiple versions of Kraken2’s DBs provided by the science community that can be easily downloaded</w:t>
      </w:r>
      <w:ins w:id="954" w:author="Ruijie Xu" w:date="2022-01-28T14:16:00Z">
        <w:r w:rsidR="00E11384" w:rsidRPr="003A137D">
          <w:rPr>
            <w:color w:val="000000" w:themeColor="text1"/>
          </w:rPr>
          <w:t xml:space="preserve"> and </w:t>
        </w:r>
        <w:r w:rsidR="00743BDB" w:rsidRPr="003A137D">
          <w:rPr>
            <w:color w:val="000000" w:themeColor="text1"/>
          </w:rPr>
          <w:lastRenderedPageBreak/>
          <w:t>updated freq</w:t>
        </w:r>
      </w:ins>
      <w:ins w:id="955" w:author="Ruijie Xu" w:date="2022-01-28T14:17:00Z">
        <w:r w:rsidR="00743BDB" w:rsidRPr="003A137D">
          <w:rPr>
            <w:color w:val="000000" w:themeColor="text1"/>
          </w:rPr>
          <w:t>uently</w:t>
        </w:r>
      </w:ins>
      <w:r w:rsidR="00E31C9C" w:rsidRPr="003A137D">
        <w:rPr>
          <w:color w:val="000000" w:themeColor="text1"/>
        </w:rPr>
        <w:t xml:space="preserve">. For example, </w:t>
      </w:r>
      <w:ins w:id="956" w:author="Ruijie Xu" w:date="2022-01-28T14:17:00Z">
        <w:r w:rsidR="00361AB1" w:rsidRPr="003A137D">
          <w:rPr>
            <w:color w:val="000000" w:themeColor="text1"/>
          </w:rPr>
          <w:t xml:space="preserve">the </w:t>
        </w:r>
      </w:ins>
      <w:ins w:id="957" w:author="Ruijie Xu" w:date="2022-01-28T14:18:00Z">
        <w:r w:rsidR="00361AB1" w:rsidRPr="003A137D">
          <w:rPr>
            <w:color w:val="000000" w:themeColor="text1"/>
          </w:rPr>
          <w:t>Langmead lab buil</w:t>
        </w:r>
      </w:ins>
      <w:ins w:id="958" w:author="Ruijie Xu" w:date="2022-01-30T14:15:00Z">
        <w:r w:rsidR="00711005" w:rsidRPr="003A137D">
          <w:rPr>
            <w:color w:val="000000" w:themeColor="text1"/>
          </w:rPr>
          <w:t>ds</w:t>
        </w:r>
      </w:ins>
      <w:ins w:id="959" w:author="Ruijie Xu" w:date="2022-01-28T14:19:00Z">
        <w:r w:rsidR="00361AB1" w:rsidRPr="003A137D">
          <w:rPr>
            <w:color w:val="000000" w:themeColor="text1"/>
          </w:rPr>
          <w:t xml:space="preserve"> </w:t>
        </w:r>
      </w:ins>
      <w:ins w:id="960" w:author="Ruijie Xu" w:date="2022-01-28T14:18:00Z">
        <w:r w:rsidR="00361AB1" w:rsidRPr="003A137D">
          <w:rPr>
            <w:color w:val="000000" w:themeColor="text1"/>
          </w:rPr>
          <w:t xml:space="preserve">the most recent version of Kraken2’s standard database </w:t>
        </w:r>
      </w:ins>
      <w:ins w:id="961" w:author="Ruijie Xu" w:date="2022-01-28T14:19:00Z">
        <w:r w:rsidR="00361AB1" w:rsidRPr="003A137D">
          <w:rPr>
            <w:color w:val="000000" w:themeColor="text1"/>
          </w:rPr>
          <w:t xml:space="preserve">based on NCBI’s RefSeq library </w:t>
        </w:r>
      </w:ins>
      <w:ins w:id="962" w:author="Ruijie Xu" w:date="2022-01-28T14:20:00Z">
        <w:r w:rsidR="00361AB1" w:rsidRPr="003A137D">
          <w:rPr>
            <w:color w:val="000000" w:themeColor="text1"/>
          </w:rPr>
          <w:t xml:space="preserve">routinely. In addition, the Loman lab </w:t>
        </w:r>
      </w:ins>
      <w:ins w:id="963" w:author="Ruijie Xu" w:date="2022-01-28T14:22:00Z">
        <w:r w:rsidR="00D42670" w:rsidRPr="003A137D">
          <w:rPr>
            <w:color w:val="000000" w:themeColor="text1"/>
          </w:rPr>
          <w:t xml:space="preserve">has </w:t>
        </w:r>
      </w:ins>
      <w:ins w:id="964" w:author="Ruijie Xu" w:date="2022-01-28T14:20:00Z">
        <w:r w:rsidR="00361AB1" w:rsidRPr="003A137D">
          <w:rPr>
            <w:color w:val="000000" w:themeColor="text1"/>
          </w:rPr>
          <w:t>buil</w:t>
        </w:r>
      </w:ins>
      <w:ins w:id="965" w:author="Ruijie Xu" w:date="2022-01-28T14:21:00Z">
        <w:r w:rsidR="00D42670" w:rsidRPr="003A137D">
          <w:rPr>
            <w:color w:val="000000" w:themeColor="text1"/>
          </w:rPr>
          <w:t>t</w:t>
        </w:r>
      </w:ins>
      <w:ins w:id="966" w:author="Ruijie Xu" w:date="2022-01-28T14:20:00Z">
        <w:r w:rsidR="00361AB1" w:rsidRPr="003A137D">
          <w:rPr>
            <w:color w:val="000000" w:themeColor="text1"/>
          </w:rPr>
          <w:t xml:space="preserve"> </w:t>
        </w:r>
      </w:ins>
      <w:ins w:id="967" w:author="Ruijie Xu" w:date="2022-01-28T14:22:00Z">
        <w:r w:rsidR="00CA640D" w:rsidRPr="003A137D">
          <w:rPr>
            <w:color w:val="000000" w:themeColor="text1"/>
          </w:rPr>
          <w:t xml:space="preserve">a </w:t>
        </w:r>
      </w:ins>
      <w:ins w:id="968" w:author="Ruijie Xu" w:date="2022-01-28T14:20:00Z">
        <w:r w:rsidR="00361AB1" w:rsidRPr="003A137D">
          <w:rPr>
            <w:color w:val="000000" w:themeColor="text1"/>
          </w:rPr>
          <w:t>Kraken2</w:t>
        </w:r>
      </w:ins>
      <w:ins w:id="969" w:author="Ruijie Xu" w:date="2022-01-28T14:22:00Z">
        <w:r w:rsidR="00CA640D" w:rsidRPr="003A137D">
          <w:rPr>
            <w:color w:val="000000" w:themeColor="text1"/>
          </w:rPr>
          <w:t xml:space="preserve"> DB</w:t>
        </w:r>
      </w:ins>
      <w:ins w:id="970" w:author="Ruijie Xu" w:date="2022-01-28T14:20:00Z">
        <w:r w:rsidR="00361AB1" w:rsidRPr="003A137D">
          <w:rPr>
            <w:color w:val="000000" w:themeColor="text1"/>
          </w:rPr>
          <w:t xml:space="preserve"> w</w:t>
        </w:r>
      </w:ins>
      <w:ins w:id="971" w:author="Ruijie Xu" w:date="2022-01-28T14:21:00Z">
        <w:r w:rsidR="00361AB1" w:rsidRPr="003A137D">
          <w:rPr>
            <w:color w:val="000000" w:themeColor="text1"/>
          </w:rPr>
          <w:t>ith the inclusion of the draft genomes that were not included in the Refseq library.</w:t>
        </w:r>
      </w:ins>
      <w:ins w:id="972" w:author="Ruijie Xu" w:date="2022-01-28T14:17:00Z">
        <w:r w:rsidR="00361AB1" w:rsidRPr="003A137D">
          <w:rPr>
            <w:color w:val="000000" w:themeColor="text1"/>
          </w:rPr>
          <w:t xml:space="preserve"> </w:t>
        </w:r>
      </w:ins>
      <w:ins w:id="973" w:author="Ruijie Xu" w:date="2022-01-28T14:22:00Z">
        <w:r w:rsidR="00580E1E" w:rsidRPr="003A137D">
          <w:rPr>
            <w:color w:val="000000" w:themeColor="text1"/>
          </w:rPr>
          <w:t>Both of these two Kraken2 database were available freely to use online</w:t>
        </w:r>
      </w:ins>
      <w:ins w:id="974" w:author="Ruijie Xu" w:date="2022-01-28T14:23:00Z">
        <w:r w:rsidR="00580E1E" w:rsidRPr="003A137D">
          <w:rPr>
            <w:color w:val="000000" w:themeColor="text1"/>
          </w:rPr>
          <w:t xml:space="preserve">, and replacing the workload of building a database from scratch. However, all three databases mentioned above has included </w:t>
        </w:r>
      </w:ins>
      <w:ins w:id="975" w:author="Ruijie Xu" w:date="2022-01-28T14:24:00Z">
        <w:r w:rsidR="00580E1E" w:rsidRPr="003A137D">
          <w:rPr>
            <w:color w:val="000000" w:themeColor="text1"/>
          </w:rPr>
          <w:t xml:space="preserve">human genome as the only Eukaryotic genome in the database, which are not the host of our dataset. </w:t>
        </w:r>
      </w:ins>
      <w:ins w:id="976" w:author="Ruijie Xu" w:date="2022-01-28T14:25:00Z">
        <w:r w:rsidR="00580E1E" w:rsidRPr="003A137D">
          <w:rPr>
            <w:color w:val="000000" w:themeColor="text1"/>
          </w:rPr>
          <w:t>The biases introduced from host genomes included in the database for metagenomics analysis has been address previously</w:t>
        </w:r>
      </w:ins>
      <w:ins w:id="977" w:author="Ruijie Xu" w:date="2022-01-28T14:26:00Z">
        <w:r w:rsidR="00580E1E" w:rsidRPr="003A137D">
          <w:rPr>
            <w:color w:val="000000" w:themeColor="text1"/>
          </w:rPr>
          <w:t xml:space="preserve"> </w:t>
        </w:r>
      </w:ins>
      <w:ins w:id="978" w:author="Ruijie Xu" w:date="2022-01-28T14:36:00Z">
        <w:r w:rsidR="005E1269" w:rsidRPr="003A137D">
          <w:rPr>
            <w:color w:val="000000" w:themeColor="text1"/>
          </w:rPr>
          <w:fldChar w:fldCharType="begin"/>
        </w:r>
      </w:ins>
      <w:r w:rsidR="00506F24" w:rsidRPr="003A137D">
        <w:rPr>
          <w:color w:val="000000" w:themeColor="text1"/>
        </w:rPr>
        <w:instrText xml:space="preserve"> ADDIN ZOTERO_ITEM CSL_CITATION {"citationID":"o3yQWZkx","properties":{"formattedCitation":"(Pereira-Marques {\\i{}et al.}, 2019)","plainCitation":"(Pereira-Marques et al., 2019)","noteIndex":0},"citationItems":[{"id":"y7Rngnif/3JbvBRJz","uris":["http://zotero.org/users/local/YOB362yk/items/E9KC5QJH"],"uri":["http://zotero.org/users/local/YOB362yk/items/E9KC5QJH"],"itemData":{"id":1735,"type":"article-journal","abstract":"The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instrText>
      </w:r>
      <w:ins w:id="979" w:author="Ruijie Xu" w:date="2022-01-28T14:36:00Z">
        <w:r w:rsidR="005E1269" w:rsidRPr="003A137D">
          <w:rPr>
            <w:color w:val="000000" w:themeColor="text1"/>
          </w:rPr>
          <w:fldChar w:fldCharType="separate"/>
        </w:r>
        <w:r w:rsidR="005E1269" w:rsidRPr="003A137D">
          <w:rPr>
            <w:color w:val="000000"/>
          </w:rPr>
          <w:t xml:space="preserve">(Pereira-Marques </w:t>
        </w:r>
        <w:r w:rsidR="005E1269" w:rsidRPr="003A137D">
          <w:rPr>
            <w:i/>
            <w:iCs/>
            <w:color w:val="000000"/>
          </w:rPr>
          <w:t>et al.</w:t>
        </w:r>
        <w:r w:rsidR="005E1269" w:rsidRPr="003A137D">
          <w:rPr>
            <w:color w:val="000000"/>
          </w:rPr>
          <w:t>, 2019)</w:t>
        </w:r>
        <w:r w:rsidR="005E1269" w:rsidRPr="003A137D">
          <w:rPr>
            <w:color w:val="000000" w:themeColor="text1"/>
          </w:rPr>
          <w:fldChar w:fldCharType="end"/>
        </w:r>
        <w:r w:rsidR="005E1269" w:rsidRPr="003A137D">
          <w:rPr>
            <w:color w:val="000000" w:themeColor="text1"/>
          </w:rPr>
          <w:t>.</w:t>
        </w:r>
      </w:ins>
      <w:ins w:id="980" w:author="Ruijie Xu" w:date="2022-01-28T14:26:00Z">
        <w:r w:rsidR="00580E1E" w:rsidRPr="003A137D">
          <w:rPr>
            <w:color w:val="000000" w:themeColor="text1"/>
          </w:rPr>
          <w:t xml:space="preserve"> Therefore, we have built a separate database with the inclusion of the two R</w:t>
        </w:r>
      </w:ins>
      <w:ins w:id="981" w:author="Ruijie Xu" w:date="2022-01-28T14:27:00Z">
        <w:r w:rsidR="00580E1E" w:rsidRPr="003A137D">
          <w:rPr>
            <w:color w:val="000000" w:themeColor="text1"/>
          </w:rPr>
          <w:t>attus hosts genomes</w:t>
        </w:r>
      </w:ins>
      <w:ins w:id="982" w:author="Ruijie Xu" w:date="2022-01-28T14:28:00Z">
        <w:r w:rsidR="00501658" w:rsidRPr="003A137D">
          <w:rPr>
            <w:color w:val="000000" w:themeColor="text1"/>
          </w:rPr>
          <w:t xml:space="preserve"> on top of the standard database</w:t>
        </w:r>
      </w:ins>
      <w:ins w:id="983" w:author="Ruijie Xu" w:date="2022-01-28T14:27:00Z">
        <w:r w:rsidR="00501658" w:rsidRPr="003A137D">
          <w:rPr>
            <w:color w:val="000000" w:themeColor="text1"/>
          </w:rPr>
          <w:t xml:space="preserve"> as the customized database for our dataset. </w:t>
        </w:r>
      </w:ins>
      <w:ins w:id="984" w:author="Ruijie Xu" w:date="2022-01-28T14:30:00Z">
        <w:r w:rsidR="00231F8D" w:rsidRPr="003A137D">
          <w:rPr>
            <w:color w:val="000000" w:themeColor="text1"/>
          </w:rPr>
          <w:t xml:space="preserve">We found that although the number of reads classified </w:t>
        </w:r>
      </w:ins>
      <w:ins w:id="985" w:author="Ruijie Xu" w:date="2022-01-30T14:16:00Z">
        <w:r w:rsidR="00711005" w:rsidRPr="003A137D">
          <w:rPr>
            <w:color w:val="000000" w:themeColor="text1"/>
          </w:rPr>
          <w:t xml:space="preserve">using different databases </w:t>
        </w:r>
      </w:ins>
      <w:ins w:id="986" w:author="Ruijie Xu" w:date="2022-01-28T14:31:00Z">
        <w:r w:rsidR="00231F8D" w:rsidRPr="003A137D">
          <w:rPr>
            <w:color w:val="000000" w:themeColor="text1"/>
          </w:rPr>
          <w:t xml:space="preserve">different significantly, the </w:t>
        </w:r>
      </w:ins>
      <w:ins w:id="987" w:author="Ruijie Xu" w:date="2022-01-28T14:39:00Z">
        <w:r w:rsidR="00041873" w:rsidRPr="003A137D">
          <w:rPr>
            <w:color w:val="000000" w:themeColor="text1"/>
          </w:rPr>
          <w:t>characterization</w:t>
        </w:r>
      </w:ins>
      <w:ins w:id="988" w:author="Ruijie Xu" w:date="2022-01-28T14:32:00Z">
        <w:r w:rsidR="00231F8D" w:rsidRPr="003A137D">
          <w:rPr>
            <w:color w:val="000000" w:themeColor="text1"/>
          </w:rPr>
          <w:t xml:space="preserve"> of each sample’s microbial communities</w:t>
        </w:r>
        <w:r w:rsidR="002C6C2D" w:rsidRPr="003A137D">
          <w:rPr>
            <w:color w:val="000000" w:themeColor="text1"/>
          </w:rPr>
          <w:t xml:space="preserve"> </w:t>
        </w:r>
      </w:ins>
      <w:ins w:id="989" w:author="Ruijie Xu" w:date="2022-01-28T14:39:00Z">
        <w:r w:rsidR="003E2F03" w:rsidRPr="003A137D">
          <w:rPr>
            <w:color w:val="000000" w:themeColor="text1"/>
          </w:rPr>
          <w:t xml:space="preserve">won’t be largely biased by the </w:t>
        </w:r>
      </w:ins>
      <w:ins w:id="990" w:author="Ruijie Xu" w:date="2022-01-28T14:33:00Z">
        <w:r w:rsidR="002C6C2D" w:rsidRPr="003A137D">
          <w:rPr>
            <w:color w:val="000000" w:themeColor="text1"/>
          </w:rPr>
          <w:t>us</w:t>
        </w:r>
      </w:ins>
      <w:ins w:id="991" w:author="Ruijie Xu" w:date="2022-01-28T14:39:00Z">
        <w:r w:rsidR="003E2F03" w:rsidRPr="003A137D">
          <w:rPr>
            <w:color w:val="000000" w:themeColor="text1"/>
          </w:rPr>
          <w:t>e</w:t>
        </w:r>
      </w:ins>
      <w:ins w:id="992" w:author="Ruijie Xu" w:date="2022-01-28T14:33:00Z">
        <w:r w:rsidR="002C6C2D" w:rsidRPr="003A137D">
          <w:rPr>
            <w:color w:val="000000" w:themeColor="text1"/>
          </w:rPr>
          <w:t xml:space="preserve"> different databases. </w:t>
        </w:r>
      </w:ins>
      <w:ins w:id="993" w:author="Ruijie Xu" w:date="2022-01-28T14:39:00Z">
        <w:r w:rsidR="00346254" w:rsidRPr="003A137D">
          <w:rPr>
            <w:color w:val="000000" w:themeColor="text1"/>
          </w:rPr>
          <w:t>I</w:t>
        </w:r>
      </w:ins>
      <w:ins w:id="994" w:author="Ruijie Xu" w:date="2022-01-28T14:40:00Z">
        <w:r w:rsidR="00346254" w:rsidRPr="003A137D">
          <w:rPr>
            <w:color w:val="000000" w:themeColor="text1"/>
          </w:rPr>
          <w:t>n our analyses, o</w:t>
        </w:r>
      </w:ins>
      <w:ins w:id="995" w:author="Ruijie Xu" w:date="2022-01-28T14:33:00Z">
        <w:r w:rsidR="002C6C2D" w:rsidRPr="003A137D">
          <w:rPr>
            <w:color w:val="000000" w:themeColor="text1"/>
          </w:rPr>
          <w:t xml:space="preserve">nly the </w:t>
        </w:r>
      </w:ins>
      <w:ins w:id="996" w:author="Ruijie Xu" w:date="2022-01-28T14:40:00Z">
        <w:r w:rsidR="00346254" w:rsidRPr="003A137D">
          <w:rPr>
            <w:color w:val="000000" w:themeColor="text1"/>
          </w:rPr>
          <w:t>richness</w:t>
        </w:r>
        <w:r w:rsidR="009F32C2" w:rsidRPr="003A137D">
          <w:rPr>
            <w:color w:val="000000" w:themeColor="text1"/>
          </w:rPr>
          <w:t>es of the samples</w:t>
        </w:r>
        <w:r w:rsidR="00346254" w:rsidRPr="003A137D">
          <w:rPr>
            <w:color w:val="000000" w:themeColor="text1"/>
          </w:rPr>
          <w:t xml:space="preserve"> (</w:t>
        </w:r>
      </w:ins>
      <w:ins w:id="997" w:author="Ruijie Xu" w:date="2022-01-28T14:33:00Z">
        <w:r w:rsidR="002C6C2D" w:rsidRPr="003A137D">
          <w:rPr>
            <w:color w:val="000000" w:themeColor="text1"/>
          </w:rPr>
          <w:t>Shannon indices</w:t>
        </w:r>
      </w:ins>
      <w:ins w:id="998" w:author="Ruijie Xu" w:date="2022-01-28T14:40:00Z">
        <w:r w:rsidR="00346254" w:rsidRPr="003A137D">
          <w:rPr>
            <w:color w:val="000000" w:themeColor="text1"/>
          </w:rPr>
          <w:t>)</w:t>
        </w:r>
      </w:ins>
      <w:ins w:id="999" w:author="Ruijie Xu" w:date="2022-01-28T14:33:00Z">
        <w:r w:rsidR="002C6C2D" w:rsidRPr="003A137D">
          <w:rPr>
            <w:color w:val="000000" w:themeColor="text1"/>
          </w:rPr>
          <w:t xml:space="preserve"> obtained from </w:t>
        </w:r>
      </w:ins>
      <w:ins w:id="1000" w:author="Ruijie Xu" w:date="2022-01-28T14:40:00Z">
        <w:r w:rsidR="00441098" w:rsidRPr="003A137D">
          <w:rPr>
            <w:color w:val="000000" w:themeColor="text1"/>
          </w:rPr>
          <w:t xml:space="preserve">the </w:t>
        </w:r>
      </w:ins>
      <w:ins w:id="1001" w:author="Ruijie Xu" w:date="2022-01-28T14:33:00Z">
        <w:r w:rsidR="002C6C2D" w:rsidRPr="003A137D">
          <w:rPr>
            <w:color w:val="000000" w:themeColor="text1"/>
          </w:rPr>
          <w:t>miniKraken DB were different significantly with that of other software</w:t>
        </w:r>
      </w:ins>
      <w:ins w:id="1002" w:author="Ruijie Xu" w:date="2022-01-28T14:34:00Z">
        <w:r w:rsidR="002C6C2D" w:rsidRPr="003A137D">
          <w:rPr>
            <w:color w:val="000000" w:themeColor="text1"/>
          </w:rPr>
          <w:t xml:space="preserve">. </w:t>
        </w:r>
      </w:ins>
      <w:ins w:id="1003" w:author="Ruijie Xu" w:date="2022-01-28T14:40:00Z">
        <w:r w:rsidR="00ED79D7" w:rsidRPr="003A137D">
          <w:rPr>
            <w:color w:val="000000" w:themeColor="text1"/>
          </w:rPr>
          <w:t>T</w:t>
        </w:r>
      </w:ins>
      <w:ins w:id="1004" w:author="Ruijie Xu" w:date="2022-01-28T14:34:00Z">
        <w:r w:rsidR="002C6C2D" w:rsidRPr="003A137D">
          <w:rPr>
            <w:color w:val="000000" w:themeColor="text1"/>
          </w:rPr>
          <w:t xml:space="preserve">he evenness of the samples </w:t>
        </w:r>
      </w:ins>
      <w:ins w:id="1005" w:author="Ruijie Xu" w:date="2022-01-28T14:40:00Z">
        <w:r w:rsidR="00ED79D7" w:rsidRPr="003A137D">
          <w:rPr>
            <w:color w:val="000000" w:themeColor="text1"/>
          </w:rPr>
          <w:t>(</w:t>
        </w:r>
      </w:ins>
      <w:ins w:id="1006" w:author="Ruijie Xu" w:date="2022-01-28T14:41:00Z">
        <w:r w:rsidR="00ED79D7" w:rsidRPr="003A137D">
          <w:rPr>
            <w:color w:val="000000" w:themeColor="text1"/>
          </w:rPr>
          <w:t>Simpson indices</w:t>
        </w:r>
      </w:ins>
      <w:ins w:id="1007" w:author="Ruijie Xu" w:date="2022-01-28T14:40:00Z">
        <w:r w:rsidR="00ED79D7" w:rsidRPr="003A137D">
          <w:rPr>
            <w:color w:val="000000" w:themeColor="text1"/>
          </w:rPr>
          <w:t xml:space="preserve">) </w:t>
        </w:r>
      </w:ins>
      <w:ins w:id="1008" w:author="Ruijie Xu" w:date="2022-01-28T14:34:00Z">
        <w:r w:rsidR="002C6C2D" w:rsidRPr="003A137D">
          <w:rPr>
            <w:color w:val="000000" w:themeColor="text1"/>
          </w:rPr>
          <w:t xml:space="preserve">were </w:t>
        </w:r>
      </w:ins>
      <w:ins w:id="1009" w:author="Ruijie Xu" w:date="2022-01-28T14:35:00Z">
        <w:r w:rsidR="002C6C2D" w:rsidRPr="003A137D">
          <w:rPr>
            <w:color w:val="000000" w:themeColor="text1"/>
          </w:rPr>
          <w:t>mostly consistent across classifications of different DBs</w:t>
        </w:r>
      </w:ins>
      <w:ins w:id="1010" w:author="Ruijie Xu" w:date="2022-01-28T14:36:00Z">
        <w:r w:rsidR="002C6C2D" w:rsidRPr="003A137D">
          <w:rPr>
            <w:color w:val="000000" w:themeColor="text1"/>
          </w:rPr>
          <w:t>.</w:t>
        </w:r>
      </w:ins>
      <w:ins w:id="1011" w:author="Ruijie Xu" w:date="2022-01-28T14:38:00Z">
        <w:r w:rsidR="00041873" w:rsidRPr="003A137D">
          <w:rPr>
            <w:color w:val="000000" w:themeColor="text1"/>
          </w:rPr>
          <w:t xml:space="preserve"> </w:t>
        </w:r>
      </w:ins>
      <w:ins w:id="1012" w:author="Ruijie Xu" w:date="2022-02-02T13:40:00Z">
        <w:r w:rsidR="008D59B2">
          <w:rPr>
            <w:color w:val="000000" w:themeColor="text1"/>
          </w:rPr>
          <w:t>For microbial communitieis between sample</w:t>
        </w:r>
      </w:ins>
      <w:ins w:id="1013" w:author="Ruijie Xu" w:date="2022-02-02T13:41:00Z">
        <w:r w:rsidR="008D59B2">
          <w:rPr>
            <w:color w:val="000000" w:themeColor="text1"/>
          </w:rPr>
          <w:t>s</w:t>
        </w:r>
      </w:ins>
      <w:ins w:id="1014" w:author="Ruijie Xu" w:date="2022-01-28T14:44:00Z">
        <w:r w:rsidR="00290E6E" w:rsidRPr="003A137D">
          <w:rPr>
            <w:color w:val="000000" w:themeColor="text1"/>
          </w:rPr>
          <w:t>, we found that only the higher level clusters des</w:t>
        </w:r>
      </w:ins>
      <w:ins w:id="1015" w:author="Ruijie Xu" w:date="2022-01-28T14:45:00Z">
        <w:r w:rsidR="00290E6E" w:rsidRPr="003A137D">
          <w:rPr>
            <w:color w:val="000000" w:themeColor="text1"/>
          </w:rPr>
          <w:t xml:space="preserve">crbing the </w:t>
        </w:r>
      </w:ins>
      <w:ins w:id="1016" w:author="Ruijie Xu" w:date="2022-01-30T14:17:00Z">
        <w:r w:rsidR="00711005" w:rsidRPr="003A137D">
          <w:rPr>
            <w:color w:val="000000" w:themeColor="text1"/>
          </w:rPr>
          <w:t>most distincti</w:t>
        </w:r>
      </w:ins>
      <w:ins w:id="1017" w:author="Ruijie Xu" w:date="2022-01-30T14:18:00Z">
        <w:r w:rsidR="00711005" w:rsidRPr="003A137D">
          <w:rPr>
            <w:color w:val="000000" w:themeColor="text1"/>
          </w:rPr>
          <w:t xml:space="preserve">ve </w:t>
        </w:r>
      </w:ins>
      <w:ins w:id="1018" w:author="Ruijie Xu" w:date="2022-01-28T14:44:00Z">
        <w:r w:rsidR="00290E6E" w:rsidRPr="003A137D">
          <w:rPr>
            <w:color w:val="000000" w:themeColor="text1"/>
          </w:rPr>
          <w:t xml:space="preserve">relationships between samples </w:t>
        </w:r>
      </w:ins>
      <w:ins w:id="1019" w:author="Ruijie Xu" w:date="2022-01-28T14:45:00Z">
        <w:r w:rsidR="00290E6E" w:rsidRPr="003A137D">
          <w:rPr>
            <w:color w:val="000000" w:themeColor="text1"/>
          </w:rPr>
          <w:t xml:space="preserve">were consistent across the classifications of all DBs. </w:t>
        </w:r>
      </w:ins>
      <w:ins w:id="1020" w:author="Ruijie Xu" w:date="2022-01-28T14:46:00Z">
        <w:r w:rsidR="00290E6E" w:rsidRPr="003A137D">
          <w:rPr>
            <w:color w:val="000000" w:themeColor="text1"/>
          </w:rPr>
          <w:t xml:space="preserve">Sophiscated relationships between samples were altered by </w:t>
        </w:r>
      </w:ins>
      <w:ins w:id="1021" w:author="Ruijie Xu" w:date="2022-01-28T14:47:00Z">
        <w:r w:rsidR="00290E6E" w:rsidRPr="003A137D">
          <w:rPr>
            <w:color w:val="000000" w:themeColor="text1"/>
          </w:rPr>
          <w:t xml:space="preserve">the biases introduced from DB selection. </w:t>
        </w:r>
      </w:ins>
      <w:del w:id="1022" w:author="Ruijie Xu" w:date="2022-01-28T14:26:00Z">
        <w:r w:rsidRPr="003A137D" w:rsidDel="00580E1E">
          <w:rPr>
            <w:color w:val="000000" w:themeColor="text1"/>
          </w:rPr>
          <w:delText xml:space="preserve">This option replaces six </w:delText>
        </w:r>
        <w:r w:rsidR="00FE5C5D" w:rsidRPr="003A137D" w:rsidDel="00580E1E">
          <w:rPr>
            <w:color w:val="000000" w:themeColor="text1"/>
          </w:rPr>
          <w:delText>DB</w:delText>
        </w:r>
        <w:r w:rsidRPr="003A137D" w:rsidDel="00580E1E">
          <w:rPr>
            <w:color w:val="000000" w:themeColor="text1"/>
          </w:rPr>
          <w:delText xml:space="preserve"> building commands by directly downloading five different RefSeq libraries (bacterial, viral, archaeal, human, and UniVec_Core)) as well as NCBI’s taxonomic information into the standard </w:delText>
        </w:r>
        <w:r w:rsidR="00FE5C5D" w:rsidRPr="003A137D" w:rsidDel="00580E1E">
          <w:rPr>
            <w:color w:val="000000" w:themeColor="text1"/>
          </w:rPr>
          <w:delText>DB</w:delText>
        </w:r>
        <w:r w:rsidRPr="003A137D" w:rsidDel="00580E1E">
          <w:rPr>
            <w:color w:val="000000" w:themeColor="text1"/>
          </w:rPr>
          <w:delText xml:space="preserve">. </w:delText>
        </w:r>
      </w:del>
      <w:del w:id="1023" w:author="Ruijie Xu" w:date="2022-01-28T14:36:00Z">
        <w:r w:rsidRPr="003A137D" w:rsidDel="005E1269">
          <w:rPr>
            <w:color w:val="000000" w:themeColor="text1"/>
          </w:rPr>
          <w:delText xml:space="preserve">However, the discrepancies between microbial profiles classified with these efficient and convenient alternative options and the profiles classified with the customized built </w:delText>
        </w:r>
        <w:r w:rsidR="00D40405" w:rsidRPr="003A137D" w:rsidDel="005E1269">
          <w:rPr>
            <w:color w:val="000000" w:themeColor="text1"/>
          </w:rPr>
          <w:delText xml:space="preserve">DB </w:delText>
        </w:r>
        <w:r w:rsidRPr="003A137D" w:rsidDel="005E1269">
          <w:rPr>
            <w:color w:val="000000" w:themeColor="text1"/>
          </w:rPr>
          <w:delText xml:space="preserve">with the inclusion of the Refseq genomes of the known host (customized </w:delText>
        </w:r>
        <w:r w:rsidR="00FE5C5D" w:rsidRPr="003A137D" w:rsidDel="005E1269">
          <w:rPr>
            <w:color w:val="000000" w:themeColor="text1"/>
          </w:rPr>
          <w:delText>DB</w:delText>
        </w:r>
        <w:r w:rsidRPr="003A137D" w:rsidDel="005E1269">
          <w:rPr>
            <w:color w:val="000000" w:themeColor="text1"/>
          </w:rPr>
          <w:delText>) are large</w:delText>
        </w:r>
        <w:r w:rsidR="003A41A8" w:rsidRPr="003A137D" w:rsidDel="005E1269">
          <w:rPr>
            <w:color w:val="000000" w:themeColor="text1"/>
          </w:rPr>
          <w:delText>, which supports research findings of a recent publication</w:delText>
        </w:r>
        <w:r w:rsidR="00600A49" w:rsidRPr="003A137D" w:rsidDel="005E1269">
          <w:rPr>
            <w:color w:val="000000" w:themeColor="text1"/>
          </w:rPr>
          <w:delText xml:space="preserve"> </w:delText>
        </w:r>
        <w:bookmarkStart w:id="1024" w:name="OLE_LINK207"/>
        <w:bookmarkStart w:id="1025" w:name="OLE_LINK208"/>
        <w:r w:rsidR="00600A49" w:rsidRPr="003A137D" w:rsidDel="005E1269">
          <w:rPr>
            <w:color w:val="000000" w:themeColor="text1"/>
          </w:rPr>
          <w:fldChar w:fldCharType="begin"/>
        </w:r>
        <w:r w:rsidR="00350DBF" w:rsidRPr="003A137D" w:rsidDel="005E1269">
          <w:rPr>
            <w:color w:val="000000" w:themeColor="text1"/>
          </w:rPr>
          <w:delInstrText xml:space="preserve"> ADDIN ZOTERO_ITEM CSL_CITATION {"citationID":"o3yQWZkx","properties":{"formattedCitation":"(Pereira-Marques {\\i{}et al.}, 2019)","plainCitation":"(Pereira-Marques et al., 2019)","noteIndex":0},"citationItems":[{"id":"NQbUksdo/VK4USTne","uris":["http://zotero.org/users/local/YOB362yk/items/E9KC5QJH"],"uri":["http://zotero.org/users/local/YOB362yk/items/E9KC5QJH"],"itemData":{"id":1735,"type":"article-journal","abstract":"The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delInstrText>
        </w:r>
        <w:r w:rsidR="00600A49" w:rsidRPr="003A137D" w:rsidDel="005E1269">
          <w:rPr>
            <w:color w:val="000000" w:themeColor="text1"/>
          </w:rPr>
          <w:fldChar w:fldCharType="separate"/>
        </w:r>
        <w:r w:rsidR="00350DBF" w:rsidRPr="003A137D" w:rsidDel="005E1269">
          <w:rPr>
            <w:color w:val="000000"/>
          </w:rPr>
          <w:delText xml:space="preserve">(Pereira-Marques </w:delText>
        </w:r>
        <w:r w:rsidR="00350DBF" w:rsidRPr="003A137D" w:rsidDel="005E1269">
          <w:rPr>
            <w:i/>
            <w:iCs/>
            <w:color w:val="000000"/>
          </w:rPr>
          <w:delText>et al.</w:delText>
        </w:r>
        <w:r w:rsidR="00350DBF" w:rsidRPr="003A137D" w:rsidDel="005E1269">
          <w:rPr>
            <w:color w:val="000000"/>
          </w:rPr>
          <w:delText>, 2019)</w:delText>
        </w:r>
        <w:r w:rsidR="00600A49" w:rsidRPr="003A137D" w:rsidDel="005E1269">
          <w:rPr>
            <w:color w:val="000000" w:themeColor="text1"/>
          </w:rPr>
          <w:fldChar w:fldCharType="end"/>
        </w:r>
        <w:r w:rsidR="00600A49" w:rsidRPr="003A137D" w:rsidDel="005E1269">
          <w:rPr>
            <w:color w:val="000000" w:themeColor="text1"/>
          </w:rPr>
          <w:delText xml:space="preserve">. </w:delText>
        </w:r>
      </w:del>
      <w:bookmarkEnd w:id="1024"/>
      <w:bookmarkEnd w:id="1025"/>
    </w:p>
    <w:p w14:paraId="28F52D9F" w14:textId="192C6FFF" w:rsidR="00234370" w:rsidRPr="003A137D" w:rsidDel="00DF6582" w:rsidRDefault="00234370" w:rsidP="0046408A">
      <w:pPr>
        <w:spacing w:line="480" w:lineRule="auto"/>
        <w:ind w:firstLine="720"/>
        <w:rPr>
          <w:del w:id="1026" w:author="Ruijie Xu" w:date="2022-01-28T14:47:00Z"/>
          <w:color w:val="000000" w:themeColor="text1"/>
        </w:rPr>
      </w:pPr>
      <w:del w:id="1027" w:author="Ruijie Xu" w:date="2022-01-28T14:47:00Z">
        <w:r w:rsidRPr="003A137D" w:rsidDel="00DF6582">
          <w:rPr>
            <w:color w:val="000000" w:themeColor="text1"/>
          </w:rPr>
          <w:delText xml:space="preserve">The comparisons among the microbial profiles classified by different Kraken2 </w:delText>
        </w:r>
        <w:r w:rsidR="00FE5C5D" w:rsidRPr="003A137D" w:rsidDel="00DF6582">
          <w:rPr>
            <w:color w:val="000000" w:themeColor="text1"/>
          </w:rPr>
          <w:delText>DB</w:delText>
        </w:r>
        <w:r w:rsidRPr="003A137D" w:rsidDel="00DF6582">
          <w:rPr>
            <w:color w:val="000000" w:themeColor="text1"/>
          </w:rPr>
          <w:delText xml:space="preserve">s have not only shown the importance of choosing the right </w:delText>
        </w:r>
        <w:r w:rsidR="00FE5C5D" w:rsidRPr="003A137D" w:rsidDel="00DF6582">
          <w:rPr>
            <w:color w:val="000000" w:themeColor="text1"/>
          </w:rPr>
          <w:delText>DB</w:delText>
        </w:r>
        <w:r w:rsidRPr="003A137D" w:rsidDel="00DF6582">
          <w:rPr>
            <w:color w:val="000000" w:themeColor="text1"/>
          </w:rPr>
          <w:delText xml:space="preserve"> for taxonomical analysis but also emphasized the importance of including as many genomes of the known taxonomies into the </w:delText>
        </w:r>
        <w:r w:rsidR="00FE5C5D" w:rsidRPr="003A137D" w:rsidDel="00DF6582">
          <w:rPr>
            <w:color w:val="000000" w:themeColor="text1"/>
          </w:rPr>
          <w:delText>DB</w:delText>
        </w:r>
        <w:r w:rsidRPr="003A137D" w:rsidDel="00DF6582">
          <w:rPr>
            <w:color w:val="000000" w:themeColor="text1"/>
          </w:rPr>
          <w:delText xml:space="preserve"> as possible</w:delText>
        </w:r>
        <w:r w:rsidR="00366132" w:rsidRPr="003A137D" w:rsidDel="00DF6582">
          <w:rPr>
            <w:color w:val="000000" w:themeColor="text1"/>
          </w:rPr>
          <w:delText xml:space="preserve">; </w:delText>
        </w:r>
        <w:r w:rsidRPr="003A137D" w:rsidDel="00DF6582">
          <w:rPr>
            <w:color w:val="000000" w:themeColor="text1"/>
          </w:rPr>
          <w:delText xml:space="preserve">otherwise, </w:delText>
        </w:r>
        <w:r w:rsidR="00D40405" w:rsidRPr="003A137D" w:rsidDel="00DF6582">
          <w:rPr>
            <w:color w:val="000000" w:themeColor="text1"/>
          </w:rPr>
          <w:delText xml:space="preserve">the </w:delText>
        </w:r>
        <w:r w:rsidRPr="003A137D" w:rsidDel="00DF6582">
          <w:rPr>
            <w:color w:val="000000" w:themeColor="text1"/>
          </w:rPr>
          <w:delText xml:space="preserve">classification results could be greatly altered due to the missing genomes, leading to potentially misleading biological conclusions. </w:delText>
        </w:r>
      </w:del>
    </w:p>
    <w:p w14:paraId="21E28F2F" w14:textId="77777777" w:rsidR="005912FB" w:rsidRPr="003A137D" w:rsidRDefault="005912FB" w:rsidP="00271EA9">
      <w:pPr>
        <w:spacing w:line="480" w:lineRule="auto"/>
        <w:rPr>
          <w:b/>
          <w:bCs/>
          <w:color w:val="000000" w:themeColor="text1"/>
        </w:rPr>
      </w:pPr>
    </w:p>
    <w:p w14:paraId="25BF079E" w14:textId="2DA48013" w:rsidR="00B26496" w:rsidRPr="001E3899" w:rsidRDefault="00B26496" w:rsidP="00271EA9">
      <w:pPr>
        <w:spacing w:line="480" w:lineRule="auto"/>
        <w:rPr>
          <w:ins w:id="1028" w:author="Ruijie Xu" w:date="2022-01-30T12:35:00Z"/>
          <w:b/>
          <w:bCs/>
          <w:color w:val="000000" w:themeColor="text1"/>
          <w:rPrChange w:id="1029" w:author="Ruijie Xu" w:date="2022-01-31T16:48:00Z">
            <w:rPr>
              <w:ins w:id="1030" w:author="Ruijie Xu" w:date="2022-01-30T12:35:00Z"/>
              <w:color w:val="000000" w:themeColor="text1"/>
            </w:rPr>
          </w:rPrChange>
        </w:rPr>
      </w:pPr>
      <w:ins w:id="1031" w:author="Ruijie Xu" w:date="2022-01-30T12:35:00Z">
        <w:r w:rsidRPr="001E3899">
          <w:rPr>
            <w:b/>
            <w:bCs/>
            <w:color w:val="000000" w:themeColor="text1"/>
            <w:rPrChange w:id="1032" w:author="Ruijie Xu" w:date="2022-01-31T16:48:00Z">
              <w:rPr>
                <w:color w:val="000000" w:themeColor="text1"/>
              </w:rPr>
            </w:rPrChange>
          </w:rPr>
          <w:t xml:space="preserve">Resources Required to Use Different </w:t>
        </w:r>
      </w:ins>
      <w:ins w:id="1033" w:author="Ruijie Xu" w:date="2022-01-30T12:36:00Z">
        <w:r w:rsidRPr="001E3899">
          <w:rPr>
            <w:b/>
            <w:bCs/>
            <w:color w:val="000000" w:themeColor="text1"/>
            <w:rPrChange w:id="1034" w:author="Ruijie Xu" w:date="2022-01-31T16:48:00Z">
              <w:rPr>
                <w:color w:val="000000" w:themeColor="text1"/>
              </w:rPr>
            </w:rPrChange>
          </w:rPr>
          <w:t>Software</w:t>
        </w:r>
      </w:ins>
    </w:p>
    <w:p w14:paraId="2517E80D" w14:textId="5E621912" w:rsidR="00234370" w:rsidRPr="003A137D" w:rsidRDefault="006A2765" w:rsidP="00271EA9">
      <w:pPr>
        <w:spacing w:line="480" w:lineRule="auto"/>
        <w:rPr>
          <w:ins w:id="1035" w:author="Ruijie Xu" w:date="2022-01-28T15:46:00Z"/>
          <w:color w:val="000000" w:themeColor="text1"/>
        </w:rPr>
      </w:pPr>
      <w:ins w:id="1036" w:author="Ruijie Xu" w:date="2022-01-28T14:52:00Z">
        <w:r w:rsidRPr="001E3899">
          <w:rPr>
            <w:color w:val="000000" w:themeColor="text1"/>
            <w:rPrChange w:id="1037" w:author="Ruijie Xu" w:date="2022-01-31T16:48:00Z">
              <w:rPr>
                <w:b/>
                <w:bCs/>
                <w:color w:val="000000" w:themeColor="text1"/>
              </w:rPr>
            </w:rPrChange>
          </w:rPr>
          <w:t>The metagenomics software can be classified into two different categories, alignment-based and alignment</w:t>
        </w:r>
      </w:ins>
      <w:ins w:id="1038" w:author="Ruijie Xu" w:date="2022-01-30T14:18:00Z">
        <w:r w:rsidR="00711005" w:rsidRPr="003A137D">
          <w:rPr>
            <w:color w:val="000000" w:themeColor="text1"/>
          </w:rPr>
          <w:t>-</w:t>
        </w:r>
      </w:ins>
      <w:ins w:id="1039" w:author="Ruijie Xu" w:date="2022-01-28T14:52:00Z">
        <w:r w:rsidRPr="001E3899">
          <w:rPr>
            <w:color w:val="000000" w:themeColor="text1"/>
            <w:rPrChange w:id="1040" w:author="Ruijie Xu" w:date="2022-01-31T16:48:00Z">
              <w:rPr>
                <w:b/>
                <w:bCs/>
                <w:color w:val="000000" w:themeColor="text1"/>
              </w:rPr>
            </w:rPrChange>
          </w:rPr>
          <w:t xml:space="preserve">free. The </w:t>
        </w:r>
      </w:ins>
      <w:ins w:id="1041" w:author="Ruijie Xu" w:date="2022-02-02T13:42:00Z">
        <w:r w:rsidR="00576784">
          <w:rPr>
            <w:color w:val="000000" w:themeColor="text1"/>
          </w:rPr>
          <w:t>alignment based software, suffers gre</w:t>
        </w:r>
      </w:ins>
      <w:ins w:id="1042" w:author="Ruijie Xu" w:date="2022-02-02T13:43:00Z">
        <w:r w:rsidR="00576784">
          <w:rPr>
            <w:color w:val="000000" w:themeColor="text1"/>
          </w:rPr>
          <w:t>atly from the slow speed and the large resources, were generally thought higher in sensitivity</w:t>
        </w:r>
      </w:ins>
      <w:ins w:id="1043" w:author="Ruijie Xu" w:date="2022-01-28T14:58:00Z">
        <w:r w:rsidR="00F722E8" w:rsidRPr="001E3899">
          <w:rPr>
            <w:color w:val="000000" w:themeColor="text1"/>
            <w:rPrChange w:id="1044" w:author="Ruijie Xu" w:date="2022-01-31T16:48:00Z">
              <w:rPr>
                <w:b/>
                <w:bCs/>
                <w:color w:val="000000" w:themeColor="text1"/>
              </w:rPr>
            </w:rPrChange>
          </w:rPr>
          <w:t xml:space="preserve">. </w:t>
        </w:r>
      </w:ins>
      <w:ins w:id="1045" w:author="Ruijie Xu" w:date="2022-02-02T13:44:00Z">
        <w:r w:rsidR="00576784">
          <w:rPr>
            <w:color w:val="000000" w:themeColor="text1"/>
          </w:rPr>
          <w:t xml:space="preserve">On the other hand, the </w:t>
        </w:r>
      </w:ins>
      <w:ins w:id="1046" w:author="Ruijie Xu" w:date="2022-01-28T15:00:00Z">
        <w:r w:rsidR="005565FD" w:rsidRPr="001E3899">
          <w:rPr>
            <w:color w:val="000000" w:themeColor="text1"/>
            <w:rPrChange w:id="1047" w:author="Ruijie Xu" w:date="2022-01-31T16:48:00Z">
              <w:rPr>
                <w:b/>
                <w:bCs/>
                <w:color w:val="000000" w:themeColor="text1"/>
              </w:rPr>
            </w:rPrChange>
          </w:rPr>
          <w:lastRenderedPageBreak/>
          <w:t>ali</w:t>
        </w:r>
      </w:ins>
      <w:ins w:id="1048" w:author="Ruijie Xu" w:date="2022-01-28T15:01:00Z">
        <w:r w:rsidR="005565FD" w:rsidRPr="001E3899">
          <w:rPr>
            <w:color w:val="000000" w:themeColor="text1"/>
            <w:rPrChange w:id="1049" w:author="Ruijie Xu" w:date="2022-01-31T16:48:00Z">
              <w:rPr>
                <w:b/>
                <w:bCs/>
                <w:color w:val="000000" w:themeColor="text1"/>
              </w:rPr>
            </w:rPrChange>
          </w:rPr>
          <w:t>gnment-free</w:t>
        </w:r>
      </w:ins>
      <w:ins w:id="1050" w:author="Ruijie Xu" w:date="2022-02-02T13:44:00Z">
        <w:r w:rsidR="00576784">
          <w:rPr>
            <w:color w:val="000000" w:themeColor="text1"/>
          </w:rPr>
          <w:t xml:space="preserve"> software utilizes relatively</w:t>
        </w:r>
      </w:ins>
      <w:ins w:id="1051" w:author="Ruijie Xu" w:date="2022-01-28T15:01:00Z">
        <w:r w:rsidR="005565FD" w:rsidRPr="001E3899">
          <w:rPr>
            <w:color w:val="000000" w:themeColor="text1"/>
            <w:rPrChange w:id="1052" w:author="Ruijie Xu" w:date="2022-01-31T16:48:00Z">
              <w:rPr>
                <w:b/>
                <w:bCs/>
                <w:color w:val="000000" w:themeColor="text1"/>
              </w:rPr>
            </w:rPrChange>
          </w:rPr>
          <w:t xml:space="preserve"> </w:t>
        </w:r>
      </w:ins>
      <w:ins w:id="1053" w:author="Ruijie Xu" w:date="2022-02-02T13:44:00Z">
        <w:r w:rsidR="00576784">
          <w:rPr>
            <w:color w:val="000000" w:themeColor="text1"/>
          </w:rPr>
          <w:t xml:space="preserve">smaller </w:t>
        </w:r>
      </w:ins>
      <w:ins w:id="1054" w:author="Ruijie Xu" w:date="2022-01-28T15:01:00Z">
        <w:r w:rsidR="005565FD" w:rsidRPr="001E3899">
          <w:rPr>
            <w:color w:val="000000" w:themeColor="text1"/>
            <w:rPrChange w:id="1055" w:author="Ruijie Xu" w:date="2022-01-31T16:48:00Z">
              <w:rPr>
                <w:b/>
                <w:bCs/>
                <w:color w:val="000000" w:themeColor="text1"/>
              </w:rPr>
            </w:rPrChange>
          </w:rPr>
          <w:t xml:space="preserve">computational resources and </w:t>
        </w:r>
      </w:ins>
      <w:ins w:id="1056" w:author="Ruijie Xu" w:date="2022-02-02T13:45:00Z">
        <w:r w:rsidR="00576784">
          <w:rPr>
            <w:color w:val="000000" w:themeColor="text1"/>
          </w:rPr>
          <w:t>improve significantly in speed of the analysis</w:t>
        </w:r>
      </w:ins>
      <w:ins w:id="1057" w:author="Ruijie Xu" w:date="2022-01-28T15:01:00Z">
        <w:r w:rsidR="005565FD" w:rsidRPr="001E3899">
          <w:rPr>
            <w:color w:val="000000" w:themeColor="text1"/>
            <w:rPrChange w:id="1058" w:author="Ruijie Xu" w:date="2022-01-31T16:48:00Z">
              <w:rPr>
                <w:b/>
                <w:bCs/>
                <w:color w:val="000000" w:themeColor="text1"/>
              </w:rPr>
            </w:rPrChange>
          </w:rPr>
          <w:t>.</w:t>
        </w:r>
      </w:ins>
      <w:ins w:id="1059" w:author="Ruijie Xu" w:date="2022-01-28T15:03:00Z">
        <w:r w:rsidR="00023F7A" w:rsidRPr="003A137D">
          <w:rPr>
            <w:b/>
            <w:bCs/>
            <w:color w:val="000000" w:themeColor="text1"/>
          </w:rPr>
          <w:t xml:space="preserve"> </w:t>
        </w:r>
        <w:r w:rsidR="00023F7A" w:rsidRPr="003A137D">
          <w:rPr>
            <w:color w:val="000000" w:themeColor="text1"/>
          </w:rPr>
          <w:t xml:space="preserve">In our </w:t>
        </w:r>
      </w:ins>
      <w:ins w:id="1060" w:author="Ruijie Xu" w:date="2022-02-02T13:45:00Z">
        <w:r w:rsidR="00576784">
          <w:rPr>
            <w:color w:val="000000" w:themeColor="text1"/>
          </w:rPr>
          <w:t>study</w:t>
        </w:r>
      </w:ins>
      <w:ins w:id="1061" w:author="Ruijie Xu" w:date="2022-01-28T15:03:00Z">
        <w:r w:rsidR="00023F7A" w:rsidRPr="003A137D">
          <w:rPr>
            <w:color w:val="000000" w:themeColor="text1"/>
          </w:rPr>
          <w:t xml:space="preserve">, </w:t>
        </w:r>
      </w:ins>
      <w:ins w:id="1062" w:author="Ruijie Xu" w:date="2022-02-01T13:44:00Z">
        <w:r w:rsidR="00537B08">
          <w:rPr>
            <w:color w:val="000000" w:themeColor="text1"/>
          </w:rPr>
          <w:t>BLASTN</w:t>
        </w:r>
      </w:ins>
      <w:ins w:id="1063" w:author="Ruijie Xu" w:date="2022-01-28T15:03:00Z">
        <w:r w:rsidR="00023F7A" w:rsidRPr="003A137D">
          <w:rPr>
            <w:color w:val="000000" w:themeColor="text1"/>
          </w:rPr>
          <w:t xml:space="preserve"> and Diamond, were the two most time expensive</w:t>
        </w:r>
      </w:ins>
      <w:ins w:id="1064" w:author="Ruijie Xu" w:date="2022-01-28T15:04:00Z">
        <w:r w:rsidR="00023F7A" w:rsidRPr="003A137D">
          <w:rPr>
            <w:color w:val="000000" w:themeColor="text1"/>
          </w:rPr>
          <w:t xml:space="preserve"> software out of all software. These two software took 2 </w:t>
        </w:r>
        <w:r w:rsidR="00FC7384" w:rsidRPr="003A137D">
          <w:rPr>
            <w:color w:val="000000" w:themeColor="text1"/>
          </w:rPr>
          <w:t>h</w:t>
        </w:r>
      </w:ins>
      <w:ins w:id="1065" w:author="Ruijie Xu" w:date="2022-01-28T15:05:00Z">
        <w:r w:rsidR="00FC7384" w:rsidRPr="003A137D">
          <w:rPr>
            <w:color w:val="000000" w:themeColor="text1"/>
          </w:rPr>
          <w:t>ours</w:t>
        </w:r>
      </w:ins>
      <w:ins w:id="1066" w:author="Ruijie Xu" w:date="2022-01-28T15:04:00Z">
        <w:r w:rsidR="00FC7384" w:rsidRPr="003A137D">
          <w:rPr>
            <w:color w:val="000000" w:themeColor="text1"/>
          </w:rPr>
          <w:t xml:space="preserve"> </w:t>
        </w:r>
        <w:r w:rsidR="00023F7A" w:rsidRPr="003A137D">
          <w:rPr>
            <w:color w:val="000000" w:themeColor="text1"/>
          </w:rPr>
          <w:t xml:space="preserve">and </w:t>
        </w:r>
        <w:r w:rsidR="00FC7384" w:rsidRPr="003A137D">
          <w:rPr>
            <w:color w:val="000000" w:themeColor="text1"/>
          </w:rPr>
          <w:t>5</w:t>
        </w:r>
      </w:ins>
      <w:ins w:id="1067" w:author="Ruijie Xu" w:date="2022-01-28T15:05:00Z">
        <w:r w:rsidR="00FC7384" w:rsidRPr="003A137D">
          <w:rPr>
            <w:color w:val="000000" w:themeColor="text1"/>
          </w:rPr>
          <w:t xml:space="preserve"> hours on average to complete the analysis for one sample, while o</w:t>
        </w:r>
      </w:ins>
      <w:ins w:id="1068" w:author="Ruijie Xu" w:date="2022-01-28T15:06:00Z">
        <w:r w:rsidR="00FC7384" w:rsidRPr="003A137D">
          <w:rPr>
            <w:color w:val="000000" w:themeColor="text1"/>
          </w:rPr>
          <w:t xml:space="preserve">ther software took </w:t>
        </w:r>
      </w:ins>
      <w:bookmarkStart w:id="1069" w:name="OLE_LINK235"/>
      <w:bookmarkStart w:id="1070" w:name="OLE_LINK236"/>
      <w:ins w:id="1071" w:author="Ruijie Xu" w:date="2022-02-02T13:46:00Z">
        <w:r w:rsidR="00576784">
          <w:rPr>
            <w:color w:val="000000" w:themeColor="text1"/>
          </w:rPr>
          <w:t xml:space="preserve">at most 3 </w:t>
        </w:r>
      </w:ins>
      <w:ins w:id="1072" w:author="Ruijie Xu" w:date="2022-01-28T15:06:00Z">
        <w:r w:rsidR="00FC7384" w:rsidRPr="003A137D">
          <w:rPr>
            <w:color w:val="000000" w:themeColor="text1"/>
          </w:rPr>
          <w:t xml:space="preserve"> </w:t>
        </w:r>
        <w:bookmarkEnd w:id="1069"/>
        <w:bookmarkEnd w:id="1070"/>
        <w:r w:rsidR="00FC7384" w:rsidRPr="003A137D">
          <w:rPr>
            <w:color w:val="000000" w:themeColor="text1"/>
          </w:rPr>
          <w:t xml:space="preserve">minutes for doing the same task. However, the time and </w:t>
        </w:r>
      </w:ins>
      <w:ins w:id="1073" w:author="Ruijie Xu" w:date="2022-01-28T15:07:00Z">
        <w:r w:rsidR="00FC7384" w:rsidRPr="003A137D">
          <w:rPr>
            <w:color w:val="000000" w:themeColor="text1"/>
          </w:rPr>
          <w:t xml:space="preserve">resources required to </w:t>
        </w:r>
      </w:ins>
      <w:ins w:id="1074" w:author="Ruijie Xu" w:date="2022-01-28T15:06:00Z">
        <w:r w:rsidR="00FC7384" w:rsidRPr="003A137D">
          <w:rPr>
            <w:color w:val="000000" w:themeColor="text1"/>
          </w:rPr>
          <w:t>build</w:t>
        </w:r>
      </w:ins>
      <w:ins w:id="1075" w:author="Ruijie Xu" w:date="2022-01-28T15:07:00Z">
        <w:r w:rsidR="00FC7384" w:rsidRPr="003A137D">
          <w:rPr>
            <w:color w:val="000000" w:themeColor="text1"/>
          </w:rPr>
          <w:t xml:space="preserve"> the DBs</w:t>
        </w:r>
      </w:ins>
      <w:ins w:id="1076" w:author="Ruijie Xu" w:date="2022-01-28T15:06:00Z">
        <w:r w:rsidR="00FC7384" w:rsidRPr="003A137D">
          <w:rPr>
            <w:color w:val="000000" w:themeColor="text1"/>
          </w:rPr>
          <w:t xml:space="preserve"> of</w:t>
        </w:r>
      </w:ins>
      <w:ins w:id="1077" w:author="Ruijie Xu" w:date="2022-01-28T15:07:00Z">
        <w:r w:rsidR="00FC7384" w:rsidRPr="003A137D">
          <w:rPr>
            <w:color w:val="000000" w:themeColor="text1"/>
          </w:rPr>
          <w:t xml:space="preserve"> the</w:t>
        </w:r>
      </w:ins>
      <w:ins w:id="1078" w:author="Ruijie Xu" w:date="2022-01-28T15:06:00Z">
        <w:r w:rsidR="00FC7384" w:rsidRPr="003A137D">
          <w:rPr>
            <w:color w:val="000000" w:themeColor="text1"/>
          </w:rPr>
          <w:t xml:space="preserve"> alignment-free </w:t>
        </w:r>
      </w:ins>
      <w:ins w:id="1079" w:author="Ruijie Xu" w:date="2022-01-28T15:07:00Z">
        <w:r w:rsidR="00FC7384" w:rsidRPr="003A137D">
          <w:rPr>
            <w:color w:val="000000" w:themeColor="text1"/>
          </w:rPr>
          <w:t>software became the trade-off for the speed of the analysis itself. For example, the buil</w:t>
        </w:r>
      </w:ins>
      <w:ins w:id="1080" w:author="Ruijie Xu" w:date="2022-01-28T15:08:00Z">
        <w:r w:rsidR="00FC7384" w:rsidRPr="003A137D">
          <w:rPr>
            <w:color w:val="000000" w:themeColor="text1"/>
          </w:rPr>
          <w:t xml:space="preserve">ding of CLARK’s database took almost </w:t>
        </w:r>
      </w:ins>
      <w:ins w:id="1081" w:author="Ruijie Xu" w:date="2022-01-28T15:09:00Z">
        <w:r w:rsidR="00FC7384" w:rsidRPr="003A137D">
          <w:rPr>
            <w:color w:val="000000" w:themeColor="text1"/>
          </w:rPr>
          <w:t xml:space="preserve">2 days with 400 GBs of memory used. Forunately, most of the software included in our study </w:t>
        </w:r>
        <w:r w:rsidR="00CD7AB6" w:rsidRPr="003A137D">
          <w:rPr>
            <w:color w:val="000000" w:themeColor="text1"/>
          </w:rPr>
          <w:t>has pr</w:t>
        </w:r>
      </w:ins>
      <w:ins w:id="1082" w:author="Ruijie Xu" w:date="2022-01-28T15:10:00Z">
        <w:r w:rsidR="00CD7AB6" w:rsidRPr="003A137D">
          <w:rPr>
            <w:color w:val="000000" w:themeColor="text1"/>
          </w:rPr>
          <w:t>e-built DBs distributed with the release of the software</w:t>
        </w:r>
      </w:ins>
      <w:ins w:id="1083" w:author="Ruijie Xu" w:date="2022-01-28T15:35:00Z">
        <w:r w:rsidR="00B20DDB" w:rsidRPr="003A137D">
          <w:rPr>
            <w:color w:val="000000" w:themeColor="text1"/>
          </w:rPr>
          <w:t xml:space="preserve"> (except for CLARK, CLARK-s, Diamond, and Kaiju)</w:t>
        </w:r>
      </w:ins>
      <w:ins w:id="1084" w:author="Ruijie Xu" w:date="2022-01-28T15:36:00Z">
        <w:r w:rsidR="00212623" w:rsidRPr="003A137D">
          <w:rPr>
            <w:color w:val="000000" w:themeColor="text1"/>
          </w:rPr>
          <w:t>.</w:t>
        </w:r>
      </w:ins>
      <w:ins w:id="1085" w:author="Ruijie Xu" w:date="2022-01-28T15:10:00Z">
        <w:r w:rsidR="00CD7AB6" w:rsidRPr="003A137D">
          <w:rPr>
            <w:color w:val="000000" w:themeColor="text1"/>
          </w:rPr>
          <w:t xml:space="preserve"> However, if the analysis requires the identification of taxa </w:t>
        </w:r>
      </w:ins>
      <w:ins w:id="1086" w:author="Ruijie Xu" w:date="2022-01-28T15:11:00Z">
        <w:r w:rsidR="00CD7AB6" w:rsidRPr="003A137D">
          <w:rPr>
            <w:color w:val="000000" w:themeColor="text1"/>
          </w:rPr>
          <w:t xml:space="preserve">that are not included in these pre-builit DBs, the time and resources added to the metagenomics profiling analysis will increase significantly. </w:t>
        </w:r>
      </w:ins>
      <w:del w:id="1087" w:author="Ruijie Xu" w:date="2022-01-28T14:49:00Z">
        <w:r w:rsidR="00234370" w:rsidRPr="003A137D" w:rsidDel="004314BA">
          <w:rPr>
            <w:b/>
            <w:bCs/>
            <w:color w:val="000000" w:themeColor="text1"/>
          </w:rPr>
          <w:delText xml:space="preserve">Kraken2 vs. CLARK vs. </w:delText>
        </w:r>
        <w:r w:rsidR="00587076" w:rsidRPr="003A137D" w:rsidDel="004314BA">
          <w:rPr>
            <w:b/>
            <w:bCs/>
            <w:color w:val="000000" w:themeColor="text1"/>
          </w:rPr>
          <w:delText>CLARK-s</w:delText>
        </w:r>
        <w:r w:rsidR="00234370" w:rsidRPr="003A137D" w:rsidDel="004314BA">
          <w:rPr>
            <w:color w:val="000000" w:themeColor="text1"/>
          </w:rPr>
          <w:delText xml:space="preserve">. </w:delText>
        </w:r>
        <w:r w:rsidR="00D40405" w:rsidRPr="003A137D" w:rsidDel="004314BA">
          <w:rPr>
            <w:color w:val="000000" w:themeColor="text1"/>
          </w:rPr>
          <w:delText>T</w:delText>
        </w:r>
      </w:del>
      <w:del w:id="1088" w:author="Ruijie Xu" w:date="2022-01-28T14:48:00Z">
        <w:r w:rsidR="00D40405" w:rsidRPr="003A137D" w:rsidDel="004314BA">
          <w:rPr>
            <w:color w:val="000000" w:themeColor="text1"/>
          </w:rPr>
          <w:delText xml:space="preserve">he </w:delText>
        </w:r>
        <w:r w:rsidR="00234370" w:rsidRPr="003A137D" w:rsidDel="004314BA">
          <w:rPr>
            <w:color w:val="000000" w:themeColor="text1"/>
          </w:rPr>
          <w:delText xml:space="preserve">performances of </w:delText>
        </w:r>
      </w:del>
      <w:del w:id="1089" w:author="Ruijie Xu" w:date="2022-01-28T14:47:00Z">
        <w:r w:rsidR="00234370" w:rsidRPr="003A137D" w:rsidDel="00DF6582">
          <w:rPr>
            <w:color w:val="000000" w:themeColor="text1"/>
          </w:rPr>
          <w:delText xml:space="preserve">Kraken2, CLARK, and </w:delText>
        </w:r>
        <w:r w:rsidR="00587076" w:rsidRPr="003A137D" w:rsidDel="00DF6582">
          <w:rPr>
            <w:color w:val="000000" w:themeColor="text1"/>
          </w:rPr>
          <w:delText>CLARK-s</w:delText>
        </w:r>
        <w:r w:rsidR="00234370" w:rsidRPr="003A137D" w:rsidDel="00DF6582">
          <w:rPr>
            <w:color w:val="000000" w:themeColor="text1"/>
          </w:rPr>
          <w:delText xml:space="preserve"> </w:delText>
        </w:r>
      </w:del>
      <w:del w:id="1090" w:author="Ruijie Xu" w:date="2022-01-28T14:48:00Z">
        <w:r w:rsidR="00234370" w:rsidRPr="003A137D" w:rsidDel="004314BA">
          <w:rPr>
            <w:color w:val="000000" w:themeColor="text1"/>
          </w:rPr>
          <w:delText xml:space="preserve">have been evaluated </w:delText>
        </w:r>
        <w:r w:rsidR="00D40405" w:rsidRPr="003A137D" w:rsidDel="004314BA">
          <w:rPr>
            <w:color w:val="000000" w:themeColor="text1"/>
          </w:rPr>
          <w:delText xml:space="preserve">in a previous benchmark study </w:delText>
        </w:r>
        <w:r w:rsidR="00234370" w:rsidRPr="003A137D" w:rsidDel="004314BA">
          <w:rPr>
            <w:color w:val="000000" w:themeColor="text1"/>
          </w:rPr>
          <w:fldChar w:fldCharType="begin" w:fldLock="1"/>
        </w:r>
        <w:r w:rsidR="00350DBF" w:rsidRPr="003A137D" w:rsidDel="004314BA">
          <w:rPr>
            <w:color w:val="000000" w:themeColor="text1"/>
          </w:rPr>
          <w:delInstrText xml:space="preserve"> ADDIN ZOTERO_ITEM CSL_CITATION {"citationID":"yTzEo2K9","properties":{"formattedCitation":"(Ye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3A137D" w:rsidDel="004314BA">
          <w:rPr>
            <w:color w:val="000000" w:themeColor="text1"/>
          </w:rPr>
          <w:fldChar w:fldCharType="separate"/>
        </w:r>
        <w:r w:rsidR="00350DBF" w:rsidRPr="003A137D" w:rsidDel="004314BA">
          <w:rPr>
            <w:color w:val="000000"/>
          </w:rPr>
          <w:delText xml:space="preserve">(Ye </w:delText>
        </w:r>
        <w:r w:rsidR="00350DBF" w:rsidRPr="003A137D" w:rsidDel="004314BA">
          <w:rPr>
            <w:i/>
            <w:iCs/>
            <w:color w:val="000000"/>
          </w:rPr>
          <w:delText>et al.</w:delText>
        </w:r>
        <w:r w:rsidR="00350DBF" w:rsidRPr="003A137D" w:rsidDel="004314BA">
          <w:rPr>
            <w:color w:val="000000"/>
          </w:rPr>
          <w:delText>, 2019a)</w:delText>
        </w:r>
        <w:r w:rsidR="00234370" w:rsidRPr="003A137D" w:rsidDel="004314BA">
          <w:rPr>
            <w:color w:val="000000" w:themeColor="text1"/>
          </w:rPr>
          <w:fldChar w:fldCharType="end"/>
        </w:r>
        <w:r w:rsidR="00234370" w:rsidRPr="003A137D" w:rsidDel="004314BA">
          <w:rPr>
            <w:color w:val="000000" w:themeColor="text1"/>
          </w:rPr>
          <w:delText xml:space="preserve">. The three </w:delText>
        </w:r>
        <w:r w:rsidR="008524D8" w:rsidRPr="003A137D" w:rsidDel="004314BA">
          <w:rPr>
            <w:color w:val="000000" w:themeColor="text1"/>
          </w:rPr>
          <w:delText>software</w:delText>
        </w:r>
        <w:r w:rsidR="00234370" w:rsidRPr="003A137D" w:rsidDel="004314BA">
          <w:rPr>
            <w:color w:val="000000" w:themeColor="text1"/>
          </w:rPr>
          <w:delText xml:space="preserve"> </w:delText>
        </w:r>
        <w:r w:rsidR="00D40405" w:rsidRPr="003A137D" w:rsidDel="004314BA">
          <w:rPr>
            <w:color w:val="000000" w:themeColor="text1"/>
          </w:rPr>
          <w:delText>are</w:delText>
        </w:r>
        <w:r w:rsidR="00234370" w:rsidRPr="003A137D" w:rsidDel="004314BA">
          <w:rPr>
            <w:color w:val="000000" w:themeColor="text1"/>
          </w:rPr>
          <w:delText xml:space="preserve"> built based on k-mer spectra </w:delText>
        </w:r>
        <w:r w:rsidR="00FE5C5D" w:rsidRPr="003A137D" w:rsidDel="004314BA">
          <w:rPr>
            <w:color w:val="000000" w:themeColor="text1"/>
          </w:rPr>
          <w:delText>DB</w:delText>
        </w:r>
        <w:r w:rsidR="00234370" w:rsidRPr="003A137D" w:rsidDel="004314BA">
          <w:rPr>
            <w:color w:val="000000" w:themeColor="text1"/>
          </w:rPr>
          <w:delText xml:space="preserve">s, while the </w:delText>
        </w:r>
        <w:r w:rsidR="00FE5C5D" w:rsidRPr="003A137D" w:rsidDel="004314BA">
          <w:rPr>
            <w:color w:val="000000" w:themeColor="text1"/>
          </w:rPr>
          <w:delText>DB</w:delText>
        </w:r>
        <w:r w:rsidR="00234370" w:rsidRPr="003A137D" w:rsidDel="004314BA">
          <w:rPr>
            <w:color w:val="000000" w:themeColor="text1"/>
          </w:rPr>
          <w:delText xml:space="preserve"> of </w:delText>
        </w:r>
        <w:r w:rsidR="00587076" w:rsidRPr="003A137D" w:rsidDel="004314BA">
          <w:rPr>
            <w:color w:val="000000" w:themeColor="text1"/>
          </w:rPr>
          <w:delText>CLARK-s</w:delText>
        </w:r>
        <w:r w:rsidR="00234370" w:rsidRPr="003A137D" w:rsidDel="004314BA">
          <w:rPr>
            <w:color w:val="000000" w:themeColor="text1"/>
          </w:rPr>
          <w:delText xml:space="preserve"> is built upon the </w:delText>
        </w:r>
        <w:r w:rsidR="00FE5C5D" w:rsidRPr="003A137D" w:rsidDel="004314BA">
          <w:rPr>
            <w:color w:val="000000" w:themeColor="text1"/>
          </w:rPr>
          <w:delText>DB</w:delText>
        </w:r>
        <w:r w:rsidR="00234370" w:rsidRPr="003A137D" w:rsidDel="004314BA">
          <w:rPr>
            <w:color w:val="000000" w:themeColor="text1"/>
          </w:rPr>
          <w:delText xml:space="preserve"> for CLARK with the spaced k-mers to increase the accuracy. The time and storage required for building the </w:delText>
        </w:r>
        <w:r w:rsidR="00FE5C5D" w:rsidRPr="003A137D" w:rsidDel="004314BA">
          <w:rPr>
            <w:color w:val="000000" w:themeColor="text1"/>
          </w:rPr>
          <w:delText>DB</w:delText>
        </w:r>
        <w:r w:rsidR="00234370" w:rsidRPr="003A137D" w:rsidDel="004314BA">
          <w:rPr>
            <w:color w:val="000000" w:themeColor="text1"/>
          </w:rPr>
          <w:delText xml:space="preserve">s of the three </w:delText>
        </w:r>
        <w:r w:rsidR="008524D8" w:rsidRPr="003A137D" w:rsidDel="004314BA">
          <w:rPr>
            <w:color w:val="000000" w:themeColor="text1"/>
          </w:rPr>
          <w:delText>software</w:delText>
        </w:r>
        <w:r w:rsidR="00234370" w:rsidRPr="003A137D" w:rsidDel="004314BA">
          <w:rPr>
            <w:color w:val="000000" w:themeColor="text1"/>
          </w:rPr>
          <w:delText xml:space="preserve"> are around the same</w:delText>
        </w:r>
        <w:r w:rsidR="00325E83" w:rsidRPr="003A137D" w:rsidDel="004314BA">
          <w:rPr>
            <w:color w:val="000000" w:themeColor="text1"/>
          </w:rPr>
          <w:delText>, while</w:delText>
        </w:r>
        <w:r w:rsidR="00234370" w:rsidRPr="003A137D" w:rsidDel="004314BA">
          <w:rPr>
            <w:color w:val="000000" w:themeColor="text1"/>
          </w:rPr>
          <w:delText xml:space="preserve"> </w:delText>
        </w:r>
        <w:r w:rsidR="00587076" w:rsidRPr="003A137D" w:rsidDel="004314BA">
          <w:rPr>
            <w:color w:val="000000" w:themeColor="text1"/>
          </w:rPr>
          <w:delText>CLARK-s</w:delText>
        </w:r>
        <w:r w:rsidR="00234370" w:rsidRPr="003A137D" w:rsidDel="004314BA">
          <w:rPr>
            <w:color w:val="000000" w:themeColor="text1"/>
          </w:rPr>
          <w:delText xml:space="preserve"> </w:delText>
        </w:r>
        <w:r w:rsidR="00325E83" w:rsidRPr="003A137D" w:rsidDel="004314BA">
          <w:rPr>
            <w:color w:val="000000" w:themeColor="text1"/>
          </w:rPr>
          <w:delText xml:space="preserve">requires </w:delText>
        </w:r>
        <w:r w:rsidR="00234370" w:rsidRPr="003A137D" w:rsidDel="004314BA">
          <w:rPr>
            <w:color w:val="000000" w:themeColor="text1"/>
          </w:rPr>
          <w:delText xml:space="preserve">slightly </w:delText>
        </w:r>
        <w:r w:rsidR="00325E83" w:rsidRPr="003A137D" w:rsidDel="004314BA">
          <w:rPr>
            <w:color w:val="000000" w:themeColor="text1"/>
          </w:rPr>
          <w:delText xml:space="preserve">more </w:delText>
        </w:r>
        <w:r w:rsidR="00234370" w:rsidRPr="003A137D" w:rsidDel="004314BA">
          <w:rPr>
            <w:color w:val="000000" w:themeColor="text1"/>
          </w:rPr>
          <w:delText xml:space="preserve">in both variables (time: ~10 hrs; storage: ~100 GB). </w:delText>
        </w:r>
        <w:r w:rsidR="00325E83" w:rsidRPr="003A137D" w:rsidDel="004314BA">
          <w:rPr>
            <w:color w:val="000000" w:themeColor="text1"/>
          </w:rPr>
          <w:delText xml:space="preserve">Out of the three software, </w:delText>
        </w:r>
        <w:r w:rsidR="00234370" w:rsidRPr="003A137D" w:rsidDel="004314BA">
          <w:rPr>
            <w:color w:val="000000" w:themeColor="text1"/>
          </w:rPr>
          <w:delText xml:space="preserve">Kraken2 </w:delText>
        </w:r>
        <w:r w:rsidR="00325E83" w:rsidRPr="003A137D" w:rsidDel="004314BA">
          <w:rPr>
            <w:color w:val="000000" w:themeColor="text1"/>
          </w:rPr>
          <w:delText xml:space="preserve">and </w:delText>
        </w:r>
        <w:r w:rsidR="00587076" w:rsidRPr="003A137D" w:rsidDel="004314BA">
          <w:rPr>
            <w:color w:val="000000" w:themeColor="text1"/>
          </w:rPr>
          <w:delText>CLARK-s</w:delText>
        </w:r>
        <w:r w:rsidR="00325E83" w:rsidRPr="003A137D" w:rsidDel="004314BA">
          <w:rPr>
            <w:color w:val="000000" w:themeColor="text1"/>
          </w:rPr>
          <w:delText xml:space="preserve"> </w:delText>
        </w:r>
        <w:r w:rsidR="00234370" w:rsidRPr="003A137D" w:rsidDel="004314BA">
          <w:rPr>
            <w:color w:val="000000" w:themeColor="text1"/>
          </w:rPr>
          <w:delText xml:space="preserve">require the least </w:delText>
        </w:r>
        <w:r w:rsidR="00325E83" w:rsidRPr="003A137D" w:rsidDel="004314BA">
          <w:rPr>
            <w:color w:val="000000" w:themeColor="text1"/>
          </w:rPr>
          <w:delText xml:space="preserve">and the most </w:delText>
        </w:r>
        <w:r w:rsidR="00234370" w:rsidRPr="003A137D" w:rsidDel="004314BA">
          <w:rPr>
            <w:color w:val="000000" w:themeColor="text1"/>
          </w:rPr>
          <w:delText xml:space="preserve">amount of memory (RAM) for classification and </w:delText>
        </w:r>
        <w:r w:rsidR="00FE5C5D" w:rsidRPr="003A137D" w:rsidDel="004314BA">
          <w:rPr>
            <w:color w:val="000000" w:themeColor="text1"/>
          </w:rPr>
          <w:delText>DB</w:delText>
        </w:r>
        <w:r w:rsidR="00234370" w:rsidRPr="003A137D" w:rsidDel="004314BA">
          <w:rPr>
            <w:color w:val="000000" w:themeColor="text1"/>
          </w:rPr>
          <w:delText xml:space="preserve"> building (~30 GB</w:delText>
        </w:r>
        <w:r w:rsidR="00325E83" w:rsidRPr="003A137D" w:rsidDel="004314BA">
          <w:rPr>
            <w:color w:val="000000" w:themeColor="text1"/>
          </w:rPr>
          <w:delText xml:space="preserve"> and ~108 GB, respectively</w:delText>
        </w:r>
        <w:r w:rsidR="00234370" w:rsidRPr="003A137D" w:rsidDel="004314BA">
          <w:rPr>
            <w:color w:val="000000" w:themeColor="text1"/>
          </w:rPr>
          <w:delText xml:space="preserve">). Thus, none of the three </w:delText>
        </w:r>
        <w:r w:rsidR="00325E83" w:rsidRPr="003A137D" w:rsidDel="004314BA">
          <w:rPr>
            <w:color w:val="000000" w:themeColor="text1"/>
          </w:rPr>
          <w:delText xml:space="preserve">software </w:delText>
        </w:r>
        <w:r w:rsidR="00234370" w:rsidRPr="003A137D" w:rsidDel="004314BA">
          <w:rPr>
            <w:color w:val="000000" w:themeColor="text1"/>
          </w:rPr>
          <w:delText xml:space="preserve">can be used on a local computer. Kraken2 also takes the shortest classification time compared to CLARK and </w:delText>
        </w:r>
        <w:r w:rsidR="00587076" w:rsidRPr="003A137D" w:rsidDel="004314BA">
          <w:rPr>
            <w:color w:val="000000" w:themeColor="text1"/>
          </w:rPr>
          <w:delText>CLARK-s</w:delText>
        </w:r>
        <w:r w:rsidR="00234370" w:rsidRPr="003A137D" w:rsidDel="004314BA">
          <w:rPr>
            <w:color w:val="000000" w:themeColor="text1"/>
          </w:rPr>
          <w:delText xml:space="preserve"> for the same dataset, and it report</w:delText>
        </w:r>
        <w:r w:rsidR="00325E83" w:rsidRPr="003A137D" w:rsidDel="004314BA">
          <w:rPr>
            <w:color w:val="000000" w:themeColor="text1"/>
          </w:rPr>
          <w:delText>s</w:delText>
        </w:r>
        <w:r w:rsidR="00234370" w:rsidRPr="003A137D" w:rsidDel="004314BA">
          <w:rPr>
            <w:color w:val="000000" w:themeColor="text1"/>
          </w:rPr>
          <w:delText xml:space="preserve"> a good performance in the previous benchmark</w:delText>
        </w:r>
        <w:r w:rsidR="00325E83" w:rsidRPr="003A137D" w:rsidDel="004314BA">
          <w:rPr>
            <w:color w:val="000000" w:themeColor="text1"/>
          </w:rPr>
          <w:delText xml:space="preserve"> studies</w:delText>
        </w:r>
        <w:r w:rsidR="002429AA" w:rsidRPr="003A137D" w:rsidDel="004314BA">
          <w:rPr>
            <w:color w:val="000000" w:themeColor="text1"/>
          </w:rPr>
          <w:delText xml:space="preserve"> </w:delText>
        </w:r>
        <w:r w:rsidR="002429AA" w:rsidRPr="003A137D" w:rsidDel="004314BA">
          <w:rPr>
            <w:color w:val="000000" w:themeColor="text1"/>
          </w:rPr>
          <w:fldChar w:fldCharType="begin"/>
        </w:r>
        <w:r w:rsidR="00350DBF" w:rsidRPr="003A137D" w:rsidDel="004314BA">
          <w:rPr>
            <w:color w:val="000000" w:themeColor="text1"/>
          </w:rPr>
          <w:delInstrText xml:space="preserve"> ADDIN ZOTERO_ITEM CSL_CITATION {"citationID":"FQhLKqPe","properties":{"formattedCitation":"(Escobar-Zepeda {\\i{}et al.}, 2018; Ye {\\i{}et al.}, 2019a)","plainCitation":"(Escobar-Zepeda et al., 2018; 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Reports","id":"WK1CbuyE/nO3k0QwI","issue":"1","issued":{"date-parts":[["2018","12","13"]]},"page":"12034","publisher":"Nature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delInstrText>
        </w:r>
        <w:r w:rsidR="002429AA" w:rsidRPr="003A137D" w:rsidDel="004314BA">
          <w:rPr>
            <w:color w:val="000000" w:themeColor="text1"/>
          </w:rPr>
          <w:fldChar w:fldCharType="separate"/>
        </w:r>
        <w:r w:rsidR="00350DBF" w:rsidRPr="003A137D" w:rsidDel="004314BA">
          <w:rPr>
            <w:color w:val="000000"/>
          </w:rPr>
          <w:delText xml:space="preserve">(Escobar-Zepeda </w:delText>
        </w:r>
        <w:r w:rsidR="00350DBF" w:rsidRPr="003A137D" w:rsidDel="004314BA">
          <w:rPr>
            <w:i/>
            <w:iCs/>
            <w:color w:val="000000"/>
          </w:rPr>
          <w:delText>et al.</w:delText>
        </w:r>
        <w:r w:rsidR="00350DBF" w:rsidRPr="003A137D" w:rsidDel="004314BA">
          <w:rPr>
            <w:color w:val="000000"/>
          </w:rPr>
          <w:delText xml:space="preserve">, 2018; Ye </w:delText>
        </w:r>
        <w:r w:rsidR="00350DBF" w:rsidRPr="003A137D" w:rsidDel="004314BA">
          <w:rPr>
            <w:i/>
            <w:iCs/>
            <w:color w:val="000000"/>
          </w:rPr>
          <w:delText>et al.</w:delText>
        </w:r>
        <w:r w:rsidR="00350DBF" w:rsidRPr="003A137D" w:rsidDel="004314BA">
          <w:rPr>
            <w:color w:val="000000"/>
          </w:rPr>
          <w:delText>, 2019a)</w:delText>
        </w:r>
        <w:r w:rsidR="002429AA" w:rsidRPr="003A137D" w:rsidDel="004314BA">
          <w:rPr>
            <w:color w:val="000000" w:themeColor="text1"/>
          </w:rPr>
          <w:fldChar w:fldCharType="end"/>
        </w:r>
        <w:r w:rsidR="00234370" w:rsidRPr="003A137D" w:rsidDel="004314BA">
          <w:rPr>
            <w:color w:val="000000" w:themeColor="text1"/>
          </w:rPr>
          <w:delText xml:space="preserve">. </w:delText>
        </w:r>
      </w:del>
      <w:del w:id="1091" w:author="Ruijie Xu" w:date="2022-01-28T15:44:00Z">
        <w:r w:rsidR="00234370" w:rsidRPr="003A137D" w:rsidDel="009F7FE4">
          <w:rPr>
            <w:color w:val="000000" w:themeColor="text1"/>
          </w:rPr>
          <w:delText xml:space="preserve">However, since all three </w:delText>
        </w:r>
        <w:r w:rsidR="00325E83" w:rsidRPr="003A137D" w:rsidDel="009F7FE4">
          <w:rPr>
            <w:color w:val="000000" w:themeColor="text1"/>
          </w:rPr>
          <w:delText xml:space="preserve">software </w:delText>
        </w:r>
        <w:r w:rsidR="00234370" w:rsidRPr="003A137D" w:rsidDel="009F7FE4">
          <w:rPr>
            <w:color w:val="000000" w:themeColor="text1"/>
          </w:rPr>
          <w:delText>have reported some degree of false negative and false positive rate</w:delText>
        </w:r>
        <w:r w:rsidR="00325E83" w:rsidRPr="003A137D" w:rsidDel="009F7FE4">
          <w:rPr>
            <w:color w:val="000000" w:themeColor="text1"/>
          </w:rPr>
          <w:delText>s</w:delText>
        </w:r>
        <w:r w:rsidR="00234370" w:rsidRPr="003A137D" w:rsidDel="009F7FE4">
          <w:rPr>
            <w:color w:val="000000" w:themeColor="text1"/>
          </w:rPr>
          <w:delText xml:space="preserve"> in the previous benchmarks </w:delText>
        </w:r>
        <w:r w:rsidR="00234370" w:rsidRPr="003A137D" w:rsidDel="009F7FE4">
          <w:rPr>
            <w:color w:val="000000" w:themeColor="text1"/>
          </w:rPr>
          <w:fldChar w:fldCharType="begin"/>
        </w:r>
        <w:r w:rsidR="00350DBF" w:rsidRPr="003A137D" w:rsidDel="009F7FE4">
          <w:rPr>
            <w:color w:val="000000" w:themeColor="text1"/>
          </w:rPr>
          <w:delInstrText xml:space="preserve"> ADDIN ZOTERO_ITEM CSL_CITATION {"citationID":"JjT0hlXk","properties":{"formattedCitation":"(Ye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3A137D" w:rsidDel="009F7FE4">
          <w:rPr>
            <w:color w:val="000000" w:themeColor="text1"/>
          </w:rPr>
          <w:fldChar w:fldCharType="separate"/>
        </w:r>
        <w:r w:rsidR="00350DBF" w:rsidRPr="003A137D" w:rsidDel="009F7FE4">
          <w:rPr>
            <w:color w:val="000000"/>
          </w:rPr>
          <w:delText xml:space="preserve">(Ye </w:delText>
        </w:r>
        <w:r w:rsidR="00350DBF" w:rsidRPr="003A137D" w:rsidDel="009F7FE4">
          <w:rPr>
            <w:i/>
            <w:iCs/>
            <w:color w:val="000000"/>
          </w:rPr>
          <w:delText>et al.</w:delText>
        </w:r>
        <w:r w:rsidR="00350DBF" w:rsidRPr="003A137D" w:rsidDel="009F7FE4">
          <w:rPr>
            <w:color w:val="000000"/>
          </w:rPr>
          <w:delText>, 2019a)</w:delText>
        </w:r>
        <w:r w:rsidR="00234370" w:rsidRPr="003A137D" w:rsidDel="009F7FE4">
          <w:rPr>
            <w:color w:val="000000" w:themeColor="text1"/>
          </w:rPr>
          <w:fldChar w:fldCharType="end"/>
        </w:r>
        <w:r w:rsidR="00234370" w:rsidRPr="003A137D" w:rsidDel="009F7FE4">
          <w:rPr>
            <w:color w:val="000000" w:themeColor="text1"/>
          </w:rPr>
          <w:delText xml:space="preserve">, we should not assume that </w:delText>
        </w:r>
        <w:r w:rsidR="00325E83" w:rsidRPr="003A137D" w:rsidDel="009F7FE4">
          <w:rPr>
            <w:color w:val="000000" w:themeColor="text1"/>
          </w:rPr>
          <w:delText xml:space="preserve">one </w:delText>
        </w:r>
        <w:r w:rsidR="00234370" w:rsidRPr="003A137D" w:rsidDel="009F7FE4">
          <w:rPr>
            <w:color w:val="000000" w:themeColor="text1"/>
          </w:rPr>
          <w:delText>of th</w:delText>
        </w:r>
        <w:r w:rsidR="00325E83" w:rsidRPr="003A137D" w:rsidDel="009F7FE4">
          <w:rPr>
            <w:color w:val="000000" w:themeColor="text1"/>
          </w:rPr>
          <w:delText>ese</w:delText>
        </w:r>
        <w:r w:rsidR="00234370" w:rsidRPr="003A137D" w:rsidDel="009F7FE4">
          <w:rPr>
            <w:color w:val="000000" w:themeColor="text1"/>
          </w:rPr>
          <w:delText xml:space="preserve"> </w:delText>
        </w:r>
        <w:r w:rsidR="00325E83" w:rsidRPr="003A137D" w:rsidDel="009F7FE4">
          <w:rPr>
            <w:color w:val="000000" w:themeColor="text1"/>
          </w:rPr>
          <w:delText xml:space="preserve">software </w:delText>
        </w:r>
        <w:r w:rsidR="00234370" w:rsidRPr="003A137D" w:rsidDel="009F7FE4">
          <w:rPr>
            <w:color w:val="000000" w:themeColor="text1"/>
          </w:rPr>
          <w:delText xml:space="preserve">provide </w:delText>
        </w:r>
        <w:r w:rsidR="00325E83" w:rsidRPr="003A137D" w:rsidDel="009F7FE4">
          <w:rPr>
            <w:color w:val="000000" w:themeColor="text1"/>
          </w:rPr>
          <w:delText>more</w:delText>
        </w:r>
        <w:r w:rsidR="00234370" w:rsidRPr="003A137D" w:rsidDel="009F7FE4">
          <w:rPr>
            <w:color w:val="000000" w:themeColor="text1"/>
          </w:rPr>
          <w:delText xml:space="preserve"> accurate taxonomical profiling results</w:delText>
        </w:r>
        <w:r w:rsidR="00325E83" w:rsidRPr="003A137D" w:rsidDel="009F7FE4">
          <w:rPr>
            <w:color w:val="000000" w:themeColor="text1"/>
          </w:rPr>
          <w:delText xml:space="preserve"> </w:delText>
        </w:r>
        <w:r w:rsidR="00234370" w:rsidRPr="003A137D" w:rsidDel="009F7FE4">
          <w:rPr>
            <w:color w:val="000000" w:themeColor="text1"/>
          </w:rPr>
          <w:delText xml:space="preserve">for our </w:delText>
        </w:r>
        <w:r w:rsidR="00234370" w:rsidRPr="003A137D" w:rsidDel="009F7FE4">
          <w:rPr>
            <w:i/>
            <w:color w:val="000000" w:themeColor="text1"/>
          </w:rPr>
          <w:delText>Rattus</w:delText>
        </w:r>
        <w:r w:rsidR="00234370" w:rsidRPr="003A137D" w:rsidDel="009F7FE4">
          <w:rPr>
            <w:color w:val="000000" w:themeColor="text1"/>
          </w:rPr>
          <w:delText xml:space="preserve"> metagenomic samples</w:delText>
        </w:r>
        <w:r w:rsidR="00325E83" w:rsidRPr="003A137D" w:rsidDel="009F7FE4">
          <w:rPr>
            <w:color w:val="000000" w:themeColor="text1"/>
          </w:rPr>
          <w:delText xml:space="preserve"> than the others</w:delText>
        </w:r>
        <w:r w:rsidR="00234370" w:rsidRPr="003A137D" w:rsidDel="009F7FE4">
          <w:rPr>
            <w:color w:val="000000" w:themeColor="text1"/>
          </w:rPr>
          <w:delText xml:space="preserve"> without knowing the true microbial composition for each sample. </w:delText>
        </w:r>
      </w:del>
    </w:p>
    <w:p w14:paraId="7E91F79E" w14:textId="067C0EED" w:rsidR="005E7952" w:rsidRPr="003A137D" w:rsidRDefault="009F7FE4" w:rsidP="00271EA9">
      <w:pPr>
        <w:spacing w:line="480" w:lineRule="auto"/>
        <w:rPr>
          <w:ins w:id="1092" w:author="Ruijie Xu" w:date="2022-01-28T16:03:00Z"/>
          <w:color w:val="000000" w:themeColor="text1"/>
        </w:rPr>
      </w:pPr>
      <w:ins w:id="1093" w:author="Ruijie Xu" w:date="2022-01-28T15:46:00Z">
        <w:r w:rsidRPr="003A137D">
          <w:rPr>
            <w:color w:val="000000" w:themeColor="text1"/>
          </w:rPr>
          <w:tab/>
        </w:r>
      </w:ins>
      <w:ins w:id="1094" w:author="Ruijie Xu" w:date="2022-01-28T15:49:00Z">
        <w:r w:rsidR="00AD3393" w:rsidRPr="003A137D">
          <w:rPr>
            <w:color w:val="000000" w:themeColor="text1"/>
          </w:rPr>
          <w:t xml:space="preserve">To compare each metagenomics profiles classified by each software, we </w:t>
        </w:r>
      </w:ins>
      <w:ins w:id="1095" w:author="Ruijie Xu" w:date="2022-01-28T15:50:00Z">
        <w:r w:rsidR="00AD3393" w:rsidRPr="003A137D">
          <w:rPr>
            <w:color w:val="000000" w:themeColor="text1"/>
          </w:rPr>
          <w:t>chose the standard DBs provided by the developers of these software. If the standard DBs was not indicated, we buil</w:t>
        </w:r>
      </w:ins>
      <w:ins w:id="1096" w:author="Ruijie Xu" w:date="2022-01-30T14:21:00Z">
        <w:r w:rsidR="00B9270D" w:rsidRPr="003A137D">
          <w:rPr>
            <w:color w:val="000000" w:themeColor="text1"/>
          </w:rPr>
          <w:t>t</w:t>
        </w:r>
      </w:ins>
      <w:ins w:id="1097" w:author="Ruijie Xu" w:date="2022-01-28T15:50:00Z">
        <w:r w:rsidR="00AD3393" w:rsidRPr="003A137D">
          <w:rPr>
            <w:color w:val="000000" w:themeColor="text1"/>
          </w:rPr>
          <w:t xml:space="preserve"> the D</w:t>
        </w:r>
      </w:ins>
      <w:ins w:id="1098" w:author="Ruijie Xu" w:date="2022-01-28T15:51:00Z">
        <w:r w:rsidR="00AD3393" w:rsidRPr="003A137D">
          <w:rPr>
            <w:color w:val="000000" w:themeColor="text1"/>
          </w:rPr>
          <w:t>Bs with the genomes of Bacteria, Archaea, Viruses, and Human available in NCBI’s RefSeq library, which is the compositions of the databa</w:t>
        </w:r>
      </w:ins>
      <w:ins w:id="1099" w:author="Ruijie Xu" w:date="2022-01-28T15:52:00Z">
        <w:r w:rsidR="00AD3393" w:rsidRPr="003A137D">
          <w:rPr>
            <w:color w:val="000000" w:themeColor="text1"/>
          </w:rPr>
          <w:t xml:space="preserve">ses for most of the pre-built DBs. </w:t>
        </w:r>
        <w:r w:rsidR="00CA5231" w:rsidRPr="003A137D">
          <w:rPr>
            <w:color w:val="000000" w:themeColor="text1"/>
          </w:rPr>
          <w:t xml:space="preserve">CLARK-s’ DB was required to </w:t>
        </w:r>
      </w:ins>
      <w:ins w:id="1100" w:author="Ruijie Xu" w:date="2022-01-28T15:53:00Z">
        <w:r w:rsidR="00CA5231" w:rsidRPr="003A137D">
          <w:rPr>
            <w:color w:val="000000" w:themeColor="text1"/>
          </w:rPr>
          <w:t>built on top of a CLARK DB of the same composition, but when the CLARK-s’ DB was</w:t>
        </w:r>
      </w:ins>
      <w:ins w:id="1101" w:author="Ruijie Xu" w:date="2022-01-28T15:54:00Z">
        <w:r w:rsidR="00BC53B2" w:rsidRPr="003A137D">
          <w:rPr>
            <w:color w:val="000000" w:themeColor="text1"/>
          </w:rPr>
          <w:t xml:space="preserve"> intended to build on top of the CLARK DB with the genomes of Bacteria, Archaea, Viruses, and Human, the building was </w:t>
        </w:r>
      </w:ins>
      <w:ins w:id="1102" w:author="Ruijie Xu" w:date="2022-01-28T15:55:00Z">
        <w:r w:rsidR="00BC53B2" w:rsidRPr="003A137D">
          <w:rPr>
            <w:color w:val="000000" w:themeColor="text1"/>
          </w:rPr>
          <w:t>suspended</w:t>
        </w:r>
      </w:ins>
      <w:ins w:id="1103" w:author="Ruijie Xu" w:date="2022-01-28T15:54:00Z">
        <w:r w:rsidR="00BC53B2" w:rsidRPr="003A137D">
          <w:rPr>
            <w:color w:val="000000" w:themeColor="text1"/>
          </w:rPr>
          <w:t xml:space="preserve"> </w:t>
        </w:r>
      </w:ins>
      <w:ins w:id="1104" w:author="Ruijie Xu" w:date="2022-01-28T15:55:00Z">
        <w:r w:rsidR="00BC53B2" w:rsidRPr="003A137D">
          <w:rPr>
            <w:color w:val="000000" w:themeColor="text1"/>
          </w:rPr>
          <w:t xml:space="preserve">by the software </w:t>
        </w:r>
      </w:ins>
      <w:ins w:id="1105" w:author="Ruijie Xu" w:date="2022-01-28T15:56:00Z">
        <w:r w:rsidR="00BC53B2" w:rsidRPr="003A137D">
          <w:rPr>
            <w:color w:val="000000" w:themeColor="text1"/>
          </w:rPr>
          <w:t>with the error message “</w:t>
        </w:r>
      </w:ins>
      <w:ins w:id="1106" w:author="Ruijie Xu" w:date="2022-01-28T15:57:00Z">
        <w:r w:rsidR="00BC53B2" w:rsidRPr="003A137D">
          <w:rPr>
            <w:color w:val="000000" w:themeColor="text1"/>
          </w:rPr>
          <w:t>t</w:t>
        </w:r>
      </w:ins>
      <w:ins w:id="1107" w:author="Ruijie Xu" w:date="2022-01-28T15:56:00Z">
        <w:r w:rsidR="00BC53B2" w:rsidRPr="003A137D">
          <w:rPr>
            <w:color w:val="000000" w:themeColor="text1"/>
          </w:rPr>
          <w:t>he number of targets exceeds the limit (16383)”</w:t>
        </w:r>
      </w:ins>
      <w:ins w:id="1108" w:author="Ruijie Xu" w:date="2022-01-28T15:57:00Z">
        <w:r w:rsidR="00BC53B2" w:rsidRPr="003A137D">
          <w:rPr>
            <w:color w:val="000000" w:themeColor="text1"/>
          </w:rPr>
          <w:t>. This limitation was reported to the developer of CLARK-s, but was has not been resolved yet</w:t>
        </w:r>
      </w:ins>
      <w:ins w:id="1109" w:author="Ruijie Xu" w:date="2022-01-30T14:22:00Z">
        <w:r w:rsidR="00B9270D" w:rsidRPr="003A137D">
          <w:rPr>
            <w:color w:val="000000" w:themeColor="text1"/>
          </w:rPr>
          <w:t xml:space="preserve"> by the time this manuscript was drafted</w:t>
        </w:r>
      </w:ins>
      <w:ins w:id="1110" w:author="Ruijie Xu" w:date="2022-01-28T15:57:00Z">
        <w:r w:rsidR="00BC53B2" w:rsidRPr="003A137D">
          <w:rPr>
            <w:color w:val="000000" w:themeColor="text1"/>
          </w:rPr>
          <w:t>. We bypass</w:t>
        </w:r>
      </w:ins>
      <w:ins w:id="1111" w:author="Ruijie Xu" w:date="2022-01-28T15:59:00Z">
        <w:r w:rsidR="00564D93" w:rsidRPr="003A137D">
          <w:rPr>
            <w:color w:val="000000" w:themeColor="text1"/>
          </w:rPr>
          <w:t>ed</w:t>
        </w:r>
      </w:ins>
      <w:ins w:id="1112" w:author="Ruijie Xu" w:date="2022-01-28T15:57:00Z">
        <w:r w:rsidR="00BC53B2" w:rsidRPr="003A137D">
          <w:rPr>
            <w:color w:val="000000" w:themeColor="text1"/>
          </w:rPr>
          <w:t xml:space="preserve"> the limitati</w:t>
        </w:r>
      </w:ins>
      <w:ins w:id="1113" w:author="Ruijie Xu" w:date="2022-01-28T15:58:00Z">
        <w:r w:rsidR="00BC53B2" w:rsidRPr="003A137D">
          <w:rPr>
            <w:color w:val="000000" w:themeColor="text1"/>
          </w:rPr>
          <w:t xml:space="preserve">on by building the DB with Bacteria, Archaea, </w:t>
        </w:r>
      </w:ins>
      <w:ins w:id="1114" w:author="Ruijie Xu" w:date="2022-01-28T15:59:00Z">
        <w:r w:rsidR="00A31E40" w:rsidRPr="003A137D">
          <w:rPr>
            <w:color w:val="000000" w:themeColor="text1"/>
          </w:rPr>
          <w:t xml:space="preserve">and </w:t>
        </w:r>
      </w:ins>
      <w:ins w:id="1115" w:author="Ruijie Xu" w:date="2022-01-28T15:58:00Z">
        <w:r w:rsidR="00BC53B2" w:rsidRPr="003A137D">
          <w:rPr>
            <w:color w:val="000000" w:themeColor="text1"/>
          </w:rPr>
          <w:t>Virsues genomes separately, and combine the classifications using each DBs at end of the analy</w:t>
        </w:r>
      </w:ins>
      <w:ins w:id="1116" w:author="Ruijie Xu" w:date="2022-01-28T15:59:00Z">
        <w:r w:rsidR="00BC53B2" w:rsidRPr="003A137D">
          <w:rPr>
            <w:color w:val="000000" w:themeColor="text1"/>
          </w:rPr>
          <w:t xml:space="preserve">sis. </w:t>
        </w:r>
      </w:ins>
      <w:ins w:id="1117" w:author="Ruijie Xu" w:date="2022-01-28T16:00:00Z">
        <w:r w:rsidR="005E7952" w:rsidRPr="003A137D">
          <w:rPr>
            <w:color w:val="000000" w:themeColor="text1"/>
          </w:rPr>
          <w:t xml:space="preserve">In addition, Metaphlan3, which </w:t>
        </w:r>
      </w:ins>
      <w:ins w:id="1118" w:author="Ruijie Xu" w:date="2022-01-28T16:01:00Z">
        <w:r w:rsidR="005E7952" w:rsidRPr="003A137D">
          <w:rPr>
            <w:color w:val="000000" w:themeColor="text1"/>
          </w:rPr>
          <w:t xml:space="preserve">identifies </w:t>
        </w:r>
      </w:ins>
      <w:ins w:id="1119" w:author="Ruijie Xu" w:date="2022-01-30T14:23:00Z">
        <w:r w:rsidR="00B9270D" w:rsidRPr="003A137D">
          <w:rPr>
            <w:color w:val="000000" w:themeColor="text1"/>
          </w:rPr>
          <w:t xml:space="preserve">the </w:t>
        </w:r>
      </w:ins>
      <w:ins w:id="1120" w:author="Ruijie Xu" w:date="2022-01-28T16:01:00Z">
        <w:r w:rsidR="005E7952" w:rsidRPr="003A137D">
          <w:rPr>
            <w:color w:val="000000" w:themeColor="text1"/>
          </w:rPr>
          <w:t xml:space="preserve">microbial </w:t>
        </w:r>
        <w:r w:rsidR="005E7952" w:rsidRPr="003A137D">
          <w:rPr>
            <w:color w:val="000000" w:themeColor="text1"/>
          </w:rPr>
          <w:lastRenderedPageBreak/>
          <w:t xml:space="preserve">taxon with </w:t>
        </w:r>
      </w:ins>
      <w:ins w:id="1121" w:author="Ruijie Xu" w:date="2022-01-28T16:02:00Z">
        <w:r w:rsidR="005E7952" w:rsidRPr="003A137D">
          <w:rPr>
            <w:color w:val="000000" w:themeColor="text1"/>
          </w:rPr>
          <w:t>marker genes, does not have an option to build a customized DBs</w:t>
        </w:r>
      </w:ins>
      <w:ins w:id="1122" w:author="Ruijie Xu" w:date="2022-01-28T16:03:00Z">
        <w:r w:rsidR="005E7952" w:rsidRPr="003A137D">
          <w:rPr>
            <w:color w:val="000000" w:themeColor="text1"/>
          </w:rPr>
          <w:t xml:space="preserve">, only the marker DB distributed by the developer could be used for profiling. </w:t>
        </w:r>
      </w:ins>
    </w:p>
    <w:p w14:paraId="6A3884CF" w14:textId="7AEA53AE" w:rsidR="00F472E4" w:rsidRPr="003A137D" w:rsidDel="00765778" w:rsidRDefault="00F472E4" w:rsidP="00D33126">
      <w:pPr>
        <w:spacing w:line="480" w:lineRule="auto"/>
        <w:rPr>
          <w:del w:id="1123" w:author="Ruijie Xu" w:date="2022-01-28T16:11:00Z"/>
          <w:color w:val="000000" w:themeColor="text1"/>
        </w:rPr>
      </w:pPr>
    </w:p>
    <w:p w14:paraId="3EE4F7C9" w14:textId="60CA6B85" w:rsidR="00765778" w:rsidRPr="001E3899" w:rsidRDefault="00765778" w:rsidP="00D33126">
      <w:pPr>
        <w:spacing w:line="480" w:lineRule="auto"/>
        <w:rPr>
          <w:ins w:id="1124" w:author="Ruijie Xu" w:date="2022-01-30T12:35:00Z"/>
          <w:b/>
          <w:bCs/>
          <w:color w:val="000000" w:themeColor="text1"/>
          <w:rPrChange w:id="1125" w:author="Ruijie Xu" w:date="2022-01-31T16:48:00Z">
            <w:rPr>
              <w:ins w:id="1126" w:author="Ruijie Xu" w:date="2022-01-30T12:35:00Z"/>
              <w:color w:val="000000" w:themeColor="text1"/>
            </w:rPr>
          </w:rPrChange>
        </w:rPr>
      </w:pPr>
      <w:ins w:id="1127" w:author="Ruijie Xu" w:date="2022-01-30T12:35:00Z">
        <w:r w:rsidRPr="003A137D">
          <w:rPr>
            <w:b/>
            <w:bCs/>
            <w:color w:val="000000" w:themeColor="text1"/>
          </w:rPr>
          <w:t>Biases in Micorbial Profiles Introduced from</w:t>
        </w:r>
      </w:ins>
      <w:ins w:id="1128" w:author="Ruijie Xu" w:date="2022-01-30T14:23:00Z">
        <w:r w:rsidR="0027369C" w:rsidRPr="003A137D">
          <w:rPr>
            <w:b/>
            <w:bCs/>
            <w:color w:val="000000" w:themeColor="text1"/>
          </w:rPr>
          <w:t xml:space="preserve"> </w:t>
        </w:r>
      </w:ins>
      <w:ins w:id="1129" w:author="Ruijie Xu" w:date="2022-01-30T12:35:00Z">
        <w:r w:rsidRPr="003A137D">
          <w:rPr>
            <w:b/>
            <w:bCs/>
            <w:color w:val="000000" w:themeColor="text1"/>
          </w:rPr>
          <w:t>Software Selection</w:t>
        </w:r>
      </w:ins>
    </w:p>
    <w:p w14:paraId="7168D335" w14:textId="52927747" w:rsidR="00D33126" w:rsidRPr="003A137D" w:rsidRDefault="00994E86" w:rsidP="00D33126">
      <w:pPr>
        <w:spacing w:line="480" w:lineRule="auto"/>
        <w:rPr>
          <w:ins w:id="1130" w:author="Ruijie Xu" w:date="2022-01-30T11:17:00Z"/>
          <w:color w:val="000000" w:themeColor="text1"/>
        </w:rPr>
      </w:pPr>
      <w:ins w:id="1131" w:author="Ruijie Xu" w:date="2022-01-30T10:57:00Z">
        <w:r w:rsidRPr="003A137D">
          <w:rPr>
            <w:color w:val="000000" w:themeColor="text1"/>
          </w:rPr>
          <w:t xml:space="preserve">At the Domain level, </w:t>
        </w:r>
      </w:ins>
      <w:ins w:id="1132" w:author="Ruijie Xu" w:date="2022-01-28T16:16:00Z">
        <w:r w:rsidR="00DF1F2D" w:rsidRPr="003A137D">
          <w:rPr>
            <w:color w:val="000000" w:themeColor="text1"/>
          </w:rPr>
          <w:t>Eukaryota taxon has contributed most into the differences</w:t>
        </w:r>
      </w:ins>
      <w:ins w:id="1133" w:author="Ruijie Xu" w:date="2022-01-30T10:57:00Z">
        <w:r w:rsidRPr="003A137D">
          <w:rPr>
            <w:color w:val="000000" w:themeColor="text1"/>
          </w:rPr>
          <w:t xml:space="preserve"> between the classifications of different software</w:t>
        </w:r>
      </w:ins>
      <w:ins w:id="1134" w:author="Ruijie Xu" w:date="2022-01-28T16:16:00Z">
        <w:r w:rsidR="00DF1F2D" w:rsidRPr="003A137D">
          <w:rPr>
            <w:color w:val="000000" w:themeColor="text1"/>
          </w:rPr>
          <w:t xml:space="preserve">. </w:t>
        </w:r>
        <w:r w:rsidR="00BE1CE7" w:rsidRPr="003A137D">
          <w:rPr>
            <w:color w:val="000000" w:themeColor="text1"/>
          </w:rPr>
          <w:t xml:space="preserve">Almost </w:t>
        </w:r>
      </w:ins>
      <w:ins w:id="1135" w:author="Ruijie Xu" w:date="2022-01-28T16:17:00Z">
        <w:r w:rsidR="00BE1CE7" w:rsidRPr="003A137D">
          <w:rPr>
            <w:color w:val="000000" w:themeColor="text1"/>
          </w:rPr>
          <w:t>all</w:t>
        </w:r>
      </w:ins>
      <w:ins w:id="1136" w:author="Ruijie Xu" w:date="2022-01-28T16:16:00Z">
        <w:r w:rsidR="00BE1CE7" w:rsidRPr="003A137D">
          <w:rPr>
            <w:color w:val="000000" w:themeColor="text1"/>
          </w:rPr>
          <w:t xml:space="preserve"> pairwise comparison</w:t>
        </w:r>
      </w:ins>
      <w:ins w:id="1137" w:author="Ruijie Xu" w:date="2022-01-30T14:23:00Z">
        <w:r w:rsidR="0027369C" w:rsidRPr="003A137D">
          <w:rPr>
            <w:color w:val="000000" w:themeColor="text1"/>
          </w:rPr>
          <w:t>s</w:t>
        </w:r>
      </w:ins>
      <w:ins w:id="1138" w:author="Ruijie Xu" w:date="2022-01-28T16:16:00Z">
        <w:r w:rsidR="00BE1CE7" w:rsidRPr="003A137D">
          <w:rPr>
            <w:color w:val="000000" w:themeColor="text1"/>
          </w:rPr>
          <w:t xml:space="preserve"> betwee</w:t>
        </w:r>
      </w:ins>
      <w:ins w:id="1139" w:author="Ruijie Xu" w:date="2022-01-28T16:17:00Z">
        <w:r w:rsidR="00BE1CE7" w:rsidRPr="003A137D">
          <w:rPr>
            <w:color w:val="000000" w:themeColor="text1"/>
          </w:rPr>
          <w:t xml:space="preserve">n the Eukaryota profiles of two software were found significantly different between each other. </w:t>
        </w:r>
      </w:ins>
      <w:ins w:id="1140" w:author="Ruijie Xu" w:date="2022-01-28T16:19:00Z">
        <w:r w:rsidR="00BD122C" w:rsidRPr="003A137D">
          <w:rPr>
            <w:color w:val="000000" w:themeColor="text1"/>
          </w:rPr>
          <w:t xml:space="preserve">Compare to reads classified under Eukaryota, </w:t>
        </w:r>
      </w:ins>
      <w:ins w:id="1141" w:author="Ruijie Xu" w:date="2022-01-28T16:17:00Z">
        <w:r w:rsidR="00BE1CE7" w:rsidRPr="003A137D">
          <w:rPr>
            <w:color w:val="000000" w:themeColor="text1"/>
          </w:rPr>
          <w:t xml:space="preserve">the </w:t>
        </w:r>
      </w:ins>
      <w:ins w:id="1142" w:author="Ruijie Xu" w:date="2022-01-28T16:18:00Z">
        <w:r w:rsidR="00BD122C" w:rsidRPr="003A137D">
          <w:rPr>
            <w:color w:val="000000" w:themeColor="text1"/>
          </w:rPr>
          <w:t>number of reads classified under Bacteria</w:t>
        </w:r>
      </w:ins>
      <w:ins w:id="1143" w:author="Ruijie Xu" w:date="2022-01-30T10:52:00Z">
        <w:r w:rsidR="00D33126" w:rsidRPr="003A137D">
          <w:rPr>
            <w:color w:val="000000" w:themeColor="text1"/>
          </w:rPr>
          <w:t>, Viruses</w:t>
        </w:r>
      </w:ins>
      <w:ins w:id="1144" w:author="Ruijie Xu" w:date="2022-01-28T16:18:00Z">
        <w:r w:rsidR="00BD122C" w:rsidRPr="003A137D">
          <w:rPr>
            <w:color w:val="000000" w:themeColor="text1"/>
          </w:rPr>
          <w:t xml:space="preserve"> </w:t>
        </w:r>
      </w:ins>
      <w:ins w:id="1145" w:author="Ruijie Xu" w:date="2022-01-28T16:23:00Z">
        <w:r w:rsidR="002125A9" w:rsidRPr="003A137D">
          <w:rPr>
            <w:color w:val="000000" w:themeColor="text1"/>
          </w:rPr>
          <w:t xml:space="preserve">and Archaea </w:t>
        </w:r>
      </w:ins>
      <w:ins w:id="1146" w:author="Ruijie Xu" w:date="2022-01-28T16:19:00Z">
        <w:r w:rsidR="00BD122C" w:rsidRPr="003A137D">
          <w:rPr>
            <w:color w:val="000000" w:themeColor="text1"/>
          </w:rPr>
          <w:t>tax</w:t>
        </w:r>
      </w:ins>
      <w:ins w:id="1147" w:author="Ruijie Xu" w:date="2022-01-28T16:23:00Z">
        <w:r w:rsidR="002125A9" w:rsidRPr="003A137D">
          <w:rPr>
            <w:color w:val="000000" w:themeColor="text1"/>
          </w:rPr>
          <w:t>a</w:t>
        </w:r>
      </w:ins>
      <w:ins w:id="1148" w:author="Ruijie Xu" w:date="2022-01-28T16:19:00Z">
        <w:r w:rsidR="00BD122C" w:rsidRPr="003A137D">
          <w:rPr>
            <w:color w:val="000000" w:themeColor="text1"/>
          </w:rPr>
          <w:t xml:space="preserve"> </w:t>
        </w:r>
      </w:ins>
      <w:ins w:id="1149" w:author="Ruijie Xu" w:date="2022-01-28T16:20:00Z">
        <w:r w:rsidR="00BD122C" w:rsidRPr="003A137D">
          <w:rPr>
            <w:color w:val="000000" w:themeColor="text1"/>
          </w:rPr>
          <w:t xml:space="preserve">by different software were much more similar between </w:t>
        </w:r>
      </w:ins>
      <w:ins w:id="1150" w:author="Ruijie Xu" w:date="2022-01-28T16:23:00Z">
        <w:r w:rsidR="002125A9" w:rsidRPr="003A137D">
          <w:rPr>
            <w:color w:val="000000" w:themeColor="text1"/>
          </w:rPr>
          <w:t>software</w:t>
        </w:r>
      </w:ins>
      <w:ins w:id="1151" w:author="Ruijie Xu" w:date="2022-01-30T10:59:00Z">
        <w:r w:rsidR="00CC6280" w:rsidRPr="003A137D">
          <w:rPr>
            <w:color w:val="000000" w:themeColor="text1"/>
          </w:rPr>
          <w:t>. The classifications of Centrifuge, CLARK, and CLARK-s were frequently identified significantly different from other softwares in comparison</w:t>
        </w:r>
      </w:ins>
      <w:ins w:id="1152" w:author="Ruijie Xu" w:date="2022-01-30T11:00:00Z">
        <w:r w:rsidR="00CC6280" w:rsidRPr="003A137D">
          <w:rPr>
            <w:color w:val="000000" w:themeColor="text1"/>
          </w:rPr>
          <w:t xml:space="preserve">s for number of reads mapped to </w:t>
        </w:r>
      </w:ins>
      <w:ins w:id="1153" w:author="Ruijie Xu" w:date="2022-01-30T11:01:00Z">
        <w:r w:rsidR="00CC6280" w:rsidRPr="003A137D">
          <w:rPr>
            <w:color w:val="000000" w:themeColor="text1"/>
          </w:rPr>
          <w:t>Bacteria and Archaea</w:t>
        </w:r>
      </w:ins>
      <w:ins w:id="1154" w:author="Ruijie Xu" w:date="2022-01-30T11:11:00Z">
        <w:r w:rsidR="009D4EA3" w:rsidRPr="003A137D">
          <w:rPr>
            <w:color w:val="000000" w:themeColor="text1"/>
          </w:rPr>
          <w:t>.</w:t>
        </w:r>
      </w:ins>
      <w:ins w:id="1155" w:author="Ruijie Xu" w:date="2022-01-30T11:03:00Z">
        <w:r w:rsidR="00CC6280" w:rsidRPr="003A137D">
          <w:rPr>
            <w:color w:val="000000" w:themeColor="text1"/>
          </w:rPr>
          <w:t xml:space="preserve"> </w:t>
        </w:r>
      </w:ins>
      <w:ins w:id="1156" w:author="Ruijie Xu" w:date="2022-01-30T11:12:00Z">
        <w:r w:rsidR="002F185E" w:rsidRPr="003A137D">
          <w:rPr>
            <w:color w:val="000000" w:themeColor="text1"/>
          </w:rPr>
          <w:t>T</w:t>
        </w:r>
      </w:ins>
      <w:ins w:id="1157" w:author="Ruijie Xu" w:date="2022-01-30T11:03:00Z">
        <w:r w:rsidR="00CC6280" w:rsidRPr="003A137D">
          <w:rPr>
            <w:color w:val="000000" w:themeColor="text1"/>
          </w:rPr>
          <w:t>he classifications of Viruses</w:t>
        </w:r>
      </w:ins>
      <w:ins w:id="1158" w:author="Ruijie Xu" w:date="2022-01-30T11:12:00Z">
        <w:r w:rsidR="002F185E" w:rsidRPr="003A137D">
          <w:rPr>
            <w:color w:val="000000" w:themeColor="text1"/>
          </w:rPr>
          <w:t>, on the other hand,</w:t>
        </w:r>
      </w:ins>
      <w:ins w:id="1159" w:author="Ruijie Xu" w:date="2022-01-30T11:03:00Z">
        <w:r w:rsidR="00CC6280" w:rsidRPr="003A137D">
          <w:rPr>
            <w:color w:val="000000" w:themeColor="text1"/>
          </w:rPr>
          <w:t xml:space="preserve"> </w:t>
        </w:r>
      </w:ins>
      <w:ins w:id="1160" w:author="Ruijie Xu" w:date="2022-01-30T11:05:00Z">
        <w:r w:rsidR="00354455" w:rsidRPr="003A137D">
          <w:rPr>
            <w:color w:val="000000" w:themeColor="text1"/>
          </w:rPr>
          <w:t xml:space="preserve">were found </w:t>
        </w:r>
      </w:ins>
      <w:ins w:id="1161" w:author="Ruijie Xu" w:date="2022-01-30T11:13:00Z">
        <w:r w:rsidR="002F185E" w:rsidRPr="003A137D">
          <w:rPr>
            <w:color w:val="000000" w:themeColor="text1"/>
          </w:rPr>
          <w:t>separated into two groups, where the classifications</w:t>
        </w:r>
      </w:ins>
      <w:ins w:id="1162" w:author="Ruijie Xu" w:date="2022-01-30T14:24:00Z">
        <w:r w:rsidR="0027369C" w:rsidRPr="003A137D">
          <w:rPr>
            <w:color w:val="000000" w:themeColor="text1"/>
          </w:rPr>
          <w:t xml:space="preserve"> of software</w:t>
        </w:r>
      </w:ins>
      <w:ins w:id="1163" w:author="Ruijie Xu" w:date="2022-01-30T11:13:00Z">
        <w:r w:rsidR="002F185E" w:rsidRPr="003A137D">
          <w:rPr>
            <w:color w:val="000000" w:themeColor="text1"/>
          </w:rPr>
          <w:t xml:space="preserve"> </w:t>
        </w:r>
      </w:ins>
      <w:ins w:id="1164" w:author="Ruijie Xu" w:date="2022-01-30T11:14:00Z">
        <w:r w:rsidR="004D1EC1" w:rsidRPr="003A137D">
          <w:rPr>
            <w:color w:val="000000" w:themeColor="text1"/>
          </w:rPr>
          <w:t>within a group were similar</w:t>
        </w:r>
      </w:ins>
      <w:ins w:id="1165" w:author="Ruijie Xu" w:date="2022-01-30T14:25:00Z">
        <w:r w:rsidR="0027369C" w:rsidRPr="003A137D">
          <w:rPr>
            <w:color w:val="000000" w:themeColor="text1"/>
          </w:rPr>
          <w:t xml:space="preserve"> </w:t>
        </w:r>
      </w:ins>
      <w:ins w:id="1166" w:author="Ruijie Xu" w:date="2022-01-30T11:14:00Z">
        <w:r w:rsidR="004D1EC1" w:rsidRPr="003A137D">
          <w:rPr>
            <w:color w:val="000000" w:themeColor="text1"/>
          </w:rPr>
          <w:t xml:space="preserve">(group1: </w:t>
        </w:r>
      </w:ins>
      <w:ins w:id="1167" w:author="Ruijie Xu" w:date="2022-02-01T13:44:00Z">
        <w:r w:rsidR="00537B08">
          <w:rPr>
            <w:color w:val="000000" w:themeColor="text1"/>
          </w:rPr>
          <w:t>BLASTN</w:t>
        </w:r>
      </w:ins>
      <w:ins w:id="1168" w:author="Ruijie Xu" w:date="2022-01-30T11:14:00Z">
        <w:r w:rsidR="004D1EC1" w:rsidRPr="003A137D">
          <w:rPr>
            <w:color w:val="000000" w:themeColor="text1"/>
          </w:rPr>
          <w:t xml:space="preserve">, </w:t>
        </w:r>
      </w:ins>
      <w:ins w:id="1169" w:author="Ruijie Xu" w:date="2022-01-30T11:12:00Z">
        <w:r w:rsidR="002F185E" w:rsidRPr="003A137D">
          <w:rPr>
            <w:color w:val="000000" w:themeColor="text1"/>
          </w:rPr>
          <w:t xml:space="preserve">CLARK, CLARK-s, </w:t>
        </w:r>
      </w:ins>
      <w:ins w:id="1170" w:author="Ruijie Xu" w:date="2022-01-30T11:15:00Z">
        <w:r w:rsidR="004D1EC1" w:rsidRPr="003A137D">
          <w:rPr>
            <w:color w:val="000000" w:themeColor="text1"/>
          </w:rPr>
          <w:t xml:space="preserve">Metaphlan3 </w:t>
        </w:r>
      </w:ins>
      <w:ins w:id="1171" w:author="Ruijie Xu" w:date="2022-01-30T11:12:00Z">
        <w:r w:rsidR="002F185E" w:rsidRPr="003A137D">
          <w:rPr>
            <w:color w:val="000000" w:themeColor="text1"/>
          </w:rPr>
          <w:t xml:space="preserve">and </w:t>
        </w:r>
      </w:ins>
      <w:ins w:id="1172" w:author="Ruijie Xu" w:date="2022-01-30T11:15:00Z">
        <w:r w:rsidR="004D1EC1" w:rsidRPr="003A137D">
          <w:rPr>
            <w:color w:val="000000" w:themeColor="text1"/>
          </w:rPr>
          <w:t>Kaiju</w:t>
        </w:r>
      </w:ins>
      <w:ins w:id="1173" w:author="Ruijie Xu" w:date="2022-01-30T11:14:00Z">
        <w:r w:rsidR="004D1EC1" w:rsidRPr="003A137D">
          <w:rPr>
            <w:color w:val="000000" w:themeColor="text1"/>
          </w:rPr>
          <w:t xml:space="preserve">; group2: </w:t>
        </w:r>
      </w:ins>
      <w:ins w:id="1174" w:author="Ruijie Xu" w:date="2022-01-30T11:05:00Z">
        <w:r w:rsidR="00354455" w:rsidRPr="003A137D">
          <w:rPr>
            <w:color w:val="000000" w:themeColor="text1"/>
          </w:rPr>
          <w:t xml:space="preserve">Kraken2, </w:t>
        </w:r>
      </w:ins>
      <w:ins w:id="1175" w:author="Ruijie Xu" w:date="2022-01-30T11:15:00Z">
        <w:r w:rsidR="004D1EC1" w:rsidRPr="003A137D">
          <w:rPr>
            <w:color w:val="000000" w:themeColor="text1"/>
          </w:rPr>
          <w:t>Bracken</w:t>
        </w:r>
      </w:ins>
      <w:ins w:id="1176" w:author="Ruijie Xu" w:date="2022-01-30T11:16:00Z">
        <w:r w:rsidR="004D1EC1" w:rsidRPr="003A137D">
          <w:rPr>
            <w:color w:val="000000" w:themeColor="text1"/>
          </w:rPr>
          <w:t xml:space="preserve"> </w:t>
        </w:r>
      </w:ins>
      <w:ins w:id="1177" w:author="Ruijie Xu" w:date="2022-01-30T11:06:00Z">
        <w:r w:rsidR="00354455" w:rsidRPr="003A137D">
          <w:rPr>
            <w:color w:val="000000" w:themeColor="text1"/>
          </w:rPr>
          <w:t xml:space="preserve">and </w:t>
        </w:r>
      </w:ins>
      <w:ins w:id="1178" w:author="Ruijie Xu" w:date="2022-01-30T11:16:00Z">
        <w:r w:rsidR="004D1EC1" w:rsidRPr="003A137D">
          <w:rPr>
            <w:color w:val="000000" w:themeColor="text1"/>
          </w:rPr>
          <w:t>Centrifuge)</w:t>
        </w:r>
      </w:ins>
      <w:ins w:id="1179" w:author="Ruijie Xu" w:date="2022-01-30T11:05:00Z">
        <w:r w:rsidR="00354455" w:rsidRPr="003A137D">
          <w:rPr>
            <w:color w:val="000000" w:themeColor="text1"/>
          </w:rPr>
          <w:t>.</w:t>
        </w:r>
      </w:ins>
      <w:ins w:id="1180" w:author="Ruijie Xu" w:date="2022-01-30T11:16:00Z">
        <w:r w:rsidR="004D1EC1" w:rsidRPr="003A137D">
          <w:rPr>
            <w:color w:val="000000" w:themeColor="text1"/>
          </w:rPr>
          <w:t xml:space="preserve"> Diamond didn’t identify any reads as viruses from the Rattus dataset.</w:t>
        </w:r>
      </w:ins>
      <w:ins w:id="1181" w:author="Ruijie Xu" w:date="2022-01-30T11:07:00Z">
        <w:r w:rsidR="0084098D" w:rsidRPr="003A137D">
          <w:rPr>
            <w:color w:val="000000" w:themeColor="text1"/>
          </w:rPr>
          <w:t xml:space="preserve"> </w:t>
        </w:r>
      </w:ins>
    </w:p>
    <w:p w14:paraId="25737560" w14:textId="2C3189D8" w:rsidR="003B13B2" w:rsidRPr="003A137D" w:rsidRDefault="00DA2323" w:rsidP="00D33126">
      <w:pPr>
        <w:spacing w:line="480" w:lineRule="auto"/>
        <w:rPr>
          <w:ins w:id="1182" w:author="Ruijie Xu" w:date="2022-01-30T11:54:00Z"/>
          <w:color w:val="000000" w:themeColor="text1"/>
        </w:rPr>
      </w:pPr>
      <w:ins w:id="1183" w:author="Ruijie Xu" w:date="2022-01-30T11:17:00Z">
        <w:r w:rsidRPr="003A137D">
          <w:rPr>
            <w:color w:val="000000" w:themeColor="text1"/>
          </w:rPr>
          <w:t>Th</w:t>
        </w:r>
      </w:ins>
      <w:ins w:id="1184" w:author="Ruijie Xu" w:date="2022-01-30T11:27:00Z">
        <w:r w:rsidR="00E9791D" w:rsidRPr="003A137D">
          <w:rPr>
            <w:color w:val="000000" w:themeColor="text1"/>
          </w:rPr>
          <w:t>is</w:t>
        </w:r>
      </w:ins>
      <w:ins w:id="1185" w:author="Ruijie Xu" w:date="2022-01-30T11:17:00Z">
        <w:r w:rsidRPr="003A137D">
          <w:rPr>
            <w:color w:val="000000" w:themeColor="text1"/>
          </w:rPr>
          <w:t xml:space="preserve"> </w:t>
        </w:r>
      </w:ins>
      <w:ins w:id="1186" w:author="Ruijie Xu" w:date="2022-01-30T11:27:00Z">
        <w:r w:rsidR="00E9791D" w:rsidRPr="003A137D">
          <w:rPr>
            <w:color w:val="000000" w:themeColor="text1"/>
          </w:rPr>
          <w:t>division</w:t>
        </w:r>
      </w:ins>
      <w:ins w:id="1187" w:author="Ruijie Xu" w:date="2022-01-30T11:17:00Z">
        <w:r w:rsidRPr="003A137D">
          <w:rPr>
            <w:color w:val="000000" w:themeColor="text1"/>
          </w:rPr>
          <w:t xml:space="preserve"> </w:t>
        </w:r>
      </w:ins>
      <w:ins w:id="1188" w:author="Ruijie Xu" w:date="2022-01-30T11:27:00Z">
        <w:r w:rsidR="00E9791D" w:rsidRPr="003A137D">
          <w:rPr>
            <w:color w:val="000000" w:themeColor="text1"/>
          </w:rPr>
          <w:t>in</w:t>
        </w:r>
      </w:ins>
      <w:ins w:id="1189" w:author="Ruijie Xu" w:date="2022-01-30T11:17:00Z">
        <w:r w:rsidRPr="003A137D">
          <w:rPr>
            <w:color w:val="000000" w:themeColor="text1"/>
          </w:rPr>
          <w:t xml:space="preserve"> </w:t>
        </w:r>
      </w:ins>
      <w:ins w:id="1190" w:author="Ruijie Xu" w:date="2022-01-30T14:25:00Z">
        <w:r w:rsidR="0027369C" w:rsidRPr="003A137D">
          <w:rPr>
            <w:color w:val="000000" w:themeColor="text1"/>
          </w:rPr>
          <w:t>virus</w:t>
        </w:r>
      </w:ins>
      <w:ins w:id="1191" w:author="Ruijie Xu" w:date="2022-01-30T11:17:00Z">
        <w:r w:rsidRPr="003A137D">
          <w:rPr>
            <w:color w:val="000000" w:themeColor="text1"/>
          </w:rPr>
          <w:t xml:space="preserve"> classifications was further validated </w:t>
        </w:r>
      </w:ins>
      <w:ins w:id="1192" w:author="Ruijie Xu" w:date="2022-01-30T11:33:00Z">
        <w:r w:rsidR="005B1C20" w:rsidRPr="003A137D">
          <w:rPr>
            <w:color w:val="000000" w:themeColor="text1"/>
          </w:rPr>
          <w:t>by</w:t>
        </w:r>
      </w:ins>
      <w:ins w:id="1193" w:author="Ruijie Xu" w:date="2022-01-30T11:18:00Z">
        <w:r w:rsidRPr="003A137D">
          <w:rPr>
            <w:color w:val="000000" w:themeColor="text1"/>
          </w:rPr>
          <w:t xml:space="preserve"> the </w:t>
        </w:r>
      </w:ins>
      <w:ins w:id="1194" w:author="Ruijie Xu" w:date="2022-01-30T11:34:00Z">
        <w:r w:rsidR="005B1C20" w:rsidRPr="003A137D">
          <w:rPr>
            <w:color w:val="000000" w:themeColor="text1"/>
          </w:rPr>
          <w:t>viru</w:t>
        </w:r>
      </w:ins>
      <w:ins w:id="1195" w:author="Ruijie Xu" w:date="2022-01-30T14:25:00Z">
        <w:r w:rsidR="0027369C" w:rsidRPr="003A137D">
          <w:rPr>
            <w:color w:val="000000" w:themeColor="text1"/>
          </w:rPr>
          <w:t>s</w:t>
        </w:r>
      </w:ins>
      <w:ins w:id="1196" w:author="Ruijie Xu" w:date="2022-01-30T11:34:00Z">
        <w:r w:rsidR="005B1C20" w:rsidRPr="003A137D">
          <w:rPr>
            <w:color w:val="000000" w:themeColor="text1"/>
          </w:rPr>
          <w:t xml:space="preserve"> </w:t>
        </w:r>
      </w:ins>
      <w:ins w:id="1197" w:author="Ruijie Xu" w:date="2022-01-30T11:18:00Z">
        <w:r w:rsidRPr="003A137D">
          <w:rPr>
            <w:color w:val="000000" w:themeColor="text1"/>
          </w:rPr>
          <w:t>classifications</w:t>
        </w:r>
      </w:ins>
      <w:ins w:id="1198" w:author="Ruijie Xu" w:date="2022-01-30T11:34:00Z">
        <w:r w:rsidR="00756031" w:rsidRPr="003A137D">
          <w:rPr>
            <w:color w:val="000000" w:themeColor="text1"/>
          </w:rPr>
          <w:t xml:space="preserve"> at the</w:t>
        </w:r>
      </w:ins>
      <w:ins w:id="1199" w:author="Ruijie Xu" w:date="2022-01-30T11:18:00Z">
        <w:r w:rsidRPr="003A137D">
          <w:rPr>
            <w:color w:val="000000" w:themeColor="text1"/>
          </w:rPr>
          <w:t xml:space="preserve"> lower taxonomy levels</w:t>
        </w:r>
      </w:ins>
      <w:ins w:id="1200" w:author="Ruijie Xu" w:date="2022-01-30T11:19:00Z">
        <w:r w:rsidR="00E33333" w:rsidRPr="003A137D">
          <w:rPr>
            <w:color w:val="000000" w:themeColor="text1"/>
          </w:rPr>
          <w:t xml:space="preserve">. </w:t>
        </w:r>
      </w:ins>
      <w:ins w:id="1201" w:author="Ruijie Xu" w:date="2022-01-30T11:31:00Z">
        <w:r w:rsidR="00991599" w:rsidRPr="003A137D">
          <w:rPr>
            <w:color w:val="000000" w:themeColor="text1"/>
          </w:rPr>
          <w:t xml:space="preserve">The samples with </w:t>
        </w:r>
      </w:ins>
      <w:ins w:id="1202" w:author="Ruijie Xu" w:date="2022-02-02T13:53:00Z">
        <w:r w:rsidR="00710530">
          <w:rPr>
            <w:color w:val="000000" w:themeColor="text1"/>
          </w:rPr>
          <w:t xml:space="preserve">large percentage of </w:t>
        </w:r>
      </w:ins>
      <w:ins w:id="1203" w:author="Ruijie Xu" w:date="2022-01-30T11:31:00Z">
        <w:r w:rsidR="00991599" w:rsidRPr="003A137D">
          <w:rPr>
            <w:color w:val="000000" w:themeColor="text1"/>
          </w:rPr>
          <w:t>reads classified under vi</w:t>
        </w:r>
      </w:ins>
      <w:ins w:id="1204" w:author="Ruijie Xu" w:date="2022-01-30T11:30:00Z">
        <w:r w:rsidR="00991599" w:rsidRPr="003A137D">
          <w:rPr>
            <w:color w:val="000000" w:themeColor="text1"/>
          </w:rPr>
          <w:t>rus</w:t>
        </w:r>
      </w:ins>
      <w:ins w:id="1205" w:author="Ruijie Xu" w:date="2022-01-30T11:31:00Z">
        <w:r w:rsidR="00991599" w:rsidRPr="003A137D">
          <w:rPr>
            <w:color w:val="000000" w:themeColor="text1"/>
          </w:rPr>
          <w:t xml:space="preserve"> taxa by group1 software were not </w:t>
        </w:r>
      </w:ins>
      <w:ins w:id="1206" w:author="Ruijie Xu" w:date="2022-01-30T11:32:00Z">
        <w:r w:rsidR="00991599" w:rsidRPr="003A137D">
          <w:rPr>
            <w:color w:val="000000" w:themeColor="text1"/>
          </w:rPr>
          <w:t>profiled by software</w:t>
        </w:r>
      </w:ins>
      <w:ins w:id="1207" w:author="Ruijie Xu" w:date="2022-01-30T14:26:00Z">
        <w:r w:rsidR="004005F4" w:rsidRPr="003A137D">
          <w:rPr>
            <w:color w:val="000000" w:themeColor="text1"/>
          </w:rPr>
          <w:t xml:space="preserve"> in group2</w:t>
        </w:r>
      </w:ins>
      <w:ins w:id="1208" w:author="Ruijie Xu" w:date="2022-01-30T11:32:00Z">
        <w:r w:rsidR="00991599" w:rsidRPr="003A137D">
          <w:rPr>
            <w:color w:val="000000" w:themeColor="text1"/>
          </w:rPr>
          <w:t>.</w:t>
        </w:r>
      </w:ins>
      <w:ins w:id="1209" w:author="Ruijie Xu" w:date="2022-01-30T11:38:00Z">
        <w:r w:rsidR="003B13B2" w:rsidRPr="003A137D">
          <w:rPr>
            <w:color w:val="000000" w:themeColor="text1"/>
          </w:rPr>
          <w:t xml:space="preserve"> Although software in group1 were more sensitive in virus identification than that of group2 software, the exact </w:t>
        </w:r>
      </w:ins>
      <w:ins w:id="1210" w:author="Ruijie Xu" w:date="2022-01-30T11:39:00Z">
        <w:r w:rsidR="003B13B2" w:rsidRPr="003A137D">
          <w:rPr>
            <w:color w:val="000000" w:themeColor="text1"/>
          </w:rPr>
          <w:t xml:space="preserve">virus </w:t>
        </w:r>
      </w:ins>
      <w:ins w:id="1211" w:author="Ruijie Xu" w:date="2022-01-30T11:38:00Z">
        <w:r w:rsidR="003B13B2" w:rsidRPr="003A137D">
          <w:rPr>
            <w:color w:val="000000" w:themeColor="text1"/>
          </w:rPr>
          <w:t>taxa and the num</w:t>
        </w:r>
      </w:ins>
      <w:ins w:id="1212" w:author="Ruijie Xu" w:date="2022-01-30T11:39:00Z">
        <w:r w:rsidR="003B13B2" w:rsidRPr="003A137D">
          <w:rPr>
            <w:color w:val="000000" w:themeColor="text1"/>
          </w:rPr>
          <w:t xml:space="preserve">ber of reads classified under each virues taxa </w:t>
        </w:r>
      </w:ins>
      <w:ins w:id="1213" w:author="Ruijie Xu" w:date="2022-01-30T14:27:00Z">
        <w:r w:rsidR="0019346C" w:rsidRPr="003A137D">
          <w:rPr>
            <w:color w:val="000000" w:themeColor="text1"/>
          </w:rPr>
          <w:t xml:space="preserve">using different group1 software </w:t>
        </w:r>
      </w:ins>
      <w:ins w:id="1214" w:author="Ruijie Xu" w:date="2022-01-30T11:39:00Z">
        <w:r w:rsidR="003B13B2" w:rsidRPr="003A137D">
          <w:rPr>
            <w:color w:val="000000" w:themeColor="text1"/>
          </w:rPr>
          <w:t>were not consistent.</w:t>
        </w:r>
        <w:r w:rsidR="00EF6BF9" w:rsidRPr="003A137D">
          <w:rPr>
            <w:color w:val="000000" w:themeColor="text1"/>
          </w:rPr>
          <w:t xml:space="preserve"> </w:t>
        </w:r>
      </w:ins>
      <w:ins w:id="1215" w:author="Ruijie Xu" w:date="2022-01-30T11:40:00Z">
        <w:r w:rsidR="00EF6BF9" w:rsidRPr="003A137D">
          <w:rPr>
            <w:color w:val="000000" w:themeColor="text1"/>
          </w:rPr>
          <w:t xml:space="preserve">The virus taxon identified by </w:t>
        </w:r>
      </w:ins>
      <w:ins w:id="1216" w:author="Ruijie Xu" w:date="2022-02-01T13:44:00Z">
        <w:r w:rsidR="00537B08">
          <w:rPr>
            <w:color w:val="000000" w:themeColor="text1"/>
          </w:rPr>
          <w:t>BLASTN</w:t>
        </w:r>
      </w:ins>
      <w:ins w:id="1217" w:author="Ruijie Xu" w:date="2022-01-30T11:40:00Z">
        <w:r w:rsidR="00EF6BF9" w:rsidRPr="003A137D">
          <w:rPr>
            <w:color w:val="000000" w:themeColor="text1"/>
          </w:rPr>
          <w:t xml:space="preserve"> in high abundance was not identified by any other software included in the analysis.</w:t>
        </w:r>
      </w:ins>
      <w:ins w:id="1218" w:author="Ruijie Xu" w:date="2022-01-30T11:43:00Z">
        <w:r w:rsidR="003C59BD" w:rsidRPr="003A137D">
          <w:rPr>
            <w:color w:val="000000" w:themeColor="text1"/>
          </w:rPr>
          <w:t xml:space="preserve"> Except for the samples with virus classification</w:t>
        </w:r>
        <w:r w:rsidR="00850555" w:rsidRPr="003A137D">
          <w:rPr>
            <w:color w:val="000000" w:themeColor="text1"/>
          </w:rPr>
          <w:t>s</w:t>
        </w:r>
        <w:r w:rsidR="003C59BD" w:rsidRPr="003A137D">
          <w:rPr>
            <w:color w:val="000000" w:themeColor="text1"/>
          </w:rPr>
          <w:t xml:space="preserve">, the profiling of bacteria taxa were found </w:t>
        </w:r>
        <w:r w:rsidR="00850555" w:rsidRPr="003A137D">
          <w:rPr>
            <w:color w:val="000000" w:themeColor="text1"/>
          </w:rPr>
          <w:t>mostly consis</w:t>
        </w:r>
      </w:ins>
      <w:ins w:id="1219" w:author="Ruijie Xu" w:date="2022-01-30T11:44:00Z">
        <w:r w:rsidR="00850555" w:rsidRPr="003A137D">
          <w:rPr>
            <w:color w:val="000000" w:themeColor="text1"/>
          </w:rPr>
          <w:t>tent across the software at both Phylum and Genus level.</w:t>
        </w:r>
      </w:ins>
      <w:ins w:id="1220" w:author="Ruijie Xu" w:date="2022-01-30T11:45:00Z">
        <w:r w:rsidR="00A30F89" w:rsidRPr="003A137D">
          <w:rPr>
            <w:color w:val="000000" w:themeColor="text1"/>
          </w:rPr>
          <w:t xml:space="preserve"> Only </w:t>
        </w:r>
      </w:ins>
      <w:ins w:id="1221" w:author="Ruijie Xu" w:date="2022-01-30T11:49:00Z">
        <w:r w:rsidR="00835FEC" w:rsidRPr="003A137D">
          <w:rPr>
            <w:color w:val="000000" w:themeColor="text1"/>
          </w:rPr>
          <w:t xml:space="preserve">the classifications of </w:t>
        </w:r>
      </w:ins>
      <w:ins w:id="1222" w:author="Ruijie Xu" w:date="2022-01-30T11:45:00Z">
        <w:r w:rsidR="00A30F89" w:rsidRPr="003A137D">
          <w:rPr>
            <w:color w:val="000000" w:themeColor="text1"/>
          </w:rPr>
          <w:t>Metaphlan3, which could on</w:t>
        </w:r>
      </w:ins>
      <w:ins w:id="1223" w:author="Ruijie Xu" w:date="2022-01-30T11:46:00Z">
        <w:r w:rsidR="00A30F89" w:rsidRPr="003A137D">
          <w:rPr>
            <w:color w:val="000000" w:themeColor="text1"/>
          </w:rPr>
          <w:t xml:space="preserve">ly identify </w:t>
        </w:r>
      </w:ins>
      <w:ins w:id="1224" w:author="Ruijie Xu" w:date="2022-01-30T11:48:00Z">
        <w:r w:rsidR="004F6BB0" w:rsidRPr="003A137D">
          <w:rPr>
            <w:color w:val="000000" w:themeColor="text1"/>
          </w:rPr>
          <w:t xml:space="preserve">a few </w:t>
        </w:r>
      </w:ins>
      <w:ins w:id="1225" w:author="Ruijie Xu" w:date="2022-01-30T11:46:00Z">
        <w:r w:rsidR="00A30F89" w:rsidRPr="003A137D">
          <w:rPr>
            <w:color w:val="000000" w:themeColor="text1"/>
          </w:rPr>
          <w:t>taxa</w:t>
        </w:r>
      </w:ins>
      <w:ins w:id="1226" w:author="Ruijie Xu" w:date="2022-01-30T11:48:00Z">
        <w:r w:rsidR="004F6BB0" w:rsidRPr="003A137D">
          <w:rPr>
            <w:color w:val="000000" w:themeColor="text1"/>
          </w:rPr>
          <w:t xml:space="preserve"> from each sample</w:t>
        </w:r>
      </w:ins>
      <w:ins w:id="1227" w:author="Ruijie Xu" w:date="2022-01-30T11:46:00Z">
        <w:r w:rsidR="00A30F89" w:rsidRPr="003A137D">
          <w:rPr>
            <w:color w:val="000000" w:themeColor="text1"/>
          </w:rPr>
          <w:t xml:space="preserve"> </w:t>
        </w:r>
      </w:ins>
      <w:ins w:id="1228" w:author="Ruijie Xu" w:date="2022-01-30T11:48:00Z">
        <w:r w:rsidR="004F6BB0" w:rsidRPr="003A137D">
          <w:rPr>
            <w:color w:val="000000" w:themeColor="text1"/>
          </w:rPr>
          <w:t>with high abundance</w:t>
        </w:r>
      </w:ins>
      <w:ins w:id="1229" w:author="Ruijie Xu" w:date="2022-01-30T11:46:00Z">
        <w:r w:rsidR="00A30F89" w:rsidRPr="003A137D">
          <w:rPr>
            <w:color w:val="000000" w:themeColor="text1"/>
          </w:rPr>
          <w:t xml:space="preserve">, and Diamond, which </w:t>
        </w:r>
      </w:ins>
      <w:ins w:id="1230" w:author="Ruijie Xu" w:date="2022-01-30T11:49:00Z">
        <w:r w:rsidR="00835FEC" w:rsidRPr="003A137D">
          <w:rPr>
            <w:color w:val="000000" w:themeColor="text1"/>
          </w:rPr>
          <w:lastRenderedPageBreak/>
          <w:t>report</w:t>
        </w:r>
      </w:ins>
      <w:ins w:id="1231" w:author="Ruijie Xu" w:date="2022-01-30T11:50:00Z">
        <w:r w:rsidR="00835FEC" w:rsidRPr="003A137D">
          <w:rPr>
            <w:color w:val="000000" w:themeColor="text1"/>
          </w:rPr>
          <w:t>ed</w:t>
        </w:r>
      </w:ins>
      <w:ins w:id="1232" w:author="Ruijie Xu" w:date="2022-01-30T11:49:00Z">
        <w:r w:rsidR="00835FEC" w:rsidRPr="003A137D">
          <w:rPr>
            <w:color w:val="000000" w:themeColor="text1"/>
          </w:rPr>
          <w:t xml:space="preserve"> conflicting profiles in Firmicutes </w:t>
        </w:r>
      </w:ins>
      <w:ins w:id="1233" w:author="Ruijie Xu" w:date="2022-01-30T11:50:00Z">
        <w:r w:rsidR="00835FEC" w:rsidRPr="003A137D">
          <w:rPr>
            <w:color w:val="000000" w:themeColor="text1"/>
          </w:rPr>
          <w:t xml:space="preserve">identification </w:t>
        </w:r>
      </w:ins>
      <w:ins w:id="1234" w:author="Ruijie Xu" w:date="2022-01-30T11:51:00Z">
        <w:r w:rsidR="00835FEC" w:rsidRPr="003A137D">
          <w:rPr>
            <w:color w:val="000000" w:themeColor="text1"/>
          </w:rPr>
          <w:t xml:space="preserve">at </w:t>
        </w:r>
      </w:ins>
      <w:ins w:id="1235" w:author="Ruijie Xu" w:date="2022-01-30T14:28:00Z">
        <w:r w:rsidR="0019346C" w:rsidRPr="003A137D">
          <w:rPr>
            <w:color w:val="000000" w:themeColor="text1"/>
          </w:rPr>
          <w:t xml:space="preserve">the </w:t>
        </w:r>
      </w:ins>
      <w:ins w:id="1236" w:author="Ruijie Xu" w:date="2022-01-30T11:51:00Z">
        <w:r w:rsidR="00835FEC" w:rsidRPr="003A137D">
          <w:rPr>
            <w:color w:val="000000" w:themeColor="text1"/>
          </w:rPr>
          <w:t xml:space="preserve">Phylum level </w:t>
        </w:r>
      </w:ins>
      <w:ins w:id="1237" w:author="Ruijie Xu" w:date="2022-01-30T11:50:00Z">
        <w:r w:rsidR="00835FEC" w:rsidRPr="003A137D">
          <w:rPr>
            <w:color w:val="000000" w:themeColor="text1"/>
          </w:rPr>
          <w:t xml:space="preserve">(Bacillus at Genus level) </w:t>
        </w:r>
      </w:ins>
      <w:ins w:id="1238" w:author="Ruijie Xu" w:date="2022-01-30T11:51:00Z">
        <w:r w:rsidR="00835FEC" w:rsidRPr="003A137D">
          <w:rPr>
            <w:color w:val="000000" w:themeColor="text1"/>
          </w:rPr>
          <w:t>with the classification of all the other software</w:t>
        </w:r>
      </w:ins>
      <w:ins w:id="1239" w:author="Ruijie Xu" w:date="2022-01-30T11:49:00Z">
        <w:r w:rsidR="00835FEC" w:rsidRPr="003A137D">
          <w:rPr>
            <w:color w:val="000000" w:themeColor="text1"/>
          </w:rPr>
          <w:t xml:space="preserve">, </w:t>
        </w:r>
      </w:ins>
      <w:ins w:id="1240" w:author="Ruijie Xu" w:date="2022-01-30T11:51:00Z">
        <w:r w:rsidR="00E97862" w:rsidRPr="003A137D">
          <w:rPr>
            <w:color w:val="000000" w:themeColor="text1"/>
          </w:rPr>
          <w:t>were</w:t>
        </w:r>
      </w:ins>
      <w:ins w:id="1241" w:author="Ruijie Xu" w:date="2022-01-30T11:52:00Z">
        <w:r w:rsidR="00E97862" w:rsidRPr="003A137D">
          <w:rPr>
            <w:color w:val="000000" w:themeColor="text1"/>
          </w:rPr>
          <w:t xml:space="preserve"> different</w:t>
        </w:r>
      </w:ins>
      <w:ins w:id="1242" w:author="Ruijie Xu" w:date="2022-01-30T14:28:00Z">
        <w:r w:rsidR="0019346C" w:rsidRPr="003A137D">
          <w:rPr>
            <w:color w:val="000000" w:themeColor="text1"/>
          </w:rPr>
          <w:t xml:space="preserve"> </w:t>
        </w:r>
      </w:ins>
      <w:ins w:id="1243" w:author="Ruijie Xu" w:date="2022-02-02T13:54:00Z">
        <w:r w:rsidR="00276EE5">
          <w:rPr>
            <w:color w:val="000000" w:themeColor="text1"/>
          </w:rPr>
          <w:t>from other software in Bacteria classification</w:t>
        </w:r>
      </w:ins>
      <w:ins w:id="1244" w:author="Ruijie Xu" w:date="2022-01-30T11:52:00Z">
        <w:r w:rsidR="00E97862" w:rsidRPr="003A137D">
          <w:rPr>
            <w:color w:val="000000" w:themeColor="text1"/>
          </w:rPr>
          <w:t>.</w:t>
        </w:r>
      </w:ins>
      <w:ins w:id="1245" w:author="Ruijie Xu" w:date="2022-01-30T11:53:00Z">
        <w:r w:rsidR="00702D65" w:rsidRPr="003A137D">
          <w:rPr>
            <w:color w:val="000000" w:themeColor="text1"/>
          </w:rPr>
          <w:t xml:space="preserve"> </w:t>
        </w:r>
      </w:ins>
    </w:p>
    <w:p w14:paraId="6AAF958B" w14:textId="70E9E489" w:rsidR="00702D65" w:rsidRPr="003A137D" w:rsidRDefault="00702D65" w:rsidP="00D33126">
      <w:pPr>
        <w:spacing w:line="480" w:lineRule="auto"/>
        <w:rPr>
          <w:ins w:id="1246" w:author="Ruijie Xu" w:date="2022-01-30T12:06:00Z"/>
          <w:color w:val="000000" w:themeColor="text1"/>
        </w:rPr>
      </w:pPr>
      <w:ins w:id="1247" w:author="Ruijie Xu" w:date="2022-01-30T11:54:00Z">
        <w:r w:rsidRPr="003A137D">
          <w:rPr>
            <w:color w:val="000000" w:themeColor="text1"/>
          </w:rPr>
          <w:t>Compare to phylum and Genus level, the classification</w:t>
        </w:r>
      </w:ins>
      <w:ins w:id="1248" w:author="Ruijie Xu" w:date="2022-01-30T14:28:00Z">
        <w:r w:rsidR="00B344E0" w:rsidRPr="003A137D">
          <w:rPr>
            <w:color w:val="000000" w:themeColor="text1"/>
          </w:rPr>
          <w:t>s</w:t>
        </w:r>
      </w:ins>
      <w:ins w:id="1249" w:author="Ruijie Xu" w:date="2022-01-30T11:54:00Z">
        <w:r w:rsidRPr="003A137D">
          <w:rPr>
            <w:color w:val="000000" w:themeColor="text1"/>
          </w:rPr>
          <w:t xml:space="preserve"> at the Species level </w:t>
        </w:r>
      </w:ins>
      <w:ins w:id="1250" w:author="Ruijie Xu" w:date="2022-01-30T14:28:00Z">
        <w:r w:rsidR="00B344E0" w:rsidRPr="003A137D">
          <w:rPr>
            <w:color w:val="000000" w:themeColor="text1"/>
          </w:rPr>
          <w:t>were</w:t>
        </w:r>
      </w:ins>
      <w:ins w:id="1251" w:author="Ruijie Xu" w:date="2022-01-30T11:54:00Z">
        <w:r w:rsidRPr="003A137D">
          <w:rPr>
            <w:color w:val="000000" w:themeColor="text1"/>
          </w:rPr>
          <w:t xml:space="preserve"> more diverged across software. Although </w:t>
        </w:r>
      </w:ins>
      <w:ins w:id="1252" w:author="Ruijie Xu" w:date="2022-01-30T11:55:00Z">
        <w:r w:rsidR="003C6D3F" w:rsidRPr="003A137D">
          <w:rPr>
            <w:color w:val="000000" w:themeColor="text1"/>
          </w:rPr>
          <w:t>most software has reported more than 1,000</w:t>
        </w:r>
      </w:ins>
      <w:ins w:id="1253" w:author="Ruijie Xu" w:date="2022-01-30T11:56:00Z">
        <w:r w:rsidR="003C6D3F" w:rsidRPr="003A137D">
          <w:rPr>
            <w:color w:val="000000" w:themeColor="text1"/>
          </w:rPr>
          <w:t xml:space="preserve"> unique Species taxa from the Rattus profiles (except for Bracken and Metaphlan3), only 9 </w:t>
        </w:r>
      </w:ins>
      <w:ins w:id="1254" w:author="Ruijie Xu" w:date="2022-01-30T11:57:00Z">
        <w:r w:rsidR="003C6D3F" w:rsidRPr="003A137D">
          <w:rPr>
            <w:color w:val="000000" w:themeColor="text1"/>
          </w:rPr>
          <w:t>species were found identified by all software</w:t>
        </w:r>
      </w:ins>
      <w:ins w:id="1255" w:author="Ruijie Xu" w:date="2022-01-30T11:58:00Z">
        <w:r w:rsidR="00D3791F" w:rsidRPr="003A137D">
          <w:rPr>
            <w:color w:val="000000" w:themeColor="text1"/>
          </w:rPr>
          <w:t xml:space="preserve"> </w:t>
        </w:r>
      </w:ins>
      <w:ins w:id="1256" w:author="Ruijie Xu" w:date="2022-01-30T11:59:00Z">
        <w:r w:rsidR="00EB1840" w:rsidRPr="003A137D">
          <w:rPr>
            <w:color w:val="000000" w:themeColor="text1"/>
          </w:rPr>
          <w:t xml:space="preserve">included in this analysis, </w:t>
        </w:r>
      </w:ins>
      <w:ins w:id="1257" w:author="Ruijie Xu" w:date="2022-01-30T11:58:00Z">
        <w:r w:rsidR="00D3791F" w:rsidRPr="003A137D">
          <w:rPr>
            <w:color w:val="000000" w:themeColor="text1"/>
          </w:rPr>
          <w:t xml:space="preserve">and only 2 species were found overlapped in </w:t>
        </w:r>
        <w:r w:rsidR="00FB0646" w:rsidRPr="003A137D">
          <w:rPr>
            <w:color w:val="000000" w:themeColor="text1"/>
          </w:rPr>
          <w:t xml:space="preserve">the </w:t>
        </w:r>
      </w:ins>
      <w:ins w:id="1258" w:author="Ruijie Xu" w:date="2022-01-30T14:29:00Z">
        <w:r w:rsidR="00B344E0" w:rsidRPr="003A137D">
          <w:rPr>
            <w:color w:val="000000" w:themeColor="text1"/>
          </w:rPr>
          <w:t>taxa with at least 10% in relative abundance</w:t>
        </w:r>
      </w:ins>
      <w:ins w:id="1259" w:author="Ruijie Xu" w:date="2022-01-30T11:58:00Z">
        <w:r w:rsidR="009A621C" w:rsidRPr="003A137D">
          <w:rPr>
            <w:color w:val="000000" w:themeColor="text1"/>
          </w:rPr>
          <w:t xml:space="preserve"> identified </w:t>
        </w:r>
      </w:ins>
      <w:ins w:id="1260" w:author="Ruijie Xu" w:date="2022-01-30T11:59:00Z">
        <w:r w:rsidR="004B163E" w:rsidRPr="003A137D">
          <w:rPr>
            <w:color w:val="000000" w:themeColor="text1"/>
          </w:rPr>
          <w:t xml:space="preserve">from the classification of </w:t>
        </w:r>
        <w:r w:rsidR="00902692" w:rsidRPr="003A137D">
          <w:rPr>
            <w:color w:val="000000" w:themeColor="text1"/>
          </w:rPr>
          <w:t>each</w:t>
        </w:r>
      </w:ins>
      <w:ins w:id="1261" w:author="Ruijie Xu" w:date="2022-01-30T11:58:00Z">
        <w:r w:rsidR="009A621C" w:rsidRPr="003A137D">
          <w:rPr>
            <w:color w:val="000000" w:themeColor="text1"/>
          </w:rPr>
          <w:t xml:space="preserve"> software</w:t>
        </w:r>
        <w:r w:rsidR="00D3791F" w:rsidRPr="003A137D">
          <w:rPr>
            <w:color w:val="000000" w:themeColor="text1"/>
          </w:rPr>
          <w:t xml:space="preserve">. </w:t>
        </w:r>
      </w:ins>
      <w:ins w:id="1262" w:author="Ruijie Xu" w:date="2022-01-30T11:56:00Z">
        <w:r w:rsidR="003C6D3F" w:rsidRPr="003A137D">
          <w:rPr>
            <w:color w:val="000000" w:themeColor="text1"/>
          </w:rPr>
          <w:t xml:space="preserve"> </w:t>
        </w:r>
      </w:ins>
    </w:p>
    <w:p w14:paraId="62F52DAB" w14:textId="6994D953" w:rsidR="00CF6E19" w:rsidRPr="003A137D" w:rsidRDefault="00CF6E19" w:rsidP="00D33126">
      <w:pPr>
        <w:spacing w:line="480" w:lineRule="auto"/>
        <w:rPr>
          <w:ins w:id="1263" w:author="Ruijie Xu" w:date="2022-01-30T12:06:00Z"/>
          <w:b/>
          <w:bCs/>
          <w:color w:val="000000" w:themeColor="text1"/>
        </w:rPr>
      </w:pPr>
      <w:ins w:id="1264" w:author="Ruijie Xu" w:date="2022-01-30T12:06:00Z">
        <w:r w:rsidRPr="001E3899">
          <w:rPr>
            <w:b/>
            <w:bCs/>
            <w:color w:val="000000" w:themeColor="text1"/>
            <w:rPrChange w:id="1265" w:author="Ruijie Xu" w:date="2022-01-31T16:48:00Z">
              <w:rPr>
                <w:color w:val="000000" w:themeColor="text1"/>
              </w:rPr>
            </w:rPrChange>
          </w:rPr>
          <w:t>Microbial Community Characterization</w:t>
        </w:r>
      </w:ins>
    </w:p>
    <w:p w14:paraId="1CD9868B" w14:textId="2EC99458" w:rsidR="00D51460" w:rsidRPr="003A137D" w:rsidRDefault="00276EE5" w:rsidP="00D33126">
      <w:pPr>
        <w:spacing w:line="480" w:lineRule="auto"/>
        <w:rPr>
          <w:ins w:id="1266" w:author="Ruijie Xu" w:date="2022-01-30T13:10:00Z"/>
          <w:color w:val="000000" w:themeColor="text1"/>
        </w:rPr>
      </w:pPr>
      <w:ins w:id="1267" w:author="Ruijie Xu" w:date="2022-02-02T13:55:00Z">
        <w:r>
          <w:rPr>
            <w:color w:val="000000" w:themeColor="text1"/>
          </w:rPr>
          <w:t>In addition</w:t>
        </w:r>
      </w:ins>
      <w:ins w:id="1268" w:author="Ruijie Xu" w:date="2022-01-30T13:06:00Z">
        <w:r w:rsidR="00027FC0" w:rsidRPr="003A137D">
          <w:rPr>
            <w:color w:val="000000" w:themeColor="text1"/>
          </w:rPr>
          <w:t xml:space="preserve"> the differences in microbial profiles classified by different software</w:t>
        </w:r>
      </w:ins>
      <w:ins w:id="1269" w:author="Ruijie Xu" w:date="2022-02-02T13:55:00Z">
        <w:r>
          <w:rPr>
            <w:color w:val="000000" w:themeColor="text1"/>
          </w:rPr>
          <w:t>, t</w:t>
        </w:r>
      </w:ins>
      <w:ins w:id="1270" w:author="Ruijie Xu" w:date="2022-01-30T12:10:00Z">
        <w:r w:rsidR="0084123C" w:rsidRPr="003A137D">
          <w:rPr>
            <w:color w:val="000000" w:themeColor="text1"/>
          </w:rPr>
          <w:t>he differences across the r</w:t>
        </w:r>
      </w:ins>
      <w:ins w:id="1271" w:author="Ruijie Xu" w:date="2022-01-30T12:09:00Z">
        <w:r w:rsidR="0084123C" w:rsidRPr="003A137D">
          <w:rPr>
            <w:color w:val="000000" w:themeColor="text1"/>
          </w:rPr>
          <w:t xml:space="preserve">ichness of each samples’ microbial community </w:t>
        </w:r>
      </w:ins>
      <w:ins w:id="1272" w:author="Ruijie Xu" w:date="2022-01-30T12:10:00Z">
        <w:r w:rsidR="0084123C" w:rsidRPr="003A137D">
          <w:rPr>
            <w:color w:val="000000" w:themeColor="text1"/>
          </w:rPr>
          <w:t xml:space="preserve">were </w:t>
        </w:r>
      </w:ins>
      <w:ins w:id="1273" w:author="Ruijie Xu" w:date="2022-01-30T12:11:00Z">
        <w:r w:rsidR="008E7151" w:rsidRPr="003A137D">
          <w:rPr>
            <w:color w:val="000000" w:themeColor="text1"/>
          </w:rPr>
          <w:t xml:space="preserve">significant in </w:t>
        </w:r>
      </w:ins>
      <w:ins w:id="1274" w:author="Ruijie Xu" w:date="2022-01-30T14:31:00Z">
        <w:r w:rsidR="00A97576" w:rsidRPr="003A137D">
          <w:rPr>
            <w:color w:val="000000" w:themeColor="text1"/>
          </w:rPr>
          <w:t xml:space="preserve">the </w:t>
        </w:r>
      </w:ins>
      <w:ins w:id="1275" w:author="Ruijie Xu" w:date="2022-01-30T12:11:00Z">
        <w:r w:rsidR="008E7151" w:rsidRPr="003A137D">
          <w:rPr>
            <w:color w:val="000000" w:themeColor="text1"/>
          </w:rPr>
          <w:t xml:space="preserve">majority of the comparisons between software. Most </w:t>
        </w:r>
      </w:ins>
      <w:ins w:id="1276" w:author="Ruijie Xu" w:date="2022-01-30T14:31:00Z">
        <w:r w:rsidR="00A97576" w:rsidRPr="003A137D">
          <w:rPr>
            <w:color w:val="000000" w:themeColor="text1"/>
          </w:rPr>
          <w:t xml:space="preserve">of the </w:t>
        </w:r>
      </w:ins>
      <w:ins w:id="1277" w:author="Ruijie Xu" w:date="2022-01-30T12:11:00Z">
        <w:r w:rsidR="008E7151" w:rsidRPr="003A137D">
          <w:rPr>
            <w:color w:val="000000" w:themeColor="text1"/>
          </w:rPr>
          <w:t>significant</w:t>
        </w:r>
      </w:ins>
      <w:ins w:id="1278" w:author="Ruijie Xu" w:date="2022-02-02T13:56:00Z">
        <w:r>
          <w:rPr>
            <w:color w:val="000000" w:themeColor="text1"/>
          </w:rPr>
          <w:t>ly</w:t>
        </w:r>
      </w:ins>
      <w:ins w:id="1279" w:author="Ruijie Xu" w:date="2022-01-30T12:11:00Z">
        <w:r w:rsidR="008E7151" w:rsidRPr="003A137D">
          <w:rPr>
            <w:color w:val="000000" w:themeColor="text1"/>
          </w:rPr>
          <w:t xml:space="preserve"> </w:t>
        </w:r>
      </w:ins>
      <w:ins w:id="1280" w:author="Ruijie Xu" w:date="2022-01-30T12:12:00Z">
        <w:r w:rsidR="008E7151" w:rsidRPr="003A137D">
          <w:rPr>
            <w:color w:val="000000" w:themeColor="text1"/>
          </w:rPr>
          <w:t>differen</w:t>
        </w:r>
      </w:ins>
      <w:ins w:id="1281" w:author="Ruijie Xu" w:date="2022-01-30T14:31:00Z">
        <w:r w:rsidR="00A97576" w:rsidRPr="003A137D">
          <w:rPr>
            <w:color w:val="000000" w:themeColor="text1"/>
          </w:rPr>
          <w:t xml:space="preserve">t comparisons </w:t>
        </w:r>
      </w:ins>
      <w:ins w:id="1282" w:author="Ruijie Xu" w:date="2022-01-30T12:12:00Z">
        <w:r w:rsidR="008E7151" w:rsidRPr="003A137D">
          <w:rPr>
            <w:color w:val="000000" w:themeColor="text1"/>
          </w:rPr>
          <w:t xml:space="preserve">were found between the classifications of Kraken2, Metaphlan3, </w:t>
        </w:r>
      </w:ins>
      <w:ins w:id="1283" w:author="Ruijie Xu" w:date="2022-01-30T12:13:00Z">
        <w:r w:rsidR="008E7151" w:rsidRPr="003A137D">
          <w:rPr>
            <w:color w:val="000000" w:themeColor="text1"/>
          </w:rPr>
          <w:t xml:space="preserve">Centrifuge, and Kaiju with </w:t>
        </w:r>
      </w:ins>
      <w:ins w:id="1284" w:author="Ruijie Xu" w:date="2022-01-30T14:32:00Z">
        <w:r w:rsidR="00A97576" w:rsidRPr="003A137D">
          <w:rPr>
            <w:color w:val="000000" w:themeColor="text1"/>
          </w:rPr>
          <w:t>other</w:t>
        </w:r>
      </w:ins>
      <w:ins w:id="1285" w:author="Ruijie Xu" w:date="2022-01-30T12:16:00Z">
        <w:r w:rsidR="009651E9" w:rsidRPr="003A137D">
          <w:rPr>
            <w:color w:val="000000" w:themeColor="text1"/>
          </w:rPr>
          <w:t xml:space="preserve"> </w:t>
        </w:r>
      </w:ins>
      <w:ins w:id="1286" w:author="Ruijie Xu" w:date="2022-01-30T12:13:00Z">
        <w:r w:rsidR="008E7151" w:rsidRPr="003A137D">
          <w:rPr>
            <w:color w:val="000000" w:themeColor="text1"/>
          </w:rPr>
          <w:t xml:space="preserve">software. </w:t>
        </w:r>
      </w:ins>
      <w:ins w:id="1287" w:author="Ruijie Xu" w:date="2022-01-30T12:22:00Z">
        <w:r w:rsidR="00482F12" w:rsidRPr="003A137D">
          <w:rPr>
            <w:color w:val="000000" w:themeColor="text1"/>
          </w:rPr>
          <w:t>The evenness of</w:t>
        </w:r>
        <w:r w:rsidR="00650528" w:rsidRPr="003A137D">
          <w:rPr>
            <w:color w:val="000000" w:themeColor="text1"/>
          </w:rPr>
          <w:t xml:space="preserve"> </w:t>
        </w:r>
      </w:ins>
      <w:ins w:id="1288" w:author="Ruijie Xu" w:date="2022-01-30T12:24:00Z">
        <w:r w:rsidR="00A77528" w:rsidRPr="003A137D">
          <w:rPr>
            <w:color w:val="000000" w:themeColor="text1"/>
          </w:rPr>
          <w:t>the samples</w:t>
        </w:r>
      </w:ins>
      <w:ins w:id="1289" w:author="Ruijie Xu" w:date="2022-01-30T12:23:00Z">
        <w:r w:rsidR="00650528" w:rsidRPr="003A137D">
          <w:rPr>
            <w:color w:val="000000" w:themeColor="text1"/>
          </w:rPr>
          <w:t xml:space="preserve">, on the other hand, were mostly </w:t>
        </w:r>
      </w:ins>
      <w:ins w:id="1290" w:author="Ruijie Xu" w:date="2022-01-30T12:24:00Z">
        <w:r w:rsidR="00650528" w:rsidRPr="003A137D">
          <w:rPr>
            <w:color w:val="000000" w:themeColor="text1"/>
          </w:rPr>
          <w:t>not affected by use of different software.</w:t>
        </w:r>
      </w:ins>
      <w:ins w:id="1291" w:author="Ruijie Xu" w:date="2022-01-30T12:25:00Z">
        <w:r w:rsidR="00257F75" w:rsidRPr="003A137D">
          <w:rPr>
            <w:color w:val="000000" w:themeColor="text1"/>
          </w:rPr>
          <w:t xml:space="preserve"> </w:t>
        </w:r>
      </w:ins>
    </w:p>
    <w:p w14:paraId="10407B6F" w14:textId="523E7268" w:rsidR="005B3384" w:rsidRPr="003A137D" w:rsidRDefault="00276EE5" w:rsidP="00D33126">
      <w:pPr>
        <w:spacing w:line="480" w:lineRule="auto"/>
        <w:rPr>
          <w:ins w:id="1292" w:author="Ruijie Xu" w:date="2022-01-30T12:40:00Z"/>
          <w:color w:val="000000" w:themeColor="text1"/>
        </w:rPr>
      </w:pPr>
      <w:ins w:id="1293" w:author="Ruijie Xu" w:date="2022-02-02T13:58:00Z">
        <w:r>
          <w:rPr>
            <w:color w:val="000000" w:themeColor="text1"/>
          </w:rPr>
          <w:t>T</w:t>
        </w:r>
      </w:ins>
      <w:ins w:id="1294" w:author="Ruijie Xu" w:date="2022-02-02T14:31:00Z">
        <w:r w:rsidR="00D2121B">
          <w:rPr>
            <w:color w:val="000000" w:themeColor="text1"/>
          </w:rPr>
          <w:t xml:space="preserve"> </w:t>
        </w:r>
      </w:ins>
      <w:ins w:id="1295" w:author="Ruijie Xu" w:date="2022-01-30T12:25:00Z">
        <w:r w:rsidR="00257F75" w:rsidRPr="003A137D">
          <w:rPr>
            <w:color w:val="000000" w:themeColor="text1"/>
          </w:rPr>
          <w:t xml:space="preserve">he </w:t>
        </w:r>
      </w:ins>
      <w:ins w:id="1296" w:author="Ruijie Xu" w:date="2022-02-02T13:56:00Z">
        <w:r>
          <w:rPr>
            <w:color w:val="000000" w:themeColor="text1"/>
          </w:rPr>
          <w:t xml:space="preserve">characterizations of </w:t>
        </w:r>
      </w:ins>
      <w:ins w:id="1297" w:author="Ruijie Xu" w:date="2022-01-30T12:25:00Z">
        <w:r w:rsidR="00257F75" w:rsidRPr="003A137D">
          <w:rPr>
            <w:color w:val="000000" w:themeColor="text1"/>
          </w:rPr>
          <w:t>relationships betwe</w:t>
        </w:r>
      </w:ins>
      <w:ins w:id="1298" w:author="Ruijie Xu" w:date="2022-01-30T12:26:00Z">
        <w:r w:rsidR="00257F75" w:rsidRPr="003A137D">
          <w:rPr>
            <w:color w:val="000000" w:themeColor="text1"/>
          </w:rPr>
          <w:t>en</w:t>
        </w:r>
      </w:ins>
      <w:ins w:id="1299" w:author="Ruijie Xu" w:date="2022-02-02T13:56:00Z">
        <w:r>
          <w:rPr>
            <w:color w:val="000000" w:themeColor="text1"/>
          </w:rPr>
          <w:t>-</w:t>
        </w:r>
      </w:ins>
      <w:ins w:id="1300" w:author="Ruijie Xu" w:date="2022-01-30T12:26:00Z">
        <w:r w:rsidR="00257F75" w:rsidRPr="003A137D">
          <w:rPr>
            <w:color w:val="000000" w:themeColor="text1"/>
          </w:rPr>
          <w:t xml:space="preserve">samples </w:t>
        </w:r>
      </w:ins>
      <w:ins w:id="1301" w:author="Ruijie Xu" w:date="2022-02-02T13:56:00Z">
        <w:r>
          <w:rPr>
            <w:color w:val="000000" w:themeColor="text1"/>
          </w:rPr>
          <w:t>were diverged betwee</w:t>
        </w:r>
      </w:ins>
      <w:ins w:id="1302" w:author="Ruijie Xu" w:date="2022-02-02T13:57:00Z">
        <w:r>
          <w:rPr>
            <w:color w:val="000000" w:themeColor="text1"/>
          </w:rPr>
          <w:t xml:space="preserve">n </w:t>
        </w:r>
      </w:ins>
      <w:ins w:id="1303" w:author="Ruijie Xu" w:date="2022-01-30T12:27:00Z">
        <w:r w:rsidR="005B3384" w:rsidRPr="003A137D">
          <w:rPr>
            <w:color w:val="000000" w:themeColor="text1"/>
          </w:rPr>
          <w:t xml:space="preserve">most of software’s </w:t>
        </w:r>
      </w:ins>
      <w:ins w:id="1304" w:author="Ruijie Xu" w:date="2022-02-02T13:57:00Z">
        <w:r>
          <w:rPr>
            <w:color w:val="000000" w:themeColor="text1"/>
          </w:rPr>
          <w:t>results</w:t>
        </w:r>
      </w:ins>
      <w:ins w:id="1305" w:author="Ruijie Xu" w:date="2022-01-30T12:27:00Z">
        <w:r w:rsidR="005B3384" w:rsidRPr="003A137D">
          <w:rPr>
            <w:color w:val="000000" w:themeColor="text1"/>
          </w:rPr>
          <w:t xml:space="preserve">. </w:t>
        </w:r>
      </w:ins>
      <w:ins w:id="1306" w:author="Ruijie Xu" w:date="2022-01-30T12:29:00Z">
        <w:r w:rsidR="005B3384" w:rsidRPr="003A137D">
          <w:rPr>
            <w:color w:val="000000" w:themeColor="text1"/>
          </w:rPr>
          <w:t>However,</w:t>
        </w:r>
      </w:ins>
      <w:ins w:id="1307" w:author="Ruijie Xu" w:date="2022-01-30T12:27:00Z">
        <w:r w:rsidR="005B3384" w:rsidRPr="003A137D">
          <w:rPr>
            <w:color w:val="000000" w:themeColor="text1"/>
          </w:rPr>
          <w:t xml:space="preserve"> the </w:t>
        </w:r>
      </w:ins>
      <w:ins w:id="1308" w:author="Ruijie Xu" w:date="2022-01-30T12:29:00Z">
        <w:r w:rsidR="005B3384" w:rsidRPr="003A137D">
          <w:rPr>
            <w:color w:val="000000" w:themeColor="text1"/>
          </w:rPr>
          <w:t xml:space="preserve">most </w:t>
        </w:r>
      </w:ins>
      <w:ins w:id="1309" w:author="Ruijie Xu" w:date="2022-02-02T13:57:00Z">
        <w:r>
          <w:rPr>
            <w:color w:val="000000" w:themeColor="text1"/>
          </w:rPr>
          <w:t>discriminatory relationship within the rat samples</w:t>
        </w:r>
      </w:ins>
      <w:ins w:id="1310" w:author="Ruijie Xu" w:date="2022-01-30T14:32:00Z">
        <w:r w:rsidR="00A97576" w:rsidRPr="003A137D">
          <w:rPr>
            <w:color w:val="000000" w:themeColor="text1"/>
          </w:rPr>
          <w:t xml:space="preserve"> </w:t>
        </w:r>
      </w:ins>
      <w:ins w:id="1311" w:author="Ruijie Xu" w:date="2022-02-02T13:58:00Z">
        <w:r>
          <w:rPr>
            <w:color w:val="000000" w:themeColor="text1"/>
          </w:rPr>
          <w:t xml:space="preserve">(between lung and other samples) </w:t>
        </w:r>
      </w:ins>
      <w:ins w:id="1312" w:author="Ruijie Xu" w:date="2022-01-30T12:30:00Z">
        <w:r w:rsidR="005B3384" w:rsidRPr="003A137D">
          <w:rPr>
            <w:color w:val="000000" w:themeColor="text1"/>
          </w:rPr>
          <w:t>were captured by most software (except for Metaphlan3)</w:t>
        </w:r>
      </w:ins>
      <w:ins w:id="1313" w:author="Ruijie Xu" w:date="2022-01-30T12:31:00Z">
        <w:r w:rsidR="000D1630" w:rsidRPr="003A137D">
          <w:rPr>
            <w:color w:val="000000" w:themeColor="text1"/>
          </w:rPr>
          <w:t xml:space="preserve">, but the </w:t>
        </w:r>
      </w:ins>
      <w:ins w:id="1314" w:author="Ruijie Xu" w:date="2022-01-30T12:33:00Z">
        <w:r w:rsidR="006B2DD5" w:rsidRPr="003A137D">
          <w:rPr>
            <w:color w:val="000000" w:themeColor="text1"/>
          </w:rPr>
          <w:t>description</w:t>
        </w:r>
      </w:ins>
      <w:ins w:id="1315" w:author="Ruijie Xu" w:date="2022-01-30T14:33:00Z">
        <w:r w:rsidR="00A97576" w:rsidRPr="003A137D">
          <w:rPr>
            <w:color w:val="000000" w:themeColor="text1"/>
          </w:rPr>
          <w:t>s</w:t>
        </w:r>
      </w:ins>
      <w:ins w:id="1316" w:author="Ruijie Xu" w:date="2022-01-30T12:33:00Z">
        <w:r w:rsidR="006B2DD5" w:rsidRPr="003A137D">
          <w:rPr>
            <w:color w:val="000000" w:themeColor="text1"/>
          </w:rPr>
          <w:t xml:space="preserve"> of the </w:t>
        </w:r>
      </w:ins>
      <w:ins w:id="1317" w:author="Ruijie Xu" w:date="2022-01-30T12:31:00Z">
        <w:r w:rsidR="000D1630" w:rsidRPr="003A137D">
          <w:rPr>
            <w:color w:val="000000" w:themeColor="text1"/>
          </w:rPr>
          <w:t xml:space="preserve">more </w:t>
        </w:r>
      </w:ins>
      <w:ins w:id="1318" w:author="Ruijie Xu" w:date="2022-01-30T12:32:00Z">
        <w:r w:rsidR="000D1630" w:rsidRPr="003A137D">
          <w:rPr>
            <w:color w:val="000000" w:themeColor="text1"/>
          </w:rPr>
          <w:t xml:space="preserve">subtle </w:t>
        </w:r>
        <w:r w:rsidR="006B2DD5" w:rsidRPr="003A137D">
          <w:rPr>
            <w:color w:val="000000" w:themeColor="text1"/>
          </w:rPr>
          <w:t xml:space="preserve">relationships </w:t>
        </w:r>
      </w:ins>
      <w:ins w:id="1319" w:author="Ruijie Xu" w:date="2022-01-30T12:33:00Z">
        <w:r w:rsidR="006B2DD5" w:rsidRPr="003A137D">
          <w:rPr>
            <w:color w:val="000000" w:themeColor="text1"/>
          </w:rPr>
          <w:t>between samples were not reporte</w:t>
        </w:r>
      </w:ins>
      <w:ins w:id="1320" w:author="Ruijie Xu" w:date="2022-01-30T14:33:00Z">
        <w:r w:rsidR="00A97576" w:rsidRPr="003A137D">
          <w:rPr>
            <w:color w:val="000000" w:themeColor="text1"/>
          </w:rPr>
          <w:t xml:space="preserve">d </w:t>
        </w:r>
      </w:ins>
      <w:ins w:id="1321" w:author="Ruijie Xu" w:date="2022-01-30T12:33:00Z">
        <w:r w:rsidR="006B2DD5" w:rsidRPr="003A137D">
          <w:rPr>
            <w:color w:val="000000" w:themeColor="text1"/>
          </w:rPr>
          <w:t>consistent</w:t>
        </w:r>
      </w:ins>
      <w:ins w:id="1322" w:author="Ruijie Xu" w:date="2022-01-30T12:34:00Z">
        <w:r w:rsidR="006B2DD5" w:rsidRPr="003A137D">
          <w:rPr>
            <w:color w:val="000000" w:themeColor="text1"/>
          </w:rPr>
          <w:t xml:space="preserve">ly across software. </w:t>
        </w:r>
      </w:ins>
      <w:ins w:id="1323" w:author="Ruijie Xu" w:date="2022-01-30T12:33:00Z">
        <w:r w:rsidR="006B2DD5" w:rsidRPr="003A137D">
          <w:rPr>
            <w:color w:val="000000" w:themeColor="text1"/>
          </w:rPr>
          <w:t xml:space="preserve"> </w:t>
        </w:r>
      </w:ins>
    </w:p>
    <w:p w14:paraId="7871FD84" w14:textId="3D48DB51" w:rsidR="00A12E2F" w:rsidRPr="001E3899" w:rsidRDefault="00A97576" w:rsidP="00D33126">
      <w:pPr>
        <w:spacing w:line="480" w:lineRule="auto"/>
        <w:rPr>
          <w:ins w:id="1324" w:author="Ruijie Xu" w:date="2022-01-30T12:41:00Z"/>
          <w:b/>
          <w:bCs/>
          <w:color w:val="000000" w:themeColor="text1"/>
          <w:rPrChange w:id="1325" w:author="Ruijie Xu" w:date="2022-01-31T16:48:00Z">
            <w:rPr>
              <w:ins w:id="1326" w:author="Ruijie Xu" w:date="2022-01-30T12:41:00Z"/>
              <w:color w:val="000000" w:themeColor="text1"/>
            </w:rPr>
          </w:rPrChange>
        </w:rPr>
      </w:pPr>
      <w:ins w:id="1327" w:author="Ruijie Xu" w:date="2022-01-30T14:33:00Z">
        <w:r w:rsidRPr="003A137D">
          <w:rPr>
            <w:b/>
            <w:bCs/>
            <w:color w:val="000000" w:themeColor="text1"/>
          </w:rPr>
          <w:t xml:space="preserve">Differences in </w:t>
        </w:r>
      </w:ins>
      <w:ins w:id="1328" w:author="Ruijie Xu" w:date="2022-01-30T12:40:00Z">
        <w:r w:rsidR="00CA2776" w:rsidRPr="001E3899">
          <w:rPr>
            <w:b/>
            <w:bCs/>
            <w:color w:val="000000" w:themeColor="text1"/>
            <w:rPrChange w:id="1329" w:author="Ruijie Xu" w:date="2022-01-31T16:48:00Z">
              <w:rPr>
                <w:color w:val="000000" w:themeColor="text1"/>
              </w:rPr>
            </w:rPrChange>
          </w:rPr>
          <w:t xml:space="preserve">Differential Abundant Taxa </w:t>
        </w:r>
      </w:ins>
    </w:p>
    <w:p w14:paraId="40887671" w14:textId="4870FAA8" w:rsidR="00A5417D" w:rsidRPr="003A137D" w:rsidRDefault="00233154" w:rsidP="00D33126">
      <w:pPr>
        <w:spacing w:line="480" w:lineRule="auto"/>
        <w:rPr>
          <w:ins w:id="1330" w:author="Ruijie Xu" w:date="2022-01-30T14:40:00Z"/>
          <w:color w:val="000000" w:themeColor="text1"/>
        </w:rPr>
      </w:pPr>
      <w:ins w:id="1331" w:author="Ruijie Xu" w:date="2022-01-30T12:58:00Z">
        <w:r w:rsidRPr="003A137D">
          <w:rPr>
            <w:color w:val="000000" w:themeColor="text1"/>
          </w:rPr>
          <w:t>In order to address potential biases introduced from software selection with b</w:t>
        </w:r>
      </w:ins>
      <w:ins w:id="1332" w:author="Ruijie Xu" w:date="2022-01-30T12:59:00Z">
        <w:r w:rsidRPr="003A137D">
          <w:rPr>
            <w:color w:val="000000" w:themeColor="text1"/>
          </w:rPr>
          <w:t xml:space="preserve">iological </w:t>
        </w:r>
        <w:r w:rsidR="00A93C4F" w:rsidRPr="003A137D">
          <w:rPr>
            <w:color w:val="000000" w:themeColor="text1"/>
          </w:rPr>
          <w:t xml:space="preserve">significance, we had identified the DA taxa between samples of different tissues in a </w:t>
        </w:r>
        <w:r w:rsidR="00A93C4F" w:rsidRPr="003A137D">
          <w:rPr>
            <w:color w:val="000000" w:themeColor="text1"/>
          </w:rPr>
          <w:lastRenderedPageBreak/>
          <w:t xml:space="preserve">pairwise fashion. </w:t>
        </w:r>
      </w:ins>
      <w:ins w:id="1333" w:author="Ruijie Xu" w:date="2022-01-30T13:04:00Z">
        <w:r w:rsidR="00E76F07" w:rsidRPr="003A137D">
          <w:rPr>
            <w:color w:val="000000" w:themeColor="text1"/>
          </w:rPr>
          <w:t>From the between-sample relationship analyses, all software has reported that the micobial communit</w:t>
        </w:r>
      </w:ins>
      <w:ins w:id="1334" w:author="Ruijie Xu" w:date="2022-01-30T14:34:00Z">
        <w:r w:rsidR="00A97576" w:rsidRPr="003A137D">
          <w:rPr>
            <w:color w:val="000000" w:themeColor="text1"/>
          </w:rPr>
          <w:t>ies</w:t>
        </w:r>
      </w:ins>
      <w:ins w:id="1335" w:author="Ruijie Xu" w:date="2022-01-30T13:04:00Z">
        <w:r w:rsidR="00E76F07" w:rsidRPr="003A137D">
          <w:rPr>
            <w:color w:val="000000" w:themeColor="text1"/>
          </w:rPr>
          <w:t xml:space="preserve"> of l</w:t>
        </w:r>
      </w:ins>
      <w:ins w:id="1336" w:author="Ruijie Xu" w:date="2022-01-30T13:05:00Z">
        <w:r w:rsidR="00E76F07" w:rsidRPr="003A137D">
          <w:rPr>
            <w:color w:val="000000" w:themeColor="text1"/>
          </w:rPr>
          <w:t>ung samples were distinct from that of kidney and spleen. Following this obersevation, w</w:t>
        </w:r>
      </w:ins>
      <w:ins w:id="1337" w:author="Ruijie Xu" w:date="2022-01-30T13:00:00Z">
        <w:r w:rsidR="00781F71" w:rsidRPr="003A137D">
          <w:rPr>
            <w:color w:val="000000" w:themeColor="text1"/>
          </w:rPr>
          <w:t>e want</w:t>
        </w:r>
      </w:ins>
      <w:ins w:id="1338" w:author="Ruijie Xu" w:date="2022-01-30T13:01:00Z">
        <w:r w:rsidR="00781F71" w:rsidRPr="003A137D">
          <w:rPr>
            <w:color w:val="000000" w:themeColor="text1"/>
          </w:rPr>
          <w:t>ed to know what are the taxa that contributed most to the differences in the microbial profiles between different rat tissues</w:t>
        </w:r>
      </w:ins>
      <w:ins w:id="1339" w:author="Ruijie Xu" w:date="2022-01-30T13:03:00Z">
        <w:r w:rsidR="004666A6" w:rsidRPr="003A137D">
          <w:rPr>
            <w:color w:val="000000" w:themeColor="text1"/>
          </w:rPr>
          <w:t>?</w:t>
        </w:r>
      </w:ins>
      <w:ins w:id="1340" w:author="Ruijie Xu" w:date="2022-01-30T13:01:00Z">
        <w:r w:rsidR="004666A6" w:rsidRPr="003A137D">
          <w:rPr>
            <w:color w:val="000000" w:themeColor="text1"/>
          </w:rPr>
          <w:t xml:space="preserve"> Were </w:t>
        </w:r>
      </w:ins>
      <w:ins w:id="1341" w:author="Ruijie Xu" w:date="2022-01-30T13:02:00Z">
        <w:r w:rsidR="004666A6" w:rsidRPr="003A137D">
          <w:rPr>
            <w:color w:val="000000" w:themeColor="text1"/>
          </w:rPr>
          <w:t>DA taxa identified from lung vs. kidney and lung vs. spleen samples sim</w:t>
        </w:r>
      </w:ins>
      <w:ins w:id="1342" w:author="Ruijie Xu" w:date="2022-01-30T13:03:00Z">
        <w:r w:rsidR="004666A6" w:rsidRPr="003A137D">
          <w:rPr>
            <w:color w:val="000000" w:themeColor="text1"/>
          </w:rPr>
          <w:t xml:space="preserve">ilar to each other? </w:t>
        </w:r>
        <w:r w:rsidR="00B35869" w:rsidRPr="003A137D">
          <w:rPr>
            <w:color w:val="000000" w:themeColor="text1"/>
          </w:rPr>
          <w:t>Were the number of DA taxa reported from kidney vs. lung samples comparison less than those reported when compared to the lung samples?</w:t>
        </w:r>
      </w:ins>
      <w:ins w:id="1343" w:author="Ruijie Xu" w:date="2022-01-30T13:01:00Z">
        <w:r w:rsidR="00781F71" w:rsidRPr="003A137D">
          <w:rPr>
            <w:color w:val="000000" w:themeColor="text1"/>
          </w:rPr>
          <w:t xml:space="preserve"> </w:t>
        </w:r>
      </w:ins>
      <w:ins w:id="1344" w:author="Ruijie Xu" w:date="2022-01-30T12:59:00Z">
        <w:r w:rsidR="00A93C4F" w:rsidRPr="003A137D">
          <w:rPr>
            <w:color w:val="000000" w:themeColor="text1"/>
          </w:rPr>
          <w:t>Metaphlan3 were excluded from this analy</w:t>
        </w:r>
      </w:ins>
      <w:ins w:id="1345" w:author="Ruijie Xu" w:date="2022-01-30T14:35:00Z">
        <w:r w:rsidR="00A97576" w:rsidRPr="003A137D">
          <w:rPr>
            <w:color w:val="000000" w:themeColor="text1"/>
          </w:rPr>
          <w:t>ses</w:t>
        </w:r>
      </w:ins>
      <w:ins w:id="1346" w:author="Ruijie Xu" w:date="2022-01-30T12:59:00Z">
        <w:r w:rsidR="00A93C4F" w:rsidRPr="003A137D">
          <w:rPr>
            <w:color w:val="000000" w:themeColor="text1"/>
          </w:rPr>
          <w:t xml:space="preserve"> due t</w:t>
        </w:r>
      </w:ins>
      <w:ins w:id="1347" w:author="Ruijie Xu" w:date="2022-01-30T13:00:00Z">
        <w:r w:rsidR="00A93C4F" w:rsidRPr="003A137D">
          <w:rPr>
            <w:color w:val="000000" w:themeColor="text1"/>
          </w:rPr>
          <w:t>o not classifiying 5 out of 12 samples in the dataset.</w:t>
        </w:r>
      </w:ins>
      <w:ins w:id="1348" w:author="Ruijie Xu" w:date="2022-01-30T12:59:00Z">
        <w:r w:rsidR="00A93C4F" w:rsidRPr="003A137D">
          <w:rPr>
            <w:color w:val="000000" w:themeColor="text1"/>
          </w:rPr>
          <w:t xml:space="preserve"> </w:t>
        </w:r>
      </w:ins>
      <w:ins w:id="1349" w:author="Ruijie Xu" w:date="2022-01-30T14:35:00Z">
        <w:r w:rsidR="00A97576" w:rsidRPr="003A137D">
          <w:rPr>
            <w:color w:val="000000" w:themeColor="text1"/>
          </w:rPr>
          <w:t>T</w:t>
        </w:r>
      </w:ins>
      <w:ins w:id="1350" w:author="Ruijie Xu" w:date="2022-01-30T13:05:00Z">
        <w:r w:rsidR="00750D11" w:rsidRPr="003A137D">
          <w:rPr>
            <w:color w:val="000000" w:themeColor="text1"/>
          </w:rPr>
          <w:t xml:space="preserve">he </w:t>
        </w:r>
      </w:ins>
      <w:ins w:id="1351" w:author="Ruijie Xu" w:date="2022-01-30T13:06:00Z">
        <w:r w:rsidR="00750D11" w:rsidRPr="003A137D">
          <w:rPr>
            <w:color w:val="000000" w:themeColor="text1"/>
          </w:rPr>
          <w:t xml:space="preserve">classifications of all </w:t>
        </w:r>
      </w:ins>
      <w:ins w:id="1352" w:author="Ruijie Xu" w:date="2022-01-30T14:35:00Z">
        <w:r w:rsidR="00A97576" w:rsidRPr="003A137D">
          <w:rPr>
            <w:color w:val="000000" w:themeColor="text1"/>
          </w:rPr>
          <w:t>DA</w:t>
        </w:r>
      </w:ins>
      <w:ins w:id="1353" w:author="Ruijie Xu" w:date="2022-01-30T12:41:00Z">
        <w:r w:rsidR="00A5417D" w:rsidRPr="003A137D">
          <w:rPr>
            <w:color w:val="000000" w:themeColor="text1"/>
          </w:rPr>
          <w:t xml:space="preserve"> taxa </w:t>
        </w:r>
      </w:ins>
      <w:ins w:id="1354" w:author="Ruijie Xu" w:date="2022-01-30T12:42:00Z">
        <w:r w:rsidR="00A5417D" w:rsidRPr="003A137D">
          <w:rPr>
            <w:color w:val="000000" w:themeColor="text1"/>
          </w:rPr>
          <w:t xml:space="preserve">reported at the species level were largely different when the profiles of different software </w:t>
        </w:r>
      </w:ins>
      <w:ins w:id="1355" w:author="Ruijie Xu" w:date="2022-01-30T12:43:00Z">
        <w:r w:rsidR="00A5417D" w:rsidRPr="003A137D">
          <w:rPr>
            <w:color w:val="000000" w:themeColor="text1"/>
          </w:rPr>
          <w:t xml:space="preserve">were used. </w:t>
        </w:r>
      </w:ins>
      <w:ins w:id="1356" w:author="Ruijie Xu" w:date="2022-01-30T12:44:00Z">
        <w:r w:rsidR="00826D02" w:rsidRPr="003A137D">
          <w:rPr>
            <w:color w:val="000000" w:themeColor="text1"/>
          </w:rPr>
          <w:t xml:space="preserve">The </w:t>
        </w:r>
      </w:ins>
      <w:ins w:id="1357" w:author="Ruijie Xu" w:date="2022-01-30T12:45:00Z">
        <w:r w:rsidR="00826D02" w:rsidRPr="003A137D">
          <w:rPr>
            <w:color w:val="000000" w:themeColor="text1"/>
          </w:rPr>
          <w:t xml:space="preserve">largest range in the </w:t>
        </w:r>
      </w:ins>
      <w:ins w:id="1358" w:author="Ruijie Xu" w:date="2022-01-30T12:44:00Z">
        <w:r w:rsidR="00826D02" w:rsidRPr="003A137D">
          <w:rPr>
            <w:color w:val="000000" w:themeColor="text1"/>
          </w:rPr>
          <w:t xml:space="preserve">number of differentially abundant taxa reported </w:t>
        </w:r>
      </w:ins>
      <w:ins w:id="1359" w:author="Ruijie Xu" w:date="2022-01-30T12:45:00Z">
        <w:r w:rsidR="00826D02" w:rsidRPr="003A137D">
          <w:rPr>
            <w:color w:val="000000" w:themeColor="text1"/>
          </w:rPr>
          <w:t xml:space="preserve">by different </w:t>
        </w:r>
      </w:ins>
      <w:ins w:id="1360" w:author="Ruijie Xu" w:date="2022-01-30T12:46:00Z">
        <w:r w:rsidR="00826D02" w:rsidRPr="003A137D">
          <w:rPr>
            <w:color w:val="000000" w:themeColor="text1"/>
          </w:rPr>
          <w:t xml:space="preserve">software were found in </w:t>
        </w:r>
      </w:ins>
      <w:ins w:id="1361" w:author="Ruijie Xu" w:date="2022-01-30T14:35:00Z">
        <w:r w:rsidR="00A97576" w:rsidRPr="003A137D">
          <w:rPr>
            <w:color w:val="000000" w:themeColor="text1"/>
          </w:rPr>
          <w:t>the anlysis</w:t>
        </w:r>
      </w:ins>
      <w:ins w:id="1362" w:author="Ruijie Xu" w:date="2022-01-30T12:46:00Z">
        <w:r w:rsidR="00826D02" w:rsidRPr="003A137D">
          <w:rPr>
            <w:color w:val="000000" w:themeColor="text1"/>
          </w:rPr>
          <w:t xml:space="preserve"> between lung and kidney samples</w:t>
        </w:r>
        <w:r w:rsidR="007A0414" w:rsidRPr="003A137D">
          <w:rPr>
            <w:color w:val="000000" w:themeColor="text1"/>
          </w:rPr>
          <w:t xml:space="preserve">, </w:t>
        </w:r>
      </w:ins>
      <w:ins w:id="1363" w:author="Ruijie Xu" w:date="2022-01-30T12:47:00Z">
        <w:r w:rsidR="007A0414" w:rsidRPr="003A137D">
          <w:rPr>
            <w:color w:val="000000" w:themeColor="text1"/>
          </w:rPr>
          <w:t xml:space="preserve">where the </w:t>
        </w:r>
      </w:ins>
      <w:ins w:id="1364" w:author="Ruijie Xu" w:date="2022-01-30T14:36:00Z">
        <w:r w:rsidR="00A97576" w:rsidRPr="003A137D">
          <w:rPr>
            <w:color w:val="000000" w:themeColor="text1"/>
          </w:rPr>
          <w:t>software with least DA taxa identified</w:t>
        </w:r>
      </w:ins>
      <w:ins w:id="1365" w:author="Ruijie Xu" w:date="2022-01-30T12:48:00Z">
        <w:r w:rsidR="001E3000" w:rsidRPr="003A137D">
          <w:rPr>
            <w:color w:val="000000" w:themeColor="text1"/>
          </w:rPr>
          <w:t xml:space="preserve">, Diamond, reported 10, and </w:t>
        </w:r>
      </w:ins>
      <w:ins w:id="1366" w:author="Ruijie Xu" w:date="2022-01-30T14:36:00Z">
        <w:r w:rsidR="00A97576" w:rsidRPr="003A137D">
          <w:rPr>
            <w:color w:val="000000" w:themeColor="text1"/>
          </w:rPr>
          <w:t xml:space="preserve">the software identified </w:t>
        </w:r>
      </w:ins>
      <w:ins w:id="1367" w:author="Ruijie Xu" w:date="2022-01-30T12:49:00Z">
        <w:r w:rsidR="001E3000" w:rsidRPr="003A137D">
          <w:rPr>
            <w:color w:val="000000" w:themeColor="text1"/>
          </w:rPr>
          <w:t xml:space="preserve">most </w:t>
        </w:r>
      </w:ins>
      <w:ins w:id="1368" w:author="Ruijie Xu" w:date="2022-01-30T14:36:00Z">
        <w:r w:rsidR="00A97576" w:rsidRPr="003A137D">
          <w:rPr>
            <w:color w:val="000000" w:themeColor="text1"/>
          </w:rPr>
          <w:t>DA taxa</w:t>
        </w:r>
      </w:ins>
      <w:ins w:id="1369" w:author="Ruijie Xu" w:date="2022-01-30T12:49:00Z">
        <w:r w:rsidR="001E3000" w:rsidRPr="003A137D">
          <w:rPr>
            <w:color w:val="000000" w:themeColor="text1"/>
          </w:rPr>
          <w:t xml:space="preserve">, Centrifuge, reported 596. </w:t>
        </w:r>
      </w:ins>
      <w:ins w:id="1370" w:author="Ruijie Xu" w:date="2022-01-30T13:10:00Z">
        <w:r w:rsidR="006123C3" w:rsidRPr="003A137D">
          <w:rPr>
            <w:color w:val="000000" w:themeColor="text1"/>
          </w:rPr>
          <w:t xml:space="preserve">Despite the large differences in the number of taxa identified, </w:t>
        </w:r>
      </w:ins>
      <w:ins w:id="1371" w:author="Ruijie Xu" w:date="2022-01-30T13:11:00Z">
        <w:r w:rsidR="006123C3" w:rsidRPr="003A137D">
          <w:rPr>
            <w:color w:val="000000" w:themeColor="text1"/>
          </w:rPr>
          <w:t xml:space="preserve">there were still </w:t>
        </w:r>
        <w:r w:rsidR="00A86965" w:rsidRPr="003A137D">
          <w:rPr>
            <w:color w:val="000000" w:themeColor="text1"/>
          </w:rPr>
          <w:t>smal</w:t>
        </w:r>
      </w:ins>
      <w:ins w:id="1372" w:author="Ruijie Xu" w:date="2022-01-30T13:12:00Z">
        <w:r w:rsidR="00A86965" w:rsidRPr="003A137D">
          <w:rPr>
            <w:color w:val="000000" w:themeColor="text1"/>
          </w:rPr>
          <w:t xml:space="preserve">l </w:t>
        </w:r>
        <w:r w:rsidR="00C25F66" w:rsidRPr="003A137D">
          <w:rPr>
            <w:color w:val="000000" w:themeColor="text1"/>
          </w:rPr>
          <w:t xml:space="preserve">number </w:t>
        </w:r>
      </w:ins>
      <w:ins w:id="1373" w:author="Ruijie Xu" w:date="2022-01-30T13:11:00Z">
        <w:r w:rsidR="006123C3" w:rsidRPr="003A137D">
          <w:rPr>
            <w:color w:val="000000" w:themeColor="text1"/>
          </w:rPr>
          <w:t xml:space="preserve">overlapping species identified across the results of all software. </w:t>
        </w:r>
      </w:ins>
      <w:ins w:id="1374" w:author="Ruijie Xu" w:date="2022-01-30T13:12:00Z">
        <w:r w:rsidR="00054C07" w:rsidRPr="003A137D">
          <w:rPr>
            <w:color w:val="000000" w:themeColor="text1"/>
          </w:rPr>
          <w:t xml:space="preserve">We </w:t>
        </w:r>
      </w:ins>
      <w:ins w:id="1375" w:author="Ruijie Xu" w:date="2022-01-30T13:13:00Z">
        <w:r w:rsidR="00054C07" w:rsidRPr="003A137D">
          <w:rPr>
            <w:color w:val="000000" w:themeColor="text1"/>
          </w:rPr>
          <w:t xml:space="preserve">have also found </w:t>
        </w:r>
      </w:ins>
      <w:ins w:id="1376" w:author="Ruijie Xu" w:date="2022-01-30T13:14:00Z">
        <w:r w:rsidR="00054C07" w:rsidRPr="003A137D">
          <w:rPr>
            <w:color w:val="000000" w:themeColor="text1"/>
          </w:rPr>
          <w:t>similarities in the software</w:t>
        </w:r>
      </w:ins>
      <w:ins w:id="1377" w:author="Ruijie Xu" w:date="2022-01-30T14:37:00Z">
        <w:r w:rsidR="00692F00" w:rsidRPr="003A137D">
          <w:rPr>
            <w:color w:val="000000" w:themeColor="text1"/>
          </w:rPr>
          <w:t>-</w:t>
        </w:r>
      </w:ins>
      <w:ins w:id="1378" w:author="Ruijie Xu" w:date="2022-01-30T13:14:00Z">
        <w:r w:rsidR="00054C07" w:rsidRPr="003A137D">
          <w:rPr>
            <w:color w:val="000000" w:themeColor="text1"/>
          </w:rPr>
          <w:t>overlapp</w:t>
        </w:r>
      </w:ins>
      <w:ins w:id="1379" w:author="Ruijie Xu" w:date="2022-01-30T14:37:00Z">
        <w:r w:rsidR="00A97576" w:rsidRPr="003A137D">
          <w:rPr>
            <w:color w:val="000000" w:themeColor="text1"/>
          </w:rPr>
          <w:t>ed</w:t>
        </w:r>
      </w:ins>
      <w:ins w:id="1380" w:author="Ruijie Xu" w:date="2022-01-30T13:14:00Z">
        <w:r w:rsidR="00054C07" w:rsidRPr="003A137D">
          <w:rPr>
            <w:color w:val="000000" w:themeColor="text1"/>
          </w:rPr>
          <w:t xml:space="preserve"> DA taxa </w:t>
        </w:r>
      </w:ins>
      <w:ins w:id="1381" w:author="Ruijie Xu" w:date="2022-01-30T13:15:00Z">
        <w:r w:rsidR="00054C07" w:rsidRPr="003A137D">
          <w:rPr>
            <w:color w:val="000000" w:themeColor="text1"/>
          </w:rPr>
          <w:t>between</w:t>
        </w:r>
      </w:ins>
      <w:ins w:id="1382" w:author="Ruijie Xu" w:date="2022-01-30T13:14:00Z">
        <w:r w:rsidR="00054C07" w:rsidRPr="003A137D">
          <w:rPr>
            <w:color w:val="000000" w:themeColor="text1"/>
          </w:rPr>
          <w:t xml:space="preserve"> lung vs kidney and lung vs. spleen </w:t>
        </w:r>
      </w:ins>
      <w:ins w:id="1383" w:author="Ruijie Xu" w:date="2022-01-30T13:15:00Z">
        <w:r w:rsidR="009F7B67" w:rsidRPr="003A137D">
          <w:rPr>
            <w:color w:val="000000" w:themeColor="text1"/>
          </w:rPr>
          <w:t>analyses</w:t>
        </w:r>
      </w:ins>
      <w:ins w:id="1384" w:author="Ruijie Xu" w:date="2022-01-30T14:38:00Z">
        <w:r w:rsidR="00692F00" w:rsidRPr="003A137D">
          <w:rPr>
            <w:color w:val="000000" w:themeColor="text1"/>
          </w:rPr>
          <w:t>, where</w:t>
        </w:r>
      </w:ins>
      <w:ins w:id="1385" w:author="Ruijie Xu" w:date="2022-01-30T13:17:00Z">
        <w:r w:rsidR="009F7B67" w:rsidRPr="003A137D">
          <w:rPr>
            <w:color w:val="000000" w:themeColor="text1"/>
          </w:rPr>
          <w:t xml:space="preserve"> two </w:t>
        </w:r>
        <w:r w:rsidR="009F7B67" w:rsidRPr="001E3899">
          <w:rPr>
            <w:i/>
            <w:iCs/>
            <w:color w:val="000000" w:themeColor="text1"/>
            <w:rPrChange w:id="1386" w:author="Ruijie Xu" w:date="2022-01-31T16:48:00Z">
              <w:rPr>
                <w:color w:val="000000" w:themeColor="text1"/>
              </w:rPr>
            </w:rPrChange>
          </w:rPr>
          <w:t>Bor</w:t>
        </w:r>
        <w:r w:rsidR="00E9134F" w:rsidRPr="001E3899">
          <w:rPr>
            <w:i/>
            <w:iCs/>
            <w:color w:val="000000" w:themeColor="text1"/>
            <w:rPrChange w:id="1387" w:author="Ruijie Xu" w:date="2022-01-31T16:48:00Z">
              <w:rPr>
                <w:color w:val="000000" w:themeColor="text1"/>
              </w:rPr>
            </w:rPrChange>
          </w:rPr>
          <w:t>detella</w:t>
        </w:r>
        <w:r w:rsidR="00E9134F" w:rsidRPr="003A137D">
          <w:rPr>
            <w:color w:val="000000" w:themeColor="text1"/>
          </w:rPr>
          <w:t xml:space="preserve"> species and a </w:t>
        </w:r>
        <w:r w:rsidR="00E9134F" w:rsidRPr="001E3899">
          <w:rPr>
            <w:i/>
            <w:iCs/>
            <w:color w:val="000000" w:themeColor="text1"/>
            <w:rPrChange w:id="1388" w:author="Ruijie Xu" w:date="2022-01-31T16:48:00Z">
              <w:rPr>
                <w:color w:val="000000" w:themeColor="text1"/>
              </w:rPr>
            </w:rPrChange>
          </w:rPr>
          <w:t>Mycoplasm</w:t>
        </w:r>
        <w:r w:rsidR="00E9134F" w:rsidRPr="003A137D">
          <w:rPr>
            <w:color w:val="000000" w:themeColor="text1"/>
          </w:rPr>
          <w:t xml:space="preserve"> species</w:t>
        </w:r>
      </w:ins>
      <w:ins w:id="1389" w:author="Ruijie Xu" w:date="2022-01-30T14:38:00Z">
        <w:r w:rsidR="00692F00" w:rsidRPr="003A137D">
          <w:rPr>
            <w:color w:val="000000" w:themeColor="text1"/>
          </w:rPr>
          <w:t xml:space="preserve"> were overlappingly reported by all software in both analyses</w:t>
        </w:r>
      </w:ins>
      <w:ins w:id="1390" w:author="Ruijie Xu" w:date="2022-01-30T13:17:00Z">
        <w:r w:rsidR="00E9134F" w:rsidRPr="003A137D">
          <w:rPr>
            <w:color w:val="000000" w:themeColor="text1"/>
          </w:rPr>
          <w:t xml:space="preserve">. </w:t>
        </w:r>
      </w:ins>
      <w:ins w:id="1391" w:author="Ruijie Xu" w:date="2022-01-30T14:38:00Z">
        <w:r w:rsidR="00692F00" w:rsidRPr="003A137D">
          <w:rPr>
            <w:color w:val="000000" w:themeColor="text1"/>
          </w:rPr>
          <w:t>More</w:t>
        </w:r>
      </w:ins>
      <w:ins w:id="1392" w:author="Ruijie Xu" w:date="2022-01-30T13:18:00Z">
        <w:r w:rsidR="008F7F79" w:rsidRPr="003A137D">
          <w:rPr>
            <w:color w:val="000000" w:themeColor="text1"/>
          </w:rPr>
          <w:t xml:space="preserve"> </w:t>
        </w:r>
      </w:ins>
      <w:ins w:id="1393" w:author="Ruijie Xu" w:date="2022-01-30T13:19:00Z">
        <w:r w:rsidR="0044658C" w:rsidRPr="003A137D">
          <w:rPr>
            <w:color w:val="000000" w:themeColor="text1"/>
          </w:rPr>
          <w:t xml:space="preserve">DA identified were overlapped </w:t>
        </w:r>
      </w:ins>
      <w:ins w:id="1394" w:author="Ruijie Xu" w:date="2022-01-30T14:39:00Z">
        <w:r w:rsidR="00692F00" w:rsidRPr="003A137D">
          <w:rPr>
            <w:color w:val="000000" w:themeColor="text1"/>
          </w:rPr>
          <w:t xml:space="preserve">across software </w:t>
        </w:r>
      </w:ins>
      <w:ins w:id="1395" w:author="Ruijie Xu" w:date="2022-01-30T13:19:00Z">
        <w:r w:rsidR="0044658C" w:rsidRPr="003A137D">
          <w:rPr>
            <w:color w:val="000000" w:themeColor="text1"/>
          </w:rPr>
          <w:t>at the Phylum level</w:t>
        </w:r>
      </w:ins>
      <w:ins w:id="1396" w:author="Ruijie Xu" w:date="2022-01-30T13:21:00Z">
        <w:r w:rsidR="0044658C" w:rsidRPr="003A137D">
          <w:rPr>
            <w:color w:val="000000" w:themeColor="text1"/>
          </w:rPr>
          <w:t xml:space="preserve">. </w:t>
        </w:r>
      </w:ins>
      <w:ins w:id="1397" w:author="Ruijie Xu" w:date="2022-01-30T14:39:00Z">
        <w:r w:rsidR="00692F00" w:rsidRPr="003A137D">
          <w:rPr>
            <w:color w:val="000000" w:themeColor="text1"/>
          </w:rPr>
          <w:t xml:space="preserve">In addition to the overlapped DA taxa, </w:t>
        </w:r>
      </w:ins>
      <w:ins w:id="1398" w:author="Ruijie Xu" w:date="2022-01-30T13:21:00Z">
        <w:r w:rsidR="0044658C" w:rsidRPr="003A137D">
          <w:rPr>
            <w:color w:val="000000" w:themeColor="text1"/>
          </w:rPr>
          <w:t xml:space="preserve">Kaiju and Centrifuge </w:t>
        </w:r>
      </w:ins>
      <w:ins w:id="1399" w:author="Ruijie Xu" w:date="2022-01-30T13:22:00Z">
        <w:r w:rsidR="0044658C" w:rsidRPr="003A137D">
          <w:rPr>
            <w:color w:val="000000" w:themeColor="text1"/>
          </w:rPr>
          <w:t>were more likely to report more taxa as differentially abundant compare to the analyses of other software</w:t>
        </w:r>
        <w:r w:rsidR="007C054E" w:rsidRPr="003A137D">
          <w:rPr>
            <w:color w:val="000000" w:themeColor="text1"/>
          </w:rPr>
          <w:t xml:space="preserve">. </w:t>
        </w:r>
      </w:ins>
      <w:ins w:id="1400" w:author="Ruijie Xu" w:date="2022-01-30T13:23:00Z">
        <w:r w:rsidR="007C054E" w:rsidRPr="003A137D">
          <w:rPr>
            <w:color w:val="000000" w:themeColor="text1"/>
          </w:rPr>
          <w:t xml:space="preserve">These two software were also the </w:t>
        </w:r>
      </w:ins>
      <w:ins w:id="1401" w:author="Ruijie Xu" w:date="2022-01-30T13:24:00Z">
        <w:r w:rsidR="007C054E" w:rsidRPr="003A137D">
          <w:rPr>
            <w:color w:val="000000" w:themeColor="text1"/>
          </w:rPr>
          <w:t xml:space="preserve">only </w:t>
        </w:r>
      </w:ins>
      <w:ins w:id="1402" w:author="Ruijie Xu" w:date="2022-01-30T13:23:00Z">
        <w:r w:rsidR="007C054E" w:rsidRPr="003A137D">
          <w:rPr>
            <w:color w:val="000000" w:themeColor="text1"/>
          </w:rPr>
          <w:t xml:space="preserve">two software reported </w:t>
        </w:r>
      </w:ins>
      <w:ins w:id="1403" w:author="Ruijie Xu" w:date="2022-01-30T13:24:00Z">
        <w:r w:rsidR="007C054E" w:rsidRPr="003A137D">
          <w:rPr>
            <w:color w:val="000000" w:themeColor="text1"/>
          </w:rPr>
          <w:t xml:space="preserve">both </w:t>
        </w:r>
      </w:ins>
      <w:ins w:id="1404" w:author="Ruijie Xu" w:date="2022-01-30T13:25:00Z">
        <w:r w:rsidR="007C054E" w:rsidRPr="003A137D">
          <w:rPr>
            <w:color w:val="000000" w:themeColor="text1"/>
          </w:rPr>
          <w:t xml:space="preserve">viruses and archaea taxa as DA </w:t>
        </w:r>
      </w:ins>
      <w:ins w:id="1405" w:author="Ruijie Xu" w:date="2022-01-30T14:40:00Z">
        <w:r w:rsidR="00692F00" w:rsidRPr="003A137D">
          <w:rPr>
            <w:color w:val="000000" w:themeColor="text1"/>
          </w:rPr>
          <w:t xml:space="preserve">taxa </w:t>
        </w:r>
      </w:ins>
      <w:ins w:id="1406" w:author="Ruijie Xu" w:date="2022-01-30T13:25:00Z">
        <w:r w:rsidR="007C054E" w:rsidRPr="003A137D">
          <w:rPr>
            <w:color w:val="000000" w:themeColor="text1"/>
          </w:rPr>
          <w:t>(</w:t>
        </w:r>
      </w:ins>
      <w:ins w:id="1407" w:author="Ruijie Xu" w:date="2022-02-01T13:44:00Z">
        <w:r w:rsidR="00537B08">
          <w:rPr>
            <w:color w:val="000000" w:themeColor="text1"/>
          </w:rPr>
          <w:t>BLASTN</w:t>
        </w:r>
      </w:ins>
      <w:ins w:id="1408" w:author="Ruijie Xu" w:date="2022-01-30T13:25:00Z">
        <w:r w:rsidR="007C054E" w:rsidRPr="003A137D">
          <w:rPr>
            <w:color w:val="000000" w:themeColor="text1"/>
          </w:rPr>
          <w:t xml:space="preserve"> only reported Archaea, and CLARK only reported virueses). </w:t>
        </w:r>
      </w:ins>
      <w:ins w:id="1409" w:author="Ruijie Xu" w:date="2022-01-30T12:50:00Z">
        <w:r w:rsidR="00BE5DC0" w:rsidRPr="003A137D">
          <w:rPr>
            <w:color w:val="000000" w:themeColor="text1"/>
          </w:rPr>
          <w:t xml:space="preserve">Diamond was found least sensitive in differentially abundant analyses for </w:t>
        </w:r>
      </w:ins>
      <w:ins w:id="1410" w:author="Ruijie Xu" w:date="2022-01-30T12:51:00Z">
        <w:r w:rsidR="00BE5DC0" w:rsidRPr="003A137D">
          <w:rPr>
            <w:color w:val="000000" w:themeColor="text1"/>
          </w:rPr>
          <w:t xml:space="preserve">all three comparisons between tissue </w:t>
        </w:r>
        <w:r w:rsidR="00BE5DC0" w:rsidRPr="003A137D">
          <w:rPr>
            <w:color w:val="000000" w:themeColor="text1"/>
          </w:rPr>
          <w:lastRenderedPageBreak/>
          <w:t>samples</w:t>
        </w:r>
      </w:ins>
      <w:ins w:id="1411" w:author="Ruijie Xu" w:date="2022-01-30T13:26:00Z">
        <w:r w:rsidR="008E222E" w:rsidRPr="003A137D">
          <w:rPr>
            <w:color w:val="000000" w:themeColor="text1"/>
          </w:rPr>
          <w:t xml:space="preserve">, </w:t>
        </w:r>
      </w:ins>
      <w:ins w:id="1412" w:author="Ruijie Xu" w:date="2022-01-30T12:51:00Z">
        <w:r w:rsidR="00BE5DC0" w:rsidRPr="003A137D">
          <w:rPr>
            <w:color w:val="000000" w:themeColor="text1"/>
          </w:rPr>
          <w:t xml:space="preserve">where phylum taxa </w:t>
        </w:r>
      </w:ins>
      <w:ins w:id="1413" w:author="Ruijie Xu" w:date="2022-01-30T12:52:00Z">
        <w:r w:rsidR="00BE5DC0" w:rsidRPr="003A137D">
          <w:rPr>
            <w:color w:val="000000" w:themeColor="text1"/>
          </w:rPr>
          <w:t>identified by all the other software were</w:t>
        </w:r>
      </w:ins>
      <w:ins w:id="1414" w:author="Ruijie Xu" w:date="2022-01-30T14:40:00Z">
        <w:r w:rsidR="00692F00" w:rsidRPr="003A137D">
          <w:rPr>
            <w:color w:val="000000" w:themeColor="text1"/>
          </w:rPr>
          <w:t xml:space="preserve"> </w:t>
        </w:r>
      </w:ins>
      <w:ins w:id="1415" w:author="Ruijie Xu" w:date="2022-01-30T12:53:00Z">
        <w:r w:rsidR="00BE5DC0" w:rsidRPr="003A137D">
          <w:rPr>
            <w:color w:val="000000" w:themeColor="text1"/>
          </w:rPr>
          <w:t xml:space="preserve">frequently not </w:t>
        </w:r>
      </w:ins>
      <w:ins w:id="1416" w:author="Ruijie Xu" w:date="2022-01-30T12:52:00Z">
        <w:r w:rsidR="00BE5DC0" w:rsidRPr="003A137D">
          <w:rPr>
            <w:color w:val="000000" w:themeColor="text1"/>
          </w:rPr>
          <w:t xml:space="preserve">identified </w:t>
        </w:r>
      </w:ins>
      <w:ins w:id="1417" w:author="Ruijie Xu" w:date="2022-01-30T12:53:00Z">
        <w:r w:rsidR="00BE5DC0" w:rsidRPr="003A137D">
          <w:rPr>
            <w:color w:val="000000" w:themeColor="text1"/>
          </w:rPr>
          <w:t xml:space="preserve">by Diamond. </w:t>
        </w:r>
      </w:ins>
    </w:p>
    <w:p w14:paraId="6FF1911F" w14:textId="785E47CE" w:rsidR="00692F00" w:rsidRPr="003A137D" w:rsidRDefault="00692F00" w:rsidP="00D33126">
      <w:pPr>
        <w:spacing w:line="480" w:lineRule="auto"/>
        <w:rPr>
          <w:ins w:id="1418" w:author="Ruijie Xu" w:date="2022-01-30T12:30:00Z"/>
          <w:color w:val="000000" w:themeColor="text1"/>
        </w:rPr>
      </w:pPr>
      <w:ins w:id="1419" w:author="Ruijie Xu" w:date="2022-01-30T14:40:00Z">
        <w:r w:rsidRPr="004B0E83">
          <w:rPr>
            <w:i/>
            <w:iCs/>
            <w:color w:val="000000" w:themeColor="text1"/>
            <w:rPrChange w:id="1420" w:author="Ruijie Xu" w:date="2022-02-02T14:40:00Z">
              <w:rPr>
                <w:color w:val="000000" w:themeColor="text1"/>
              </w:rPr>
            </w:rPrChange>
          </w:rPr>
          <w:t>Leptospira</w:t>
        </w:r>
        <w:r w:rsidRPr="003A137D">
          <w:rPr>
            <w:color w:val="000000" w:themeColor="text1"/>
          </w:rPr>
          <w:t xml:space="preserve"> Diagnostic Sensitivity Comparison</w:t>
        </w:r>
      </w:ins>
    </w:p>
    <w:p w14:paraId="42640277" w14:textId="76581F4F" w:rsidR="00254DB1" w:rsidRPr="003A137D" w:rsidRDefault="000C30C5">
      <w:pPr>
        <w:spacing w:line="480" w:lineRule="auto"/>
        <w:rPr>
          <w:color w:val="000000" w:themeColor="text1"/>
        </w:rPr>
        <w:pPrChange w:id="1421" w:author="Ruijie Xu" w:date="2022-01-30T10:55:00Z">
          <w:pPr>
            <w:spacing w:line="480" w:lineRule="auto"/>
            <w:ind w:firstLine="720"/>
          </w:pPr>
        </w:pPrChange>
      </w:pPr>
      <w:r w:rsidRPr="003A137D">
        <w:rPr>
          <w:color w:val="000000" w:themeColor="text1"/>
        </w:rPr>
        <w:t>To assess the sensitivity of sho</w:t>
      </w:r>
      <w:r w:rsidR="00AF0037" w:rsidRPr="003A137D">
        <w:rPr>
          <w:color w:val="000000" w:themeColor="text1"/>
        </w:rPr>
        <w:t>t</w:t>
      </w:r>
      <w:r w:rsidRPr="003A137D">
        <w:rPr>
          <w:color w:val="000000" w:themeColor="text1"/>
        </w:rPr>
        <w:t xml:space="preserve">gun metagenomics as a tool for pathogen diagnosis, we identified the presence </w:t>
      </w:r>
      <w:r w:rsidR="00325E83" w:rsidRPr="003A137D">
        <w:rPr>
          <w:color w:val="000000" w:themeColor="text1"/>
        </w:rPr>
        <w:t xml:space="preserve">of the </w:t>
      </w:r>
      <w:r w:rsidRPr="003A137D">
        <w:rPr>
          <w:color w:val="000000" w:themeColor="text1"/>
        </w:rPr>
        <w:t>zoon</w:t>
      </w:r>
      <w:r w:rsidR="00325E83" w:rsidRPr="003A137D">
        <w:rPr>
          <w:color w:val="000000" w:themeColor="text1"/>
        </w:rPr>
        <w:t>o</w:t>
      </w:r>
      <w:r w:rsidRPr="003A137D">
        <w:rPr>
          <w:color w:val="000000" w:themeColor="text1"/>
        </w:rPr>
        <w:t xml:space="preserve">tic pathogen </w:t>
      </w:r>
      <w:del w:id="1422" w:author="Ruijie Xu" w:date="2022-02-02T11:02:00Z">
        <w:r w:rsidRPr="003A137D" w:rsidDel="00463AA7">
          <w:rPr>
            <w:i/>
            <w:color w:val="000000" w:themeColor="text1"/>
          </w:rPr>
          <w:delText>Leptospira</w:delText>
        </w:r>
      </w:del>
      <w:ins w:id="1423" w:author="Ruijie Xu" w:date="2022-02-02T11:02:00Z">
        <w:r w:rsidR="00463AA7">
          <w:rPr>
            <w:i/>
            <w:color w:val="000000" w:themeColor="text1"/>
          </w:rPr>
          <w:t>Leptospira</w:t>
        </w:r>
      </w:ins>
      <w:r w:rsidRPr="003A137D">
        <w:rPr>
          <w:color w:val="000000" w:themeColor="text1"/>
        </w:rPr>
        <w:t xml:space="preserve"> </w:t>
      </w:r>
      <w:r w:rsidR="00325E83" w:rsidRPr="003A137D">
        <w:rPr>
          <w:color w:val="000000" w:themeColor="text1"/>
        </w:rPr>
        <w:t xml:space="preserve">in </w:t>
      </w:r>
      <w:r w:rsidRPr="003A137D">
        <w:rPr>
          <w:color w:val="000000" w:themeColor="text1"/>
        </w:rPr>
        <w:t>all of our tissue samples</w:t>
      </w:r>
      <w:ins w:id="1424" w:author="Ruijie Xu" w:date="2022-01-30T13:27:00Z">
        <w:r w:rsidR="002B7BBF" w:rsidRPr="003A137D">
          <w:rPr>
            <w:color w:val="000000" w:themeColor="text1"/>
          </w:rPr>
          <w:t xml:space="preserve">. </w:t>
        </w:r>
      </w:ins>
      <w:del w:id="1425" w:author="Ruijie Xu" w:date="2022-01-30T13:26:00Z">
        <w:r w:rsidRPr="003A137D" w:rsidDel="00DA501B">
          <w:rPr>
            <w:color w:val="000000" w:themeColor="text1"/>
          </w:rPr>
          <w:delText xml:space="preserve">. To increase the sensitivity of pathogen diagnosis, we set the relative abundance cut-off value for </w:delText>
        </w:r>
        <w:r w:rsidRPr="003A137D" w:rsidDel="00DA501B">
          <w:rPr>
            <w:i/>
            <w:color w:val="000000" w:themeColor="text1"/>
          </w:rPr>
          <w:delText>Leptospira</w:delText>
        </w:r>
        <w:r w:rsidR="00234370" w:rsidRPr="003A137D" w:rsidDel="00DA501B">
          <w:rPr>
            <w:color w:val="000000" w:themeColor="text1"/>
          </w:rPr>
          <w:delText xml:space="preserve"> </w:delText>
        </w:r>
        <w:r w:rsidRPr="003A137D" w:rsidDel="00DA501B">
          <w:rPr>
            <w:color w:val="000000" w:themeColor="text1"/>
          </w:rPr>
          <w:delText xml:space="preserve">presence </w:delText>
        </w:r>
        <w:r w:rsidR="00AB46BB" w:rsidRPr="003A137D" w:rsidDel="00DA501B">
          <w:rPr>
            <w:color w:val="000000" w:themeColor="text1"/>
          </w:rPr>
          <w:delText>as</w:delText>
        </w:r>
        <w:r w:rsidRPr="003A137D" w:rsidDel="00DA501B">
          <w:rPr>
            <w:color w:val="000000" w:themeColor="text1"/>
          </w:rPr>
          <w:delText xml:space="preserve"> 0.1%, despite the potential false positive</w:delText>
        </w:r>
        <w:r w:rsidR="00AB46BB" w:rsidRPr="003A137D" w:rsidDel="00DA501B">
          <w:rPr>
            <w:color w:val="000000" w:themeColor="text1"/>
          </w:rPr>
          <w:delText xml:space="preserve">s </w:delText>
        </w:r>
        <w:r w:rsidR="00BE6F57" w:rsidRPr="003A137D" w:rsidDel="00DA501B">
          <w:rPr>
            <w:color w:val="000000" w:themeColor="text1"/>
          </w:rPr>
          <w:delText xml:space="preserve">diagnosis </w:delText>
        </w:r>
        <w:r w:rsidR="00AB46BB" w:rsidRPr="003A137D" w:rsidDel="00DA501B">
          <w:rPr>
            <w:color w:val="000000" w:themeColor="text1"/>
          </w:rPr>
          <w:delText>introduced by the low</w:delText>
        </w:r>
        <w:r w:rsidR="00BE6F57" w:rsidRPr="003A137D" w:rsidDel="00DA501B">
          <w:rPr>
            <w:color w:val="000000" w:themeColor="text1"/>
          </w:rPr>
          <w:delText>er</w:delText>
        </w:r>
        <w:r w:rsidR="00AB46BB" w:rsidRPr="003A137D" w:rsidDel="00DA501B">
          <w:rPr>
            <w:color w:val="000000" w:themeColor="text1"/>
          </w:rPr>
          <w:delText xml:space="preserve"> cut-off</w:delText>
        </w:r>
        <w:r w:rsidR="00BE6F57" w:rsidRPr="003A137D" w:rsidDel="00DA501B">
          <w:rPr>
            <w:color w:val="000000" w:themeColor="text1"/>
          </w:rPr>
          <w:delText xml:space="preserve"> value</w:delText>
        </w:r>
        <w:r w:rsidR="00AB46BB" w:rsidRPr="003A137D" w:rsidDel="00DA501B">
          <w:rPr>
            <w:color w:val="000000" w:themeColor="text1"/>
          </w:rPr>
          <w:delText xml:space="preserve"> </w:delText>
        </w:r>
        <w:r w:rsidR="00AB46BB" w:rsidRPr="003A137D" w:rsidDel="002B7BBF">
          <w:rPr>
            <w:color w:val="000000" w:themeColor="text1"/>
          </w:rPr>
          <w:fldChar w:fldCharType="begin"/>
        </w:r>
        <w:r w:rsidR="00350DBF" w:rsidRPr="003A137D" w:rsidDel="002B7BBF">
          <w:rPr>
            <w:color w:val="000000" w:themeColor="text1"/>
          </w:rPr>
          <w:delInstrText xml:space="preserve"> ADDIN ZOTERO_ITEM CSL_CITATION {"citationID":"fLJCIuY9","properties":{"formattedCitation":"(Peabody {\\i{}et al.}, 2015; Couto {\\i{}et al.}, 2018; Escobar-Zepeda {\\i{}et al.}, 2018)","plainCitation":"(Peabody et al., 2015; Couto et al., 2018; Escobar-Zepeda et al., 2018)","noteIndex":0},"citationItems":[{"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L."}],"accessed":{"date-parts":[["2021",6,23]]},"issued":{"date-parts":[["2015",11,4]]}}},{"id":2074,"uris":["http://zotero.org/users/8256916/items/55N867RW"],"uri":["http://zotero.org/users/8256916/items/55N867RW"],"itemData":{"id":2074,"type":"article-journal","abstract":"High throughput sequencing has been proposed as a one-stop solution for diagnostics and molecular typing directly from patient samples, allowing timely and appropriate implementation of measures for treatment, infection prevention and control. However, it is unclear how the variety of available methods impacts the end results. We applied shotgun metagenomics on diverse types of patient samples using three different methods to deplete human DNA prior to DNA extraction. Libraries were prepared and sequenced with Illumina chemistry. Data was analyzed using methods likely to be available in clinical microbiology laboratories using genomics. The results of microbial identification were compared to standard culture-based microbiological methods. On average, 75% of the reads corresponded to human DNA, being a major determinant in the analysis outcome. None of the kits was clearly superior suggesting that the initial ratio between host and microbial DNA or other sample characteristics were the major determinants of the proportion of microbial reads. Most pathogens identified by culture were also identified through metagenomics, but substantial differences were noted between the taxonomic classification tools. In two cases the high number of human reads resulted in insufficient sequencing depth of bacterial DNA for identification. In three samples, we could infer the probable multilocus sequence type of the most abundant species. The tools and databases used for taxonomic classification and antimicrobial resistance identification had a key impact on the results, recommending that efforts need to be aimed at standardization of the analysis methods if metagenomics is to be used routinely in clinical microbiology.","container-title":"Scientific Reports","DOI":"10.1038/s41598-018-31873-w","ISSN":"2045-2322","issue":"1","journalAbbreviation":"Sci Rep","language":"en","note":"Bandiera_abtest: a\nCc_license_type: cc_by\nCg_type: Nature Research Journals\nnumber: 1\nPrimary_atype: Research\npublisher: Nature Publishing Group\nSubject_term: Clinical microbiology;Molecular medicine\nSubject_term_id: clinical-microbiology;molecular-medicine","page":"13767","source":"www.nature.com","title":"Critical steps in clinical shotgun metagenomics for the concomitant detection and typing of microbial pathogens","URL":"https://www.nature.com/articles/s41598-018-31873-w","volume":"8","author":[{"family":"Couto","given":"Natacha"},{"family":"Schuele","given":"Leonard"},{"family":"Raangs","given":"Erwin C."},{"family":"Machado","given":"Miguel P."},{"family":"Mendes","given":"Catarina I."},{"family":"Jesus","given":"Tiago F."},{"family":"Chlebowicz","given":"Monika"},{"family":"Rosema","given":"Sigrid"},{"family":"Ramirez","given":"Mário"},{"family":"Carriço","given":"João A."},{"family":"Autenrieth","given":"Ingo B."},{"family":"Friedrich","given":"Alex W."},{"family":"Peter","given":"Silke"},{"family":"Rossen","given":"John W."}],"accessed":{"date-parts":[["2021",7,7]]},"issued":{"date-parts":[["2018",9,13]]}}}],"schema":"https://github.com/citation-style-language/schema/raw/master/csl-citation.json"} </w:delInstrText>
        </w:r>
        <w:r w:rsidR="00AB46BB" w:rsidRPr="003A137D" w:rsidDel="002B7BBF">
          <w:rPr>
            <w:color w:val="000000" w:themeColor="text1"/>
          </w:rPr>
          <w:fldChar w:fldCharType="separate"/>
        </w:r>
        <w:r w:rsidR="00350DBF" w:rsidRPr="003A137D" w:rsidDel="002B7BBF">
          <w:rPr>
            <w:color w:val="000000"/>
          </w:rPr>
          <w:delText xml:space="preserve">(Peabody </w:delText>
        </w:r>
        <w:r w:rsidR="00350DBF" w:rsidRPr="003A137D" w:rsidDel="002B7BBF">
          <w:rPr>
            <w:i/>
            <w:iCs/>
            <w:color w:val="000000"/>
          </w:rPr>
          <w:delText>et al.</w:delText>
        </w:r>
        <w:r w:rsidR="00350DBF" w:rsidRPr="003A137D" w:rsidDel="002B7BBF">
          <w:rPr>
            <w:color w:val="000000"/>
          </w:rPr>
          <w:delText xml:space="preserve">, 2015; Couto </w:delText>
        </w:r>
        <w:r w:rsidR="00350DBF" w:rsidRPr="003A137D" w:rsidDel="002B7BBF">
          <w:rPr>
            <w:i/>
            <w:iCs/>
            <w:color w:val="000000"/>
          </w:rPr>
          <w:delText>et al.</w:delText>
        </w:r>
        <w:r w:rsidR="00350DBF" w:rsidRPr="003A137D" w:rsidDel="002B7BBF">
          <w:rPr>
            <w:color w:val="000000"/>
          </w:rPr>
          <w:delText xml:space="preserve">, 2018; Escobar-Zepeda </w:delText>
        </w:r>
        <w:r w:rsidR="00350DBF" w:rsidRPr="003A137D" w:rsidDel="002B7BBF">
          <w:rPr>
            <w:i/>
            <w:iCs/>
            <w:color w:val="000000"/>
          </w:rPr>
          <w:delText>et al.</w:delText>
        </w:r>
        <w:r w:rsidR="00350DBF" w:rsidRPr="003A137D" w:rsidDel="002B7BBF">
          <w:rPr>
            <w:color w:val="000000"/>
          </w:rPr>
          <w:delText>, 2018)</w:delText>
        </w:r>
        <w:r w:rsidR="00AB46BB" w:rsidRPr="003A137D" w:rsidDel="002B7BBF">
          <w:rPr>
            <w:color w:val="000000" w:themeColor="text1"/>
          </w:rPr>
          <w:fldChar w:fldCharType="end"/>
        </w:r>
        <w:r w:rsidR="00AB46BB" w:rsidRPr="003A137D" w:rsidDel="002B7BBF">
          <w:rPr>
            <w:color w:val="000000" w:themeColor="text1"/>
          </w:rPr>
          <w:delText xml:space="preserve">. </w:delText>
        </w:r>
        <w:r w:rsidR="00234370" w:rsidRPr="003A137D" w:rsidDel="002B7BBF">
          <w:rPr>
            <w:color w:val="000000" w:themeColor="text1"/>
          </w:rPr>
          <w:delText xml:space="preserve"> </w:delText>
        </w:r>
      </w:del>
      <w:ins w:id="1426" w:author="Ruijie Xu" w:date="2022-01-30T13:28:00Z">
        <w:r w:rsidR="00380B0E" w:rsidRPr="003A137D">
          <w:rPr>
            <w:color w:val="000000" w:themeColor="text1"/>
          </w:rPr>
          <w:t>Centrifuge</w:t>
        </w:r>
      </w:ins>
      <w:ins w:id="1427" w:author="Ruijie Xu" w:date="2022-01-30T13:51:00Z">
        <w:r w:rsidR="006C43DC" w:rsidRPr="003A137D">
          <w:rPr>
            <w:color w:val="000000" w:themeColor="text1"/>
          </w:rPr>
          <w:t xml:space="preserve"> and</w:t>
        </w:r>
      </w:ins>
      <w:ins w:id="1428" w:author="Ruijie Xu" w:date="2022-01-30T13:28:00Z">
        <w:r w:rsidR="00380B0E" w:rsidRPr="003A137D">
          <w:rPr>
            <w:color w:val="000000" w:themeColor="text1"/>
          </w:rPr>
          <w:t xml:space="preserve"> Kaiju</w:t>
        </w:r>
      </w:ins>
      <w:ins w:id="1429" w:author="Ruijie Xu" w:date="2022-01-30T13:51:00Z">
        <w:r w:rsidR="006C43DC" w:rsidRPr="003A137D">
          <w:rPr>
            <w:color w:val="000000" w:themeColor="text1"/>
          </w:rPr>
          <w:t xml:space="preserve"> </w:t>
        </w:r>
      </w:ins>
      <w:ins w:id="1430" w:author="Ruijie Xu" w:date="2022-01-30T13:28:00Z">
        <w:r w:rsidR="00380B0E" w:rsidRPr="003A137D">
          <w:rPr>
            <w:color w:val="000000" w:themeColor="text1"/>
          </w:rPr>
          <w:t xml:space="preserve">were found </w:t>
        </w:r>
      </w:ins>
      <w:ins w:id="1431" w:author="Ruijie Xu" w:date="2022-01-30T13:29:00Z">
        <w:r w:rsidR="00380B0E" w:rsidRPr="003A137D">
          <w:rPr>
            <w:color w:val="000000" w:themeColor="text1"/>
          </w:rPr>
          <w:t xml:space="preserve">most sensitive in diagnoising </w:t>
        </w:r>
        <w:r w:rsidR="00380B0E" w:rsidRPr="004B0E83">
          <w:rPr>
            <w:i/>
            <w:iCs/>
            <w:color w:val="000000" w:themeColor="text1"/>
            <w:rPrChange w:id="1432" w:author="Ruijie Xu" w:date="2022-02-02T14:40:00Z">
              <w:rPr>
                <w:color w:val="000000" w:themeColor="text1"/>
              </w:rPr>
            </w:rPrChange>
          </w:rPr>
          <w:t>Leptospira</w:t>
        </w:r>
        <w:r w:rsidR="00380B0E" w:rsidRPr="003A137D">
          <w:rPr>
            <w:color w:val="000000" w:themeColor="text1"/>
          </w:rPr>
          <w:t>, where Cent</w:t>
        </w:r>
      </w:ins>
      <w:ins w:id="1433" w:author="Ruijie Xu" w:date="2022-01-30T13:30:00Z">
        <w:r w:rsidR="00380B0E" w:rsidRPr="003A137D">
          <w:rPr>
            <w:color w:val="000000" w:themeColor="text1"/>
          </w:rPr>
          <w:t xml:space="preserve">rifuge has reported the presence of </w:t>
        </w:r>
        <w:r w:rsidR="00380B0E" w:rsidRPr="004B0E83">
          <w:rPr>
            <w:i/>
            <w:iCs/>
            <w:color w:val="000000" w:themeColor="text1"/>
            <w:rPrChange w:id="1434" w:author="Ruijie Xu" w:date="2022-02-02T14:41:00Z">
              <w:rPr>
                <w:color w:val="000000" w:themeColor="text1"/>
              </w:rPr>
            </w:rPrChange>
          </w:rPr>
          <w:t>Leptospria</w:t>
        </w:r>
        <w:r w:rsidR="00380B0E" w:rsidRPr="003A137D">
          <w:rPr>
            <w:color w:val="000000" w:themeColor="text1"/>
          </w:rPr>
          <w:t xml:space="preserve"> in all 12 samples.</w:t>
        </w:r>
      </w:ins>
      <w:ins w:id="1435" w:author="Ruijie Xu" w:date="2022-01-30T13:31:00Z">
        <w:r w:rsidR="00380B0E" w:rsidRPr="003A137D">
          <w:rPr>
            <w:color w:val="000000" w:themeColor="text1"/>
          </w:rPr>
          <w:t xml:space="preserve"> Except for </w:t>
        </w:r>
      </w:ins>
      <w:ins w:id="1436" w:author="Ruijie Xu" w:date="2022-01-30T13:51:00Z">
        <w:r w:rsidR="00AD5224" w:rsidRPr="003A137D">
          <w:rPr>
            <w:color w:val="000000" w:themeColor="text1"/>
          </w:rPr>
          <w:t>Centrifuge and Kaiju</w:t>
        </w:r>
      </w:ins>
      <w:ins w:id="1437" w:author="Ruijie Xu" w:date="2022-01-30T13:31:00Z">
        <w:r w:rsidR="00380B0E" w:rsidRPr="003A137D">
          <w:rPr>
            <w:color w:val="000000" w:themeColor="text1"/>
          </w:rPr>
          <w:t xml:space="preserve">, rest of the software were consistent in Leptospria identification in </w:t>
        </w:r>
      </w:ins>
      <w:ins w:id="1438" w:author="Ruijie Xu" w:date="2022-01-30T13:32:00Z">
        <w:r w:rsidR="00380B0E" w:rsidRPr="003A137D">
          <w:rPr>
            <w:color w:val="000000" w:themeColor="text1"/>
          </w:rPr>
          <w:t xml:space="preserve">only </w:t>
        </w:r>
      </w:ins>
      <w:ins w:id="1439" w:author="Ruijie Xu" w:date="2022-01-30T13:31:00Z">
        <w:r w:rsidR="00380B0E" w:rsidRPr="003A137D">
          <w:rPr>
            <w:color w:val="000000" w:themeColor="text1"/>
          </w:rPr>
          <w:t>two of the kidney samples (</w:t>
        </w:r>
      </w:ins>
      <w:ins w:id="1440" w:author="Ruijie Xu" w:date="2022-01-30T13:32:00Z">
        <w:r w:rsidR="00EE31AA" w:rsidRPr="003A137D">
          <w:rPr>
            <w:color w:val="000000" w:themeColor="text1"/>
          </w:rPr>
          <w:t>R22.K and R28.K</w:t>
        </w:r>
      </w:ins>
      <w:ins w:id="1441" w:author="Ruijie Xu" w:date="2022-01-30T13:31:00Z">
        <w:r w:rsidR="00380B0E" w:rsidRPr="003A137D">
          <w:rPr>
            <w:color w:val="000000" w:themeColor="text1"/>
          </w:rPr>
          <w:t>)</w:t>
        </w:r>
      </w:ins>
      <w:ins w:id="1442" w:author="Ruijie Xu" w:date="2022-01-30T14:41:00Z">
        <w:r w:rsidR="00692F00" w:rsidRPr="003A137D">
          <w:rPr>
            <w:color w:val="000000" w:themeColor="text1"/>
          </w:rPr>
          <w:t xml:space="preserve"> and one Lung sample (R22.L)</w:t>
        </w:r>
      </w:ins>
      <w:ins w:id="1443" w:author="Ruijie Xu" w:date="2022-01-30T13:51:00Z">
        <w:r w:rsidR="00417B80" w:rsidRPr="003A137D">
          <w:rPr>
            <w:color w:val="000000" w:themeColor="text1"/>
          </w:rPr>
          <w:t>,</w:t>
        </w:r>
      </w:ins>
      <w:ins w:id="1444" w:author="Ruijie Xu" w:date="2022-01-30T13:32:00Z">
        <w:r w:rsidR="00EE31AA" w:rsidRPr="003A137D">
          <w:rPr>
            <w:color w:val="000000" w:themeColor="text1"/>
          </w:rPr>
          <w:t xml:space="preserve"> where the reads classified under Leptospira were </w:t>
        </w:r>
      </w:ins>
      <w:ins w:id="1445" w:author="Ruijie Xu" w:date="2022-01-30T14:42:00Z">
        <w:r w:rsidR="00692F00" w:rsidRPr="003A137D">
          <w:rPr>
            <w:color w:val="000000" w:themeColor="text1"/>
          </w:rPr>
          <w:t xml:space="preserve">relatively </w:t>
        </w:r>
      </w:ins>
      <w:ins w:id="1446" w:author="Ruijie Xu" w:date="2022-01-30T13:32:00Z">
        <w:r w:rsidR="00EE31AA" w:rsidRPr="003A137D">
          <w:rPr>
            <w:color w:val="000000" w:themeColor="text1"/>
          </w:rPr>
          <w:t>more abundant.</w:t>
        </w:r>
      </w:ins>
      <w:del w:id="1447" w:author="Ruijie Xu" w:date="2022-01-30T13:28:00Z">
        <w:r w:rsidR="00BE6F57" w:rsidRPr="003A137D" w:rsidDel="00370222">
          <w:rPr>
            <w:color w:val="000000" w:themeColor="text1"/>
          </w:rPr>
          <w:delText>However, f</w:delText>
        </w:r>
        <w:r w:rsidR="009D08FD" w:rsidRPr="003A137D" w:rsidDel="00370222">
          <w:rPr>
            <w:color w:val="000000" w:themeColor="text1"/>
          </w:rPr>
          <w:delText xml:space="preserve">or the </w:delText>
        </w:r>
        <w:r w:rsidR="00EC464E" w:rsidRPr="003A137D" w:rsidDel="00370222">
          <w:rPr>
            <w:color w:val="000000" w:themeColor="text1"/>
          </w:rPr>
          <w:delText>shotgun</w:delText>
        </w:r>
        <w:r w:rsidR="009D08FD" w:rsidRPr="003A137D" w:rsidDel="00370222">
          <w:rPr>
            <w:color w:val="000000" w:themeColor="text1"/>
          </w:rPr>
          <w:delText xml:space="preserve"> metagenomics analyses, </w:delText>
        </w:r>
        <w:r w:rsidR="00A77787" w:rsidRPr="003A137D" w:rsidDel="00370222">
          <w:rPr>
            <w:color w:val="000000" w:themeColor="text1"/>
          </w:rPr>
          <w:delText xml:space="preserve">the three </w:delText>
        </w:r>
        <w:r w:rsidR="00325E83" w:rsidRPr="003A137D" w:rsidDel="00370222">
          <w:rPr>
            <w:color w:val="000000" w:themeColor="text1"/>
          </w:rPr>
          <w:delText>software’ detection</w:delText>
        </w:r>
        <w:r w:rsidR="00585EA1" w:rsidRPr="003A137D" w:rsidDel="00370222">
          <w:rPr>
            <w:color w:val="000000" w:themeColor="text1"/>
          </w:rPr>
          <w:delText xml:space="preserve"> abilities</w:delText>
        </w:r>
        <w:r w:rsidR="00325E83" w:rsidRPr="003A137D" w:rsidDel="00370222">
          <w:rPr>
            <w:color w:val="000000" w:themeColor="text1"/>
          </w:rPr>
          <w:delText xml:space="preserve"> of </w:delText>
        </w:r>
        <w:r w:rsidR="00BE6F57" w:rsidRPr="003A137D" w:rsidDel="00370222">
          <w:rPr>
            <w:i/>
            <w:color w:val="000000" w:themeColor="text1"/>
          </w:rPr>
          <w:delText>Leptospira</w:delText>
        </w:r>
        <w:r w:rsidR="00BE6F57" w:rsidRPr="003A137D" w:rsidDel="00370222">
          <w:rPr>
            <w:color w:val="000000" w:themeColor="text1"/>
          </w:rPr>
          <w:delText xml:space="preserve"> </w:delText>
        </w:r>
        <w:r w:rsidR="00325E83" w:rsidRPr="003A137D" w:rsidDel="00370222">
          <w:rPr>
            <w:color w:val="000000" w:themeColor="text1"/>
          </w:rPr>
          <w:delText>were</w:delText>
        </w:r>
        <w:r w:rsidR="00BE6F57" w:rsidRPr="003A137D" w:rsidDel="00370222">
          <w:rPr>
            <w:color w:val="000000" w:themeColor="text1"/>
          </w:rPr>
          <w:delText xml:space="preserve"> </w:delText>
        </w:r>
        <w:r w:rsidR="00A77787" w:rsidRPr="003A137D" w:rsidDel="00370222">
          <w:rPr>
            <w:color w:val="000000" w:themeColor="text1"/>
          </w:rPr>
          <w:delText>different</w:delText>
        </w:r>
        <w:r w:rsidR="00BE6F57" w:rsidRPr="003A137D" w:rsidDel="00370222">
          <w:rPr>
            <w:color w:val="000000" w:themeColor="text1"/>
          </w:rPr>
          <w:delText xml:space="preserve"> among each </w:delText>
        </w:r>
        <w:r w:rsidR="00325E83" w:rsidRPr="003A137D" w:rsidDel="00370222">
          <w:rPr>
            <w:color w:val="000000" w:themeColor="text1"/>
          </w:rPr>
          <w:delText>other</w:delText>
        </w:r>
        <w:r w:rsidR="00A77787" w:rsidRPr="003A137D" w:rsidDel="00370222">
          <w:rPr>
            <w:color w:val="000000" w:themeColor="text1"/>
          </w:rPr>
          <w:delText xml:space="preserve">: </w:delText>
        </w:r>
        <w:r w:rsidR="00AF0037" w:rsidRPr="003A137D" w:rsidDel="00370222">
          <w:rPr>
            <w:color w:val="000000" w:themeColor="text1"/>
          </w:rPr>
          <w:delText xml:space="preserve">Kraken2 </w:delText>
        </w:r>
        <w:r w:rsidR="00325E83" w:rsidRPr="003A137D" w:rsidDel="00370222">
          <w:rPr>
            <w:color w:val="000000" w:themeColor="text1"/>
          </w:rPr>
          <w:delText>detected</w:delText>
        </w:r>
        <w:r w:rsidR="00AF0037" w:rsidRPr="003A137D" w:rsidDel="00370222">
          <w:rPr>
            <w:color w:val="000000" w:themeColor="text1"/>
          </w:rPr>
          <w:delText xml:space="preserve"> </w:delText>
        </w:r>
        <w:r w:rsidR="00AF0037" w:rsidRPr="003A137D" w:rsidDel="00370222">
          <w:rPr>
            <w:i/>
            <w:color w:val="000000" w:themeColor="text1"/>
          </w:rPr>
          <w:delText>Leptospira</w:delText>
        </w:r>
        <w:r w:rsidR="00AF0037" w:rsidRPr="003A137D" w:rsidDel="00370222">
          <w:rPr>
            <w:color w:val="000000" w:themeColor="text1"/>
          </w:rPr>
          <w:delText xml:space="preserve"> in the kidney </w:delText>
        </w:r>
        <w:r w:rsidR="00254DB1" w:rsidRPr="003A137D" w:rsidDel="00370222">
          <w:rPr>
            <w:color w:val="000000" w:themeColor="text1"/>
          </w:rPr>
          <w:delText xml:space="preserve">samples </w:delText>
        </w:r>
        <w:r w:rsidR="00AF0037" w:rsidRPr="003A137D" w:rsidDel="00370222">
          <w:rPr>
            <w:color w:val="000000" w:themeColor="text1"/>
          </w:rPr>
          <w:delText>of rat</w:delText>
        </w:r>
        <w:r w:rsidR="00254DB1" w:rsidRPr="003A137D" w:rsidDel="00370222">
          <w:rPr>
            <w:color w:val="000000" w:themeColor="text1"/>
          </w:rPr>
          <w:delText>s</w:delText>
        </w:r>
        <w:r w:rsidR="00AF0037" w:rsidRPr="003A137D" w:rsidDel="00370222">
          <w:rPr>
            <w:color w:val="000000" w:themeColor="text1"/>
          </w:rPr>
          <w:delText xml:space="preserve"> R22 and R28 and in the lung </w:delText>
        </w:r>
        <w:r w:rsidR="00254DB1" w:rsidRPr="003A137D" w:rsidDel="00370222">
          <w:rPr>
            <w:color w:val="000000" w:themeColor="text1"/>
          </w:rPr>
          <w:delText xml:space="preserve">samples </w:delText>
        </w:r>
        <w:r w:rsidR="00AF0037" w:rsidRPr="003A137D" w:rsidDel="00370222">
          <w:rPr>
            <w:color w:val="000000" w:themeColor="text1"/>
          </w:rPr>
          <w:delText>of rat</w:delText>
        </w:r>
        <w:r w:rsidR="00254DB1" w:rsidRPr="003A137D" w:rsidDel="00370222">
          <w:rPr>
            <w:color w:val="000000" w:themeColor="text1"/>
          </w:rPr>
          <w:delText>s</w:delText>
        </w:r>
        <w:r w:rsidR="00AF0037" w:rsidRPr="003A137D" w:rsidDel="00370222">
          <w:rPr>
            <w:color w:val="000000" w:themeColor="text1"/>
          </w:rPr>
          <w:delText xml:space="preserve"> R22 and R27; </w:delText>
        </w:r>
        <w:r w:rsidR="006C076E" w:rsidRPr="003A137D" w:rsidDel="00370222">
          <w:rPr>
            <w:color w:val="000000" w:themeColor="text1"/>
          </w:rPr>
          <w:delText xml:space="preserve">CLARK </w:delText>
        </w:r>
        <w:r w:rsidR="00325E83" w:rsidRPr="003A137D" w:rsidDel="00370222">
          <w:rPr>
            <w:color w:val="000000" w:themeColor="text1"/>
          </w:rPr>
          <w:delText>identified</w:delText>
        </w:r>
        <w:r w:rsidR="00234370" w:rsidRPr="003A137D" w:rsidDel="00370222">
          <w:rPr>
            <w:color w:val="000000" w:themeColor="text1"/>
          </w:rPr>
          <w:delText xml:space="preserve"> </w:delText>
        </w:r>
        <w:r w:rsidR="00234370" w:rsidRPr="003A137D" w:rsidDel="00370222">
          <w:rPr>
            <w:i/>
            <w:color w:val="000000" w:themeColor="text1"/>
          </w:rPr>
          <w:delText>Leptospira</w:delText>
        </w:r>
        <w:r w:rsidR="00234370" w:rsidRPr="003A137D" w:rsidDel="00370222">
          <w:rPr>
            <w:color w:val="000000" w:themeColor="text1"/>
          </w:rPr>
          <w:delText xml:space="preserve"> in the kidney sample</w:delText>
        </w:r>
        <w:r w:rsidR="00A55003" w:rsidRPr="003A137D" w:rsidDel="00370222">
          <w:rPr>
            <w:color w:val="000000" w:themeColor="text1"/>
          </w:rPr>
          <w:delText>s</w:delText>
        </w:r>
        <w:r w:rsidR="00234370" w:rsidRPr="003A137D" w:rsidDel="00370222">
          <w:rPr>
            <w:color w:val="000000" w:themeColor="text1"/>
          </w:rPr>
          <w:delText xml:space="preserve"> of rat</w:delText>
        </w:r>
        <w:r w:rsidR="006C076E" w:rsidRPr="003A137D" w:rsidDel="00370222">
          <w:rPr>
            <w:color w:val="000000" w:themeColor="text1"/>
          </w:rPr>
          <w:delText xml:space="preserve"> </w:delText>
        </w:r>
        <w:r w:rsidR="00234370" w:rsidRPr="003A137D" w:rsidDel="00370222">
          <w:rPr>
            <w:color w:val="000000" w:themeColor="text1"/>
          </w:rPr>
          <w:delText>R28</w:delText>
        </w:r>
        <w:r w:rsidR="00A77787" w:rsidRPr="003A137D" w:rsidDel="00370222">
          <w:rPr>
            <w:color w:val="000000" w:themeColor="text1"/>
          </w:rPr>
          <w:delText>;</w:delText>
        </w:r>
        <w:r w:rsidR="006C076E" w:rsidRPr="003A137D" w:rsidDel="00370222">
          <w:rPr>
            <w:color w:val="000000" w:themeColor="text1"/>
          </w:rPr>
          <w:delText xml:space="preserve"> </w:delText>
        </w:r>
        <w:r w:rsidR="00587076" w:rsidRPr="003A137D" w:rsidDel="00370222">
          <w:rPr>
            <w:color w:val="000000" w:themeColor="text1"/>
          </w:rPr>
          <w:delText>CLARK-s</w:delText>
        </w:r>
        <w:r w:rsidR="00234370" w:rsidRPr="003A137D" w:rsidDel="00370222">
          <w:rPr>
            <w:color w:val="000000" w:themeColor="text1"/>
          </w:rPr>
          <w:delText xml:space="preserve"> </w:delText>
        </w:r>
        <w:r w:rsidR="00E0632D" w:rsidRPr="003A137D" w:rsidDel="00370222">
          <w:rPr>
            <w:color w:val="000000" w:themeColor="text1"/>
          </w:rPr>
          <w:delText xml:space="preserve">identified </w:delText>
        </w:r>
        <w:r w:rsidR="00E0632D" w:rsidRPr="003A137D" w:rsidDel="00370222">
          <w:rPr>
            <w:i/>
            <w:color w:val="000000" w:themeColor="text1"/>
          </w:rPr>
          <w:delText>Leptospira</w:delText>
        </w:r>
        <w:r w:rsidR="00E0632D" w:rsidRPr="003A137D" w:rsidDel="00370222">
          <w:rPr>
            <w:iCs/>
            <w:color w:val="000000" w:themeColor="text1"/>
          </w:rPr>
          <w:delText xml:space="preserve"> in</w:delText>
        </w:r>
        <w:r w:rsidR="00254DB1" w:rsidRPr="003A137D" w:rsidDel="00370222">
          <w:rPr>
            <w:iCs/>
            <w:color w:val="000000" w:themeColor="text1"/>
          </w:rPr>
          <w:delText xml:space="preserve"> the kidney samples</w:delText>
        </w:r>
        <w:r w:rsidR="00E0632D" w:rsidRPr="003A137D" w:rsidDel="00370222">
          <w:rPr>
            <w:iCs/>
            <w:color w:val="000000" w:themeColor="text1"/>
          </w:rPr>
          <w:delText xml:space="preserve"> </w:delText>
        </w:r>
        <w:r w:rsidR="00254DB1" w:rsidRPr="003A137D" w:rsidDel="00370222">
          <w:rPr>
            <w:iCs/>
            <w:color w:val="000000" w:themeColor="text1"/>
          </w:rPr>
          <w:delText xml:space="preserve">of </w:delText>
        </w:r>
        <w:r w:rsidR="00E0632D" w:rsidRPr="003A137D" w:rsidDel="00370222">
          <w:rPr>
            <w:iCs/>
            <w:color w:val="000000" w:themeColor="text1"/>
          </w:rPr>
          <w:delText>rat</w:delText>
        </w:r>
        <w:r w:rsidR="00254DB1" w:rsidRPr="003A137D" w:rsidDel="00370222">
          <w:rPr>
            <w:iCs/>
            <w:color w:val="000000" w:themeColor="text1"/>
          </w:rPr>
          <w:delText>s</w:delText>
        </w:r>
        <w:r w:rsidR="00E0632D" w:rsidRPr="003A137D" w:rsidDel="00370222">
          <w:rPr>
            <w:iCs/>
            <w:color w:val="000000" w:themeColor="text1"/>
          </w:rPr>
          <w:delText xml:space="preserve"> R22 and R28</w:delText>
        </w:r>
        <w:r w:rsidR="00275050" w:rsidRPr="003A137D" w:rsidDel="00370222">
          <w:rPr>
            <w:iCs/>
            <w:color w:val="000000" w:themeColor="text1"/>
          </w:rPr>
          <w:delText xml:space="preserve">, but </w:delText>
        </w:r>
        <w:r w:rsidR="00254DB1" w:rsidRPr="003A137D" w:rsidDel="00370222">
          <w:rPr>
            <w:iCs/>
            <w:color w:val="000000" w:themeColor="text1"/>
          </w:rPr>
          <w:delText xml:space="preserve">no presence </w:delText>
        </w:r>
        <w:r w:rsidR="00275050" w:rsidRPr="003A137D" w:rsidDel="00370222">
          <w:rPr>
            <w:iCs/>
            <w:color w:val="000000" w:themeColor="text1"/>
          </w:rPr>
          <w:delText xml:space="preserve">in </w:delText>
        </w:r>
        <w:r w:rsidR="00254DB1" w:rsidRPr="003A137D" w:rsidDel="00370222">
          <w:rPr>
            <w:iCs/>
            <w:color w:val="000000" w:themeColor="text1"/>
          </w:rPr>
          <w:delText>their</w:delText>
        </w:r>
        <w:r w:rsidR="00275050" w:rsidRPr="003A137D" w:rsidDel="00370222">
          <w:rPr>
            <w:iCs/>
            <w:color w:val="000000" w:themeColor="text1"/>
          </w:rPr>
          <w:delText xml:space="preserve"> lung samples</w:delText>
        </w:r>
        <w:r w:rsidR="00234370" w:rsidRPr="003A137D" w:rsidDel="00370222">
          <w:rPr>
            <w:color w:val="000000" w:themeColor="text1"/>
          </w:rPr>
          <w:delText>.</w:delText>
        </w:r>
      </w:del>
      <w:r w:rsidR="00234370" w:rsidRPr="003A137D">
        <w:rPr>
          <w:color w:val="000000" w:themeColor="text1"/>
        </w:rPr>
        <w:t xml:space="preserve"> </w:t>
      </w:r>
      <w:ins w:id="1448" w:author="Ruijie Xu" w:date="2022-01-30T13:33:00Z">
        <w:r w:rsidR="00506F24" w:rsidRPr="003A137D">
          <w:rPr>
            <w:color w:val="000000" w:themeColor="text1"/>
          </w:rPr>
          <w:t xml:space="preserve">Since Leptospira </w:t>
        </w:r>
      </w:ins>
      <w:ins w:id="1449" w:author="Ruijie Xu" w:date="2022-01-30T14:42:00Z">
        <w:r w:rsidR="00B352B9" w:rsidRPr="003A137D">
          <w:rPr>
            <w:color w:val="000000" w:themeColor="text1"/>
          </w:rPr>
          <w:t xml:space="preserve">pathogens </w:t>
        </w:r>
      </w:ins>
      <w:ins w:id="1450" w:author="Ruijie Xu" w:date="2022-01-30T13:33:00Z">
        <w:r w:rsidR="00506F24" w:rsidRPr="003A137D">
          <w:rPr>
            <w:color w:val="000000" w:themeColor="text1"/>
          </w:rPr>
          <w:t xml:space="preserve">were mainly deposit in the </w:t>
        </w:r>
      </w:ins>
      <w:ins w:id="1451" w:author="Ruijie Xu" w:date="2022-01-30T13:52:00Z">
        <w:r w:rsidR="00417B80" w:rsidRPr="003A137D">
          <w:rPr>
            <w:color w:val="000000" w:themeColor="text1"/>
          </w:rPr>
          <w:t>kidney</w:t>
        </w:r>
      </w:ins>
      <w:ins w:id="1452" w:author="Ruijie Xu" w:date="2022-01-30T13:33:00Z">
        <w:r w:rsidR="00506F24" w:rsidRPr="003A137D">
          <w:rPr>
            <w:color w:val="000000" w:themeColor="text1"/>
          </w:rPr>
          <w:t xml:space="preserve"> of rats before </w:t>
        </w:r>
      </w:ins>
      <w:ins w:id="1453" w:author="Ruijie Xu" w:date="2022-01-30T13:34:00Z">
        <w:r w:rsidR="00506F24" w:rsidRPr="003A137D">
          <w:rPr>
            <w:color w:val="000000" w:themeColor="text1"/>
          </w:rPr>
          <w:t xml:space="preserve">infecting or contaminating other </w:t>
        </w:r>
      </w:ins>
      <w:ins w:id="1454" w:author="Ruijie Xu" w:date="2022-01-30T14:42:00Z">
        <w:r w:rsidR="00B352B9" w:rsidRPr="003A137D">
          <w:rPr>
            <w:color w:val="000000" w:themeColor="text1"/>
          </w:rPr>
          <w:t>mammals</w:t>
        </w:r>
      </w:ins>
      <w:ins w:id="1455" w:author="Ruijie Xu" w:date="2022-01-30T13:34:00Z">
        <w:r w:rsidR="00506F24" w:rsidRPr="003A137D">
          <w:rPr>
            <w:color w:val="000000" w:themeColor="text1"/>
          </w:rPr>
          <w:t xml:space="preserve"> or environment through ur</w:t>
        </w:r>
      </w:ins>
      <w:ins w:id="1456" w:author="Ruijie Xu" w:date="2022-01-30T13:35:00Z">
        <w:r w:rsidR="00506F24" w:rsidRPr="003A137D">
          <w:rPr>
            <w:color w:val="000000" w:themeColor="text1"/>
          </w:rPr>
          <w:t>i</w:t>
        </w:r>
      </w:ins>
      <w:ins w:id="1457" w:author="Ruijie Xu" w:date="2022-01-30T13:34:00Z">
        <w:r w:rsidR="00506F24" w:rsidRPr="003A137D">
          <w:rPr>
            <w:color w:val="000000" w:themeColor="text1"/>
          </w:rPr>
          <w:t>nation</w:t>
        </w:r>
      </w:ins>
      <w:ins w:id="1458" w:author="Ruijie Xu" w:date="2022-01-30T13:35:00Z">
        <w:r w:rsidR="00506F24" w:rsidRPr="003A137D">
          <w:rPr>
            <w:color w:val="000000" w:themeColor="text1"/>
          </w:rPr>
          <w:t xml:space="preserve"> </w:t>
        </w:r>
      </w:ins>
      <w:r w:rsidR="00506F24" w:rsidRPr="003A137D">
        <w:rPr>
          <w:color w:val="000000" w:themeColor="text1"/>
        </w:rPr>
        <w:fldChar w:fldCharType="begin"/>
      </w:r>
      <w:r w:rsidR="00506F24" w:rsidRPr="003A137D">
        <w:rPr>
          <w:color w:val="000000" w:themeColor="text1"/>
        </w:rPr>
        <w:instrText xml:space="preserve"> ADDIN ZOTERO_ITEM CSL_CITATION {"citationID":"6MUTIBdk","properties":{"formattedCitation":"(Adler and de la Pe\\uc0\\u241{}a Moctezuma, 2015)","plainCitation":"(Adler and de la Peña Moctezuma, 2015)","noteIndex":0},"citationItems":[{"id":675,"uris":["http://zotero.org/users/8256916/items/MUAQXBPW"],"uri":["http://zotero.org/users/8256916/items/MUAQXBPW"],"itemData":{"id":675,"type":"article-journal","abstract":"This volume covers all aspects of infection by pathogenic Leptospira species, the causative agents of the world’s most widespread zoonosis. Topics include aspects of human and animal leptospirosis as well as detailed analyses of our current knowledge of leptospiral structure and physiology, epidemiology, pathogenesis, genomics, immunity and vaccines. Updates are presented on leptospiral systematics, identification and diagnostics, as well as practical information on culture of Leptospira. Contact information is also provided for Leptospira reference centers.All chapters were written by experts in the field, providing an invaluable reference source for scientists, veterinarians, clinicians and all others with an interest in leptospirosis.","collection-title":"Current Topics in Microbiology and Immunology","container-title":"Veterinary Microbiology","DOI":"10.1007/978-3-662-45059-8","issue":"3","language":"en","page":"287–296","title":"Leptospira and Leptospirosis","URL":"https://www.springer.com/gp/book/9783662450581","volume":"140","author":[{"family":"Adler","given":"Ben"},{"literal":"de la Peña Moctezuma"}],"accessed":{"date-parts":[["2021",3,6]]},"issued":{"date-parts":[["2015"]]}}}],"schema":"https://github.com/citation-style-language/schema/raw/master/csl-citation.json"} </w:instrText>
      </w:r>
      <w:r w:rsidR="00506F24" w:rsidRPr="003A137D">
        <w:rPr>
          <w:color w:val="000000" w:themeColor="text1"/>
        </w:rPr>
        <w:fldChar w:fldCharType="separate"/>
      </w:r>
      <w:r w:rsidR="00506F24" w:rsidRPr="001E3899">
        <w:rPr>
          <w:rFonts w:ascii="Times New Roman" w:cs="Times New Roman"/>
          <w:color w:val="000000"/>
          <w:rPrChange w:id="1459" w:author="Ruijie Xu" w:date="2022-01-31T16:48:00Z">
            <w:rPr>
              <w:rFonts w:ascii="Calibri" w:cs="Calibri"/>
              <w:color w:val="000000"/>
            </w:rPr>
          </w:rPrChange>
        </w:rPr>
        <w:t>(Adler and de la Pe</w:t>
      </w:r>
      <w:r w:rsidR="00506F24" w:rsidRPr="001E3899">
        <w:rPr>
          <w:rFonts w:ascii="Times New Roman" w:cs="Times New Roman"/>
          <w:color w:val="000000"/>
          <w:rPrChange w:id="1460" w:author="Ruijie Xu" w:date="2022-01-31T16:48:00Z">
            <w:rPr>
              <w:rFonts w:ascii="Calibri" w:cs="Calibri"/>
              <w:color w:val="000000"/>
            </w:rPr>
          </w:rPrChange>
        </w:rPr>
        <w:t>ñ</w:t>
      </w:r>
      <w:r w:rsidR="00506F24" w:rsidRPr="001E3899">
        <w:rPr>
          <w:rFonts w:ascii="Times New Roman" w:cs="Times New Roman"/>
          <w:color w:val="000000"/>
          <w:rPrChange w:id="1461" w:author="Ruijie Xu" w:date="2022-01-31T16:48:00Z">
            <w:rPr>
              <w:rFonts w:ascii="Calibri" w:cs="Calibri"/>
              <w:color w:val="000000"/>
            </w:rPr>
          </w:rPrChange>
        </w:rPr>
        <w:t>a Moctezuma, 2015)</w:t>
      </w:r>
      <w:r w:rsidR="00506F24" w:rsidRPr="003A137D">
        <w:rPr>
          <w:color w:val="000000" w:themeColor="text1"/>
        </w:rPr>
        <w:fldChar w:fldCharType="end"/>
      </w:r>
      <w:ins w:id="1462" w:author="Ruijie Xu" w:date="2022-01-30T14:42:00Z">
        <w:r w:rsidR="00B352B9" w:rsidRPr="003A137D">
          <w:rPr>
            <w:color w:val="000000" w:themeColor="text1"/>
          </w:rPr>
          <w:t>,</w:t>
        </w:r>
      </w:ins>
      <w:ins w:id="1463" w:author="Ruijie Xu" w:date="2022-01-30T13:34:00Z">
        <w:r w:rsidR="00506F24" w:rsidRPr="003A137D">
          <w:rPr>
            <w:color w:val="000000" w:themeColor="text1"/>
          </w:rPr>
          <w:t xml:space="preserve"> </w:t>
        </w:r>
      </w:ins>
      <w:moveFromRangeStart w:id="1464" w:author="Ruijie Xu" w:date="2022-01-30T13:36:00Z" w:name="move94442189"/>
      <w:moveFrom w:id="1465" w:author="Ruijie Xu" w:date="2022-01-30T13:36:00Z">
        <w:r w:rsidR="00254DB1" w:rsidRPr="003A137D" w:rsidDel="00506F24">
          <w:rPr>
            <w:color w:val="000000" w:themeColor="text1"/>
          </w:rPr>
          <w:t>In a previous study</w:t>
        </w:r>
        <w:r w:rsidR="002A18C6" w:rsidRPr="003A137D" w:rsidDel="00506F24">
          <w:rPr>
            <w:color w:val="000000" w:themeColor="text1"/>
          </w:rPr>
          <w:t xml:space="preserve"> </w:t>
        </w:r>
        <w:r w:rsidR="002A18C6" w:rsidRPr="003A137D" w:rsidDel="00506F24">
          <w:rPr>
            <w:color w:val="000000" w:themeColor="text1"/>
          </w:rPr>
          <w:fldChar w:fldCharType="begin"/>
        </w:r>
        <w:r w:rsidR="00506F24" w:rsidRPr="003A137D" w:rsidDel="00506F24">
          <w:rPr>
            <w:color w:val="000000" w:themeColor="text1"/>
          </w:rPr>
          <w:instrText xml:space="preserve"> ADDIN ZOTERO_ITEM CSL_CITATION {"citationID":"oDpbAOnh","properties":{"formattedCitation":"(Rajeev {\\i{}et al.}, 2020)","plainCitation":"(Rajeev et al., 2020)","noteIndex":0},"citationItems":[{"id":"y7Rngnif/PtI6PK7d","uris":["http://zotero.org/users/local/YOB362yk/items/GPJ72UIF"],"uri":["http://zotero.org/users/local/YOB362yk/items/GPJ72UIF"],"itemData":{"id":1292,"type":"article-journal","abstract":"In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2A18C6" w:rsidRPr="003A137D" w:rsidDel="00506F24">
          <w:rPr>
            <w:color w:val="000000" w:themeColor="text1"/>
          </w:rPr>
          <w:fldChar w:fldCharType="separate"/>
        </w:r>
        <w:r w:rsidR="00350DBF" w:rsidRPr="003A137D" w:rsidDel="00506F24">
          <w:rPr>
            <w:color w:val="000000"/>
          </w:rPr>
          <w:t xml:space="preserve">(Rajeev </w:t>
        </w:r>
        <w:r w:rsidR="00350DBF" w:rsidRPr="003A137D" w:rsidDel="00506F24">
          <w:rPr>
            <w:i/>
            <w:iCs/>
            <w:color w:val="000000"/>
          </w:rPr>
          <w:t>et al.</w:t>
        </w:r>
        <w:r w:rsidR="00350DBF" w:rsidRPr="003A137D" w:rsidDel="00506F24">
          <w:rPr>
            <w:color w:val="000000"/>
          </w:rPr>
          <w:t>, 2020)</w:t>
        </w:r>
        <w:r w:rsidR="002A18C6" w:rsidRPr="003A137D" w:rsidDel="00506F24">
          <w:rPr>
            <w:color w:val="000000" w:themeColor="text1"/>
          </w:rPr>
          <w:fldChar w:fldCharType="end"/>
        </w:r>
        <w:r w:rsidR="00254DB1" w:rsidRPr="003A137D" w:rsidDel="00506F24">
          <w:rPr>
            <w:color w:val="000000" w:themeColor="text1"/>
          </w:rPr>
          <w:t xml:space="preserve">, </w:t>
        </w:r>
      </w:moveFrom>
      <w:moveFromRangeEnd w:id="1464"/>
      <w:ins w:id="1466" w:author="Ruijie Xu" w:date="2022-01-30T14:42:00Z">
        <w:r w:rsidR="00B352B9" w:rsidRPr="003A137D">
          <w:rPr>
            <w:color w:val="000000" w:themeColor="text1"/>
          </w:rPr>
          <w:t>w</w:t>
        </w:r>
      </w:ins>
      <w:del w:id="1467" w:author="Ruijie Xu" w:date="2022-01-30T13:36:00Z">
        <w:r w:rsidR="00254DB1" w:rsidRPr="003A137D" w:rsidDel="00506F24">
          <w:rPr>
            <w:color w:val="000000" w:themeColor="text1"/>
          </w:rPr>
          <w:delText>w</w:delText>
        </w:r>
      </w:del>
      <w:r w:rsidR="00254DB1" w:rsidRPr="003A137D">
        <w:rPr>
          <w:color w:val="000000" w:themeColor="text1"/>
        </w:rPr>
        <w:t xml:space="preserve">e </w:t>
      </w:r>
      <w:ins w:id="1468" w:author="Ruijie Xu" w:date="2022-01-30T13:37:00Z">
        <w:r w:rsidR="00506F24" w:rsidRPr="003A137D">
          <w:rPr>
            <w:color w:val="000000" w:themeColor="text1"/>
          </w:rPr>
          <w:t>diagnosed</w:t>
        </w:r>
      </w:ins>
      <w:del w:id="1469" w:author="Ruijie Xu" w:date="2022-01-30T13:37:00Z">
        <w:r w:rsidR="00254DB1" w:rsidRPr="003A137D" w:rsidDel="00506F24">
          <w:rPr>
            <w:color w:val="000000" w:themeColor="text1"/>
          </w:rPr>
          <w:delText>identified</w:delText>
        </w:r>
      </w:del>
      <w:r w:rsidR="00254DB1" w:rsidRPr="003A137D">
        <w:rPr>
          <w:color w:val="000000" w:themeColor="text1"/>
        </w:rPr>
        <w:t xml:space="preserve"> the presence of </w:t>
      </w:r>
      <w:del w:id="1470" w:author="Ruijie Xu" w:date="2022-02-02T11:02:00Z">
        <w:r w:rsidR="00254DB1" w:rsidRPr="003A137D" w:rsidDel="00463AA7">
          <w:rPr>
            <w:i/>
            <w:color w:val="000000" w:themeColor="text1"/>
          </w:rPr>
          <w:delText>Leptospira</w:delText>
        </w:r>
      </w:del>
      <w:ins w:id="1471" w:author="Ruijie Xu" w:date="2022-02-02T11:02:00Z">
        <w:r w:rsidR="00463AA7">
          <w:rPr>
            <w:i/>
            <w:color w:val="000000" w:themeColor="text1"/>
          </w:rPr>
          <w:t>Leptospira</w:t>
        </w:r>
      </w:ins>
      <w:r w:rsidR="00254DB1" w:rsidRPr="003A137D">
        <w:rPr>
          <w:color w:val="000000" w:themeColor="text1"/>
        </w:rPr>
        <w:t xml:space="preserve"> using </w:t>
      </w:r>
      <w:ins w:id="1472" w:author="Ruijie Xu" w:date="2022-01-30T13:37:00Z">
        <w:r w:rsidR="00506F24" w:rsidRPr="003A137D">
          <w:rPr>
            <w:color w:val="000000" w:themeColor="text1"/>
          </w:rPr>
          <w:t xml:space="preserve">three </w:t>
        </w:r>
      </w:ins>
      <w:r w:rsidR="00254DB1" w:rsidRPr="003A137D">
        <w:rPr>
          <w:color w:val="000000" w:themeColor="text1"/>
        </w:rPr>
        <w:t xml:space="preserve">traditional methodologies </w:t>
      </w:r>
      <w:ins w:id="1473" w:author="Ruijie Xu" w:date="2022-01-30T13:38:00Z">
        <w:r w:rsidR="00304715" w:rsidRPr="003A137D">
          <w:rPr>
            <w:color w:val="000000" w:themeColor="text1"/>
          </w:rPr>
          <w:t xml:space="preserve">(PCR/DFA/Culture) </w:t>
        </w:r>
      </w:ins>
      <w:r w:rsidR="00254DB1" w:rsidRPr="003A137D">
        <w:rPr>
          <w:color w:val="000000" w:themeColor="text1"/>
        </w:rPr>
        <w:t xml:space="preserve">in </w:t>
      </w:r>
      <w:r w:rsidR="003A5F39" w:rsidRPr="003A137D">
        <w:rPr>
          <w:color w:val="000000" w:themeColor="text1"/>
        </w:rPr>
        <w:t xml:space="preserve">the kidney </w:t>
      </w:r>
      <w:r w:rsidR="00254DB1" w:rsidRPr="003A137D">
        <w:rPr>
          <w:color w:val="000000" w:themeColor="text1"/>
        </w:rPr>
        <w:t>sample</w:t>
      </w:r>
      <w:ins w:id="1474" w:author="Ruijie Xu" w:date="2022-01-30T13:37:00Z">
        <w:r w:rsidR="00506F24" w:rsidRPr="003A137D">
          <w:rPr>
            <w:color w:val="000000" w:themeColor="text1"/>
          </w:rPr>
          <w:t>s</w:t>
        </w:r>
      </w:ins>
      <w:del w:id="1475" w:author="Ruijie Xu" w:date="2022-01-30T13:37:00Z">
        <w:r w:rsidR="00254DB1" w:rsidRPr="003A137D" w:rsidDel="00506F24">
          <w:rPr>
            <w:color w:val="000000" w:themeColor="text1"/>
          </w:rPr>
          <w:delText>s of rats</w:delText>
        </w:r>
      </w:del>
      <w:r w:rsidR="00254DB1" w:rsidRPr="003A137D">
        <w:rPr>
          <w:color w:val="000000" w:themeColor="text1"/>
        </w:rPr>
        <w:t xml:space="preserve"> </w:t>
      </w:r>
      <w:ins w:id="1476" w:author="Ruijie Xu" w:date="2022-01-30T14:42:00Z">
        <w:r w:rsidR="00B352B9" w:rsidRPr="003A137D">
          <w:rPr>
            <w:color w:val="000000" w:themeColor="text1"/>
          </w:rPr>
          <w:t xml:space="preserve">alone </w:t>
        </w:r>
      </w:ins>
      <w:del w:id="1477" w:author="Ruijie Xu" w:date="2022-01-30T13:36:00Z">
        <w:r w:rsidR="00254DB1" w:rsidRPr="003A137D" w:rsidDel="00506F24">
          <w:rPr>
            <w:color w:val="000000" w:themeColor="text1"/>
          </w:rPr>
          <w:delText>R22, R27, and R28</w:delText>
        </w:r>
      </w:del>
      <w:ins w:id="1478" w:author="Ruijie Xu" w:date="2022-01-30T13:36:00Z">
        <w:r w:rsidR="00506F24" w:rsidRPr="003A137D">
          <w:rPr>
            <w:color w:val="000000" w:themeColor="text1"/>
          </w:rPr>
          <w:t>i</w:t>
        </w:r>
      </w:ins>
      <w:moveToRangeStart w:id="1479" w:author="Ruijie Xu" w:date="2022-01-30T13:36:00Z" w:name="move94442189"/>
      <w:moveTo w:id="1480" w:author="Ruijie Xu" w:date="2022-01-30T13:36:00Z">
        <w:del w:id="1481" w:author="Ruijie Xu" w:date="2022-01-30T13:36:00Z">
          <w:r w:rsidR="00506F24" w:rsidRPr="003A137D" w:rsidDel="00506F24">
            <w:rPr>
              <w:color w:val="000000" w:themeColor="text1"/>
            </w:rPr>
            <w:delText>I</w:delText>
          </w:r>
        </w:del>
        <w:r w:rsidR="00506F24" w:rsidRPr="003A137D">
          <w:rPr>
            <w:color w:val="000000" w:themeColor="text1"/>
          </w:rPr>
          <w:t xml:space="preserve">n a previous study </w:t>
        </w:r>
        <w:r w:rsidR="00506F24" w:rsidRPr="003A137D">
          <w:rPr>
            <w:color w:val="000000" w:themeColor="text1"/>
          </w:rPr>
          <w:fldChar w:fldCharType="begin"/>
        </w:r>
        <w:r w:rsidR="00506F24" w:rsidRPr="003A137D">
          <w:rPr>
            <w:color w:val="000000" w:themeColor="text1"/>
          </w:rPr>
          <w:instrText xml:space="preserve"> ADDIN ZOTERO_ITEM CSL_CITATION {"citationID":"oDpbAOnh","properties":{"formattedCitation":"(Rajeev {\\i{}et al.}, 2020)","plainCitation":"(Rajeev et al., 2020)","noteIndex":0},"citationItems":[{"id":"y7Rngnif/PtI6PK7d","uris":["http://zotero.org/users/local/YOB362yk/items/GPJ72UIF"],"uri":["http://zotero.org/users/local/YOB362yk/items/GPJ72UIF"],"itemData":{"id":1292,"type":"article-journal","abstract":"In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506F24" w:rsidRPr="003A137D">
          <w:rPr>
            <w:color w:val="000000" w:themeColor="text1"/>
          </w:rPr>
          <w:fldChar w:fldCharType="separate"/>
        </w:r>
        <w:r w:rsidR="00506F24" w:rsidRPr="003A137D">
          <w:rPr>
            <w:color w:val="000000"/>
          </w:rPr>
          <w:t xml:space="preserve">(Rajeev </w:t>
        </w:r>
        <w:r w:rsidR="00506F24" w:rsidRPr="003A137D">
          <w:rPr>
            <w:i/>
            <w:iCs/>
            <w:color w:val="000000"/>
          </w:rPr>
          <w:t>et al.</w:t>
        </w:r>
        <w:r w:rsidR="00506F24" w:rsidRPr="003A137D">
          <w:rPr>
            <w:color w:val="000000"/>
          </w:rPr>
          <w:t>, 2020)</w:t>
        </w:r>
        <w:r w:rsidR="00506F24" w:rsidRPr="003A137D">
          <w:rPr>
            <w:color w:val="000000" w:themeColor="text1"/>
          </w:rPr>
          <w:fldChar w:fldCharType="end"/>
        </w:r>
        <w:del w:id="1482" w:author="Ruijie Xu" w:date="2022-01-30T13:36:00Z">
          <w:r w:rsidR="00506F24" w:rsidRPr="003A137D" w:rsidDel="00506F24">
            <w:rPr>
              <w:color w:val="000000" w:themeColor="text1"/>
            </w:rPr>
            <w:delText xml:space="preserve">, </w:delText>
          </w:r>
        </w:del>
      </w:moveTo>
      <w:moveToRangeEnd w:id="1479"/>
      <w:r w:rsidR="002A18C6" w:rsidRPr="003A137D">
        <w:rPr>
          <w:color w:val="000000" w:themeColor="text1"/>
        </w:rPr>
        <w:t>.</w:t>
      </w:r>
      <w:r w:rsidR="00254DB1" w:rsidRPr="003A137D">
        <w:rPr>
          <w:color w:val="000000" w:themeColor="text1"/>
        </w:rPr>
        <w:t xml:space="preserve"> </w:t>
      </w:r>
      <w:ins w:id="1483" w:author="Ruijie Xu" w:date="2022-02-02T14:41:00Z">
        <w:r w:rsidR="004B0E83">
          <w:rPr>
            <w:color w:val="000000" w:themeColor="text1"/>
          </w:rPr>
          <w:t>We found tha</w:t>
        </w:r>
      </w:ins>
      <w:ins w:id="1484" w:author="Ruijie Xu" w:date="2022-02-02T14:42:00Z">
        <w:r w:rsidR="004B0E83">
          <w:rPr>
            <w:color w:val="000000" w:themeColor="text1"/>
          </w:rPr>
          <w:t>t m</w:t>
        </w:r>
      </w:ins>
      <w:del w:id="1485" w:author="Ruijie Xu" w:date="2022-02-02T14:41:00Z">
        <w:r w:rsidR="00234370" w:rsidRPr="003A137D" w:rsidDel="004B0E83">
          <w:rPr>
            <w:color w:val="000000" w:themeColor="text1"/>
          </w:rPr>
          <w:delText>Th</w:delText>
        </w:r>
        <w:r w:rsidR="00254DB1" w:rsidRPr="003A137D" w:rsidDel="004B0E83">
          <w:rPr>
            <w:color w:val="000000" w:themeColor="text1"/>
          </w:rPr>
          <w:delText xml:space="preserve">ese results suggest that </w:delText>
        </w:r>
      </w:del>
      <w:ins w:id="1486" w:author="Ruijie Xu" w:date="2022-01-30T13:39:00Z">
        <w:r w:rsidR="00FC259F" w:rsidRPr="003A137D">
          <w:rPr>
            <w:color w:val="000000" w:themeColor="text1"/>
          </w:rPr>
          <w:t>ost software inc</w:t>
        </w:r>
      </w:ins>
      <w:ins w:id="1487" w:author="Ruijie Xu" w:date="2022-01-30T13:40:00Z">
        <w:r w:rsidR="00FC259F" w:rsidRPr="003A137D">
          <w:rPr>
            <w:color w:val="000000" w:themeColor="text1"/>
          </w:rPr>
          <w:t>luded in our analysis has</w:t>
        </w:r>
      </w:ins>
      <w:ins w:id="1488" w:author="Ruijie Xu" w:date="2022-01-30T13:41:00Z">
        <w:r w:rsidR="00FC259F" w:rsidRPr="003A137D">
          <w:rPr>
            <w:color w:val="000000" w:themeColor="text1"/>
          </w:rPr>
          <w:t xml:space="preserve"> similar sensitivity in </w:t>
        </w:r>
        <w:r w:rsidR="00FC259F" w:rsidRPr="004B0E83">
          <w:rPr>
            <w:i/>
            <w:iCs/>
            <w:color w:val="000000" w:themeColor="text1"/>
            <w:rPrChange w:id="1489" w:author="Ruijie Xu" w:date="2022-02-02T14:42:00Z">
              <w:rPr>
                <w:color w:val="000000" w:themeColor="text1"/>
              </w:rPr>
            </w:rPrChange>
          </w:rPr>
          <w:t>Leptospira</w:t>
        </w:r>
        <w:r w:rsidR="00FC259F" w:rsidRPr="003A137D">
          <w:rPr>
            <w:color w:val="000000" w:themeColor="text1"/>
          </w:rPr>
          <w:t xml:space="preserve"> identification with traditional methods, except for PCR</w:t>
        </w:r>
      </w:ins>
      <w:ins w:id="1490" w:author="Ruijie Xu" w:date="2022-02-02T14:42:00Z">
        <w:r w:rsidR="004B0E83">
          <w:rPr>
            <w:color w:val="000000" w:themeColor="text1"/>
          </w:rPr>
          <w:t>.</w:t>
        </w:r>
      </w:ins>
      <w:ins w:id="1491" w:author="Ruijie Xu" w:date="2022-01-30T13:41:00Z">
        <w:r w:rsidR="00FC259F" w:rsidRPr="003A137D">
          <w:rPr>
            <w:color w:val="000000" w:themeColor="text1"/>
          </w:rPr>
          <w:t xml:space="preserve"> </w:t>
        </w:r>
      </w:ins>
      <w:ins w:id="1492" w:author="Ruijie Xu" w:date="2022-01-30T13:45:00Z">
        <w:r w:rsidR="001305E1" w:rsidRPr="003A137D">
          <w:rPr>
            <w:color w:val="000000" w:themeColor="text1"/>
          </w:rPr>
          <w:t>In addition</w:t>
        </w:r>
      </w:ins>
      <w:ins w:id="1493" w:author="Ruijie Xu" w:date="2022-01-30T13:41:00Z">
        <w:r w:rsidR="00FC259F" w:rsidRPr="003A137D">
          <w:rPr>
            <w:color w:val="000000" w:themeColor="text1"/>
          </w:rPr>
          <w:t xml:space="preserve">, </w:t>
        </w:r>
      </w:ins>
      <w:ins w:id="1494" w:author="Ruijie Xu" w:date="2022-01-30T13:45:00Z">
        <w:r w:rsidR="001305E1" w:rsidRPr="003A137D">
          <w:rPr>
            <w:color w:val="000000" w:themeColor="text1"/>
          </w:rPr>
          <w:t>Centrifuge has reported the</w:t>
        </w:r>
      </w:ins>
      <w:ins w:id="1495" w:author="Ruijie Xu" w:date="2022-01-30T13:42:00Z">
        <w:r w:rsidR="00FC259F" w:rsidRPr="003A137D">
          <w:rPr>
            <w:color w:val="000000" w:themeColor="text1"/>
          </w:rPr>
          <w:t xml:space="preserve"> presence of Leptospira </w:t>
        </w:r>
      </w:ins>
      <w:ins w:id="1496" w:author="Ruijie Xu" w:date="2022-02-02T14:42:00Z">
        <w:r w:rsidR="004B0E83">
          <w:rPr>
            <w:color w:val="000000" w:themeColor="text1"/>
          </w:rPr>
          <w:t xml:space="preserve">in sample that </w:t>
        </w:r>
      </w:ins>
      <w:ins w:id="1497" w:author="Ruijie Xu" w:date="2022-02-02T14:43:00Z">
        <w:r w:rsidR="004B0E83">
          <w:rPr>
            <w:color w:val="000000" w:themeColor="text1"/>
          </w:rPr>
          <w:t xml:space="preserve">were not reported </w:t>
        </w:r>
      </w:ins>
      <w:ins w:id="1498" w:author="Ruijie Xu" w:date="2022-01-30T13:43:00Z">
        <w:r w:rsidR="00FC259F" w:rsidRPr="003A137D">
          <w:rPr>
            <w:color w:val="000000" w:themeColor="text1"/>
          </w:rPr>
          <w:t xml:space="preserve">by any other software or a traditional method. This </w:t>
        </w:r>
      </w:ins>
      <w:ins w:id="1499" w:author="Ruijie Xu" w:date="2022-01-30T13:44:00Z">
        <w:r w:rsidR="00FC259F" w:rsidRPr="003A137D">
          <w:rPr>
            <w:color w:val="000000" w:themeColor="text1"/>
          </w:rPr>
          <w:t>identification could be</w:t>
        </w:r>
      </w:ins>
      <w:ins w:id="1500" w:author="Ruijie Xu" w:date="2022-01-30T13:52:00Z">
        <w:r w:rsidR="00417B80" w:rsidRPr="003A137D">
          <w:rPr>
            <w:color w:val="000000" w:themeColor="text1"/>
          </w:rPr>
          <w:t xml:space="preserve"> due to</w:t>
        </w:r>
      </w:ins>
      <w:ins w:id="1501" w:author="Ruijie Xu" w:date="2022-01-30T13:44:00Z">
        <w:r w:rsidR="00FC259F" w:rsidRPr="003A137D">
          <w:rPr>
            <w:color w:val="000000" w:themeColor="text1"/>
          </w:rPr>
          <w:t xml:space="preserve"> </w:t>
        </w:r>
        <w:r w:rsidR="001305E1" w:rsidRPr="003A137D">
          <w:rPr>
            <w:color w:val="000000" w:themeColor="text1"/>
          </w:rPr>
          <w:t>Centrifuge’s better performance</w:t>
        </w:r>
      </w:ins>
      <w:ins w:id="1502" w:author="Ruijie Xu" w:date="2022-01-30T14:43:00Z">
        <w:r w:rsidR="007E08EA" w:rsidRPr="003A137D">
          <w:rPr>
            <w:color w:val="000000" w:themeColor="text1"/>
          </w:rPr>
          <w:t>s</w:t>
        </w:r>
      </w:ins>
      <w:ins w:id="1503" w:author="Ruijie Xu" w:date="2022-01-30T13:44:00Z">
        <w:r w:rsidR="001305E1" w:rsidRPr="003A137D">
          <w:rPr>
            <w:color w:val="000000" w:themeColor="text1"/>
          </w:rPr>
          <w:t xml:space="preserve"> in s</w:t>
        </w:r>
      </w:ins>
      <w:ins w:id="1504" w:author="Ruijie Xu" w:date="2022-01-30T13:45:00Z">
        <w:r w:rsidR="001305E1" w:rsidRPr="003A137D">
          <w:rPr>
            <w:color w:val="000000" w:themeColor="text1"/>
          </w:rPr>
          <w:t>ensitivity, or a</w:t>
        </w:r>
      </w:ins>
      <w:ins w:id="1505" w:author="Ruijie Xu" w:date="2022-01-30T13:46:00Z">
        <w:r w:rsidR="009254B2" w:rsidRPr="003A137D">
          <w:rPr>
            <w:color w:val="000000" w:themeColor="text1"/>
          </w:rPr>
          <w:t>s a</w:t>
        </w:r>
      </w:ins>
      <w:ins w:id="1506" w:author="Ruijie Xu" w:date="2022-01-30T13:45:00Z">
        <w:r w:rsidR="001305E1" w:rsidRPr="003A137D">
          <w:rPr>
            <w:color w:val="000000" w:themeColor="text1"/>
          </w:rPr>
          <w:t xml:space="preserve"> result of false positive reporting. </w:t>
        </w:r>
      </w:ins>
      <w:ins w:id="1507" w:author="Ruijie Xu" w:date="2022-01-30T13:46:00Z">
        <w:r w:rsidR="009254B2" w:rsidRPr="003A137D">
          <w:rPr>
            <w:color w:val="000000" w:themeColor="text1"/>
          </w:rPr>
          <w:t xml:space="preserve">Furthermore, we found </w:t>
        </w:r>
      </w:ins>
      <w:ins w:id="1508" w:author="Ruijie Xu" w:date="2022-01-30T13:47:00Z">
        <w:r w:rsidR="009254B2" w:rsidRPr="003A137D">
          <w:rPr>
            <w:color w:val="000000" w:themeColor="text1"/>
          </w:rPr>
          <w:t>Leptospira was in</w:t>
        </w:r>
      </w:ins>
      <w:ins w:id="1509" w:author="Ruijie Xu" w:date="2022-02-02T14:43:00Z">
        <w:r w:rsidR="004B0E83">
          <w:rPr>
            <w:color w:val="000000" w:themeColor="text1"/>
          </w:rPr>
          <w:t xml:space="preserve"> the same kidney</w:t>
        </w:r>
      </w:ins>
      <w:ins w:id="1510" w:author="Ruijie Xu" w:date="2022-01-30T13:47:00Z">
        <w:r w:rsidR="009254B2" w:rsidRPr="003A137D">
          <w:rPr>
            <w:color w:val="000000" w:themeColor="text1"/>
          </w:rPr>
          <w:t xml:space="preserve"> sample if maxikraken DB was used for Kraken2’s analyses. </w:t>
        </w:r>
      </w:ins>
      <w:ins w:id="1511" w:author="Ruijie Xu" w:date="2022-01-30T13:48:00Z">
        <w:r w:rsidR="009254B2" w:rsidRPr="003A137D">
          <w:rPr>
            <w:color w:val="000000" w:themeColor="text1"/>
          </w:rPr>
          <w:t>Kraken2 with m</w:t>
        </w:r>
      </w:ins>
      <w:ins w:id="1512" w:author="Ruijie Xu" w:date="2022-01-30T13:47:00Z">
        <w:r w:rsidR="009254B2" w:rsidRPr="003A137D">
          <w:rPr>
            <w:color w:val="000000" w:themeColor="text1"/>
          </w:rPr>
          <w:t>axikraken</w:t>
        </w:r>
      </w:ins>
      <w:ins w:id="1513" w:author="Ruijie Xu" w:date="2022-01-30T13:48:00Z">
        <w:r w:rsidR="009254B2" w:rsidRPr="003A137D">
          <w:rPr>
            <w:color w:val="000000" w:themeColor="text1"/>
          </w:rPr>
          <w:t xml:space="preserve"> DB</w:t>
        </w:r>
      </w:ins>
      <w:ins w:id="1514" w:author="Ruijie Xu" w:date="2022-01-30T13:47:00Z">
        <w:r w:rsidR="009254B2" w:rsidRPr="003A137D">
          <w:rPr>
            <w:color w:val="000000" w:themeColor="text1"/>
          </w:rPr>
          <w:t xml:space="preserve"> </w:t>
        </w:r>
      </w:ins>
      <w:ins w:id="1515" w:author="Ruijie Xu" w:date="2022-01-30T13:48:00Z">
        <w:r w:rsidR="009254B2" w:rsidRPr="003A137D">
          <w:rPr>
            <w:color w:val="000000" w:themeColor="text1"/>
          </w:rPr>
          <w:t xml:space="preserve">has also reported </w:t>
        </w:r>
      </w:ins>
      <w:ins w:id="1516" w:author="Ruijie Xu" w:date="2022-02-02T11:02:00Z">
        <w:r w:rsidR="00463AA7">
          <w:rPr>
            <w:i/>
            <w:iCs/>
            <w:color w:val="000000" w:themeColor="text1"/>
          </w:rPr>
          <w:t>Leptospira</w:t>
        </w:r>
      </w:ins>
      <w:ins w:id="1517" w:author="Ruijie Xu" w:date="2022-01-30T14:44:00Z">
        <w:r w:rsidR="007E08EA" w:rsidRPr="003A137D">
          <w:rPr>
            <w:color w:val="000000" w:themeColor="text1"/>
          </w:rPr>
          <w:t xml:space="preserve">’s </w:t>
        </w:r>
      </w:ins>
      <w:ins w:id="1518" w:author="Ruijie Xu" w:date="2022-01-30T13:48:00Z">
        <w:r w:rsidR="009254B2" w:rsidRPr="003A137D">
          <w:rPr>
            <w:color w:val="000000" w:themeColor="text1"/>
          </w:rPr>
          <w:t>presence in all 12 samples</w:t>
        </w:r>
      </w:ins>
      <w:ins w:id="1519" w:author="Ruijie Xu" w:date="2022-01-30T13:53:00Z">
        <w:r w:rsidR="00417B80" w:rsidRPr="003A137D">
          <w:rPr>
            <w:color w:val="000000" w:themeColor="text1"/>
          </w:rPr>
          <w:t>. We hypothesize that sensitivity of Leptospira</w:t>
        </w:r>
      </w:ins>
      <w:ins w:id="1520" w:author="Ruijie Xu" w:date="2022-01-30T14:45:00Z">
        <w:r w:rsidR="007E08EA" w:rsidRPr="003A137D">
          <w:rPr>
            <w:color w:val="000000" w:themeColor="text1"/>
          </w:rPr>
          <w:t>’s</w:t>
        </w:r>
      </w:ins>
      <w:ins w:id="1521" w:author="Ruijie Xu" w:date="2022-01-30T13:53:00Z">
        <w:r w:rsidR="00417B80" w:rsidRPr="003A137D">
          <w:rPr>
            <w:color w:val="000000" w:themeColor="text1"/>
          </w:rPr>
          <w:t xml:space="preserve"> diagnos</w:t>
        </w:r>
      </w:ins>
      <w:ins w:id="1522" w:author="Ruijie Xu" w:date="2022-01-30T14:45:00Z">
        <w:r w:rsidR="007E08EA" w:rsidRPr="003A137D">
          <w:rPr>
            <w:color w:val="000000" w:themeColor="text1"/>
          </w:rPr>
          <w:t>is</w:t>
        </w:r>
      </w:ins>
      <w:ins w:id="1523" w:author="Ruijie Xu" w:date="2022-01-30T13:53:00Z">
        <w:r w:rsidR="00417B80" w:rsidRPr="003A137D">
          <w:rPr>
            <w:color w:val="000000" w:themeColor="text1"/>
          </w:rPr>
          <w:t xml:space="preserve"> may i</w:t>
        </w:r>
      </w:ins>
      <w:ins w:id="1524" w:author="Ruijie Xu" w:date="2022-01-30T13:54:00Z">
        <w:r w:rsidR="00417B80" w:rsidRPr="003A137D">
          <w:rPr>
            <w:color w:val="000000" w:themeColor="text1"/>
          </w:rPr>
          <w:t>mprove with more draft genomes of Leptospira included in the database, because most of Leptospira species</w:t>
        </w:r>
        <w:r w:rsidR="0028434F" w:rsidRPr="003A137D">
          <w:rPr>
            <w:color w:val="000000" w:themeColor="text1"/>
          </w:rPr>
          <w:t>’s genomes</w:t>
        </w:r>
        <w:r w:rsidR="00417B80" w:rsidRPr="003A137D">
          <w:rPr>
            <w:color w:val="000000" w:themeColor="text1"/>
          </w:rPr>
          <w:t xml:space="preserve"> were only available in </w:t>
        </w:r>
        <w:r w:rsidR="0028434F" w:rsidRPr="003A137D">
          <w:rPr>
            <w:color w:val="000000" w:themeColor="text1"/>
          </w:rPr>
          <w:t xml:space="preserve">the </w:t>
        </w:r>
      </w:ins>
      <w:ins w:id="1525" w:author="Ruijie Xu" w:date="2022-01-30T13:55:00Z">
        <w:r w:rsidR="0028434F" w:rsidRPr="003A137D">
          <w:rPr>
            <w:color w:val="000000" w:themeColor="text1"/>
          </w:rPr>
          <w:t>draft format.</w:t>
        </w:r>
        <w:r w:rsidR="00853ABF" w:rsidRPr="003A137D">
          <w:rPr>
            <w:color w:val="000000" w:themeColor="text1"/>
          </w:rPr>
          <w:t xml:space="preserve"> </w:t>
        </w:r>
      </w:ins>
      <w:del w:id="1526" w:author="Ruijie Xu" w:date="2022-01-30T13:41:00Z">
        <w:r w:rsidR="00254DB1" w:rsidRPr="003A137D" w:rsidDel="00FC259F">
          <w:rPr>
            <w:color w:val="000000" w:themeColor="text1"/>
          </w:rPr>
          <w:delText xml:space="preserve">there </w:delText>
        </w:r>
      </w:del>
      <w:del w:id="1527" w:author="Ruijie Xu" w:date="2022-01-30T13:55:00Z">
        <w:r w:rsidR="00254DB1" w:rsidRPr="003A137D" w:rsidDel="00853ABF">
          <w:rPr>
            <w:color w:val="000000" w:themeColor="text1"/>
          </w:rPr>
          <w:delText xml:space="preserve">are </w:delText>
        </w:r>
        <w:r w:rsidR="00585EA1" w:rsidRPr="003A137D" w:rsidDel="00853ABF">
          <w:rPr>
            <w:color w:val="000000" w:themeColor="text1"/>
          </w:rPr>
          <w:delText xml:space="preserve">also </w:delText>
        </w:r>
        <w:r w:rsidR="00254DB1" w:rsidRPr="003A137D" w:rsidDel="00853ABF">
          <w:rPr>
            <w:color w:val="000000" w:themeColor="text1"/>
          </w:rPr>
          <w:delText xml:space="preserve">discrepancies between </w:delText>
        </w:r>
        <w:r w:rsidR="00366132" w:rsidRPr="003A137D" w:rsidDel="00853ABF">
          <w:rPr>
            <w:color w:val="000000" w:themeColor="text1"/>
          </w:rPr>
          <w:delText xml:space="preserve">conventional </w:delText>
        </w:r>
        <w:r w:rsidR="00254DB1" w:rsidRPr="003A137D" w:rsidDel="00853ABF">
          <w:rPr>
            <w:color w:val="000000" w:themeColor="text1"/>
          </w:rPr>
          <w:delText>methods and shotgun metagenomics analyses for pathogen d</w:delText>
        </w:r>
        <w:r w:rsidR="003D0213" w:rsidRPr="003A137D" w:rsidDel="00853ABF">
          <w:rPr>
            <w:color w:val="000000" w:themeColor="text1"/>
          </w:rPr>
          <w:delText>etection</w:delText>
        </w:r>
        <w:r w:rsidR="00254DB1" w:rsidRPr="003A137D" w:rsidDel="00853ABF">
          <w:rPr>
            <w:color w:val="000000" w:themeColor="text1"/>
          </w:rPr>
          <w:delText>, th</w:delText>
        </w:r>
        <w:r w:rsidR="00234370" w:rsidRPr="003A137D" w:rsidDel="00853ABF">
          <w:rPr>
            <w:color w:val="000000" w:themeColor="text1"/>
          </w:rPr>
          <w:delText xml:space="preserve">erefore, </w:delText>
        </w:r>
        <w:r w:rsidR="009D08FD" w:rsidRPr="003A137D" w:rsidDel="00853ABF">
          <w:rPr>
            <w:color w:val="000000" w:themeColor="text1"/>
          </w:rPr>
          <w:delText xml:space="preserve">we </w:delText>
        </w:r>
        <w:r w:rsidR="002A18C6" w:rsidRPr="003A137D" w:rsidDel="00853ABF">
          <w:rPr>
            <w:color w:val="000000" w:themeColor="text1"/>
          </w:rPr>
          <w:delText xml:space="preserve">suggest that refinements </w:delText>
        </w:r>
        <w:r w:rsidR="00254DB1" w:rsidRPr="003A137D" w:rsidDel="00853ABF">
          <w:rPr>
            <w:color w:val="000000" w:themeColor="text1"/>
          </w:rPr>
          <w:delText xml:space="preserve">will </w:delText>
        </w:r>
        <w:r w:rsidR="003D0213" w:rsidRPr="003A137D" w:rsidDel="00853ABF">
          <w:rPr>
            <w:color w:val="000000" w:themeColor="text1"/>
          </w:rPr>
          <w:delText xml:space="preserve">be </w:delText>
        </w:r>
        <w:r w:rsidR="00254DB1" w:rsidRPr="003A137D" w:rsidDel="00853ABF">
          <w:rPr>
            <w:color w:val="000000" w:themeColor="text1"/>
          </w:rPr>
          <w:delText>need</w:delText>
        </w:r>
        <w:r w:rsidR="003D0213" w:rsidRPr="003A137D" w:rsidDel="00853ABF">
          <w:rPr>
            <w:color w:val="000000" w:themeColor="text1"/>
          </w:rPr>
          <w:delText>ed</w:delText>
        </w:r>
        <w:r w:rsidR="00254DB1" w:rsidRPr="003A137D" w:rsidDel="00853ABF">
          <w:rPr>
            <w:color w:val="000000" w:themeColor="text1"/>
          </w:rPr>
          <w:delText xml:space="preserve"> </w:delText>
        </w:r>
        <w:r w:rsidR="002A18C6" w:rsidRPr="003A137D" w:rsidDel="00853ABF">
          <w:rPr>
            <w:color w:val="000000" w:themeColor="text1"/>
          </w:rPr>
          <w:delText xml:space="preserve">in </w:delText>
        </w:r>
        <w:r w:rsidR="00254DB1" w:rsidRPr="003A137D" w:rsidDel="00853ABF">
          <w:rPr>
            <w:color w:val="000000" w:themeColor="text1"/>
          </w:rPr>
          <w:delText xml:space="preserve">the current -omic procedures </w:delText>
        </w:r>
        <w:r w:rsidR="002A18C6" w:rsidRPr="003A137D" w:rsidDel="00853ABF">
          <w:rPr>
            <w:color w:val="000000" w:themeColor="text1"/>
          </w:rPr>
          <w:delText xml:space="preserve">to improve </w:delText>
        </w:r>
        <w:r w:rsidR="00254DB1" w:rsidRPr="003A137D" w:rsidDel="00853ABF">
          <w:rPr>
            <w:color w:val="000000" w:themeColor="text1"/>
          </w:rPr>
          <w:delText xml:space="preserve">their </w:delText>
        </w:r>
        <w:r w:rsidR="002A18C6" w:rsidRPr="003A137D" w:rsidDel="00853ABF">
          <w:rPr>
            <w:color w:val="000000" w:themeColor="text1"/>
          </w:rPr>
          <w:delText>reliab</w:delText>
        </w:r>
        <w:r w:rsidR="00254DB1" w:rsidRPr="003A137D" w:rsidDel="00853ABF">
          <w:rPr>
            <w:color w:val="000000" w:themeColor="text1"/>
          </w:rPr>
          <w:delText xml:space="preserve">ility. </w:delText>
        </w:r>
      </w:del>
    </w:p>
    <w:p w14:paraId="7F9E2C91" w14:textId="3343A6EF" w:rsidR="00234370" w:rsidRPr="003A137D" w:rsidDel="00370222" w:rsidRDefault="00234370" w:rsidP="00271EA9">
      <w:pPr>
        <w:spacing w:line="480" w:lineRule="auto"/>
        <w:ind w:firstLine="720"/>
        <w:rPr>
          <w:del w:id="1528" w:author="Ruijie Xu" w:date="2022-01-30T13:27:00Z"/>
          <w:color w:val="000000" w:themeColor="text1"/>
        </w:rPr>
      </w:pPr>
      <w:del w:id="1529" w:author="Ruijie Xu" w:date="2022-01-30T13:27:00Z">
        <w:r w:rsidRPr="003A137D" w:rsidDel="00370222">
          <w:rPr>
            <w:color w:val="000000" w:themeColor="text1"/>
          </w:rPr>
          <w:lastRenderedPageBreak/>
          <w:delText>To</w:delText>
        </w:r>
      </w:del>
      <w:del w:id="1530" w:author="Ruijie Xu" w:date="2022-01-28T15:44:00Z">
        <w:r w:rsidRPr="003A137D" w:rsidDel="009F7FE4">
          <w:rPr>
            <w:color w:val="000000" w:themeColor="text1"/>
          </w:rPr>
          <w:delText xml:space="preserve"> further</w:delText>
        </w:r>
      </w:del>
      <w:del w:id="1531" w:author="Ruijie Xu" w:date="2022-01-30T13:27:00Z">
        <w:r w:rsidRPr="003A137D" w:rsidDel="00370222">
          <w:rPr>
            <w:color w:val="000000" w:themeColor="text1"/>
          </w:rPr>
          <w:delText xml:space="preserve"> demonstrate that differences between classification profiles produced by different </w:delText>
        </w:r>
        <w:r w:rsidR="00254DB1" w:rsidRPr="003A137D" w:rsidDel="00370222">
          <w:rPr>
            <w:color w:val="000000" w:themeColor="text1"/>
          </w:rPr>
          <w:delText xml:space="preserve">software </w:delText>
        </w:r>
        <w:r w:rsidRPr="003A137D" w:rsidDel="00370222">
          <w:rPr>
            <w:color w:val="000000" w:themeColor="text1"/>
          </w:rPr>
          <w:delText>can lead to diverg</w:delText>
        </w:r>
        <w:r w:rsidR="003D0213" w:rsidRPr="003A137D" w:rsidDel="00370222">
          <w:rPr>
            <w:color w:val="000000" w:themeColor="text1"/>
          </w:rPr>
          <w:delText>ent</w:delText>
        </w:r>
        <w:r w:rsidRPr="003A137D" w:rsidDel="00370222">
          <w:rPr>
            <w:color w:val="000000" w:themeColor="text1"/>
          </w:rPr>
          <w:delText xml:space="preserve"> biological conclusions, we evaluated alpha and beta diversity indices of the metagenomic samples using microbial profiles classified </w:delText>
        </w:r>
        <w:r w:rsidR="00585EA1" w:rsidRPr="003A137D" w:rsidDel="00370222">
          <w:rPr>
            <w:color w:val="000000" w:themeColor="text1"/>
          </w:rPr>
          <w:delText>by the three software</w:delText>
        </w:r>
        <w:r w:rsidRPr="003A137D" w:rsidDel="00370222">
          <w:rPr>
            <w:color w:val="000000" w:themeColor="text1"/>
          </w:rPr>
          <w:delText xml:space="preserve">. Alpha diversity indices characterize divergence, evenness, and richness within each samples’ microbial community, while beta diversity indices, in contrast with alpha diversities, explore the differences between two samples’ microbial communities. We found that the alpha and beta diversity indices evaluated from the profiles of these three </w:delText>
        </w:r>
        <w:r w:rsidR="00254DB1" w:rsidRPr="003A137D" w:rsidDel="00370222">
          <w:rPr>
            <w:color w:val="000000" w:themeColor="text1"/>
          </w:rPr>
          <w:delText xml:space="preserve">software </w:delText>
        </w:r>
        <w:r w:rsidRPr="003A137D" w:rsidDel="00370222">
          <w:rPr>
            <w:color w:val="000000" w:themeColor="text1"/>
          </w:rPr>
          <w:delText xml:space="preserve">are significantly different from each other. For example, the alpha diversity indices for CLARK and </w:delText>
        </w:r>
        <w:r w:rsidR="00587076" w:rsidRPr="003A137D" w:rsidDel="00370222">
          <w:rPr>
            <w:color w:val="000000" w:themeColor="text1"/>
          </w:rPr>
          <w:delText>CLARK-s</w:delText>
        </w:r>
        <w:r w:rsidR="00851850" w:rsidRPr="003A137D" w:rsidDel="00370222">
          <w:rPr>
            <w:color w:val="000000" w:themeColor="text1"/>
          </w:rPr>
          <w:delText>’</w:delText>
        </w:r>
        <w:r w:rsidRPr="003A137D" w:rsidDel="00370222">
          <w:rPr>
            <w:color w:val="000000" w:themeColor="text1"/>
          </w:rPr>
          <w:delText xml:space="preserve">s microbial profiles were not statistically different among each other, while samples’ pairwise relationships measured by beta diversity indices were found statistically different between these two </w:delText>
        </w:r>
        <w:r w:rsidR="00254DB1" w:rsidRPr="003A137D" w:rsidDel="00370222">
          <w:rPr>
            <w:color w:val="000000" w:themeColor="text1"/>
          </w:rPr>
          <w:delText xml:space="preserve">software’ </w:delText>
        </w:r>
        <w:r w:rsidRPr="003A137D" w:rsidDel="00370222">
          <w:rPr>
            <w:color w:val="000000" w:themeColor="text1"/>
          </w:rPr>
          <w:delText xml:space="preserve">microbial profiles. At the same time, alpha diversity indices for Kraken2 profiles were statistically different from those of </w:delText>
        </w:r>
        <w:r w:rsidR="00587076" w:rsidRPr="003A137D" w:rsidDel="00370222">
          <w:rPr>
            <w:color w:val="000000" w:themeColor="text1"/>
          </w:rPr>
          <w:delText>CLARK-s</w:delText>
        </w:r>
        <w:r w:rsidRPr="003A137D" w:rsidDel="00370222">
          <w:rPr>
            <w:color w:val="000000" w:themeColor="text1"/>
          </w:rPr>
          <w:delText xml:space="preserve">’s, but the significant differences no longer exist for the profiles of these two </w:delText>
        </w:r>
        <w:r w:rsidR="0061113C" w:rsidRPr="003A137D" w:rsidDel="00370222">
          <w:rPr>
            <w:color w:val="000000" w:themeColor="text1"/>
          </w:rPr>
          <w:delText xml:space="preserve">software’ </w:delText>
        </w:r>
        <w:r w:rsidRPr="003A137D" w:rsidDel="00370222">
          <w:rPr>
            <w:color w:val="000000" w:themeColor="text1"/>
          </w:rPr>
          <w:delText xml:space="preserve">pairwise beta diversity indices. These findings in alpha and beta diversities can be confounding for researchers wishing to learn about the composition of their metagenomic samples’ microbial communities. </w:delText>
        </w:r>
      </w:del>
    </w:p>
    <w:p w14:paraId="7220BC1F" w14:textId="44BE6184" w:rsidR="00234370" w:rsidRPr="003A137D" w:rsidDel="00370222" w:rsidRDefault="00234370" w:rsidP="00271EA9">
      <w:pPr>
        <w:spacing w:line="480" w:lineRule="auto"/>
        <w:ind w:firstLine="720"/>
        <w:rPr>
          <w:del w:id="1532" w:author="Ruijie Xu" w:date="2022-01-30T13:27:00Z"/>
          <w:color w:val="000000" w:themeColor="text1"/>
        </w:rPr>
      </w:pPr>
      <w:del w:id="1533" w:author="Ruijie Xu" w:date="2022-01-30T13:27:00Z">
        <w:r w:rsidRPr="003A137D" w:rsidDel="00370222">
          <w:rPr>
            <w:color w:val="000000" w:themeColor="text1"/>
          </w:rPr>
          <w:delText xml:space="preserve">Identifying differentially abundant taxa across different biological environment or treatment group is another popular analysis for metagenomic samples. Microbial communities for each sample are composed of a large </w:delText>
        </w:r>
        <w:r w:rsidR="004C191F" w:rsidRPr="003A137D" w:rsidDel="00370222">
          <w:rPr>
            <w:color w:val="000000" w:themeColor="text1"/>
          </w:rPr>
          <w:delText xml:space="preserve">number </w:delText>
        </w:r>
        <w:r w:rsidRPr="003A137D" w:rsidDel="00370222">
          <w:rPr>
            <w:color w:val="000000" w:themeColor="text1"/>
          </w:rPr>
          <w:delText xml:space="preserve">and varieties of taxa. However, certain taxa could be significantly different in abundance </w:delText>
        </w:r>
        <w:r w:rsidR="004E5F75" w:rsidRPr="003A137D" w:rsidDel="00370222">
          <w:rPr>
            <w:color w:val="000000" w:themeColor="text1"/>
          </w:rPr>
          <w:delText>in</w:delText>
        </w:r>
        <w:r w:rsidRPr="003A137D" w:rsidDel="00370222">
          <w:rPr>
            <w:color w:val="000000" w:themeColor="text1"/>
          </w:rPr>
          <w:delText xml:space="preserve"> response to a biological or ecological environment. These taxa can be used as the research target for follow-up analyses to identify potential stimuli for patholog</w:delText>
        </w:r>
        <w:r w:rsidR="002B44DF" w:rsidRPr="003A137D" w:rsidDel="00370222">
          <w:rPr>
            <w:color w:val="000000" w:themeColor="text1"/>
          </w:rPr>
          <w:delText>y</w:delText>
        </w:r>
        <w:r w:rsidRPr="003A137D" w:rsidDel="00370222">
          <w:rPr>
            <w:color w:val="000000" w:themeColor="text1"/>
          </w:rPr>
          <w:delText xml:space="preserve"> or response </w:delText>
        </w:r>
        <w:r w:rsidR="002B44DF" w:rsidRPr="003A137D" w:rsidDel="00370222">
          <w:rPr>
            <w:color w:val="000000" w:themeColor="text1"/>
          </w:rPr>
          <w:delText xml:space="preserve">to </w:delText>
        </w:r>
        <w:r w:rsidRPr="003A137D" w:rsidDel="00370222">
          <w:rPr>
            <w:color w:val="000000" w:themeColor="text1"/>
          </w:rPr>
          <w:delText xml:space="preserve">changing ecological environments. In this case, we identified the </w:delText>
        </w:r>
        <w:r w:rsidR="00315E9F" w:rsidRPr="003A137D" w:rsidDel="00370222">
          <w:rPr>
            <w:color w:val="000000" w:themeColor="text1"/>
          </w:rPr>
          <w:delText>DA</w:delText>
        </w:r>
        <w:r w:rsidRPr="003A137D" w:rsidDel="00370222">
          <w:rPr>
            <w:color w:val="000000" w:themeColor="text1"/>
          </w:rPr>
          <w:delText xml:space="preserve"> taxa between samples collected from </w:delText>
        </w:r>
        <w:r w:rsidR="002B44DF" w:rsidRPr="003A137D" w:rsidDel="00370222">
          <w:rPr>
            <w:color w:val="000000" w:themeColor="text1"/>
          </w:rPr>
          <w:delText>rat</w:delText>
        </w:r>
        <w:r w:rsidRPr="003A137D" w:rsidDel="00370222">
          <w:rPr>
            <w:color w:val="000000" w:themeColor="text1"/>
          </w:rPr>
          <w:delText xml:space="preserve"> tissues to propose potential biological question</w:delText>
        </w:r>
        <w:r w:rsidR="00023861" w:rsidRPr="003A137D" w:rsidDel="00370222">
          <w:rPr>
            <w:color w:val="000000" w:themeColor="text1"/>
          </w:rPr>
          <w:delText>s</w:delText>
        </w:r>
        <w:r w:rsidRPr="003A137D" w:rsidDel="00370222">
          <w:rPr>
            <w:color w:val="000000" w:themeColor="text1"/>
          </w:rPr>
          <w:delText xml:space="preserve"> that can be asked with our </w:delText>
        </w:r>
        <w:r w:rsidRPr="003A137D" w:rsidDel="00370222">
          <w:rPr>
            <w:i/>
            <w:iCs/>
            <w:color w:val="000000" w:themeColor="text1"/>
          </w:rPr>
          <w:delText>Rattus</w:delText>
        </w:r>
        <w:r w:rsidRPr="003A137D" w:rsidDel="00370222">
          <w:rPr>
            <w:color w:val="000000" w:themeColor="text1"/>
          </w:rPr>
          <w:delText xml:space="preserve"> dataset</w:delText>
        </w:r>
        <w:r w:rsidR="00FB1B5C" w:rsidRPr="003A137D" w:rsidDel="00370222">
          <w:rPr>
            <w:color w:val="000000" w:themeColor="text1"/>
          </w:rPr>
          <w:delText>:</w:delText>
        </w:r>
        <w:r w:rsidRPr="003A137D" w:rsidDel="00370222">
          <w:rPr>
            <w:color w:val="000000" w:themeColor="text1"/>
          </w:rPr>
          <w:delText xml:space="preserve"> “What taxa are found significantly different in abundance between samples collected from </w:delText>
        </w:r>
        <w:r w:rsidR="002B44DF" w:rsidRPr="003A137D" w:rsidDel="00370222">
          <w:rPr>
            <w:color w:val="000000" w:themeColor="text1"/>
          </w:rPr>
          <w:delText>different rat tissues</w:delText>
        </w:r>
        <w:r w:rsidR="00023861" w:rsidRPr="003A137D" w:rsidDel="00370222">
          <w:rPr>
            <w:color w:val="000000" w:themeColor="text1"/>
          </w:rPr>
          <w:delText>?”</w:delText>
        </w:r>
        <w:r w:rsidR="002B44DF" w:rsidRPr="003A137D" w:rsidDel="00370222">
          <w:rPr>
            <w:color w:val="000000" w:themeColor="text1"/>
          </w:rPr>
          <w:delText xml:space="preserve"> and </w:delText>
        </w:r>
        <w:r w:rsidR="00023861" w:rsidRPr="003A137D" w:rsidDel="00370222">
          <w:rPr>
            <w:color w:val="000000" w:themeColor="text1"/>
          </w:rPr>
          <w:delText>“C</w:delText>
        </w:r>
        <w:r w:rsidR="002B44DF" w:rsidRPr="003A137D" w:rsidDel="00370222">
          <w:rPr>
            <w:color w:val="000000" w:themeColor="text1"/>
          </w:rPr>
          <w:delText xml:space="preserve">an we detect potential zoontic pathogens such as </w:delText>
        </w:r>
        <w:r w:rsidR="002B44DF" w:rsidRPr="003A137D" w:rsidDel="00370222">
          <w:rPr>
            <w:i/>
            <w:color w:val="000000" w:themeColor="text1"/>
          </w:rPr>
          <w:delText>Leptospira</w:delText>
        </w:r>
        <w:r w:rsidR="00585EA1" w:rsidRPr="003A137D" w:rsidDel="00370222">
          <w:rPr>
            <w:i/>
            <w:color w:val="000000" w:themeColor="text1"/>
          </w:rPr>
          <w:delText>?”</w:delText>
        </w:r>
        <w:r w:rsidR="002B44DF" w:rsidRPr="003A137D" w:rsidDel="00370222">
          <w:rPr>
            <w:color w:val="000000" w:themeColor="text1"/>
          </w:rPr>
          <w:delText xml:space="preserve">. </w:delText>
        </w:r>
        <w:r w:rsidRPr="003A137D" w:rsidDel="00370222">
          <w:rPr>
            <w:color w:val="000000" w:themeColor="text1"/>
          </w:rPr>
          <w:delText xml:space="preserve">We found that different taxa were reported as </w:delText>
        </w:r>
        <w:r w:rsidR="00315E9F" w:rsidRPr="003A137D" w:rsidDel="00370222">
          <w:rPr>
            <w:color w:val="000000" w:themeColor="text1"/>
          </w:rPr>
          <w:delText>DA</w:delText>
        </w:r>
        <w:r w:rsidRPr="003A137D" w:rsidDel="00370222">
          <w:rPr>
            <w:color w:val="000000" w:themeColor="text1"/>
          </w:rPr>
          <w:delText xml:space="preserve"> by the three </w:delText>
        </w:r>
        <w:r w:rsidR="0061113C" w:rsidRPr="003A137D" w:rsidDel="00370222">
          <w:rPr>
            <w:color w:val="000000" w:themeColor="text1"/>
          </w:rPr>
          <w:delText xml:space="preserve">software </w:delText>
        </w:r>
        <w:r w:rsidRPr="003A137D" w:rsidDel="00370222">
          <w:rPr>
            <w:color w:val="000000" w:themeColor="text1"/>
          </w:rPr>
          <w:delText xml:space="preserve">at both </w:delText>
        </w:r>
        <w:r w:rsidR="0061113C" w:rsidRPr="003A137D" w:rsidDel="00370222">
          <w:rPr>
            <w:color w:val="000000" w:themeColor="text1"/>
          </w:rPr>
          <w:delText xml:space="preserve">the </w:delText>
        </w:r>
        <w:r w:rsidRPr="003A137D" w:rsidDel="00370222">
          <w:rPr>
            <w:color w:val="000000" w:themeColor="text1"/>
          </w:rPr>
          <w:delText xml:space="preserve">genus and phylum levels </w:delText>
        </w:r>
        <w:r w:rsidR="0061113C" w:rsidRPr="003A137D" w:rsidDel="00370222">
          <w:rPr>
            <w:color w:val="000000" w:themeColor="text1"/>
          </w:rPr>
          <w:delText>(</w:delText>
        </w:r>
        <w:r w:rsidRPr="003A137D" w:rsidDel="00370222">
          <w:rPr>
            <w:color w:val="000000" w:themeColor="text1"/>
          </w:rPr>
          <w:delText>with some overlapping</w:delText>
        </w:r>
        <w:r w:rsidR="0061113C" w:rsidRPr="003A137D" w:rsidDel="00370222">
          <w:rPr>
            <w:color w:val="000000" w:themeColor="text1"/>
          </w:rPr>
          <w:delText>)</w:delText>
        </w:r>
        <w:r w:rsidRPr="003A137D" w:rsidDel="00370222">
          <w:rPr>
            <w:color w:val="000000" w:themeColor="text1"/>
          </w:rPr>
          <w:delText xml:space="preserve">. The virus taxon, </w:delText>
        </w:r>
        <w:r w:rsidRPr="003A137D" w:rsidDel="00370222">
          <w:rPr>
            <w:i/>
            <w:iCs/>
            <w:color w:val="000000" w:themeColor="text1"/>
          </w:rPr>
          <w:delText>Muromegalovirus</w:delText>
        </w:r>
        <w:r w:rsidRPr="003A137D" w:rsidDel="00370222">
          <w:rPr>
            <w:color w:val="000000" w:themeColor="text1"/>
          </w:rPr>
          <w:delText>, which was reported significantly different in abundance between kidney and lung samples with ~24–25</w:delText>
        </w:r>
        <w:r w:rsidR="00023861" w:rsidRPr="003A137D" w:rsidDel="00370222">
          <w:rPr>
            <w:color w:val="000000" w:themeColor="text1"/>
          </w:rPr>
          <w:delText xml:space="preserve"> </w:delText>
        </w:r>
        <w:r w:rsidRPr="003A137D" w:rsidDel="00370222">
          <w:rPr>
            <w:color w:val="000000" w:themeColor="text1"/>
          </w:rPr>
          <w:delText xml:space="preserve">- log fold changes for both CLARK and </w:delText>
        </w:r>
        <w:r w:rsidR="00587076" w:rsidRPr="003A137D" w:rsidDel="00370222">
          <w:rPr>
            <w:color w:val="000000" w:themeColor="text1"/>
          </w:rPr>
          <w:delText>CLARK-s</w:delText>
        </w:r>
        <w:r w:rsidRPr="003A137D" w:rsidDel="00370222">
          <w:rPr>
            <w:color w:val="000000" w:themeColor="text1"/>
          </w:rPr>
          <w:delText xml:space="preserve"> classified profiles are only found less than 1% in relative abundance within a kidney’s sample in Kraken2 classified profile. Taxa reported as </w:delText>
        </w:r>
        <w:r w:rsidR="00315E9F" w:rsidRPr="003A137D" w:rsidDel="00370222">
          <w:rPr>
            <w:color w:val="000000" w:themeColor="text1"/>
          </w:rPr>
          <w:delText>DA</w:delText>
        </w:r>
        <w:r w:rsidRPr="003A137D" w:rsidDel="00370222">
          <w:rPr>
            <w:color w:val="000000" w:themeColor="text1"/>
          </w:rPr>
          <w:delText xml:space="preserve"> by microbial profiles classified with different </w:delText>
        </w:r>
        <w:r w:rsidR="008524D8" w:rsidRPr="003A137D" w:rsidDel="00370222">
          <w:rPr>
            <w:color w:val="000000" w:themeColor="text1"/>
          </w:rPr>
          <w:delText>software</w:delText>
        </w:r>
        <w:r w:rsidRPr="003A137D" w:rsidDel="00370222">
          <w:rPr>
            <w:color w:val="000000" w:themeColor="text1"/>
          </w:rPr>
          <w:delText xml:space="preserve"> can produce misleading biological conclusions, which </w:delText>
        </w:r>
        <w:r w:rsidR="004C191F" w:rsidRPr="003A137D" w:rsidDel="00370222">
          <w:rPr>
            <w:color w:val="000000" w:themeColor="text1"/>
          </w:rPr>
          <w:delText xml:space="preserve">may </w:delText>
        </w:r>
        <w:r w:rsidRPr="003A137D" w:rsidDel="00370222">
          <w:rPr>
            <w:color w:val="000000" w:themeColor="text1"/>
          </w:rPr>
          <w:delText xml:space="preserve">seriously </w:delText>
        </w:r>
        <w:r w:rsidR="004C191F" w:rsidRPr="003A137D" w:rsidDel="00370222">
          <w:rPr>
            <w:color w:val="000000" w:themeColor="text1"/>
          </w:rPr>
          <w:delText>influen</w:delText>
        </w:r>
        <w:r w:rsidR="00831913" w:rsidRPr="003A137D" w:rsidDel="00370222">
          <w:rPr>
            <w:color w:val="000000" w:themeColor="text1"/>
          </w:rPr>
          <w:delText>c</w:delText>
        </w:r>
        <w:r w:rsidR="004C191F" w:rsidRPr="003A137D" w:rsidDel="00370222">
          <w:rPr>
            <w:color w:val="000000" w:themeColor="text1"/>
          </w:rPr>
          <w:delText>e the interpreta</w:delText>
        </w:r>
        <w:r w:rsidR="0061113C" w:rsidRPr="003A137D" w:rsidDel="00370222">
          <w:rPr>
            <w:color w:val="000000" w:themeColor="text1"/>
          </w:rPr>
          <w:delText>t</w:delText>
        </w:r>
        <w:r w:rsidR="004C191F" w:rsidRPr="003A137D" w:rsidDel="00370222">
          <w:rPr>
            <w:color w:val="000000" w:themeColor="text1"/>
          </w:rPr>
          <w:delText xml:space="preserve">ions and </w:delText>
        </w:r>
        <w:r w:rsidRPr="003A137D" w:rsidDel="00370222">
          <w:rPr>
            <w:color w:val="000000" w:themeColor="text1"/>
          </w:rPr>
          <w:delText>the directions of f</w:delText>
        </w:r>
        <w:r w:rsidR="004C191F" w:rsidRPr="003A137D" w:rsidDel="00370222">
          <w:rPr>
            <w:color w:val="000000" w:themeColor="text1"/>
          </w:rPr>
          <w:delText>urther</w:delText>
        </w:r>
        <w:r w:rsidRPr="003A137D" w:rsidDel="00370222">
          <w:rPr>
            <w:color w:val="000000" w:themeColor="text1"/>
          </w:rPr>
          <w:delText xml:space="preserve"> </w:delText>
        </w:r>
        <w:r w:rsidR="004C191F" w:rsidRPr="003A137D" w:rsidDel="00370222">
          <w:rPr>
            <w:color w:val="000000" w:themeColor="text1"/>
          </w:rPr>
          <w:delText>investigations.</w:delText>
        </w:r>
      </w:del>
    </w:p>
    <w:p w14:paraId="6CDDDE6E" w14:textId="4B391038" w:rsidR="00234370" w:rsidRPr="003A137D" w:rsidRDefault="00234370" w:rsidP="00271EA9">
      <w:pPr>
        <w:spacing w:line="480" w:lineRule="auto"/>
        <w:ind w:firstLine="720"/>
        <w:rPr>
          <w:color w:val="000000" w:themeColor="text1"/>
        </w:rPr>
      </w:pPr>
      <w:r w:rsidRPr="003A137D">
        <w:rPr>
          <w:color w:val="000000" w:themeColor="text1"/>
        </w:rPr>
        <w:t xml:space="preserve">The inconsistencies found between the results of different metagenomic </w:t>
      </w:r>
      <w:del w:id="1534" w:author="Ruijie Xu" w:date="2022-01-30T14:46:00Z">
        <w:r w:rsidRPr="003A137D" w:rsidDel="00F46E82">
          <w:rPr>
            <w:color w:val="000000" w:themeColor="text1"/>
          </w:rPr>
          <w:delText xml:space="preserve">classifiers </w:delText>
        </w:r>
      </w:del>
      <w:ins w:id="1535" w:author="Ruijie Xu" w:date="2022-01-30T14:46:00Z">
        <w:r w:rsidR="00F46E82" w:rsidRPr="003A137D">
          <w:rPr>
            <w:color w:val="000000" w:themeColor="text1"/>
          </w:rPr>
          <w:t xml:space="preserve">software </w:t>
        </w:r>
      </w:ins>
      <w:r w:rsidRPr="003A137D">
        <w:rPr>
          <w:color w:val="000000" w:themeColor="text1"/>
        </w:rPr>
        <w:t>show that significant biological conclusions from metagenomic profiling analys</w:t>
      </w:r>
      <w:r w:rsidR="0061113C" w:rsidRPr="003A137D">
        <w:rPr>
          <w:color w:val="000000" w:themeColor="text1"/>
        </w:rPr>
        <w:t>e</w:t>
      </w:r>
      <w:r w:rsidRPr="003A137D">
        <w:rPr>
          <w:color w:val="000000" w:themeColor="text1"/>
        </w:rPr>
        <w:t>s ha</w:t>
      </w:r>
      <w:r w:rsidR="005A077E" w:rsidRPr="003A137D">
        <w:rPr>
          <w:color w:val="000000" w:themeColor="text1"/>
        </w:rPr>
        <w:t>ve</w:t>
      </w:r>
      <w:r w:rsidRPr="003A137D">
        <w:rPr>
          <w:color w:val="000000" w:themeColor="text1"/>
        </w:rPr>
        <w:t xml:space="preserve"> the potential to be only the artifacts of the </w:t>
      </w:r>
      <w:r w:rsidR="0061113C" w:rsidRPr="003A137D">
        <w:rPr>
          <w:color w:val="000000" w:themeColor="text1"/>
        </w:rPr>
        <w:t xml:space="preserve">software’ </w:t>
      </w:r>
      <w:r w:rsidRPr="003A137D">
        <w:rPr>
          <w:color w:val="000000" w:themeColor="text1"/>
        </w:rPr>
        <w:t>algorithms</w:t>
      </w:r>
      <w:r w:rsidR="00BD222B" w:rsidRPr="003A137D">
        <w:rPr>
          <w:color w:val="000000" w:themeColor="text1"/>
        </w:rPr>
        <w:t xml:space="preserve">. </w:t>
      </w:r>
      <w:r w:rsidR="00D571AF" w:rsidRPr="003A137D">
        <w:rPr>
          <w:color w:val="000000" w:themeColor="text1"/>
        </w:rPr>
        <w:t xml:space="preserve">Shotgun metagenomics sequences might be too short for current taxonomical profiling </w:t>
      </w:r>
      <w:r w:rsidR="008524D8" w:rsidRPr="003A137D">
        <w:rPr>
          <w:color w:val="000000" w:themeColor="text1"/>
        </w:rPr>
        <w:t>software</w:t>
      </w:r>
      <w:r w:rsidR="00D571AF" w:rsidRPr="003A137D">
        <w:rPr>
          <w:color w:val="000000" w:themeColor="text1"/>
        </w:rPr>
        <w:t xml:space="preserve"> to differentiate microbial taxonomies between similar genomes </w:t>
      </w:r>
      <w:r w:rsidR="003272C4" w:rsidRPr="003A137D">
        <w:rPr>
          <w:color w:val="000000" w:themeColor="text1"/>
        </w:rPr>
        <w:fldChar w:fldCharType="begin"/>
      </w:r>
      <w:r w:rsidR="00506F24" w:rsidRPr="003A137D">
        <w:rPr>
          <w:color w:val="000000" w:themeColor="text1"/>
        </w:rPr>
        <w:instrText xml:space="preserve"> ADDIN ZOTERO_ITEM CSL_CITATION {"citationID":"RAOmnEwe","properties":{"formattedCitation":"(Tran and Phan, 2020)","plainCitation":"(Tran and Phan, 2020)","noteIndex":0},"citationItems":[{"id":"y7Rngnif/iTuEW3VV","uris":["http://zotero.org/users/local/YOB362yk/items/AMMNWGCI"],"uri":["http://zotero.org/users/local/YOB362yk/items/AMMNWGCI"],"itemData":{"id":1658,"type":"article-journal","abstract":"Most current approach to metagenomic classification employ short next generation sequencing (NGS) reads that are present in metagenomic samples to identify unique genomic regions. NGS reads, however, might not be long enough to differentiate similar genomes. This suggests a potential for using longer reads to improve classification performance. Presently, longer reads tend to have a higher rate of sequencing errors. Thus, given the pros and cons, it remains unclear which types of reads is better for metagenomic classification. We compared two taxonomic classification protocols: a traditional assembly-free protocol and a novel assembly-based protocol. The novel assembly-based protocol consists of assembling short-reads into longer reads, which will be subsequently classified by a traditional taxonomic classifier. We discovered that most classifiers made fewer predictions with longer reads and that they achieved higher classification performance on synthetic metagenomic data. Generally, we observed a significant increase in precision, while having similar recall rates. On real data, we observed similar characteristics that suggest that the classifiers might have similar performance of higher precision with similar recall with longer reads. We have shown a noticeable difference in performance between assembly-based and assembly-free taxonomic classification. This finding strongly suggests that classifying species in metagenomic environments can be achieved with higher overall performance simply by assembling short reads. Further, it also suggests that long-read technologies might be better for species classification.","container-title":"Genes","DOI":"10.3390/genes11080946","issue":"8","language":"en","note":"number: 8\npublisher: Multidisciplinary Digital Publishing Institute","page":"946","source":"www.mdpi.com","title":"Assembling Reads Improves Taxonomic Classification of Species","URL":"https://www.mdpi.com/2073-4425/11/8/946","volume":"11","author":[{"family":"Tran","given":"Quang"},{"family":"Phan","given":"Vinhthuy"}],"accessed":{"date-parts":[["2021",3,24]]},"issued":{"date-parts":[["2020",8]]}}}],"schema":"https://github.com/citation-style-language/schema/raw/master/csl-citation.json"} </w:instrText>
      </w:r>
      <w:r w:rsidR="003272C4" w:rsidRPr="003A137D">
        <w:rPr>
          <w:color w:val="000000" w:themeColor="text1"/>
        </w:rPr>
        <w:fldChar w:fldCharType="separate"/>
      </w:r>
      <w:r w:rsidR="00350DBF" w:rsidRPr="003A137D">
        <w:rPr>
          <w:color w:val="000000"/>
        </w:rPr>
        <w:t>(Tran and Phan, 2020)</w:t>
      </w:r>
      <w:r w:rsidR="003272C4" w:rsidRPr="003A137D">
        <w:rPr>
          <w:color w:val="000000" w:themeColor="text1"/>
        </w:rPr>
        <w:fldChar w:fldCharType="end"/>
      </w:r>
      <w:r w:rsidR="003272C4" w:rsidRPr="003A137D">
        <w:rPr>
          <w:color w:val="000000" w:themeColor="text1"/>
        </w:rPr>
        <w:t>.</w:t>
      </w:r>
      <w:r w:rsidR="00BD222B" w:rsidRPr="003A137D">
        <w:rPr>
          <w:color w:val="000000" w:themeColor="text1"/>
        </w:rPr>
        <w:t xml:space="preserve"> </w:t>
      </w:r>
      <w:r w:rsidR="002F4248" w:rsidRPr="003A137D">
        <w:rPr>
          <w:color w:val="000000" w:themeColor="text1"/>
        </w:rPr>
        <w:t>The u</w:t>
      </w:r>
      <w:r w:rsidRPr="003A137D">
        <w:rPr>
          <w:color w:val="000000" w:themeColor="text1"/>
        </w:rPr>
        <w:t>s</w:t>
      </w:r>
      <w:r w:rsidR="004C191F" w:rsidRPr="003A137D">
        <w:rPr>
          <w:color w:val="000000" w:themeColor="text1"/>
        </w:rPr>
        <w:t>e of</w:t>
      </w:r>
      <w:r w:rsidRPr="003A137D">
        <w:rPr>
          <w:color w:val="000000" w:themeColor="text1"/>
        </w:rPr>
        <w:t xml:space="preserve"> real-world datasets has the advantage of addressing this challenge in metagenomic studies from the users’ perspective, reminding the </w:t>
      </w:r>
      <w:r w:rsidR="004C191F" w:rsidRPr="003A137D">
        <w:rPr>
          <w:color w:val="000000" w:themeColor="text1"/>
        </w:rPr>
        <w:t xml:space="preserve">investigators </w:t>
      </w:r>
      <w:r w:rsidRPr="003A137D">
        <w:rPr>
          <w:color w:val="000000" w:themeColor="text1"/>
        </w:rPr>
        <w:t xml:space="preserve">to stay skeptical with the classification results obtained from the profiling </w:t>
      </w:r>
      <w:r w:rsidR="008524D8" w:rsidRPr="003A137D">
        <w:rPr>
          <w:color w:val="000000" w:themeColor="text1"/>
        </w:rPr>
        <w:t>software</w:t>
      </w:r>
      <w:r w:rsidRPr="003A137D">
        <w:rPr>
          <w:color w:val="000000" w:themeColor="text1"/>
        </w:rPr>
        <w:t xml:space="preserve">. On the other hand, benchmarking the </w:t>
      </w:r>
      <w:r w:rsidR="0061113C" w:rsidRPr="003A137D">
        <w:rPr>
          <w:color w:val="000000" w:themeColor="text1"/>
        </w:rPr>
        <w:t xml:space="preserve">software’ </w:t>
      </w:r>
      <w:r w:rsidRPr="003A137D">
        <w:rPr>
          <w:color w:val="000000" w:themeColor="text1"/>
        </w:rPr>
        <w:t xml:space="preserve">performances with the real-world dataset, in contrast to using </w:t>
      </w:r>
      <w:r w:rsidRPr="003A137D">
        <w:rPr>
          <w:i/>
          <w:iCs/>
          <w:color w:val="000000" w:themeColor="text1"/>
        </w:rPr>
        <w:t>in silic</w:t>
      </w:r>
      <w:r w:rsidRPr="003A137D">
        <w:rPr>
          <w:color w:val="000000" w:themeColor="text1"/>
        </w:rPr>
        <w:t>o datasets, has the limitation o</w:t>
      </w:r>
      <w:r w:rsidR="0061113C" w:rsidRPr="003A137D">
        <w:rPr>
          <w:color w:val="000000" w:themeColor="text1"/>
        </w:rPr>
        <w:t>f</w:t>
      </w:r>
      <w:r w:rsidRPr="003A137D">
        <w:rPr>
          <w:color w:val="000000" w:themeColor="text1"/>
        </w:rPr>
        <w:t xml:space="preserve"> lacking knowledge about the true microbial compositions within each sample, which means we could not evaluate the performance of </w:t>
      </w:r>
      <w:r w:rsidR="008524D8" w:rsidRPr="003A137D">
        <w:rPr>
          <w:color w:val="000000" w:themeColor="text1"/>
        </w:rPr>
        <w:t>software</w:t>
      </w:r>
      <w:r w:rsidRPr="003A137D">
        <w:rPr>
          <w:color w:val="000000" w:themeColor="text1"/>
        </w:rPr>
        <w:t xml:space="preserve"> based on their degrees of accuracy and sensitivity nor giving direct suggestions on </w:t>
      </w:r>
      <w:r w:rsidR="0061113C" w:rsidRPr="003A137D">
        <w:rPr>
          <w:color w:val="000000" w:themeColor="text1"/>
        </w:rPr>
        <w:t xml:space="preserve">software’ </w:t>
      </w:r>
      <w:r w:rsidRPr="003A137D">
        <w:rPr>
          <w:color w:val="000000" w:themeColor="text1"/>
        </w:rPr>
        <w:t>selection. In addition, metagenomics profiling has been broadly utilized in many fields of studies, including clinical, pharmaceutical</w:t>
      </w:r>
      <w:r w:rsidR="00092D2F" w:rsidRPr="003A137D">
        <w:rPr>
          <w:color w:val="000000" w:themeColor="text1"/>
        </w:rPr>
        <w:t>,</w:t>
      </w:r>
      <w:r w:rsidRPr="003A137D">
        <w:rPr>
          <w:color w:val="000000" w:themeColor="text1"/>
        </w:rPr>
        <w:t xml:space="preserve"> as well as ecological studies. Each field utiliz</w:t>
      </w:r>
      <w:r w:rsidR="00092D2F" w:rsidRPr="003A137D">
        <w:rPr>
          <w:color w:val="000000" w:themeColor="text1"/>
        </w:rPr>
        <w:t>es</w:t>
      </w:r>
      <w:r w:rsidRPr="003A137D">
        <w:rPr>
          <w:color w:val="000000" w:themeColor="text1"/>
        </w:rPr>
        <w:t xml:space="preserve"> microbial profiles differently based on the biological question proposed. Our choice of the real-world dataset could only address a limited number of </w:t>
      </w:r>
      <w:r w:rsidR="0061113C" w:rsidRPr="003A137D">
        <w:rPr>
          <w:color w:val="000000" w:themeColor="text1"/>
        </w:rPr>
        <w:t xml:space="preserve">software </w:t>
      </w:r>
      <w:r w:rsidRPr="003A137D">
        <w:rPr>
          <w:color w:val="000000" w:themeColor="text1"/>
        </w:rPr>
        <w:t xml:space="preserve">selection biases. We suggest researchers from different </w:t>
      </w:r>
      <w:r w:rsidR="0061113C" w:rsidRPr="003A137D">
        <w:rPr>
          <w:color w:val="000000" w:themeColor="text1"/>
        </w:rPr>
        <w:t xml:space="preserve">study </w:t>
      </w:r>
      <w:r w:rsidRPr="003A137D">
        <w:rPr>
          <w:color w:val="000000" w:themeColor="text1"/>
        </w:rPr>
        <w:t>fields to be aware of the possible error-prone conclusions made from metagenomics profiling analysis</w:t>
      </w:r>
      <w:r w:rsidR="002B44DF" w:rsidRPr="003A137D">
        <w:rPr>
          <w:color w:val="000000" w:themeColor="text1"/>
        </w:rPr>
        <w:t>, and evaluate it objectively</w:t>
      </w:r>
      <w:r w:rsidRPr="003A137D">
        <w:rPr>
          <w:color w:val="000000" w:themeColor="text1"/>
        </w:rPr>
        <w:t xml:space="preserve"> </w:t>
      </w:r>
      <w:r w:rsidR="002B44DF" w:rsidRPr="003A137D">
        <w:rPr>
          <w:color w:val="000000" w:themeColor="text1"/>
        </w:rPr>
        <w:t xml:space="preserve">comparing it to </w:t>
      </w:r>
      <w:r w:rsidR="000201F5" w:rsidRPr="003A137D">
        <w:rPr>
          <w:color w:val="000000" w:themeColor="text1"/>
        </w:rPr>
        <w:t xml:space="preserve">other </w:t>
      </w:r>
      <w:r w:rsidR="002B44DF" w:rsidRPr="003A137D">
        <w:rPr>
          <w:color w:val="000000" w:themeColor="text1"/>
        </w:rPr>
        <w:t xml:space="preserve">traditional methods </w:t>
      </w:r>
      <w:r w:rsidR="000201F5" w:rsidRPr="003A137D">
        <w:rPr>
          <w:color w:val="000000" w:themeColor="text1"/>
        </w:rPr>
        <w:t>(e.</w:t>
      </w:r>
      <w:r w:rsidR="003A41A8" w:rsidRPr="003A137D">
        <w:rPr>
          <w:color w:val="000000" w:themeColor="text1"/>
        </w:rPr>
        <w:t>g.</w:t>
      </w:r>
      <w:r w:rsidR="000201F5" w:rsidRPr="003A137D">
        <w:rPr>
          <w:color w:val="000000" w:themeColor="text1"/>
        </w:rPr>
        <w:t xml:space="preserve"> PCR, culture, or serotyping)</w:t>
      </w:r>
      <w:r w:rsidR="002B44DF" w:rsidRPr="003A137D">
        <w:rPr>
          <w:color w:val="000000" w:themeColor="text1"/>
        </w:rPr>
        <w:t>.</w:t>
      </w:r>
    </w:p>
    <w:p w14:paraId="46BDD010" w14:textId="77777777" w:rsidR="005912FB" w:rsidRPr="003A137D" w:rsidRDefault="00234370" w:rsidP="005912FB">
      <w:pPr>
        <w:spacing w:line="480" w:lineRule="auto"/>
        <w:ind w:firstLine="360"/>
        <w:rPr>
          <w:color w:val="000000" w:themeColor="text1"/>
        </w:rPr>
      </w:pPr>
      <w:r w:rsidRPr="003A137D">
        <w:rPr>
          <w:color w:val="000000" w:themeColor="text1"/>
        </w:rPr>
        <w:t xml:space="preserve">Advancement in sequencing as well as computational technologies allows modern-day biological research to move to a brand-new era. However, while benefiting from the powerfulness and convenience of technologies, we should always critically analyze </w:t>
      </w:r>
      <w:r w:rsidR="00B57419" w:rsidRPr="003A137D">
        <w:rPr>
          <w:color w:val="000000" w:themeColor="text1"/>
        </w:rPr>
        <w:t xml:space="preserve">and validate </w:t>
      </w:r>
      <w:r w:rsidR="0061113C" w:rsidRPr="003A137D">
        <w:rPr>
          <w:color w:val="000000" w:themeColor="text1"/>
        </w:rPr>
        <w:t xml:space="preserve">software </w:t>
      </w:r>
      <w:r w:rsidR="00B57419" w:rsidRPr="003A137D">
        <w:rPr>
          <w:color w:val="000000" w:themeColor="text1"/>
        </w:rPr>
        <w:t>outputs</w:t>
      </w:r>
      <w:r w:rsidRPr="003A137D">
        <w:rPr>
          <w:color w:val="000000" w:themeColor="text1"/>
        </w:rPr>
        <w:t xml:space="preserve"> based on our prior knowledge. </w:t>
      </w:r>
    </w:p>
    <w:p w14:paraId="3B084BEC" w14:textId="1124AAEC" w:rsidR="00886469" w:rsidRPr="003A137D" w:rsidRDefault="00886469" w:rsidP="005912FB">
      <w:pPr>
        <w:spacing w:line="480" w:lineRule="auto"/>
        <w:rPr>
          <w:b/>
          <w:bCs/>
          <w:color w:val="000000" w:themeColor="text1"/>
        </w:rPr>
      </w:pPr>
      <w:r w:rsidRPr="003A137D">
        <w:rPr>
          <w:b/>
          <w:bCs/>
          <w:color w:val="000000" w:themeColor="text1"/>
        </w:rPr>
        <w:t>Acknowledgements</w:t>
      </w:r>
    </w:p>
    <w:p w14:paraId="4A87EB95" w14:textId="58B8994F" w:rsidR="00792217" w:rsidRPr="003A137D" w:rsidRDefault="00792217" w:rsidP="005912FB">
      <w:pPr>
        <w:spacing w:line="480" w:lineRule="auto"/>
        <w:rPr>
          <w:color w:val="000000" w:themeColor="text1"/>
        </w:rPr>
      </w:pPr>
      <w:bookmarkStart w:id="1536" w:name="OLE_LINK118"/>
      <w:r w:rsidRPr="003A137D">
        <w:lastRenderedPageBreak/>
        <w:t xml:space="preserve">This work was supported by the </w:t>
      </w:r>
      <w:r w:rsidRPr="003A137D">
        <w:rPr>
          <w:color w:val="000000" w:themeColor="text1"/>
        </w:rPr>
        <w:t xml:space="preserve">National Science Foundation under Grant No. DGE-1545433 to R.X. </w:t>
      </w:r>
      <w:r w:rsidRPr="003A137D">
        <w:t>and startup funds to L.C.M.S. from the University of Georgia Office of Research</w:t>
      </w:r>
      <w:r w:rsidRPr="003A137D">
        <w:rPr>
          <w:color w:val="000000" w:themeColor="text1"/>
        </w:rPr>
        <w:t>. The sample collection, sequencing and analysis was done during S.R.’s tenure at the Ross University School of Veterinary Medicine, Saint Kitts and it was supported by internal grants from the Center for One Health and Tropical Medicine.</w:t>
      </w:r>
      <w:bookmarkEnd w:id="1536"/>
      <w:r w:rsidR="0045618D" w:rsidRPr="003A137D">
        <w:rPr>
          <w:color w:val="000000" w:themeColor="text1"/>
        </w:rPr>
        <w:t xml:space="preserve"> We also would like to thank Dr. Kanae Shiokawa for her help with collection and processing of rat specimens.</w:t>
      </w:r>
    </w:p>
    <w:p w14:paraId="28F79B53" w14:textId="43590E57" w:rsidR="00886469" w:rsidRPr="003A137D" w:rsidRDefault="00886469" w:rsidP="005912FB">
      <w:pPr>
        <w:spacing w:line="480" w:lineRule="auto"/>
        <w:rPr>
          <w:b/>
          <w:bCs/>
          <w:color w:val="000000" w:themeColor="text1"/>
        </w:rPr>
      </w:pPr>
      <w:r w:rsidRPr="003A137D">
        <w:rPr>
          <w:b/>
          <w:bCs/>
          <w:color w:val="000000" w:themeColor="text1"/>
        </w:rPr>
        <w:t>Conflicts of interest</w:t>
      </w:r>
    </w:p>
    <w:p w14:paraId="70295735" w14:textId="7C4A117B" w:rsidR="00886469" w:rsidRPr="003A137D" w:rsidRDefault="00886469" w:rsidP="0046408A">
      <w:pPr>
        <w:spacing w:line="480" w:lineRule="auto"/>
      </w:pPr>
      <w:r w:rsidRPr="003A137D">
        <w:t>No conflict of interest declared.</w:t>
      </w:r>
    </w:p>
    <w:p w14:paraId="04534B66" w14:textId="77777777" w:rsidR="00063C13" w:rsidRPr="003A137D" w:rsidRDefault="00063C13" w:rsidP="00063C13">
      <w:pPr>
        <w:spacing w:line="480" w:lineRule="auto"/>
        <w:rPr>
          <w:b/>
          <w:bCs/>
          <w:color w:val="000000" w:themeColor="text1"/>
        </w:rPr>
      </w:pPr>
      <w:r w:rsidRPr="003A137D">
        <w:rPr>
          <w:b/>
          <w:bCs/>
          <w:color w:val="000000" w:themeColor="text1"/>
        </w:rPr>
        <w:t>Repositories</w:t>
      </w:r>
    </w:p>
    <w:p w14:paraId="0A803863" w14:textId="77777777" w:rsidR="00063C13" w:rsidRPr="003A137D" w:rsidRDefault="00063C13" w:rsidP="00063C13">
      <w:pPr>
        <w:spacing w:line="480" w:lineRule="auto"/>
        <w:rPr>
          <w:color w:val="000000" w:themeColor="text1"/>
        </w:rPr>
      </w:pPr>
      <w:r w:rsidRPr="003A137D">
        <w:rPr>
          <w:color w:val="000000" w:themeColor="text1"/>
          <w:shd w:val="clear" w:color="auto" w:fill="FFFFFF"/>
        </w:rPr>
        <w:t xml:space="preserve">The raw sequence files (FASTQ) were submitted to the NCBI Sequence Read Archive under the Bioproject accession number: </w:t>
      </w:r>
      <w:r w:rsidRPr="003A137D">
        <w:rPr>
          <w:color w:val="000000" w:themeColor="text1"/>
        </w:rPr>
        <w:t xml:space="preserve">PRJNA717669.  </w:t>
      </w:r>
      <w:r w:rsidRPr="003A137D">
        <w:rPr>
          <w:color w:val="000000" w:themeColor="text1"/>
          <w:shd w:val="clear" w:color="auto" w:fill="FFFFFF"/>
        </w:rPr>
        <w:t>The individual isolates can be accessed under the following Biosample accession numbers:</w:t>
      </w:r>
      <w:r w:rsidRPr="003A137D">
        <w:rPr>
          <w:color w:val="000000" w:themeColor="text1"/>
        </w:rPr>
        <w:t xml:space="preserve"> SAMN18507082 - </w:t>
      </w:r>
      <w:r w:rsidRPr="003A137D">
        <w:rPr>
          <w:color w:val="000000" w:themeColor="text1"/>
          <w:shd w:val="clear" w:color="auto" w:fill="FFFFFF"/>
        </w:rPr>
        <w:t>SAMN18507091</w:t>
      </w:r>
      <w:r w:rsidRPr="003A137D">
        <w:rPr>
          <w:color w:val="000000" w:themeColor="text1"/>
        </w:rPr>
        <w:t xml:space="preserve">. All scripts for this publication are freely available on the following Github link: </w:t>
      </w:r>
      <w:r w:rsidR="004B734A" w:rsidRPr="003A137D">
        <w:fldChar w:fldCharType="begin"/>
      </w:r>
      <w:r w:rsidR="004B734A" w:rsidRPr="003A137D">
        <w:instrText xml:space="preserve"> HYPERLINK "https://github.com/salvadorlab/MetagenomicsToolsEvaluation" </w:instrText>
      </w:r>
      <w:r w:rsidR="004B734A" w:rsidRPr="003A137D">
        <w:rPr>
          <w:rPrChange w:id="1537" w:author="Ruijie Xu" w:date="2022-01-31T16:48:00Z">
            <w:rPr>
              <w:rStyle w:val="Hyperlink"/>
            </w:rPr>
          </w:rPrChange>
        </w:rPr>
        <w:fldChar w:fldCharType="separate"/>
      </w:r>
      <w:r w:rsidRPr="003A137D">
        <w:rPr>
          <w:rStyle w:val="Hyperlink"/>
        </w:rPr>
        <w:t>https://github.com/salvadorlab/MetagenomicsToolsEvaluation</w:t>
      </w:r>
      <w:r w:rsidR="004B734A" w:rsidRPr="003A137D">
        <w:rPr>
          <w:rStyle w:val="Hyperlink"/>
        </w:rPr>
        <w:fldChar w:fldCharType="end"/>
      </w:r>
      <w:r w:rsidRPr="003A137D">
        <w:rPr>
          <w:color w:val="000000" w:themeColor="text1"/>
        </w:rPr>
        <w:t>.</w:t>
      </w:r>
    </w:p>
    <w:p w14:paraId="73FFE782" w14:textId="77777777" w:rsidR="00063C13" w:rsidRPr="003A137D" w:rsidRDefault="00063C13" w:rsidP="00063C13">
      <w:pPr>
        <w:spacing w:line="480" w:lineRule="auto"/>
        <w:rPr>
          <w:b/>
          <w:bCs/>
          <w:color w:val="000000" w:themeColor="text1"/>
        </w:rPr>
      </w:pPr>
      <w:r w:rsidRPr="003A137D">
        <w:rPr>
          <w:b/>
          <w:bCs/>
          <w:color w:val="000000" w:themeColor="text1"/>
        </w:rPr>
        <w:t>Data summary</w:t>
      </w:r>
    </w:p>
    <w:p w14:paraId="775B8F3C" w14:textId="77777777" w:rsidR="00792217" w:rsidRPr="003A137D" w:rsidRDefault="00063C13" w:rsidP="0046408A">
      <w:pPr>
        <w:spacing w:line="480" w:lineRule="auto"/>
        <w:rPr>
          <w:color w:val="000000" w:themeColor="text1"/>
        </w:rPr>
      </w:pPr>
      <w:r w:rsidRPr="003A137D">
        <w:rPr>
          <w:color w:val="000000" w:themeColor="text1"/>
          <w:shd w:val="clear" w:color="auto" w:fill="FFFFFF"/>
        </w:rPr>
        <w:t xml:space="preserve">The raw sequence files (FASTQ) were submitted to the NCBI Sequence Read Archive under the Bioproject accession number: </w:t>
      </w:r>
      <w:r w:rsidRPr="003A137D">
        <w:rPr>
          <w:color w:val="000000" w:themeColor="text1"/>
        </w:rPr>
        <w:t xml:space="preserve">PRJNA717669.  </w:t>
      </w:r>
      <w:r w:rsidRPr="003A137D">
        <w:rPr>
          <w:color w:val="000000" w:themeColor="text1"/>
          <w:shd w:val="clear" w:color="auto" w:fill="FFFFFF"/>
        </w:rPr>
        <w:t>The individual isolates can be accessed under the following Biosample accession numbers:</w:t>
      </w:r>
      <w:r w:rsidRPr="003A137D">
        <w:rPr>
          <w:color w:val="000000" w:themeColor="text1"/>
        </w:rPr>
        <w:t xml:space="preserve"> SAMN18507082 - </w:t>
      </w:r>
      <w:r w:rsidRPr="003A137D">
        <w:rPr>
          <w:color w:val="000000" w:themeColor="text1"/>
          <w:shd w:val="clear" w:color="auto" w:fill="FFFFFF"/>
        </w:rPr>
        <w:t>SAMN18507091</w:t>
      </w:r>
      <w:r w:rsidRPr="003A137D">
        <w:rPr>
          <w:color w:val="000000" w:themeColor="text1"/>
        </w:rPr>
        <w:t>. The short-read archive accession numbers are listed in Table S1.</w:t>
      </w:r>
    </w:p>
    <w:p w14:paraId="6B453C79" w14:textId="2BA84A0A" w:rsidR="00792217" w:rsidRPr="003A137D" w:rsidRDefault="00792217" w:rsidP="00792217">
      <w:pPr>
        <w:spacing w:line="480" w:lineRule="auto"/>
        <w:rPr>
          <w:b/>
          <w:bCs/>
          <w:color w:val="000000" w:themeColor="text1"/>
        </w:rPr>
      </w:pPr>
      <w:r w:rsidRPr="003A137D">
        <w:rPr>
          <w:b/>
          <w:bCs/>
          <w:color w:val="000000" w:themeColor="text1"/>
        </w:rPr>
        <w:t>Ethical Approval</w:t>
      </w:r>
    </w:p>
    <w:p w14:paraId="6FF3C83F" w14:textId="3F5CEEE2" w:rsidR="00792217" w:rsidRPr="003A137D" w:rsidRDefault="00792217" w:rsidP="00792217">
      <w:pPr>
        <w:spacing w:line="480" w:lineRule="auto"/>
        <w:rPr>
          <w:iCs/>
        </w:rPr>
      </w:pPr>
      <w:r w:rsidRPr="003A137D">
        <w:rPr>
          <w:color w:val="000000" w:themeColor="text1"/>
        </w:rPr>
        <w:t>Rats were captured following protocols approved by the Ross University School of Veterinary Medicine (RUSVM) IACUC (approval # 17-01-04).</w:t>
      </w:r>
    </w:p>
    <w:p w14:paraId="1AB329E6" w14:textId="4D34D01D" w:rsidR="00761817" w:rsidRPr="003A137D" w:rsidRDefault="00063C13" w:rsidP="0046408A">
      <w:pPr>
        <w:spacing w:line="480" w:lineRule="auto"/>
        <w:rPr>
          <w:b/>
        </w:rPr>
      </w:pPr>
      <w:r w:rsidRPr="003A137D">
        <w:rPr>
          <w:color w:val="000000" w:themeColor="text1"/>
        </w:rPr>
        <w:t xml:space="preserve"> </w:t>
      </w:r>
      <w:r w:rsidR="00886469" w:rsidRPr="003A137D">
        <w:rPr>
          <w:b/>
        </w:rPr>
        <w:t>Supporting Information</w:t>
      </w:r>
    </w:p>
    <w:p w14:paraId="5859865C" w14:textId="36B027DF" w:rsidR="00761817" w:rsidRPr="003A137D" w:rsidDel="00C31982" w:rsidRDefault="00761817" w:rsidP="0046408A">
      <w:pPr>
        <w:spacing w:line="480" w:lineRule="auto"/>
        <w:rPr>
          <w:del w:id="1538" w:author="Ruijie Xu" w:date="2022-02-02T14:44:00Z"/>
          <w:bCs/>
        </w:rPr>
      </w:pPr>
      <w:del w:id="1539" w:author="Ruijie Xu" w:date="2022-02-02T14:44:00Z">
        <w:r w:rsidRPr="003A137D" w:rsidDel="00C31982">
          <w:rPr>
            <w:bCs/>
          </w:rPr>
          <w:delText>Supporting_document.docx</w:delText>
        </w:r>
      </w:del>
    </w:p>
    <w:p w14:paraId="09683A86" w14:textId="60F4922B"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1540" w:author="Ruijie Xu" w:date="2022-02-02T14:44:00Z"/>
          <w:rFonts w:eastAsia="SimSun"/>
          <w:color w:val="000000" w:themeColor="text1"/>
        </w:rPr>
      </w:pPr>
      <w:del w:id="1541" w:author="Ruijie Xu" w:date="2022-02-02T14:44:00Z">
        <w:r w:rsidRPr="003A137D" w:rsidDel="00C31982">
          <w:rPr>
            <w:rFonts w:eastAsia="SimSun"/>
            <w:color w:val="000000" w:themeColor="text1"/>
          </w:rPr>
          <w:delText>TableS1_sample_data_information.xlsx</w:delText>
        </w:r>
      </w:del>
    </w:p>
    <w:p w14:paraId="7E99CEB0" w14:textId="6C3B9FBA"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1542" w:author="Ruijie Xu" w:date="2022-02-02T14:44:00Z"/>
          <w:rFonts w:eastAsia="SimSun"/>
          <w:color w:val="000000" w:themeColor="text1"/>
        </w:rPr>
      </w:pPr>
      <w:del w:id="1543" w:author="Ruijie Xu" w:date="2022-02-02T14:44:00Z">
        <w:r w:rsidRPr="003A137D" w:rsidDel="00C31982">
          <w:rPr>
            <w:rFonts w:eastAsia="SimSun"/>
            <w:color w:val="000000" w:themeColor="text1"/>
          </w:rPr>
          <w:delText>TableS2_Kraken2_db_domain.xlsx</w:delText>
        </w:r>
      </w:del>
    </w:p>
    <w:p w14:paraId="6D9B35FD" w14:textId="275979D2"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1544" w:author="Ruijie Xu" w:date="2022-02-02T14:44:00Z"/>
          <w:rFonts w:eastAsia="SimSun"/>
          <w:color w:val="000000" w:themeColor="text1"/>
        </w:rPr>
      </w:pPr>
      <w:del w:id="1545" w:author="Ruijie Xu" w:date="2022-02-02T14:44:00Z">
        <w:r w:rsidRPr="003A137D" w:rsidDel="00C31982">
          <w:rPr>
            <w:rFonts w:eastAsia="SimSun"/>
            <w:color w:val="000000" w:themeColor="text1"/>
          </w:rPr>
          <w:delText>TableS3_Kraken2_db_comparison.xlsx</w:delText>
        </w:r>
      </w:del>
    </w:p>
    <w:p w14:paraId="76731515" w14:textId="604AE660"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1546" w:author="Ruijie Xu" w:date="2022-02-02T14:44:00Z"/>
          <w:rFonts w:eastAsia="SimSun"/>
          <w:color w:val="000000" w:themeColor="text1"/>
        </w:rPr>
      </w:pPr>
      <w:del w:id="1547" w:author="Ruijie Xu" w:date="2022-02-02T14:44:00Z">
        <w:r w:rsidRPr="003A137D" w:rsidDel="00C31982">
          <w:rPr>
            <w:rFonts w:eastAsia="SimSun"/>
            <w:color w:val="000000" w:themeColor="text1"/>
          </w:rPr>
          <w:delText>TableS4</w:delText>
        </w:r>
        <w:r w:rsidR="000C19E7" w:rsidRPr="003A137D" w:rsidDel="00C31982">
          <w:rPr>
            <w:rFonts w:eastAsia="SimSun"/>
            <w:color w:val="000000" w:themeColor="text1"/>
          </w:rPr>
          <w:delText>_</w:delText>
        </w:r>
        <w:r w:rsidRPr="003A137D" w:rsidDel="00C31982">
          <w:rPr>
            <w:rFonts w:eastAsia="SimSun"/>
            <w:color w:val="000000" w:themeColor="text1"/>
          </w:rPr>
          <w:delText>Kraken2_std_vs_cus_genus.xlsx</w:delText>
        </w:r>
      </w:del>
    </w:p>
    <w:p w14:paraId="37FCAF4E" w14:textId="400667A5"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1548" w:author="Ruijie Xu" w:date="2022-02-02T14:44:00Z"/>
          <w:rFonts w:eastAsia="SimSun"/>
          <w:color w:val="000000" w:themeColor="text1"/>
        </w:rPr>
      </w:pPr>
      <w:del w:id="1549" w:author="Ruijie Xu" w:date="2022-02-02T14:44:00Z">
        <w:r w:rsidRPr="003A137D" w:rsidDel="00C31982">
          <w:rPr>
            <w:rFonts w:eastAsia="SimSun"/>
            <w:color w:val="000000" w:themeColor="text1"/>
          </w:rPr>
          <w:delText>TableS5</w:delText>
        </w:r>
        <w:r w:rsidR="000C19E7" w:rsidRPr="003A137D" w:rsidDel="00C31982">
          <w:rPr>
            <w:rFonts w:eastAsia="SimSun"/>
            <w:color w:val="000000" w:themeColor="text1"/>
          </w:rPr>
          <w:delText>_</w:delText>
        </w:r>
        <w:r w:rsidRPr="003A137D" w:rsidDel="00C31982">
          <w:rPr>
            <w:rFonts w:eastAsia="SimSun"/>
            <w:color w:val="000000" w:themeColor="text1"/>
          </w:rPr>
          <w:delText>software_domain_phylum_readsSummary.xlsx</w:delText>
        </w:r>
      </w:del>
    </w:p>
    <w:p w14:paraId="73DE13BB" w14:textId="5545B0A8"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1550" w:author="Ruijie Xu" w:date="2022-02-02T14:44:00Z"/>
          <w:rFonts w:eastAsia="SimSun"/>
          <w:color w:val="000000" w:themeColor="text1"/>
        </w:rPr>
      </w:pPr>
      <w:del w:id="1551" w:author="Ruijie Xu" w:date="2022-02-02T14:44:00Z">
        <w:r w:rsidRPr="003A137D" w:rsidDel="00C31982">
          <w:rPr>
            <w:rFonts w:eastAsia="SimSun"/>
            <w:color w:val="000000" w:themeColor="text1"/>
          </w:rPr>
          <w:delText>TableS6</w:delText>
        </w:r>
        <w:r w:rsidR="000C19E7" w:rsidRPr="003A137D" w:rsidDel="00C31982">
          <w:rPr>
            <w:rFonts w:eastAsia="SimSun"/>
            <w:color w:val="000000" w:themeColor="text1"/>
          </w:rPr>
          <w:delText>_</w:delText>
        </w:r>
        <w:r w:rsidRPr="003A137D" w:rsidDel="00C31982">
          <w:rPr>
            <w:rFonts w:eastAsia="SimSun"/>
            <w:color w:val="000000" w:themeColor="text1"/>
          </w:rPr>
          <w:delText>software_genus_readsSummary.xlsx</w:delText>
        </w:r>
      </w:del>
    </w:p>
    <w:p w14:paraId="29A7E951" w14:textId="32EFD274"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1552" w:author="Ruijie Xu" w:date="2022-02-02T14:44:00Z"/>
          <w:rFonts w:eastAsia="SimSun"/>
          <w:color w:val="000000" w:themeColor="text1"/>
        </w:rPr>
      </w:pPr>
      <w:del w:id="1553" w:author="Ruijie Xu" w:date="2022-02-02T14:44:00Z">
        <w:r w:rsidRPr="003A137D" w:rsidDel="00C31982">
          <w:rPr>
            <w:rFonts w:eastAsia="SimSun"/>
            <w:color w:val="000000" w:themeColor="text1"/>
          </w:rPr>
          <w:delText>TableS7</w:delText>
        </w:r>
        <w:r w:rsidR="000C19E7" w:rsidRPr="003A137D" w:rsidDel="00C31982">
          <w:rPr>
            <w:rFonts w:eastAsia="SimSun"/>
            <w:color w:val="000000" w:themeColor="text1"/>
          </w:rPr>
          <w:delText>_</w:delText>
        </w:r>
        <w:r w:rsidRPr="003A137D" w:rsidDel="00C31982">
          <w:rPr>
            <w:rFonts w:eastAsia="SimSun"/>
            <w:color w:val="000000" w:themeColor="text1"/>
          </w:rPr>
          <w:delText>Alpha_index_values.xlsx</w:delText>
        </w:r>
      </w:del>
    </w:p>
    <w:p w14:paraId="29AE8FFC" w14:textId="07B6799E"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1554" w:author="Ruijie Xu" w:date="2022-02-02T14:44:00Z"/>
          <w:rFonts w:eastAsia="SimSun"/>
          <w:color w:val="000000" w:themeColor="text1"/>
        </w:rPr>
      </w:pPr>
      <w:del w:id="1555" w:author="Ruijie Xu" w:date="2022-02-02T14:44:00Z">
        <w:r w:rsidRPr="003A137D" w:rsidDel="00C31982">
          <w:rPr>
            <w:rFonts w:eastAsia="SimSun"/>
            <w:color w:val="000000" w:themeColor="text1"/>
          </w:rPr>
          <w:delText>TableS8</w:delText>
        </w:r>
        <w:r w:rsidR="000C19E7" w:rsidRPr="003A137D" w:rsidDel="00C31982">
          <w:rPr>
            <w:rFonts w:eastAsia="SimSun"/>
            <w:color w:val="000000" w:themeColor="text1"/>
          </w:rPr>
          <w:delText>_</w:delText>
        </w:r>
        <w:r w:rsidRPr="003A137D" w:rsidDel="00C31982">
          <w:rPr>
            <w:rFonts w:eastAsia="SimSun"/>
            <w:color w:val="000000" w:themeColor="text1"/>
          </w:rPr>
          <w:delText>AlphaIndexComparison.xlsx</w:delText>
        </w:r>
      </w:del>
    </w:p>
    <w:p w14:paraId="48F588FC" w14:textId="36E964A9" w:rsidR="0046408A" w:rsidRPr="003A137D" w:rsidDel="00C31982" w:rsidRDefault="0046408A" w:rsidP="0046408A">
      <w:pPr>
        <w:spacing w:line="480" w:lineRule="auto"/>
        <w:rPr>
          <w:del w:id="1556" w:author="Ruijie Xu" w:date="2022-02-02T14:44:00Z"/>
          <w:rFonts w:eastAsia="SimSun"/>
          <w:color w:val="000000" w:themeColor="text1"/>
        </w:rPr>
      </w:pPr>
      <w:del w:id="1557" w:author="Ruijie Xu" w:date="2022-02-02T14:44:00Z">
        <w:r w:rsidRPr="003A137D" w:rsidDel="00C31982">
          <w:rPr>
            <w:rFonts w:eastAsia="SimSun"/>
            <w:color w:val="000000" w:themeColor="text1"/>
          </w:rPr>
          <w:delText>TableS9</w:delText>
        </w:r>
        <w:r w:rsidR="000C19E7" w:rsidRPr="003A137D" w:rsidDel="00C31982">
          <w:rPr>
            <w:rFonts w:eastAsia="SimSun"/>
            <w:color w:val="000000" w:themeColor="text1"/>
          </w:rPr>
          <w:delText>_</w:delText>
        </w:r>
        <w:r w:rsidRPr="003A137D" w:rsidDel="00C31982">
          <w:rPr>
            <w:rFonts w:eastAsia="SimSun"/>
            <w:color w:val="000000" w:themeColor="text1"/>
          </w:rPr>
          <w:delText>Beta_index_values.xlsx</w:delText>
        </w:r>
      </w:del>
    </w:p>
    <w:p w14:paraId="2313FA48" w14:textId="38D6FC8A" w:rsidR="0046408A" w:rsidRPr="003A137D" w:rsidDel="00C31982"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del w:id="1558" w:author="Ruijie Xu" w:date="2022-02-02T14:44:00Z"/>
          <w:rFonts w:eastAsia="SimSun"/>
          <w:color w:val="000000" w:themeColor="text1"/>
        </w:rPr>
      </w:pPr>
      <w:del w:id="1559" w:author="Ruijie Xu" w:date="2022-02-02T14:44:00Z">
        <w:r w:rsidRPr="003A137D" w:rsidDel="00C31982">
          <w:rPr>
            <w:rFonts w:eastAsia="SimSun"/>
            <w:color w:val="000000" w:themeColor="text1"/>
          </w:rPr>
          <w:delText>TableS10</w:delText>
        </w:r>
        <w:r w:rsidR="000C19E7" w:rsidRPr="003A137D" w:rsidDel="00C31982">
          <w:rPr>
            <w:rFonts w:eastAsia="SimSun"/>
            <w:color w:val="000000" w:themeColor="text1"/>
          </w:rPr>
          <w:delText>_</w:delText>
        </w:r>
        <w:r w:rsidRPr="003A137D" w:rsidDel="00C31982">
          <w:rPr>
            <w:rFonts w:eastAsia="SimSun"/>
            <w:color w:val="000000" w:themeColor="text1"/>
          </w:rPr>
          <w:delText>betaIndexComparison.xlsx</w:delText>
        </w:r>
      </w:del>
    </w:p>
    <w:p w14:paraId="5B315F28" w14:textId="0344752E" w:rsidR="00842A3F" w:rsidRPr="003A137D" w:rsidDel="00C31982" w:rsidRDefault="0046408A" w:rsidP="0046408A">
      <w:pPr>
        <w:spacing w:line="480" w:lineRule="auto"/>
        <w:rPr>
          <w:del w:id="1560" w:author="Ruijie Xu" w:date="2022-02-02T14:44:00Z"/>
          <w:color w:val="000000" w:themeColor="text1"/>
        </w:rPr>
      </w:pPr>
      <w:del w:id="1561" w:author="Ruijie Xu" w:date="2022-02-02T14:44:00Z">
        <w:r w:rsidRPr="003A137D" w:rsidDel="00C31982">
          <w:rPr>
            <w:rFonts w:eastAsia="SimSun"/>
            <w:color w:val="000000" w:themeColor="text1"/>
          </w:rPr>
          <w:delText>TableS11</w:delText>
        </w:r>
        <w:r w:rsidR="000C19E7" w:rsidRPr="003A137D" w:rsidDel="00C31982">
          <w:rPr>
            <w:rFonts w:eastAsia="SimSun"/>
            <w:color w:val="000000" w:themeColor="text1"/>
          </w:rPr>
          <w:delText>_</w:delText>
        </w:r>
        <w:r w:rsidRPr="003A137D" w:rsidDel="00C31982">
          <w:rPr>
            <w:rFonts w:eastAsia="SimSun"/>
            <w:color w:val="000000" w:themeColor="text1"/>
          </w:rPr>
          <w:delText>sigTaxa_foldChange_pvalue.xlsx</w:delText>
        </w:r>
      </w:del>
    </w:p>
    <w:p w14:paraId="4A178EDE" w14:textId="70BF2398" w:rsidR="00C919B3" w:rsidRDefault="00C919B3" w:rsidP="002C0B3F">
      <w:pPr>
        <w:spacing w:line="480" w:lineRule="auto"/>
        <w:rPr>
          <w:b/>
          <w:color w:val="000000" w:themeColor="text1"/>
        </w:rPr>
      </w:pPr>
      <w:r w:rsidRPr="003A137D">
        <w:rPr>
          <w:b/>
          <w:color w:val="000000" w:themeColor="text1"/>
        </w:rPr>
        <w:t>References</w:t>
      </w:r>
    </w:p>
    <w:p w14:paraId="6FC581A4" w14:textId="77777777" w:rsidR="00AC1397" w:rsidRPr="003A137D" w:rsidRDefault="00AC1397" w:rsidP="002C0B3F">
      <w:pPr>
        <w:spacing w:line="480" w:lineRule="auto"/>
        <w:rPr>
          <w:b/>
          <w:color w:val="000000" w:themeColor="text1"/>
        </w:rPr>
      </w:pPr>
    </w:p>
    <w:p w14:paraId="1233896A" w14:textId="20E7B9A2" w:rsidR="002A2A74" w:rsidRPr="003A137D" w:rsidDel="00C31982" w:rsidRDefault="009B420D" w:rsidP="002C0B3F">
      <w:pPr>
        <w:suppressLineNumbers/>
        <w:rPr>
          <w:del w:id="1562" w:author="Ruijie Xu" w:date="2022-02-02T14:45:00Z"/>
          <w:color w:val="000000" w:themeColor="text1"/>
        </w:rPr>
      </w:pPr>
      <w:del w:id="1563" w:author="Ruijie Xu" w:date="2022-02-02T14:45:00Z">
        <w:r w:rsidRPr="003A137D" w:rsidDel="00C31982">
          <w:fldChar w:fldCharType="begin"/>
        </w:r>
        <w:r w:rsidR="00350DBF" w:rsidRPr="003A137D" w:rsidDel="00C31982">
          <w:delInstrText xml:space="preserve"> ADDIN ZOTERO_BIBL {"uncited":[],"omitted":[],"custom":[]} CSL_BIBLIOGRAPHY </w:delInstrText>
        </w:r>
        <w:r w:rsidRPr="003A137D" w:rsidDel="00C31982">
          <w:rPr>
            <w:rPrChange w:id="1564" w:author="Ruijie Xu" w:date="2022-01-31T16:48:00Z">
              <w:rPr>
                <w:color w:val="000000" w:themeColor="text1"/>
              </w:rPr>
            </w:rPrChange>
          </w:rPr>
          <w:fldChar w:fldCharType="separate"/>
        </w:r>
        <w:r w:rsidR="00047CD0" w:rsidDel="00C31982">
          <w:delText>Automatic citation updates are disabled. To see the bibliography, click Refresh in the Zotero tab.</w:delText>
        </w:r>
        <w:r w:rsidRPr="003A137D" w:rsidDel="00C31982">
          <w:rPr>
            <w:color w:val="000000" w:themeColor="text1"/>
          </w:rPr>
          <w:fldChar w:fldCharType="end"/>
        </w:r>
      </w:del>
    </w:p>
    <w:p w14:paraId="7AB91CDB" w14:textId="77777777" w:rsidR="002A2A74" w:rsidRPr="003A137D" w:rsidRDefault="002A2A74" w:rsidP="002C0B3F">
      <w:pPr>
        <w:suppressLineNumbers/>
        <w:rPr>
          <w:color w:val="000000" w:themeColor="text1"/>
        </w:rPr>
      </w:pPr>
    </w:p>
    <w:p w14:paraId="48BBC940" w14:textId="77777777" w:rsidR="002A2A74" w:rsidRPr="003A137D" w:rsidRDefault="002A2A74" w:rsidP="002C0B3F">
      <w:pPr>
        <w:suppressLineNumbers/>
        <w:rPr>
          <w:color w:val="000000" w:themeColor="text1"/>
        </w:rPr>
      </w:pPr>
    </w:p>
    <w:p w14:paraId="00560A5C" w14:textId="77777777" w:rsidR="002A2A74" w:rsidRPr="003A137D" w:rsidRDefault="002A2A74" w:rsidP="002C0B3F">
      <w:pPr>
        <w:suppressLineNumbers/>
        <w:rPr>
          <w:color w:val="000000" w:themeColor="text1"/>
        </w:rPr>
      </w:pPr>
    </w:p>
    <w:p w14:paraId="7307FFF4" w14:textId="77777777" w:rsidR="002A2A74" w:rsidRPr="003A137D" w:rsidRDefault="002A2A74" w:rsidP="002C0B3F">
      <w:pPr>
        <w:suppressLineNumbers/>
        <w:rPr>
          <w:color w:val="000000" w:themeColor="text1"/>
        </w:rPr>
      </w:pPr>
    </w:p>
    <w:p w14:paraId="09E14D65" w14:textId="77777777" w:rsidR="002A2A74" w:rsidRPr="003A137D" w:rsidRDefault="002A2A74" w:rsidP="002C0B3F">
      <w:pPr>
        <w:suppressLineNumbers/>
        <w:rPr>
          <w:color w:val="000000" w:themeColor="text1"/>
        </w:rPr>
      </w:pPr>
    </w:p>
    <w:p w14:paraId="1076EAC7" w14:textId="77777777" w:rsidR="002A2A74" w:rsidRPr="003A137D" w:rsidRDefault="002A2A74" w:rsidP="002C0B3F">
      <w:pPr>
        <w:suppressLineNumbers/>
        <w:rPr>
          <w:color w:val="000000" w:themeColor="text1"/>
        </w:rPr>
      </w:pPr>
    </w:p>
    <w:p w14:paraId="6DBD7F95" w14:textId="77777777" w:rsidR="002A2A74" w:rsidRPr="003A137D" w:rsidRDefault="002A2A74" w:rsidP="002C0B3F">
      <w:pPr>
        <w:suppressLineNumbers/>
        <w:rPr>
          <w:color w:val="000000" w:themeColor="text1"/>
        </w:rPr>
      </w:pPr>
    </w:p>
    <w:p w14:paraId="239F8D3D" w14:textId="77777777" w:rsidR="002A2A74" w:rsidRPr="003A137D" w:rsidRDefault="002A2A74" w:rsidP="002C0B3F">
      <w:pPr>
        <w:suppressLineNumbers/>
        <w:rPr>
          <w:color w:val="000000" w:themeColor="text1"/>
        </w:rPr>
      </w:pPr>
    </w:p>
    <w:p w14:paraId="2F77442E" w14:textId="77777777" w:rsidR="002A2A74" w:rsidRPr="003A137D" w:rsidRDefault="002A2A74" w:rsidP="002C0B3F">
      <w:pPr>
        <w:suppressLineNumbers/>
        <w:rPr>
          <w:color w:val="000000" w:themeColor="text1"/>
        </w:rPr>
      </w:pPr>
    </w:p>
    <w:p w14:paraId="2953FDFA" w14:textId="77777777" w:rsidR="002A2A74" w:rsidRPr="003A137D" w:rsidRDefault="002A2A74" w:rsidP="002C0B3F">
      <w:pPr>
        <w:suppressLineNumbers/>
        <w:rPr>
          <w:color w:val="000000" w:themeColor="text1"/>
        </w:rPr>
      </w:pPr>
    </w:p>
    <w:p w14:paraId="1764E1A8" w14:textId="77777777" w:rsidR="002A2A74" w:rsidRPr="003A137D" w:rsidRDefault="002A2A74" w:rsidP="002C0B3F">
      <w:pPr>
        <w:suppressLineNumbers/>
        <w:rPr>
          <w:color w:val="000000" w:themeColor="text1"/>
        </w:rPr>
      </w:pPr>
    </w:p>
    <w:p w14:paraId="41AE384F" w14:textId="77777777" w:rsidR="002A2A74" w:rsidRPr="003A137D" w:rsidRDefault="002A2A74" w:rsidP="002C0B3F">
      <w:pPr>
        <w:suppressLineNumbers/>
        <w:rPr>
          <w:color w:val="000000" w:themeColor="text1"/>
        </w:rPr>
      </w:pPr>
    </w:p>
    <w:p w14:paraId="5E4AFC7C" w14:textId="77777777" w:rsidR="002A2A74" w:rsidRPr="003A137D" w:rsidRDefault="002A2A74" w:rsidP="002C0B3F">
      <w:pPr>
        <w:suppressLineNumbers/>
        <w:rPr>
          <w:color w:val="000000" w:themeColor="text1"/>
        </w:rPr>
      </w:pPr>
    </w:p>
    <w:p w14:paraId="0398B9F4" w14:textId="77777777" w:rsidR="002A2A74" w:rsidRPr="003A137D" w:rsidRDefault="002A2A74" w:rsidP="002C0B3F">
      <w:pPr>
        <w:suppressLineNumbers/>
        <w:rPr>
          <w:color w:val="000000" w:themeColor="text1"/>
        </w:rPr>
      </w:pPr>
    </w:p>
    <w:p w14:paraId="5839E259" w14:textId="27F99850" w:rsidR="002C0B3F" w:rsidRPr="003A137D" w:rsidDel="00761DB2" w:rsidRDefault="002C0B3F" w:rsidP="002C0B3F">
      <w:pPr>
        <w:suppressLineNumbers/>
        <w:spacing w:line="480" w:lineRule="auto"/>
        <w:rPr>
          <w:del w:id="1565" w:author="Ruijie Xu" w:date="2022-02-02T14:44:00Z"/>
          <w:color w:val="000000" w:themeColor="text1"/>
        </w:rPr>
      </w:pPr>
      <w:bookmarkStart w:id="1566" w:name="OLE_LINK124"/>
      <w:bookmarkStart w:id="1567" w:name="OLE_LINK125"/>
      <w:bookmarkStart w:id="1568" w:name="OLE_LINK134"/>
    </w:p>
    <w:bookmarkEnd w:id="1566"/>
    <w:bookmarkEnd w:id="1567"/>
    <w:bookmarkEnd w:id="1568"/>
    <w:p w14:paraId="7BF89552" w14:textId="5F0C310A" w:rsidR="000744DD" w:rsidRPr="003A137D" w:rsidDel="00761DB2" w:rsidRDefault="000744DD" w:rsidP="002A2A74">
      <w:pPr>
        <w:suppressLineNumbers/>
        <w:spacing w:line="480" w:lineRule="auto"/>
        <w:rPr>
          <w:del w:id="1569" w:author="Ruijie Xu" w:date="2022-02-02T14:44:00Z"/>
          <w:b/>
          <w:bCs/>
          <w:color w:val="000000" w:themeColor="text1"/>
        </w:rPr>
      </w:pPr>
      <w:del w:id="1570" w:author="Ruijie Xu" w:date="2022-02-02T14:44:00Z">
        <w:r w:rsidRPr="003A137D" w:rsidDel="00761DB2">
          <w:rPr>
            <w:b/>
            <w:bCs/>
            <w:color w:val="000000" w:themeColor="text1"/>
          </w:rPr>
          <w:delText>Tables</w:delText>
        </w:r>
      </w:del>
    </w:p>
    <w:p w14:paraId="42445309" w14:textId="2CEF2CAC" w:rsidR="002A2A74" w:rsidRPr="003A137D" w:rsidDel="00761DB2" w:rsidRDefault="002A2A74" w:rsidP="002A2A74">
      <w:pPr>
        <w:suppressLineNumbers/>
        <w:spacing w:line="480" w:lineRule="auto"/>
        <w:rPr>
          <w:del w:id="1571" w:author="Ruijie Xu" w:date="2022-02-02T14:44:00Z"/>
          <w:color w:val="000000" w:themeColor="text1"/>
        </w:rPr>
      </w:pPr>
      <w:del w:id="1572" w:author="Ruijie Xu" w:date="2022-02-02T14:44:00Z">
        <w:r w:rsidRPr="003A137D" w:rsidDel="00761DB2">
          <w:rPr>
            <w:b/>
            <w:bCs/>
            <w:color w:val="000000" w:themeColor="text1"/>
          </w:rPr>
          <w:delText>Table 1.</w:delText>
        </w:r>
        <w:r w:rsidRPr="003A137D" w:rsidDel="00761DB2">
          <w:rPr>
            <w:color w:val="000000" w:themeColor="text1"/>
          </w:rPr>
          <w:delText xml:space="preserve"> </w:delText>
        </w:r>
      </w:del>
      <w:del w:id="1573" w:author="Ruijie Xu" w:date="2022-02-02T11:02:00Z">
        <w:r w:rsidRPr="003A137D" w:rsidDel="00463AA7">
          <w:rPr>
            <w:i/>
            <w:iCs/>
            <w:color w:val="000000" w:themeColor="text1"/>
          </w:rPr>
          <w:delText>Leptospira</w:delText>
        </w:r>
      </w:del>
      <w:del w:id="1574" w:author="Ruijie Xu" w:date="2022-02-02T14:44:00Z">
        <w:r w:rsidRPr="003A137D" w:rsidDel="00761DB2">
          <w:rPr>
            <w:color w:val="000000" w:themeColor="text1"/>
          </w:rPr>
          <w:delText xml:space="preserve"> </w:delText>
        </w:r>
        <w:r w:rsidR="00740D70" w:rsidRPr="003A137D" w:rsidDel="00761DB2">
          <w:rPr>
            <w:color w:val="000000" w:themeColor="text1"/>
          </w:rPr>
          <w:delText>d</w:delText>
        </w:r>
        <w:r w:rsidRPr="003A137D" w:rsidDel="00761DB2">
          <w:rPr>
            <w:color w:val="000000" w:themeColor="text1"/>
          </w:rPr>
          <w:delText xml:space="preserve">etection from </w:delText>
        </w:r>
        <w:r w:rsidR="00740D70" w:rsidRPr="003A137D" w:rsidDel="00761DB2">
          <w:rPr>
            <w:color w:val="000000" w:themeColor="text1"/>
          </w:rPr>
          <w:delText>k</w:delText>
        </w:r>
        <w:r w:rsidRPr="003A137D" w:rsidDel="00761DB2">
          <w:rPr>
            <w:color w:val="000000" w:themeColor="text1"/>
          </w:rPr>
          <w:delText xml:space="preserve">idney samples using Kraken2, CLARK, </w:delText>
        </w:r>
        <w:r w:rsidR="00587076" w:rsidRPr="003A137D" w:rsidDel="00761DB2">
          <w:rPr>
            <w:color w:val="000000" w:themeColor="text1"/>
          </w:rPr>
          <w:delText>CLARK-s</w:delText>
        </w:r>
        <w:r w:rsidRPr="003A137D" w:rsidDel="00761DB2">
          <w:rPr>
            <w:color w:val="000000" w:themeColor="text1"/>
          </w:rPr>
          <w:delText xml:space="preserve"> metagenomic profiling and traditional laboratory techniques</w:delText>
        </w:r>
        <w:r w:rsidR="00740D70" w:rsidRPr="003A137D" w:rsidDel="00761DB2">
          <w:rPr>
            <w:color w:val="000000" w:themeColor="text1"/>
          </w:rPr>
          <w:delText>: Polymerase Chain Reaction (PCR), Direct Fluorence Antibody (DFA) test, and culture</w:delText>
        </w:r>
        <w:r w:rsidRPr="003A137D" w:rsidDel="00761DB2">
          <w:rPr>
            <w:color w:val="000000" w:themeColor="text1"/>
          </w:rPr>
          <w:delText xml:space="preserve">. The relative cut-off for </w:delText>
        </w:r>
      </w:del>
      <w:del w:id="1575" w:author="Ruijie Xu" w:date="2022-02-02T11:02:00Z">
        <w:r w:rsidRPr="003A137D" w:rsidDel="00463AA7">
          <w:rPr>
            <w:i/>
            <w:iCs/>
            <w:color w:val="000000" w:themeColor="text1"/>
          </w:rPr>
          <w:delText>Leptospira</w:delText>
        </w:r>
      </w:del>
      <w:del w:id="1576" w:author="Ruijie Xu" w:date="2022-02-02T14:44:00Z">
        <w:r w:rsidRPr="003A137D" w:rsidDel="00761DB2">
          <w:rPr>
            <w:i/>
            <w:iCs/>
            <w:color w:val="000000" w:themeColor="text1"/>
          </w:rPr>
          <w:delText xml:space="preserve"> </w:delText>
        </w:r>
        <w:r w:rsidRPr="003A137D" w:rsidDel="00761DB2">
          <w:rPr>
            <w:color w:val="000000" w:themeColor="text1"/>
          </w:rPr>
          <w:delText>diagnostic in metagenomic samples are 0.1%.</w:delText>
        </w:r>
      </w:del>
    </w:p>
    <w:tbl>
      <w:tblPr>
        <w:tblpPr w:leftFromText="180" w:rightFromText="180" w:vertAnchor="text" w:tblpY="1"/>
        <w:tblOverlap w:val="never"/>
        <w:tblW w:w="9026" w:type="dxa"/>
        <w:tblCellMar>
          <w:left w:w="0" w:type="dxa"/>
          <w:right w:w="0" w:type="dxa"/>
        </w:tblCellMar>
        <w:tblLook w:val="04A0" w:firstRow="1" w:lastRow="0" w:firstColumn="1" w:lastColumn="0" w:noHBand="0" w:noVBand="1"/>
      </w:tblPr>
      <w:tblGrid>
        <w:gridCol w:w="1422"/>
        <w:gridCol w:w="1998"/>
        <w:gridCol w:w="1890"/>
        <w:gridCol w:w="1713"/>
        <w:gridCol w:w="2003"/>
      </w:tblGrid>
      <w:tr w:rsidR="002A2A74" w:rsidRPr="001E3899" w:rsidDel="00761DB2" w14:paraId="6C98AEB6" w14:textId="3EA02197" w:rsidTr="0045618D">
        <w:trPr>
          <w:trHeight w:val="335"/>
          <w:del w:id="1577" w:author="Ruijie Xu" w:date="2022-02-02T14:44:00Z"/>
        </w:trPr>
        <w:tc>
          <w:tcPr>
            <w:tcW w:w="1422" w:type="dxa"/>
            <w:tcBorders>
              <w:top w:val="single" w:sz="4" w:space="0" w:color="auto"/>
              <w:left w:val="nil"/>
              <w:right w:val="nil"/>
            </w:tcBorders>
            <w:shd w:val="clear" w:color="auto" w:fill="auto"/>
            <w:tcMar>
              <w:top w:w="15" w:type="dxa"/>
              <w:left w:w="108" w:type="dxa"/>
              <w:bottom w:w="0" w:type="dxa"/>
              <w:right w:w="108" w:type="dxa"/>
            </w:tcMar>
            <w:hideMark/>
          </w:tcPr>
          <w:p w14:paraId="523263B3" w14:textId="5E3066FC" w:rsidR="002A2A74" w:rsidRPr="003A137D" w:rsidDel="00761DB2" w:rsidRDefault="002A2A74" w:rsidP="0045618D">
            <w:pPr>
              <w:suppressLineNumbers/>
              <w:jc w:val="center"/>
              <w:rPr>
                <w:del w:id="1578" w:author="Ruijie Xu" w:date="2022-02-02T14:44:00Z"/>
                <w:color w:val="000000" w:themeColor="text1"/>
              </w:rPr>
            </w:pPr>
            <w:del w:id="1579" w:author="Ruijie Xu" w:date="2022-02-02T14:44:00Z">
              <w:r w:rsidRPr="003A137D" w:rsidDel="00761DB2">
                <w:rPr>
                  <w:color w:val="000000" w:themeColor="text1"/>
                </w:rPr>
                <w:delText>Sample ID</w:delText>
              </w:r>
            </w:del>
          </w:p>
        </w:tc>
        <w:tc>
          <w:tcPr>
            <w:tcW w:w="1998" w:type="dxa"/>
            <w:tcBorders>
              <w:top w:val="single" w:sz="4" w:space="0" w:color="auto"/>
              <w:left w:val="nil"/>
              <w:right w:val="nil"/>
            </w:tcBorders>
          </w:tcPr>
          <w:p w14:paraId="7227A54A" w14:textId="4BCCA799" w:rsidR="002A2A74" w:rsidRPr="003A137D" w:rsidDel="00761DB2" w:rsidRDefault="002A2A74" w:rsidP="0045618D">
            <w:pPr>
              <w:suppressLineNumbers/>
              <w:jc w:val="center"/>
              <w:rPr>
                <w:del w:id="1580" w:author="Ruijie Xu" w:date="2022-02-02T14:44:00Z"/>
                <w:color w:val="000000" w:themeColor="text1"/>
              </w:rPr>
            </w:pPr>
            <w:del w:id="1581" w:author="Ruijie Xu" w:date="2022-02-02T14:44:00Z">
              <w:r w:rsidRPr="003A137D" w:rsidDel="00761DB2">
                <w:rPr>
                  <w:color w:val="000000" w:themeColor="text1"/>
                </w:rPr>
                <w:delText>Kraken2</w:delText>
              </w:r>
            </w:del>
          </w:p>
        </w:tc>
        <w:tc>
          <w:tcPr>
            <w:tcW w:w="1890" w:type="dxa"/>
            <w:tcBorders>
              <w:top w:val="single" w:sz="4" w:space="0" w:color="auto"/>
              <w:left w:val="nil"/>
              <w:right w:val="nil"/>
            </w:tcBorders>
          </w:tcPr>
          <w:p w14:paraId="75FCEADC" w14:textId="7BD13433" w:rsidR="002A2A74" w:rsidRPr="003A137D" w:rsidDel="00761DB2" w:rsidRDefault="002A2A74" w:rsidP="0045618D">
            <w:pPr>
              <w:suppressLineNumbers/>
              <w:jc w:val="center"/>
              <w:rPr>
                <w:del w:id="1582" w:author="Ruijie Xu" w:date="2022-02-02T14:44:00Z"/>
                <w:color w:val="000000" w:themeColor="text1"/>
              </w:rPr>
            </w:pPr>
            <w:del w:id="1583" w:author="Ruijie Xu" w:date="2022-02-02T14:44:00Z">
              <w:r w:rsidRPr="003A137D" w:rsidDel="00761DB2">
                <w:rPr>
                  <w:color w:val="000000" w:themeColor="text1"/>
                </w:rPr>
                <w:delText>CLARK</w:delText>
              </w:r>
            </w:del>
          </w:p>
        </w:tc>
        <w:tc>
          <w:tcPr>
            <w:tcW w:w="1713" w:type="dxa"/>
            <w:tcBorders>
              <w:top w:val="single" w:sz="4" w:space="0" w:color="auto"/>
              <w:left w:val="nil"/>
              <w:right w:val="nil"/>
            </w:tcBorders>
          </w:tcPr>
          <w:p w14:paraId="02CAF82E" w14:textId="750009C9" w:rsidR="002A2A74" w:rsidRPr="003A137D" w:rsidDel="00761DB2" w:rsidRDefault="00587076" w:rsidP="0045618D">
            <w:pPr>
              <w:suppressLineNumbers/>
              <w:jc w:val="center"/>
              <w:rPr>
                <w:del w:id="1584" w:author="Ruijie Xu" w:date="2022-02-02T14:44:00Z"/>
                <w:color w:val="000000" w:themeColor="text1"/>
              </w:rPr>
            </w:pPr>
            <w:del w:id="1585" w:author="Ruijie Xu" w:date="2022-02-02T14:44:00Z">
              <w:r w:rsidRPr="003A137D" w:rsidDel="00761DB2">
                <w:rPr>
                  <w:color w:val="000000" w:themeColor="text1"/>
                </w:rPr>
                <w:delText>CLARK-s</w:delText>
              </w:r>
            </w:del>
          </w:p>
        </w:tc>
        <w:tc>
          <w:tcPr>
            <w:tcW w:w="2003" w:type="dxa"/>
            <w:tcBorders>
              <w:top w:val="single" w:sz="4" w:space="0" w:color="auto"/>
              <w:left w:val="nil"/>
              <w:right w:val="nil"/>
            </w:tcBorders>
            <w:shd w:val="clear" w:color="auto" w:fill="auto"/>
            <w:tcMar>
              <w:top w:w="15" w:type="dxa"/>
              <w:left w:w="108" w:type="dxa"/>
              <w:bottom w:w="0" w:type="dxa"/>
              <w:right w:w="108" w:type="dxa"/>
            </w:tcMar>
            <w:hideMark/>
          </w:tcPr>
          <w:p w14:paraId="3F9FB2BC" w14:textId="76CA0148" w:rsidR="002A2A74" w:rsidRPr="003A137D" w:rsidDel="00761DB2" w:rsidRDefault="002A2A74" w:rsidP="0045618D">
            <w:pPr>
              <w:suppressLineNumbers/>
              <w:jc w:val="center"/>
              <w:rPr>
                <w:del w:id="1586" w:author="Ruijie Xu" w:date="2022-02-02T14:44:00Z"/>
                <w:color w:val="000000" w:themeColor="text1"/>
              </w:rPr>
            </w:pPr>
            <w:del w:id="1587" w:author="Ruijie Xu" w:date="2022-02-02T14:44:00Z">
              <w:r w:rsidRPr="003A137D" w:rsidDel="00761DB2">
                <w:rPr>
                  <w:color w:val="000000" w:themeColor="text1"/>
                </w:rPr>
                <w:delText>PCR/DFA/Culture</w:delText>
              </w:r>
            </w:del>
          </w:p>
        </w:tc>
      </w:tr>
      <w:tr w:rsidR="002A2A74" w:rsidRPr="001E3899" w:rsidDel="00761DB2" w14:paraId="68DB364A" w14:textId="578F841E" w:rsidTr="0045618D">
        <w:trPr>
          <w:trHeight w:val="262"/>
          <w:del w:id="1588" w:author="Ruijie Xu" w:date="2022-02-02T14:44:00Z"/>
        </w:trPr>
        <w:tc>
          <w:tcPr>
            <w:tcW w:w="1422" w:type="dxa"/>
            <w:tcBorders>
              <w:left w:val="nil"/>
              <w:bottom w:val="nil"/>
              <w:right w:val="nil"/>
            </w:tcBorders>
            <w:shd w:val="clear" w:color="auto" w:fill="auto"/>
            <w:tcMar>
              <w:top w:w="15" w:type="dxa"/>
              <w:left w:w="108" w:type="dxa"/>
              <w:bottom w:w="0" w:type="dxa"/>
              <w:right w:w="108" w:type="dxa"/>
            </w:tcMar>
          </w:tcPr>
          <w:p w14:paraId="387379D9" w14:textId="20357034" w:rsidR="002A2A74" w:rsidRPr="003A137D" w:rsidDel="00761DB2" w:rsidRDefault="002A2A74" w:rsidP="0045618D">
            <w:pPr>
              <w:suppressLineNumbers/>
              <w:jc w:val="center"/>
              <w:rPr>
                <w:del w:id="1589" w:author="Ruijie Xu" w:date="2022-02-02T14:44:00Z"/>
                <w:color w:val="000000" w:themeColor="text1"/>
              </w:rPr>
            </w:pPr>
          </w:p>
        </w:tc>
        <w:tc>
          <w:tcPr>
            <w:tcW w:w="5601" w:type="dxa"/>
            <w:gridSpan w:val="3"/>
            <w:tcBorders>
              <w:left w:val="nil"/>
              <w:bottom w:val="nil"/>
              <w:right w:val="nil"/>
            </w:tcBorders>
          </w:tcPr>
          <w:p w14:paraId="41164BE1" w14:textId="4D7A9491" w:rsidR="002A2A74" w:rsidRPr="003A137D" w:rsidDel="00761DB2" w:rsidRDefault="002A2A74" w:rsidP="0045618D">
            <w:pPr>
              <w:suppressLineNumbers/>
              <w:jc w:val="center"/>
              <w:rPr>
                <w:del w:id="1590" w:author="Ruijie Xu" w:date="2022-02-02T14:44:00Z"/>
                <w:color w:val="000000" w:themeColor="text1"/>
              </w:rPr>
            </w:pPr>
            <w:del w:id="1591" w:author="Ruijie Xu" w:date="2022-02-02T14:44:00Z">
              <w:r w:rsidRPr="003A137D" w:rsidDel="00761DB2">
                <w:rPr>
                  <w:color w:val="000000" w:themeColor="text1"/>
                </w:rPr>
                <w:delText>Absolute (Relative %) No. Reads</w:delText>
              </w:r>
            </w:del>
          </w:p>
        </w:tc>
        <w:tc>
          <w:tcPr>
            <w:tcW w:w="2003" w:type="dxa"/>
            <w:tcBorders>
              <w:left w:val="nil"/>
              <w:bottom w:val="nil"/>
              <w:right w:val="nil"/>
            </w:tcBorders>
            <w:shd w:val="clear" w:color="auto" w:fill="auto"/>
            <w:tcMar>
              <w:top w:w="15" w:type="dxa"/>
              <w:left w:w="108" w:type="dxa"/>
              <w:bottom w:w="0" w:type="dxa"/>
              <w:right w:w="108" w:type="dxa"/>
            </w:tcMar>
          </w:tcPr>
          <w:p w14:paraId="0F69CC9C" w14:textId="72A24DCC" w:rsidR="002A2A74" w:rsidRPr="003A137D" w:rsidDel="00761DB2" w:rsidRDefault="002A2A74" w:rsidP="0045618D">
            <w:pPr>
              <w:suppressLineNumbers/>
              <w:jc w:val="center"/>
              <w:rPr>
                <w:del w:id="1592" w:author="Ruijie Xu" w:date="2022-02-02T14:44:00Z"/>
                <w:color w:val="000000" w:themeColor="text1"/>
              </w:rPr>
            </w:pPr>
          </w:p>
        </w:tc>
      </w:tr>
      <w:tr w:rsidR="002A2A74" w:rsidRPr="001E3899" w:rsidDel="00761DB2" w14:paraId="1549FC68" w14:textId="2FFF035F" w:rsidTr="0045618D">
        <w:trPr>
          <w:trHeight w:val="511"/>
          <w:del w:id="1593" w:author="Ruijie Xu" w:date="2022-02-02T14:44:00Z"/>
        </w:trPr>
        <w:tc>
          <w:tcPr>
            <w:tcW w:w="1422"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3CBEA8DF" w14:textId="35AE290E" w:rsidR="002A2A74" w:rsidRPr="003A137D" w:rsidDel="00761DB2" w:rsidRDefault="002A2A74" w:rsidP="0045618D">
            <w:pPr>
              <w:suppressLineNumbers/>
              <w:jc w:val="center"/>
              <w:rPr>
                <w:del w:id="1594" w:author="Ruijie Xu" w:date="2022-02-02T14:44:00Z"/>
                <w:color w:val="000000" w:themeColor="text1"/>
              </w:rPr>
            </w:pPr>
            <w:del w:id="1595" w:author="Ruijie Xu" w:date="2022-02-02T14:44:00Z">
              <w:r w:rsidRPr="003A137D" w:rsidDel="00761DB2">
                <w:rPr>
                  <w:color w:val="000000" w:themeColor="text1"/>
                </w:rPr>
                <w:delText>22K</w:delText>
              </w:r>
            </w:del>
          </w:p>
        </w:tc>
        <w:tc>
          <w:tcPr>
            <w:tcW w:w="1998" w:type="dxa"/>
            <w:tcBorders>
              <w:top w:val="single" w:sz="8" w:space="0" w:color="000000"/>
              <w:left w:val="nil"/>
              <w:bottom w:val="nil"/>
              <w:right w:val="nil"/>
            </w:tcBorders>
          </w:tcPr>
          <w:p w14:paraId="796153BE" w14:textId="768DC7C9" w:rsidR="002A2A74" w:rsidRPr="003A137D" w:rsidDel="00761DB2" w:rsidRDefault="002A2A74" w:rsidP="0045618D">
            <w:pPr>
              <w:suppressLineNumbers/>
              <w:jc w:val="center"/>
              <w:rPr>
                <w:del w:id="1596" w:author="Ruijie Xu" w:date="2022-02-02T14:44:00Z"/>
                <w:color w:val="000000" w:themeColor="text1"/>
              </w:rPr>
            </w:pPr>
            <w:del w:id="1597" w:author="Ruijie Xu" w:date="2022-02-02T14:44:00Z">
              <w:r w:rsidRPr="003A137D" w:rsidDel="00761DB2">
                <w:rPr>
                  <w:color w:val="000000" w:themeColor="text1"/>
                </w:rPr>
                <w:delText>53 (5.60%)*</w:delText>
              </w:r>
            </w:del>
          </w:p>
        </w:tc>
        <w:tc>
          <w:tcPr>
            <w:tcW w:w="1890" w:type="dxa"/>
            <w:tcBorders>
              <w:top w:val="single" w:sz="8" w:space="0" w:color="000000"/>
              <w:left w:val="nil"/>
              <w:bottom w:val="nil"/>
              <w:right w:val="nil"/>
            </w:tcBorders>
          </w:tcPr>
          <w:p w14:paraId="25D68CF9" w14:textId="1B36D737" w:rsidR="002A2A74" w:rsidRPr="003A137D" w:rsidDel="00761DB2" w:rsidRDefault="002A2A74" w:rsidP="0045618D">
            <w:pPr>
              <w:suppressLineNumbers/>
              <w:jc w:val="center"/>
              <w:rPr>
                <w:del w:id="1598" w:author="Ruijie Xu" w:date="2022-02-02T14:44:00Z"/>
                <w:color w:val="000000" w:themeColor="text1"/>
              </w:rPr>
            </w:pPr>
            <w:del w:id="1599" w:author="Ruijie Xu" w:date="2022-02-02T14:44:00Z">
              <w:r w:rsidRPr="003A137D" w:rsidDel="00761DB2">
                <w:rPr>
                  <w:color w:val="000000" w:themeColor="text1"/>
                </w:rPr>
                <w:delText>31 (0.03%)</w:delText>
              </w:r>
            </w:del>
          </w:p>
        </w:tc>
        <w:tc>
          <w:tcPr>
            <w:tcW w:w="1713" w:type="dxa"/>
            <w:tcBorders>
              <w:top w:val="single" w:sz="8" w:space="0" w:color="000000"/>
              <w:left w:val="nil"/>
              <w:bottom w:val="nil"/>
              <w:right w:val="nil"/>
            </w:tcBorders>
          </w:tcPr>
          <w:p w14:paraId="32EAE421" w14:textId="522CCBF5" w:rsidR="002A2A74" w:rsidRPr="003A137D" w:rsidDel="00761DB2" w:rsidRDefault="002A2A74" w:rsidP="0045618D">
            <w:pPr>
              <w:suppressLineNumbers/>
              <w:jc w:val="center"/>
              <w:rPr>
                <w:del w:id="1600" w:author="Ruijie Xu" w:date="2022-02-02T14:44:00Z"/>
                <w:color w:val="000000" w:themeColor="text1"/>
              </w:rPr>
            </w:pPr>
            <w:del w:id="1601" w:author="Ruijie Xu" w:date="2022-02-02T14:44:00Z">
              <w:r w:rsidRPr="003A137D" w:rsidDel="00761DB2">
                <w:rPr>
                  <w:color w:val="000000" w:themeColor="text1"/>
                </w:rPr>
                <w:delText>31 (0.15%)*</w:delText>
              </w:r>
            </w:del>
          </w:p>
        </w:tc>
        <w:tc>
          <w:tcPr>
            <w:tcW w:w="2003"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783E9E40" w14:textId="667BA1E7" w:rsidR="002A2A74" w:rsidRPr="003A137D" w:rsidDel="00761DB2" w:rsidRDefault="002A2A74" w:rsidP="0045618D">
            <w:pPr>
              <w:suppressLineNumbers/>
              <w:jc w:val="center"/>
              <w:rPr>
                <w:del w:id="1602" w:author="Ruijie Xu" w:date="2022-02-02T14:44:00Z"/>
                <w:color w:val="000000" w:themeColor="text1"/>
              </w:rPr>
            </w:pPr>
            <w:del w:id="1603" w:author="Ruijie Xu" w:date="2022-02-02T14:44:00Z">
              <w:r w:rsidRPr="003A137D" w:rsidDel="00761DB2">
                <w:rPr>
                  <w:color w:val="000000" w:themeColor="text1"/>
                </w:rPr>
                <w:delText>+/+/+ *</w:delText>
              </w:r>
            </w:del>
          </w:p>
        </w:tc>
      </w:tr>
      <w:tr w:rsidR="002A2A74" w:rsidRPr="001E3899" w:rsidDel="00761DB2" w14:paraId="0BF5419E" w14:textId="23DC2A42" w:rsidTr="0045618D">
        <w:trPr>
          <w:trHeight w:val="530"/>
          <w:del w:id="1604"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264DEB2" w14:textId="26169BE0" w:rsidR="002A2A74" w:rsidRPr="003A137D" w:rsidDel="00761DB2" w:rsidRDefault="002A2A74" w:rsidP="0045618D">
            <w:pPr>
              <w:suppressLineNumbers/>
              <w:jc w:val="center"/>
              <w:rPr>
                <w:del w:id="1605" w:author="Ruijie Xu" w:date="2022-02-02T14:44:00Z"/>
                <w:color w:val="000000" w:themeColor="text1"/>
              </w:rPr>
            </w:pPr>
            <w:del w:id="1606" w:author="Ruijie Xu" w:date="2022-02-02T14:44:00Z">
              <w:r w:rsidRPr="003A137D" w:rsidDel="00761DB2">
                <w:rPr>
                  <w:color w:val="000000" w:themeColor="text1"/>
                </w:rPr>
                <w:delText>26K</w:delText>
              </w:r>
            </w:del>
          </w:p>
        </w:tc>
        <w:tc>
          <w:tcPr>
            <w:tcW w:w="1998" w:type="dxa"/>
            <w:tcBorders>
              <w:top w:val="nil"/>
              <w:left w:val="nil"/>
              <w:bottom w:val="nil"/>
              <w:right w:val="nil"/>
            </w:tcBorders>
          </w:tcPr>
          <w:p w14:paraId="02C0465B" w14:textId="19B83C0A" w:rsidR="002A2A74" w:rsidRPr="003A137D" w:rsidDel="00761DB2" w:rsidRDefault="002A2A74" w:rsidP="0045618D">
            <w:pPr>
              <w:suppressLineNumbers/>
              <w:jc w:val="center"/>
              <w:rPr>
                <w:del w:id="1607" w:author="Ruijie Xu" w:date="2022-02-02T14:44:00Z"/>
                <w:color w:val="000000" w:themeColor="text1"/>
              </w:rPr>
            </w:pPr>
            <w:del w:id="1608" w:author="Ruijie Xu" w:date="2022-02-02T14:44:00Z">
              <w:r w:rsidRPr="003A137D" w:rsidDel="00761DB2">
                <w:rPr>
                  <w:color w:val="000000" w:themeColor="text1"/>
                </w:rPr>
                <w:delText>0 (0%)</w:delText>
              </w:r>
            </w:del>
          </w:p>
        </w:tc>
        <w:tc>
          <w:tcPr>
            <w:tcW w:w="1890" w:type="dxa"/>
            <w:tcBorders>
              <w:top w:val="nil"/>
              <w:left w:val="nil"/>
              <w:bottom w:val="nil"/>
              <w:right w:val="nil"/>
            </w:tcBorders>
          </w:tcPr>
          <w:p w14:paraId="2557D5EB" w14:textId="042EED50" w:rsidR="002A2A74" w:rsidRPr="003A137D" w:rsidDel="00761DB2" w:rsidRDefault="002A2A74" w:rsidP="0045618D">
            <w:pPr>
              <w:suppressLineNumbers/>
              <w:jc w:val="center"/>
              <w:rPr>
                <w:del w:id="1609" w:author="Ruijie Xu" w:date="2022-02-02T14:44:00Z"/>
                <w:color w:val="000000" w:themeColor="text1"/>
              </w:rPr>
            </w:pPr>
            <w:del w:id="1610" w:author="Ruijie Xu" w:date="2022-02-02T14:44:00Z">
              <w:r w:rsidRPr="003A137D" w:rsidDel="00761DB2">
                <w:rPr>
                  <w:color w:val="000000" w:themeColor="text1"/>
                </w:rPr>
                <w:delText>0 (0%)</w:delText>
              </w:r>
            </w:del>
          </w:p>
        </w:tc>
        <w:tc>
          <w:tcPr>
            <w:tcW w:w="1713" w:type="dxa"/>
            <w:tcBorders>
              <w:top w:val="nil"/>
              <w:left w:val="nil"/>
              <w:bottom w:val="nil"/>
              <w:right w:val="nil"/>
            </w:tcBorders>
          </w:tcPr>
          <w:p w14:paraId="35B66F71" w14:textId="601B6D02" w:rsidR="002A2A74" w:rsidRPr="003A137D" w:rsidDel="00761DB2" w:rsidRDefault="002A2A74" w:rsidP="0045618D">
            <w:pPr>
              <w:suppressLineNumbers/>
              <w:jc w:val="center"/>
              <w:rPr>
                <w:del w:id="1611" w:author="Ruijie Xu" w:date="2022-02-02T14:44:00Z"/>
                <w:color w:val="000000" w:themeColor="text1"/>
              </w:rPr>
            </w:pPr>
            <w:del w:id="1612" w:author="Ruijie Xu" w:date="2022-02-02T14:44:00Z">
              <w:r w:rsidRPr="003A137D" w:rsidDel="00761DB2">
                <w:rPr>
                  <w:color w:val="000000" w:themeColor="text1"/>
                </w:rPr>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32DE0F14" w14:textId="6BD6A09A" w:rsidR="002A2A74" w:rsidRPr="003A137D" w:rsidDel="00761DB2" w:rsidRDefault="002A2A74" w:rsidP="0045618D">
            <w:pPr>
              <w:suppressLineNumbers/>
              <w:jc w:val="center"/>
              <w:rPr>
                <w:del w:id="1613" w:author="Ruijie Xu" w:date="2022-02-02T14:44:00Z"/>
                <w:color w:val="000000" w:themeColor="text1"/>
              </w:rPr>
            </w:pPr>
            <w:del w:id="1614" w:author="Ruijie Xu" w:date="2022-02-02T14:44:00Z">
              <w:r w:rsidRPr="003A137D" w:rsidDel="00761DB2">
                <w:rPr>
                  <w:color w:val="000000" w:themeColor="text1"/>
                </w:rPr>
                <w:delText>-/-/-</w:delText>
              </w:r>
            </w:del>
          </w:p>
        </w:tc>
      </w:tr>
      <w:tr w:rsidR="002A2A74" w:rsidRPr="001E3899" w:rsidDel="00761DB2" w14:paraId="634B5142" w14:textId="6E4B39F8" w:rsidTr="0045618D">
        <w:trPr>
          <w:trHeight w:val="511"/>
          <w:del w:id="1615"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AE30B96" w14:textId="5A47D303" w:rsidR="002A2A74" w:rsidRPr="003A137D" w:rsidDel="00761DB2" w:rsidRDefault="002A2A74" w:rsidP="0045618D">
            <w:pPr>
              <w:suppressLineNumbers/>
              <w:jc w:val="center"/>
              <w:rPr>
                <w:del w:id="1616" w:author="Ruijie Xu" w:date="2022-02-02T14:44:00Z"/>
                <w:color w:val="000000" w:themeColor="text1"/>
              </w:rPr>
            </w:pPr>
            <w:del w:id="1617" w:author="Ruijie Xu" w:date="2022-02-02T14:44:00Z">
              <w:r w:rsidRPr="003A137D" w:rsidDel="00761DB2">
                <w:rPr>
                  <w:color w:val="000000" w:themeColor="text1"/>
                </w:rPr>
                <w:delText>27K</w:delText>
              </w:r>
            </w:del>
          </w:p>
        </w:tc>
        <w:tc>
          <w:tcPr>
            <w:tcW w:w="1998" w:type="dxa"/>
            <w:tcBorders>
              <w:top w:val="nil"/>
              <w:left w:val="nil"/>
              <w:bottom w:val="nil"/>
              <w:right w:val="nil"/>
            </w:tcBorders>
          </w:tcPr>
          <w:p w14:paraId="53405461" w14:textId="40336F38" w:rsidR="002A2A74" w:rsidRPr="003A137D" w:rsidDel="00761DB2" w:rsidRDefault="002A2A74" w:rsidP="0045618D">
            <w:pPr>
              <w:suppressLineNumbers/>
              <w:jc w:val="center"/>
              <w:rPr>
                <w:del w:id="1618" w:author="Ruijie Xu" w:date="2022-02-02T14:44:00Z"/>
                <w:color w:val="000000" w:themeColor="text1"/>
              </w:rPr>
            </w:pPr>
            <w:del w:id="1619" w:author="Ruijie Xu" w:date="2022-02-02T14:44:00Z">
              <w:r w:rsidRPr="003A137D" w:rsidDel="00761DB2">
                <w:rPr>
                  <w:color w:val="000000" w:themeColor="text1"/>
                </w:rPr>
                <w:delText>0 (0%)</w:delText>
              </w:r>
            </w:del>
          </w:p>
        </w:tc>
        <w:tc>
          <w:tcPr>
            <w:tcW w:w="1890" w:type="dxa"/>
            <w:tcBorders>
              <w:top w:val="nil"/>
              <w:left w:val="nil"/>
              <w:bottom w:val="nil"/>
              <w:right w:val="nil"/>
            </w:tcBorders>
          </w:tcPr>
          <w:p w14:paraId="65F1F3BD" w14:textId="48242E79" w:rsidR="002A2A74" w:rsidRPr="003A137D" w:rsidDel="00761DB2" w:rsidRDefault="002A2A74" w:rsidP="0045618D">
            <w:pPr>
              <w:suppressLineNumbers/>
              <w:jc w:val="center"/>
              <w:rPr>
                <w:del w:id="1620" w:author="Ruijie Xu" w:date="2022-02-02T14:44:00Z"/>
                <w:color w:val="000000" w:themeColor="text1"/>
              </w:rPr>
            </w:pPr>
            <w:del w:id="1621" w:author="Ruijie Xu" w:date="2022-02-02T14:44:00Z">
              <w:r w:rsidRPr="003A137D" w:rsidDel="00761DB2">
                <w:rPr>
                  <w:color w:val="000000" w:themeColor="text1"/>
                </w:rPr>
                <w:delText>0 (0%)</w:delText>
              </w:r>
            </w:del>
          </w:p>
        </w:tc>
        <w:tc>
          <w:tcPr>
            <w:tcW w:w="1713" w:type="dxa"/>
            <w:tcBorders>
              <w:top w:val="nil"/>
              <w:left w:val="nil"/>
              <w:bottom w:val="nil"/>
              <w:right w:val="nil"/>
            </w:tcBorders>
          </w:tcPr>
          <w:p w14:paraId="0E208616" w14:textId="3DE6CFEF" w:rsidR="002A2A74" w:rsidRPr="003A137D" w:rsidDel="00761DB2" w:rsidRDefault="002A2A74" w:rsidP="0045618D">
            <w:pPr>
              <w:suppressLineNumbers/>
              <w:jc w:val="center"/>
              <w:rPr>
                <w:del w:id="1622" w:author="Ruijie Xu" w:date="2022-02-02T14:44:00Z"/>
                <w:color w:val="000000" w:themeColor="text1"/>
              </w:rPr>
            </w:pPr>
            <w:del w:id="1623" w:author="Ruijie Xu" w:date="2022-02-02T14:44:00Z">
              <w:r w:rsidRPr="003A137D" w:rsidDel="00761DB2">
                <w:rPr>
                  <w:color w:val="000000" w:themeColor="text1"/>
                </w:rPr>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10C4A71A" w14:textId="2566A817" w:rsidR="002A2A74" w:rsidRPr="003A137D" w:rsidDel="00761DB2" w:rsidRDefault="002A2A74" w:rsidP="0045618D">
            <w:pPr>
              <w:suppressLineNumbers/>
              <w:jc w:val="center"/>
              <w:rPr>
                <w:del w:id="1624" w:author="Ruijie Xu" w:date="2022-02-02T14:44:00Z"/>
                <w:color w:val="000000" w:themeColor="text1"/>
              </w:rPr>
            </w:pPr>
            <w:del w:id="1625" w:author="Ruijie Xu" w:date="2022-02-02T14:44:00Z">
              <w:r w:rsidRPr="003A137D" w:rsidDel="00761DB2">
                <w:rPr>
                  <w:color w:val="000000" w:themeColor="text1"/>
                </w:rPr>
                <w:delText>+/-/- *</w:delText>
              </w:r>
            </w:del>
          </w:p>
        </w:tc>
      </w:tr>
      <w:tr w:rsidR="002A2A74" w:rsidRPr="001E3899" w:rsidDel="00761DB2" w14:paraId="736605C8" w14:textId="6CCDE936" w:rsidTr="0045618D">
        <w:trPr>
          <w:trHeight w:val="511"/>
          <w:del w:id="1626" w:author="Ruijie Xu" w:date="2022-02-02T14:44:00Z"/>
        </w:trPr>
        <w:tc>
          <w:tcPr>
            <w:tcW w:w="1422"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5B792F63" w14:textId="132BCC67" w:rsidR="002A2A74" w:rsidRPr="003A137D" w:rsidDel="00761DB2" w:rsidRDefault="002A2A74" w:rsidP="0045618D">
            <w:pPr>
              <w:suppressLineNumbers/>
              <w:jc w:val="center"/>
              <w:rPr>
                <w:del w:id="1627" w:author="Ruijie Xu" w:date="2022-02-02T14:44:00Z"/>
                <w:color w:val="000000" w:themeColor="text1"/>
              </w:rPr>
            </w:pPr>
            <w:del w:id="1628" w:author="Ruijie Xu" w:date="2022-02-02T14:44:00Z">
              <w:r w:rsidRPr="003A137D" w:rsidDel="00761DB2">
                <w:rPr>
                  <w:color w:val="000000" w:themeColor="text1"/>
                </w:rPr>
                <w:delText>28K</w:delText>
              </w:r>
            </w:del>
          </w:p>
        </w:tc>
        <w:tc>
          <w:tcPr>
            <w:tcW w:w="1998" w:type="dxa"/>
            <w:tcBorders>
              <w:top w:val="nil"/>
              <w:left w:val="nil"/>
              <w:bottom w:val="single" w:sz="8" w:space="0" w:color="000000"/>
              <w:right w:val="nil"/>
            </w:tcBorders>
          </w:tcPr>
          <w:p w14:paraId="531BBDB5" w14:textId="3B1A260A" w:rsidR="002A2A74" w:rsidRPr="003A137D" w:rsidDel="00761DB2" w:rsidRDefault="002A2A74" w:rsidP="0045618D">
            <w:pPr>
              <w:suppressLineNumbers/>
              <w:jc w:val="center"/>
              <w:rPr>
                <w:del w:id="1629" w:author="Ruijie Xu" w:date="2022-02-02T14:44:00Z"/>
                <w:color w:val="000000" w:themeColor="text1"/>
              </w:rPr>
            </w:pPr>
            <w:del w:id="1630" w:author="Ruijie Xu" w:date="2022-02-02T14:44:00Z">
              <w:r w:rsidRPr="003A137D" w:rsidDel="00761DB2">
                <w:rPr>
                  <w:color w:val="000000" w:themeColor="text1"/>
                </w:rPr>
                <w:delText>117,315 (96.89%)*</w:delText>
              </w:r>
            </w:del>
          </w:p>
        </w:tc>
        <w:tc>
          <w:tcPr>
            <w:tcW w:w="1890" w:type="dxa"/>
            <w:tcBorders>
              <w:top w:val="nil"/>
              <w:left w:val="nil"/>
              <w:bottom w:val="single" w:sz="8" w:space="0" w:color="000000"/>
              <w:right w:val="nil"/>
            </w:tcBorders>
          </w:tcPr>
          <w:p w14:paraId="6A49B34D" w14:textId="20AB186C" w:rsidR="002A2A74" w:rsidRPr="003A137D" w:rsidDel="00761DB2" w:rsidRDefault="002A2A74" w:rsidP="0045618D">
            <w:pPr>
              <w:suppressLineNumbers/>
              <w:jc w:val="center"/>
              <w:rPr>
                <w:del w:id="1631" w:author="Ruijie Xu" w:date="2022-02-02T14:44:00Z"/>
                <w:color w:val="000000" w:themeColor="text1"/>
              </w:rPr>
            </w:pPr>
            <w:del w:id="1632" w:author="Ruijie Xu" w:date="2022-02-02T14:44:00Z">
              <w:r w:rsidRPr="003A137D" w:rsidDel="00761DB2">
                <w:rPr>
                  <w:color w:val="000000" w:themeColor="text1"/>
                </w:rPr>
                <w:delText>72,255 (90.53%)*</w:delText>
              </w:r>
            </w:del>
          </w:p>
        </w:tc>
        <w:tc>
          <w:tcPr>
            <w:tcW w:w="1713" w:type="dxa"/>
            <w:tcBorders>
              <w:top w:val="nil"/>
              <w:left w:val="nil"/>
              <w:bottom w:val="single" w:sz="8" w:space="0" w:color="000000"/>
              <w:right w:val="nil"/>
            </w:tcBorders>
          </w:tcPr>
          <w:p w14:paraId="2870760D" w14:textId="220E5271" w:rsidR="002A2A74" w:rsidRPr="003A137D" w:rsidDel="00761DB2" w:rsidRDefault="002A2A74" w:rsidP="0045618D">
            <w:pPr>
              <w:suppressLineNumbers/>
              <w:jc w:val="center"/>
              <w:rPr>
                <w:del w:id="1633" w:author="Ruijie Xu" w:date="2022-02-02T14:44:00Z"/>
                <w:color w:val="000000" w:themeColor="text1"/>
              </w:rPr>
            </w:pPr>
            <w:del w:id="1634" w:author="Ruijie Xu" w:date="2022-02-02T14:44:00Z">
              <w:r w:rsidRPr="003A137D" w:rsidDel="00761DB2">
                <w:rPr>
                  <w:color w:val="000000" w:themeColor="text1"/>
                </w:rPr>
                <w:delText>72,211(96.27%)*</w:delText>
              </w:r>
            </w:del>
          </w:p>
        </w:tc>
        <w:tc>
          <w:tcPr>
            <w:tcW w:w="2003"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7D6DABD5" w14:textId="58CA87F0" w:rsidR="002A2A74" w:rsidRPr="003A137D" w:rsidDel="00761DB2" w:rsidRDefault="002A2A74" w:rsidP="0045618D">
            <w:pPr>
              <w:suppressLineNumbers/>
              <w:jc w:val="center"/>
              <w:rPr>
                <w:del w:id="1635" w:author="Ruijie Xu" w:date="2022-02-02T14:44:00Z"/>
                <w:color w:val="000000" w:themeColor="text1"/>
              </w:rPr>
            </w:pPr>
            <w:del w:id="1636" w:author="Ruijie Xu" w:date="2022-02-02T14:44:00Z">
              <w:r w:rsidRPr="003A137D" w:rsidDel="00761DB2">
                <w:rPr>
                  <w:color w:val="000000" w:themeColor="text1"/>
                </w:rPr>
                <w:delText>+/+/+ *</w:delText>
              </w:r>
            </w:del>
          </w:p>
        </w:tc>
      </w:tr>
    </w:tbl>
    <w:p w14:paraId="2DC96D36" w14:textId="5F6CA623" w:rsidR="002A2A74" w:rsidRPr="003A137D" w:rsidDel="00761DB2" w:rsidRDefault="002A2A74" w:rsidP="002A2A74">
      <w:pPr>
        <w:suppressLineNumbers/>
        <w:spacing w:line="480" w:lineRule="auto"/>
        <w:jc w:val="right"/>
        <w:rPr>
          <w:del w:id="1637" w:author="Ruijie Xu" w:date="2022-02-02T14:44:00Z"/>
        </w:rPr>
      </w:pPr>
      <w:del w:id="1638" w:author="Ruijie Xu" w:date="2022-02-02T14:44:00Z">
        <w:r w:rsidRPr="003A137D" w:rsidDel="00761DB2">
          <w:delText>*</w:delText>
        </w:r>
      </w:del>
      <w:del w:id="1639" w:author="Ruijie Xu" w:date="2022-02-02T11:02:00Z">
        <w:r w:rsidRPr="003A137D" w:rsidDel="00463AA7">
          <w:rPr>
            <w:i/>
            <w:iCs/>
          </w:rPr>
          <w:delText>Leptospira</w:delText>
        </w:r>
      </w:del>
      <w:del w:id="1640" w:author="Ruijie Xu" w:date="2022-02-02T14:44:00Z">
        <w:r w:rsidRPr="003A137D" w:rsidDel="00761DB2">
          <w:delText xml:space="preserve"> presence in the sample</w:delText>
        </w:r>
      </w:del>
    </w:p>
    <w:p w14:paraId="3042F6F6" w14:textId="77777777" w:rsidR="000744DD" w:rsidRPr="003A137D" w:rsidDel="00761DB2" w:rsidRDefault="000744DD" w:rsidP="002A2A74">
      <w:pPr>
        <w:suppressLineNumbers/>
        <w:rPr>
          <w:del w:id="1641" w:author="Ruijie Xu" w:date="2022-02-02T14:44:00Z"/>
          <w:b/>
          <w:bCs/>
          <w:color w:val="000000" w:themeColor="text1"/>
        </w:rPr>
      </w:pPr>
    </w:p>
    <w:p w14:paraId="3BAA81FD" w14:textId="77777777" w:rsidR="000744DD" w:rsidRPr="003A137D" w:rsidDel="00761DB2" w:rsidRDefault="000744DD" w:rsidP="002A2A74">
      <w:pPr>
        <w:suppressLineNumbers/>
        <w:rPr>
          <w:del w:id="1642" w:author="Ruijie Xu" w:date="2022-02-02T14:44:00Z"/>
          <w:b/>
          <w:bCs/>
          <w:color w:val="000000" w:themeColor="text1"/>
        </w:rPr>
      </w:pPr>
    </w:p>
    <w:p w14:paraId="7B13C0AC" w14:textId="77777777" w:rsidR="000744DD" w:rsidRPr="003A137D" w:rsidDel="00761DB2" w:rsidRDefault="000744DD" w:rsidP="002A2A74">
      <w:pPr>
        <w:suppressLineNumbers/>
        <w:rPr>
          <w:del w:id="1643" w:author="Ruijie Xu" w:date="2022-02-02T14:44:00Z"/>
          <w:b/>
          <w:bCs/>
          <w:color w:val="000000" w:themeColor="text1"/>
        </w:rPr>
      </w:pPr>
    </w:p>
    <w:p w14:paraId="325B6ED2" w14:textId="77777777" w:rsidR="000744DD" w:rsidRPr="003A137D" w:rsidDel="00761DB2" w:rsidRDefault="000744DD" w:rsidP="002A2A74">
      <w:pPr>
        <w:suppressLineNumbers/>
        <w:rPr>
          <w:del w:id="1644" w:author="Ruijie Xu" w:date="2022-02-02T14:44:00Z"/>
          <w:b/>
          <w:bCs/>
          <w:color w:val="000000" w:themeColor="text1"/>
        </w:rPr>
      </w:pPr>
    </w:p>
    <w:p w14:paraId="26323B62" w14:textId="77777777" w:rsidR="000744DD" w:rsidRPr="003A137D" w:rsidDel="00761DB2" w:rsidRDefault="000744DD" w:rsidP="002A2A74">
      <w:pPr>
        <w:suppressLineNumbers/>
        <w:rPr>
          <w:del w:id="1645" w:author="Ruijie Xu" w:date="2022-02-02T14:44:00Z"/>
          <w:b/>
          <w:bCs/>
          <w:color w:val="000000" w:themeColor="text1"/>
        </w:rPr>
      </w:pPr>
    </w:p>
    <w:p w14:paraId="2051B14C" w14:textId="77777777" w:rsidR="000744DD" w:rsidRPr="003A137D" w:rsidDel="00761DB2" w:rsidRDefault="000744DD" w:rsidP="002A2A74">
      <w:pPr>
        <w:suppressLineNumbers/>
        <w:rPr>
          <w:del w:id="1646" w:author="Ruijie Xu" w:date="2022-02-02T14:44:00Z"/>
          <w:b/>
          <w:bCs/>
          <w:color w:val="000000" w:themeColor="text1"/>
        </w:rPr>
      </w:pPr>
    </w:p>
    <w:p w14:paraId="4755D748" w14:textId="18289CC7" w:rsidR="000744DD" w:rsidDel="00761DB2" w:rsidRDefault="000744DD" w:rsidP="002A2A74">
      <w:pPr>
        <w:suppressLineNumbers/>
        <w:rPr>
          <w:del w:id="1647" w:author="Ruijie Xu" w:date="2022-02-02T14:44:00Z"/>
          <w:b/>
          <w:bCs/>
          <w:color w:val="000000" w:themeColor="text1"/>
        </w:rPr>
      </w:pPr>
    </w:p>
    <w:p w14:paraId="20051901" w14:textId="77777777" w:rsidR="00761DB2" w:rsidRPr="003A137D" w:rsidRDefault="00761DB2" w:rsidP="002A2A74">
      <w:pPr>
        <w:suppressLineNumbers/>
        <w:rPr>
          <w:ins w:id="1648" w:author="Ruijie Xu" w:date="2022-02-02T14:44:00Z"/>
          <w:b/>
          <w:bCs/>
          <w:color w:val="000000" w:themeColor="text1"/>
        </w:rPr>
      </w:pPr>
    </w:p>
    <w:p w14:paraId="408F0923" w14:textId="77777777" w:rsidR="000744DD" w:rsidRPr="003A137D" w:rsidRDefault="000744DD" w:rsidP="002A2A74">
      <w:pPr>
        <w:suppressLineNumbers/>
        <w:rPr>
          <w:b/>
          <w:bCs/>
          <w:color w:val="000000" w:themeColor="text1"/>
        </w:rPr>
      </w:pPr>
    </w:p>
    <w:p w14:paraId="1F71B6B2" w14:textId="77777777" w:rsidR="000744DD" w:rsidRPr="003A137D" w:rsidRDefault="000744DD" w:rsidP="002A2A74">
      <w:pPr>
        <w:suppressLineNumbers/>
        <w:rPr>
          <w:b/>
          <w:bCs/>
          <w:color w:val="000000" w:themeColor="text1"/>
        </w:rPr>
      </w:pPr>
    </w:p>
    <w:p w14:paraId="3E0C7F56" w14:textId="77777777" w:rsidR="000744DD" w:rsidRPr="003A137D" w:rsidRDefault="000744DD" w:rsidP="002A2A74">
      <w:pPr>
        <w:suppressLineNumbers/>
        <w:rPr>
          <w:b/>
          <w:bCs/>
          <w:color w:val="000000" w:themeColor="text1"/>
        </w:rPr>
      </w:pPr>
    </w:p>
    <w:p w14:paraId="78D38E3F" w14:textId="77777777" w:rsidR="000744DD" w:rsidRPr="003A137D" w:rsidRDefault="000744DD" w:rsidP="002A2A74">
      <w:pPr>
        <w:suppressLineNumbers/>
        <w:rPr>
          <w:b/>
          <w:bCs/>
          <w:color w:val="000000" w:themeColor="text1"/>
        </w:rPr>
      </w:pPr>
    </w:p>
    <w:p w14:paraId="43DFFDD1" w14:textId="77777777" w:rsidR="000744DD" w:rsidRPr="003A137D" w:rsidRDefault="000744DD" w:rsidP="002A2A74">
      <w:pPr>
        <w:suppressLineNumbers/>
        <w:rPr>
          <w:b/>
          <w:bCs/>
          <w:color w:val="000000" w:themeColor="text1"/>
        </w:rPr>
      </w:pPr>
    </w:p>
    <w:p w14:paraId="76523CF2" w14:textId="77777777" w:rsidR="000744DD" w:rsidRPr="003A137D" w:rsidRDefault="000744DD" w:rsidP="002A2A74">
      <w:pPr>
        <w:suppressLineNumbers/>
        <w:rPr>
          <w:b/>
          <w:bCs/>
          <w:color w:val="000000" w:themeColor="text1"/>
        </w:rPr>
      </w:pPr>
    </w:p>
    <w:p w14:paraId="2D95D005" w14:textId="77777777" w:rsidR="000744DD" w:rsidRPr="003A137D" w:rsidRDefault="000744DD" w:rsidP="002A2A74">
      <w:pPr>
        <w:suppressLineNumbers/>
        <w:rPr>
          <w:b/>
          <w:bCs/>
          <w:color w:val="000000" w:themeColor="text1"/>
        </w:rPr>
      </w:pPr>
    </w:p>
    <w:p w14:paraId="06A9DE7A" w14:textId="77777777" w:rsidR="000744DD" w:rsidRPr="003A137D" w:rsidRDefault="000744DD" w:rsidP="002A2A74">
      <w:pPr>
        <w:suppressLineNumbers/>
        <w:rPr>
          <w:b/>
          <w:bCs/>
          <w:color w:val="000000" w:themeColor="text1"/>
        </w:rPr>
      </w:pPr>
    </w:p>
    <w:p w14:paraId="563E71E8" w14:textId="77777777" w:rsidR="000744DD" w:rsidRPr="003A137D" w:rsidRDefault="000744DD" w:rsidP="002A2A74">
      <w:pPr>
        <w:suppressLineNumbers/>
        <w:rPr>
          <w:b/>
          <w:bCs/>
          <w:color w:val="000000" w:themeColor="text1"/>
        </w:rPr>
      </w:pPr>
    </w:p>
    <w:p w14:paraId="2FEBCBE7" w14:textId="77777777" w:rsidR="000744DD" w:rsidRPr="003A137D" w:rsidRDefault="000744DD" w:rsidP="002A2A74">
      <w:pPr>
        <w:suppressLineNumbers/>
        <w:rPr>
          <w:b/>
          <w:bCs/>
          <w:color w:val="000000" w:themeColor="text1"/>
        </w:rPr>
      </w:pPr>
    </w:p>
    <w:p w14:paraId="31839D1B" w14:textId="77777777" w:rsidR="000744DD" w:rsidRPr="003A137D" w:rsidRDefault="000744DD" w:rsidP="002A2A74">
      <w:pPr>
        <w:suppressLineNumbers/>
        <w:rPr>
          <w:b/>
          <w:bCs/>
          <w:color w:val="000000" w:themeColor="text1"/>
        </w:rPr>
      </w:pPr>
    </w:p>
    <w:p w14:paraId="1F5E154D" w14:textId="77777777" w:rsidR="000744DD" w:rsidRPr="003A137D" w:rsidDel="00C31982" w:rsidRDefault="000744DD" w:rsidP="002A2A74">
      <w:pPr>
        <w:suppressLineNumbers/>
        <w:rPr>
          <w:del w:id="1649" w:author="Ruijie Xu" w:date="2022-02-02T14:45:00Z"/>
          <w:b/>
          <w:bCs/>
          <w:color w:val="000000" w:themeColor="text1"/>
        </w:rPr>
      </w:pPr>
    </w:p>
    <w:p w14:paraId="4DA74FF5" w14:textId="77777777" w:rsidR="000744DD" w:rsidRPr="003A137D" w:rsidDel="00C31982" w:rsidRDefault="000744DD" w:rsidP="002A2A74">
      <w:pPr>
        <w:suppressLineNumbers/>
        <w:rPr>
          <w:del w:id="1650" w:author="Ruijie Xu" w:date="2022-02-02T14:45:00Z"/>
          <w:b/>
          <w:bCs/>
          <w:color w:val="000000" w:themeColor="text1"/>
        </w:rPr>
      </w:pPr>
    </w:p>
    <w:p w14:paraId="46C2C131" w14:textId="77777777" w:rsidR="000744DD" w:rsidRPr="003A137D" w:rsidDel="00C31982" w:rsidRDefault="000744DD" w:rsidP="002A2A74">
      <w:pPr>
        <w:suppressLineNumbers/>
        <w:rPr>
          <w:del w:id="1651" w:author="Ruijie Xu" w:date="2022-02-02T14:45:00Z"/>
          <w:b/>
          <w:bCs/>
          <w:color w:val="000000" w:themeColor="text1"/>
        </w:rPr>
      </w:pPr>
    </w:p>
    <w:p w14:paraId="476CB825" w14:textId="77777777" w:rsidR="000744DD" w:rsidRPr="003A137D" w:rsidDel="00C31982" w:rsidRDefault="000744DD" w:rsidP="002A2A74">
      <w:pPr>
        <w:suppressLineNumbers/>
        <w:rPr>
          <w:del w:id="1652" w:author="Ruijie Xu" w:date="2022-02-02T14:45:00Z"/>
          <w:b/>
          <w:bCs/>
          <w:color w:val="000000" w:themeColor="text1"/>
        </w:rPr>
      </w:pPr>
    </w:p>
    <w:p w14:paraId="4E5469AB" w14:textId="77777777" w:rsidR="000744DD" w:rsidRPr="003A137D" w:rsidDel="00C31982" w:rsidRDefault="000744DD" w:rsidP="002A2A74">
      <w:pPr>
        <w:suppressLineNumbers/>
        <w:rPr>
          <w:del w:id="1653" w:author="Ruijie Xu" w:date="2022-02-02T14:45:00Z"/>
          <w:b/>
          <w:bCs/>
          <w:color w:val="000000" w:themeColor="text1"/>
        </w:rPr>
      </w:pPr>
    </w:p>
    <w:p w14:paraId="59657896" w14:textId="77777777" w:rsidR="000744DD" w:rsidRPr="003A137D" w:rsidDel="00C31982" w:rsidRDefault="000744DD" w:rsidP="002A2A74">
      <w:pPr>
        <w:suppressLineNumbers/>
        <w:rPr>
          <w:del w:id="1654" w:author="Ruijie Xu" w:date="2022-02-02T14:45:00Z"/>
          <w:b/>
          <w:bCs/>
          <w:color w:val="000000" w:themeColor="text1"/>
        </w:rPr>
      </w:pPr>
    </w:p>
    <w:p w14:paraId="59B57303" w14:textId="77777777" w:rsidR="000744DD" w:rsidRPr="003A137D" w:rsidDel="00C31982" w:rsidRDefault="000744DD" w:rsidP="002A2A74">
      <w:pPr>
        <w:suppressLineNumbers/>
        <w:rPr>
          <w:del w:id="1655" w:author="Ruijie Xu" w:date="2022-02-02T14:45:00Z"/>
          <w:b/>
          <w:bCs/>
          <w:color w:val="000000" w:themeColor="text1"/>
        </w:rPr>
      </w:pPr>
    </w:p>
    <w:p w14:paraId="1C624D63" w14:textId="77777777" w:rsidR="00A7201B" w:rsidRPr="003A137D" w:rsidDel="00C31982" w:rsidRDefault="00A7201B" w:rsidP="000744DD">
      <w:pPr>
        <w:suppressLineNumbers/>
        <w:rPr>
          <w:del w:id="1656" w:author="Ruijie Xu" w:date="2022-02-02T14:45:00Z"/>
          <w:b/>
          <w:bCs/>
          <w:color w:val="000000" w:themeColor="text1"/>
        </w:rPr>
      </w:pPr>
    </w:p>
    <w:p w14:paraId="692ED7BA" w14:textId="77777777" w:rsidR="00E04BC2" w:rsidRPr="003A137D" w:rsidDel="00C31982" w:rsidRDefault="00E04BC2" w:rsidP="000744DD">
      <w:pPr>
        <w:suppressLineNumbers/>
        <w:rPr>
          <w:del w:id="1657" w:author="Ruijie Xu" w:date="2022-02-02T14:45:00Z"/>
          <w:b/>
          <w:bCs/>
          <w:color w:val="000000" w:themeColor="text1"/>
        </w:rPr>
      </w:pPr>
    </w:p>
    <w:p w14:paraId="1B3DEB05" w14:textId="77777777" w:rsidR="00E04BC2" w:rsidRPr="003A137D" w:rsidDel="00C31982" w:rsidRDefault="00E04BC2" w:rsidP="000744DD">
      <w:pPr>
        <w:suppressLineNumbers/>
        <w:rPr>
          <w:del w:id="1658" w:author="Ruijie Xu" w:date="2022-02-02T14:45:00Z"/>
          <w:b/>
          <w:bCs/>
          <w:color w:val="000000" w:themeColor="text1"/>
        </w:rPr>
      </w:pPr>
    </w:p>
    <w:p w14:paraId="3A640E83" w14:textId="77777777" w:rsidR="00A14B1C" w:rsidRPr="003A137D" w:rsidDel="00C31982" w:rsidRDefault="00A14B1C" w:rsidP="000744DD">
      <w:pPr>
        <w:suppressLineNumbers/>
        <w:rPr>
          <w:del w:id="1659" w:author="Ruijie Xu" w:date="2022-02-02T14:45:00Z"/>
          <w:b/>
          <w:bCs/>
          <w:color w:val="000000" w:themeColor="text1"/>
        </w:rPr>
      </w:pPr>
    </w:p>
    <w:p w14:paraId="0604298D" w14:textId="2B8D8451" w:rsidR="00234370" w:rsidRPr="003A137D" w:rsidRDefault="00C919B3" w:rsidP="000744DD">
      <w:pPr>
        <w:suppressLineNumbers/>
        <w:rPr>
          <w:b/>
          <w:bCs/>
          <w:color w:val="000000" w:themeColor="text1"/>
        </w:rPr>
      </w:pPr>
      <w:r w:rsidRPr="003A137D">
        <w:rPr>
          <w:b/>
          <w:bCs/>
          <w:color w:val="000000" w:themeColor="text1"/>
        </w:rPr>
        <w:t xml:space="preserve">Figures </w:t>
      </w:r>
      <w:r w:rsidR="000744DD" w:rsidRPr="003A137D">
        <w:rPr>
          <w:b/>
          <w:bCs/>
          <w:color w:val="000000" w:themeColor="text1"/>
        </w:rPr>
        <w:t>Legends</w:t>
      </w:r>
    </w:p>
    <w:p w14:paraId="33BCCB28" w14:textId="77777777" w:rsidR="000744DD" w:rsidRPr="003A137D" w:rsidRDefault="000744DD" w:rsidP="000744DD">
      <w:pPr>
        <w:suppressLineNumbers/>
        <w:rPr>
          <w:b/>
          <w:bCs/>
          <w:color w:val="000000" w:themeColor="text1"/>
        </w:rPr>
      </w:pPr>
    </w:p>
    <w:p w14:paraId="66A30752" w14:textId="17B4FCC7" w:rsidR="00234370" w:rsidRPr="001E3899" w:rsidRDefault="00234370" w:rsidP="0046408A">
      <w:pPr>
        <w:pStyle w:val="Caption"/>
        <w:suppressLineNumbers/>
        <w:spacing w:line="480" w:lineRule="auto"/>
        <w:rPr>
          <w:rFonts w:ascii="Times New Roman" w:hAnsi="Times New Roman" w:cs="Times New Roman"/>
          <w:b w:val="0"/>
          <w:bCs w:val="0"/>
          <w:color w:val="000000" w:themeColor="text1"/>
          <w:sz w:val="24"/>
          <w:szCs w:val="24"/>
        </w:rPr>
      </w:pPr>
      <w:bookmarkStart w:id="1660" w:name="OLE_LINK70"/>
      <w:bookmarkStart w:id="1661" w:name="OLE_LINK71"/>
      <w:bookmarkStart w:id="1662" w:name="OLE_LINK13"/>
      <w:bookmarkStart w:id="1663" w:name="OLE_LINK14"/>
      <w:bookmarkStart w:id="1664" w:name="OLE_LINK63"/>
      <w:bookmarkStart w:id="1665" w:name="OLE_LINK64"/>
      <w:bookmarkStart w:id="1666" w:name="OLE_LINK58"/>
      <w:bookmarkStart w:id="1667" w:name="OLE_LINK59"/>
      <w:bookmarkStart w:id="1668" w:name="OLE_LINK60"/>
      <w:r w:rsidRPr="001E3899">
        <w:rPr>
          <w:rFonts w:ascii="Times New Roman" w:hAnsi="Times New Roman" w:cs="Times New Roman"/>
          <w:color w:val="000000" w:themeColor="text1"/>
          <w:sz w:val="24"/>
          <w:szCs w:val="24"/>
        </w:rPr>
        <w:t>Figure 1</w:t>
      </w:r>
      <w:bookmarkEnd w:id="1660"/>
      <w:bookmarkEnd w:id="1661"/>
      <w:r w:rsidRPr="001E3899">
        <w:rPr>
          <w:rFonts w:ascii="Times New Roman" w:hAnsi="Times New Roman" w:cs="Times New Roman"/>
          <w:color w:val="000000" w:themeColor="text1"/>
          <w:sz w:val="24"/>
          <w:szCs w:val="24"/>
        </w:rPr>
        <w:t xml:space="preserve">. </w:t>
      </w:r>
      <w:bookmarkStart w:id="1669" w:name="OLE_LINK33"/>
      <w:bookmarkStart w:id="1670" w:name="OLE_LINK36"/>
      <w:r w:rsidRPr="001E3899">
        <w:rPr>
          <w:rFonts w:ascii="Times New Roman" w:hAnsi="Times New Roman" w:cs="Times New Roman"/>
          <w:color w:val="000000" w:themeColor="text1"/>
          <w:sz w:val="24"/>
          <w:szCs w:val="24"/>
        </w:rPr>
        <w:t xml:space="preserve">Domain level taxonomy profiles in samples from </w:t>
      </w:r>
      <w:r w:rsidRPr="001E3899">
        <w:rPr>
          <w:rFonts w:ascii="Times New Roman" w:hAnsi="Times New Roman" w:cs="Times New Roman"/>
          <w:i/>
          <w:color w:val="000000" w:themeColor="text1"/>
          <w:sz w:val="24"/>
          <w:szCs w:val="24"/>
        </w:rPr>
        <w:t>Rattus rattus</w:t>
      </w:r>
      <w:r w:rsidRPr="001E3899">
        <w:rPr>
          <w:rFonts w:ascii="Times New Roman" w:hAnsi="Times New Roman" w:cs="Times New Roman"/>
          <w:color w:val="000000" w:themeColor="text1"/>
          <w:sz w:val="24"/>
          <w:szCs w:val="24"/>
        </w:rPr>
        <w:t xml:space="preserve"> and </w:t>
      </w:r>
      <w:r w:rsidRPr="001E3899">
        <w:rPr>
          <w:rFonts w:ascii="Times New Roman" w:hAnsi="Times New Roman" w:cs="Times New Roman"/>
          <w:i/>
          <w:color w:val="000000" w:themeColor="text1"/>
          <w:sz w:val="24"/>
          <w:szCs w:val="24"/>
        </w:rPr>
        <w:t>Rattus norvegicus</w:t>
      </w:r>
      <w:r w:rsidRPr="001E3899">
        <w:rPr>
          <w:rFonts w:ascii="Times New Roman" w:hAnsi="Times New Roman" w:cs="Times New Roman"/>
          <w:color w:val="000000" w:themeColor="text1"/>
          <w:sz w:val="24"/>
          <w:szCs w:val="24"/>
        </w:rPr>
        <w:t xml:space="preserve"> tissues using different Kraken2 </w:t>
      </w:r>
      <w:r w:rsidR="00FE5C5D" w:rsidRPr="001E3899">
        <w:rPr>
          <w:rFonts w:ascii="Times New Roman" w:hAnsi="Times New Roman" w:cs="Times New Roman"/>
          <w:color w:val="000000" w:themeColor="text1"/>
          <w:sz w:val="24"/>
          <w:szCs w:val="24"/>
        </w:rPr>
        <w:t>DB</w:t>
      </w:r>
      <w:r w:rsidRPr="001E3899">
        <w:rPr>
          <w:rFonts w:ascii="Times New Roman" w:hAnsi="Times New Roman" w:cs="Times New Roman"/>
          <w:color w:val="000000" w:themeColor="text1"/>
          <w:sz w:val="24"/>
          <w:szCs w:val="24"/>
        </w:rPr>
        <w:t xml:space="preserve">s. </w:t>
      </w:r>
      <w:bookmarkEnd w:id="1669"/>
      <w:bookmarkEnd w:id="1670"/>
      <w:r w:rsidRPr="001E3899">
        <w:rPr>
          <w:rFonts w:ascii="Times New Roman" w:hAnsi="Times New Roman" w:cs="Times New Roman"/>
          <w:b w:val="0"/>
          <w:bCs w:val="0"/>
          <w:color w:val="000000" w:themeColor="text1"/>
          <w:sz w:val="24"/>
          <w:szCs w:val="24"/>
        </w:rPr>
        <w:t xml:space="preserve">Each row of panels represents the absolute and correspondent percentage of compositional profiles </w:t>
      </w:r>
      <w:r w:rsidR="009F61BF" w:rsidRPr="001E3899">
        <w:rPr>
          <w:rFonts w:ascii="Times New Roman" w:hAnsi="Times New Roman" w:cs="Times New Roman"/>
          <w:b w:val="0"/>
          <w:bCs w:val="0"/>
          <w:color w:val="000000" w:themeColor="text1"/>
          <w:sz w:val="24"/>
          <w:szCs w:val="24"/>
        </w:rPr>
        <w:t>for ‘</w:t>
      </w:r>
      <w:r w:rsidRPr="001E3899">
        <w:rPr>
          <w:rFonts w:ascii="Times New Roman" w:hAnsi="Times New Roman" w:cs="Times New Roman"/>
          <w:b w:val="0"/>
          <w:bCs w:val="0"/>
          <w:color w:val="000000" w:themeColor="text1"/>
          <w:sz w:val="24"/>
          <w:szCs w:val="24"/>
        </w:rPr>
        <w:t>Eukaryota</w:t>
      </w:r>
      <w:r w:rsidR="009F61BF" w:rsidRPr="001E3899">
        <w:rPr>
          <w:rFonts w:ascii="Times New Roman" w:hAnsi="Times New Roman" w:cs="Times New Roman"/>
          <w:b w:val="0"/>
          <w:bCs w:val="0"/>
          <w:color w:val="000000" w:themeColor="text1"/>
          <w:sz w:val="24"/>
          <w:szCs w:val="24"/>
        </w:rPr>
        <w:t>’</w:t>
      </w:r>
      <w:r w:rsidR="00447B1E" w:rsidRPr="001E3899">
        <w:rPr>
          <w:rFonts w:ascii="Times New Roman" w:hAnsi="Times New Roman" w:cs="Times New Roman"/>
          <w:b w:val="0"/>
          <w:bCs w:val="0"/>
          <w:color w:val="000000" w:themeColor="text1"/>
          <w:sz w:val="24"/>
          <w:szCs w:val="24"/>
        </w:rPr>
        <w:t>(</w:t>
      </w:r>
      <w:r w:rsidR="00E30965" w:rsidRPr="001E3899">
        <w:rPr>
          <w:rFonts w:ascii="Times New Roman" w:hAnsi="Times New Roman" w:cs="Times New Roman"/>
          <w:noProof/>
          <w:sz w:val="24"/>
          <w:szCs w:val="24"/>
        </w:rPr>
        <w:drawing>
          <wp:inline distT="0" distB="0" distL="0" distR="0" wp14:anchorId="1209F540" wp14:editId="3A7B2795">
            <wp:extent cx="91440" cy="914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447B1E" w:rsidRPr="001E3899">
        <w:rPr>
          <w:rFonts w:ascii="Times New Roman" w:hAnsi="Times New Roman" w:cs="Times New Roman"/>
          <w:b w:val="0"/>
          <w:bCs w:val="0"/>
          <w:color w:val="000000" w:themeColor="text1"/>
          <w:sz w:val="24"/>
          <w:szCs w:val="24"/>
        </w:rPr>
        <w:t>)</w:t>
      </w:r>
      <w:r w:rsidRPr="001E3899">
        <w:rPr>
          <w:rFonts w:ascii="Times New Roman" w:hAnsi="Times New Roman" w:cs="Times New Roman"/>
          <w:b w:val="0"/>
          <w:bCs w:val="0"/>
          <w:color w:val="000000" w:themeColor="text1"/>
          <w:sz w:val="24"/>
          <w:szCs w:val="24"/>
        </w:rPr>
        <w:t xml:space="preserve">, </w:t>
      </w:r>
      <w:r w:rsidR="009F61BF" w:rsidRPr="001E3899">
        <w:rPr>
          <w:rFonts w:ascii="Times New Roman" w:hAnsi="Times New Roman" w:cs="Times New Roman"/>
          <w:b w:val="0"/>
          <w:bCs w:val="0"/>
          <w:color w:val="000000" w:themeColor="text1"/>
          <w:sz w:val="24"/>
          <w:szCs w:val="24"/>
        </w:rPr>
        <w:t>‘</w:t>
      </w:r>
      <w:r w:rsidRPr="001E3899">
        <w:rPr>
          <w:rFonts w:ascii="Times New Roman" w:hAnsi="Times New Roman" w:cs="Times New Roman"/>
          <w:b w:val="0"/>
          <w:bCs w:val="0"/>
          <w:color w:val="000000" w:themeColor="text1"/>
          <w:sz w:val="24"/>
          <w:szCs w:val="24"/>
        </w:rPr>
        <w:t>Bacteria</w:t>
      </w:r>
      <w:r w:rsidR="009F61BF" w:rsidRPr="001E3899">
        <w:rPr>
          <w:rFonts w:ascii="Times New Roman" w:hAnsi="Times New Roman" w:cs="Times New Roman"/>
          <w:b w:val="0"/>
          <w:bCs w:val="0"/>
          <w:color w:val="000000" w:themeColor="text1"/>
          <w:sz w:val="24"/>
          <w:szCs w:val="24"/>
        </w:rPr>
        <w:t>’</w:t>
      </w:r>
      <w:r w:rsidR="00447B1E" w:rsidRPr="001E3899">
        <w:rPr>
          <w:rFonts w:ascii="Times New Roman" w:hAnsi="Times New Roman" w:cs="Times New Roman"/>
          <w:b w:val="0"/>
          <w:bCs w:val="0"/>
          <w:color w:val="000000" w:themeColor="text1"/>
          <w:sz w:val="24"/>
          <w:szCs w:val="24"/>
        </w:rPr>
        <w:t xml:space="preserve"> (</w:t>
      </w:r>
      <w:r w:rsidR="00E30965" w:rsidRPr="001E3899">
        <w:rPr>
          <w:rFonts w:ascii="Times New Roman" w:hAnsi="Times New Roman" w:cs="Times New Roman"/>
          <w:b w:val="0"/>
          <w:bCs w:val="0"/>
          <w:noProof/>
          <w:color w:val="000000" w:themeColor="text1"/>
          <w:sz w:val="24"/>
          <w:szCs w:val="24"/>
        </w:rPr>
        <w:drawing>
          <wp:inline distT="0" distB="0" distL="0" distR="0" wp14:anchorId="73E45450" wp14:editId="368CC78B">
            <wp:extent cx="95900" cy="91440"/>
            <wp:effectExtent l="0" t="0" r="571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95900" cy="91440"/>
                    </a:xfrm>
                    <a:prstGeom prst="rect">
                      <a:avLst/>
                    </a:prstGeom>
                  </pic:spPr>
                </pic:pic>
              </a:graphicData>
            </a:graphic>
          </wp:inline>
        </w:drawing>
      </w:r>
      <w:r w:rsidR="00447B1E" w:rsidRPr="001E3899">
        <w:rPr>
          <w:rFonts w:ascii="Times New Roman" w:hAnsi="Times New Roman" w:cs="Times New Roman"/>
          <w:b w:val="0"/>
          <w:bCs w:val="0"/>
          <w:color w:val="000000" w:themeColor="text1"/>
          <w:sz w:val="24"/>
          <w:szCs w:val="24"/>
        </w:rPr>
        <w:t>)</w:t>
      </w:r>
      <w:r w:rsidRPr="001E3899">
        <w:rPr>
          <w:rFonts w:ascii="Times New Roman" w:hAnsi="Times New Roman" w:cs="Times New Roman"/>
          <w:b w:val="0"/>
          <w:bCs w:val="0"/>
          <w:color w:val="000000" w:themeColor="text1"/>
          <w:sz w:val="24"/>
          <w:szCs w:val="24"/>
        </w:rPr>
        <w:t xml:space="preserve">, </w:t>
      </w:r>
      <w:r w:rsidR="009F61BF" w:rsidRPr="001E3899">
        <w:rPr>
          <w:rFonts w:ascii="Times New Roman" w:hAnsi="Times New Roman" w:cs="Times New Roman"/>
          <w:b w:val="0"/>
          <w:bCs w:val="0"/>
          <w:color w:val="000000" w:themeColor="text1"/>
          <w:sz w:val="24"/>
          <w:szCs w:val="24"/>
        </w:rPr>
        <w:t>‘</w:t>
      </w:r>
      <w:r w:rsidRPr="001E3899">
        <w:rPr>
          <w:rFonts w:ascii="Times New Roman" w:hAnsi="Times New Roman" w:cs="Times New Roman"/>
          <w:b w:val="0"/>
          <w:bCs w:val="0"/>
          <w:color w:val="000000" w:themeColor="text1"/>
          <w:sz w:val="24"/>
          <w:szCs w:val="24"/>
        </w:rPr>
        <w:t>Viruses</w:t>
      </w:r>
      <w:r w:rsidR="009F61BF" w:rsidRPr="001E3899">
        <w:rPr>
          <w:rFonts w:ascii="Times New Roman" w:hAnsi="Times New Roman" w:cs="Times New Roman"/>
          <w:b w:val="0"/>
          <w:bCs w:val="0"/>
          <w:color w:val="000000" w:themeColor="text1"/>
          <w:sz w:val="24"/>
          <w:szCs w:val="24"/>
        </w:rPr>
        <w:t>’</w:t>
      </w:r>
      <w:r w:rsidR="00807487" w:rsidRPr="001E3899">
        <w:rPr>
          <w:rFonts w:ascii="Times New Roman" w:hAnsi="Times New Roman" w:cs="Times New Roman"/>
          <w:b w:val="0"/>
          <w:bCs w:val="0"/>
          <w:color w:val="000000" w:themeColor="text1"/>
          <w:sz w:val="24"/>
          <w:szCs w:val="24"/>
        </w:rPr>
        <w:t xml:space="preserve"> (</w:t>
      </w:r>
      <w:r w:rsidR="00E30965" w:rsidRPr="001E3899">
        <w:rPr>
          <w:rFonts w:ascii="Times New Roman" w:hAnsi="Times New Roman" w:cs="Times New Roman"/>
          <w:noProof/>
          <w:sz w:val="24"/>
          <w:szCs w:val="24"/>
        </w:rPr>
        <w:drawing>
          <wp:inline distT="0" distB="0" distL="0" distR="0" wp14:anchorId="7B75F70E" wp14:editId="4948EA67">
            <wp:extent cx="91440" cy="9144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807487" w:rsidRPr="001E3899">
        <w:rPr>
          <w:rFonts w:ascii="Times New Roman" w:hAnsi="Times New Roman" w:cs="Times New Roman"/>
          <w:b w:val="0"/>
          <w:bCs w:val="0"/>
          <w:color w:val="000000" w:themeColor="text1"/>
          <w:sz w:val="24"/>
          <w:szCs w:val="24"/>
        </w:rPr>
        <w:t>)</w:t>
      </w:r>
      <w:r w:rsidR="00A772F2" w:rsidRPr="001E3899">
        <w:rPr>
          <w:rFonts w:ascii="Times New Roman" w:hAnsi="Times New Roman" w:cs="Times New Roman"/>
          <w:b w:val="0"/>
          <w:bCs w:val="0"/>
          <w:color w:val="000000" w:themeColor="text1"/>
          <w:sz w:val="24"/>
          <w:szCs w:val="24"/>
          <w:vertAlign w:val="superscript"/>
        </w:rPr>
        <w:t>*</w:t>
      </w:r>
      <w:r w:rsidRPr="001E3899">
        <w:rPr>
          <w:rFonts w:ascii="Times New Roman" w:hAnsi="Times New Roman" w:cs="Times New Roman"/>
          <w:b w:val="0"/>
          <w:bCs w:val="0"/>
          <w:color w:val="000000" w:themeColor="text1"/>
          <w:sz w:val="24"/>
          <w:szCs w:val="24"/>
        </w:rPr>
        <w:t xml:space="preserve">, </w:t>
      </w:r>
      <w:r w:rsidR="009F61BF" w:rsidRPr="001E3899">
        <w:rPr>
          <w:rFonts w:ascii="Times New Roman" w:hAnsi="Times New Roman" w:cs="Times New Roman"/>
          <w:b w:val="0"/>
          <w:bCs w:val="0"/>
          <w:color w:val="000000" w:themeColor="text1"/>
          <w:sz w:val="24"/>
          <w:szCs w:val="24"/>
        </w:rPr>
        <w:t>‘</w:t>
      </w:r>
      <w:r w:rsidRPr="001E3899">
        <w:rPr>
          <w:rFonts w:ascii="Times New Roman" w:hAnsi="Times New Roman" w:cs="Times New Roman"/>
          <w:b w:val="0"/>
          <w:bCs w:val="0"/>
          <w:color w:val="000000" w:themeColor="text1"/>
          <w:sz w:val="24"/>
          <w:szCs w:val="24"/>
        </w:rPr>
        <w:t>Archaea</w:t>
      </w:r>
      <w:r w:rsidR="009F61BF" w:rsidRPr="001E3899">
        <w:rPr>
          <w:rFonts w:ascii="Times New Roman" w:hAnsi="Times New Roman" w:cs="Times New Roman"/>
          <w:b w:val="0"/>
          <w:bCs w:val="0"/>
          <w:color w:val="000000" w:themeColor="text1"/>
          <w:sz w:val="24"/>
          <w:szCs w:val="24"/>
        </w:rPr>
        <w:t>’</w:t>
      </w:r>
      <w:r w:rsidR="00807487" w:rsidRPr="001E3899">
        <w:rPr>
          <w:rFonts w:ascii="Times New Roman" w:hAnsi="Times New Roman" w:cs="Times New Roman"/>
          <w:b w:val="0"/>
          <w:bCs w:val="0"/>
          <w:color w:val="000000" w:themeColor="text1"/>
          <w:sz w:val="24"/>
          <w:szCs w:val="24"/>
        </w:rPr>
        <w:t>(</w:t>
      </w:r>
      <w:r w:rsidR="00E30965" w:rsidRPr="001E3899">
        <w:rPr>
          <w:rFonts w:ascii="Times New Roman" w:hAnsi="Times New Roman" w:cs="Times New Roman"/>
          <w:noProof/>
          <w:sz w:val="24"/>
          <w:szCs w:val="24"/>
        </w:rPr>
        <w:drawing>
          <wp:inline distT="0" distB="0" distL="0" distR="0" wp14:anchorId="73883940" wp14:editId="111C610A">
            <wp:extent cx="89408" cy="9144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408" cy="91440"/>
                    </a:xfrm>
                    <a:prstGeom prst="rect">
                      <a:avLst/>
                    </a:prstGeom>
                  </pic:spPr>
                </pic:pic>
              </a:graphicData>
            </a:graphic>
          </wp:inline>
        </w:drawing>
      </w:r>
      <w:r w:rsidR="00807487" w:rsidRPr="001E3899">
        <w:rPr>
          <w:rFonts w:ascii="Times New Roman" w:hAnsi="Times New Roman" w:cs="Times New Roman"/>
          <w:b w:val="0"/>
          <w:bCs w:val="0"/>
          <w:color w:val="000000" w:themeColor="text1"/>
          <w:sz w:val="24"/>
          <w:szCs w:val="24"/>
        </w:rPr>
        <w:t>)</w:t>
      </w:r>
      <w:r w:rsidR="009F61BF" w:rsidRPr="001E3899">
        <w:rPr>
          <w:rFonts w:ascii="Times New Roman" w:hAnsi="Times New Roman" w:cs="Times New Roman"/>
          <w:b w:val="0"/>
          <w:bCs w:val="0"/>
          <w:color w:val="000000" w:themeColor="text1"/>
          <w:sz w:val="24"/>
          <w:szCs w:val="24"/>
        </w:rPr>
        <w:t xml:space="preserve">, </w:t>
      </w:r>
      <w:r w:rsidRPr="001E3899">
        <w:rPr>
          <w:rFonts w:ascii="Times New Roman" w:hAnsi="Times New Roman" w:cs="Times New Roman"/>
          <w:b w:val="0"/>
          <w:bCs w:val="0"/>
          <w:color w:val="000000" w:themeColor="text1"/>
          <w:sz w:val="24"/>
          <w:szCs w:val="24"/>
        </w:rPr>
        <w:t>‘Unclassified’</w:t>
      </w:r>
      <w:r w:rsidR="00447B1E" w:rsidRPr="001E3899">
        <w:rPr>
          <w:rFonts w:ascii="Times New Roman" w:hAnsi="Times New Roman" w:cs="Times New Roman"/>
          <w:b w:val="0"/>
          <w:bCs w:val="0"/>
          <w:color w:val="000000" w:themeColor="text1"/>
          <w:sz w:val="24"/>
          <w:szCs w:val="24"/>
        </w:rPr>
        <w:t xml:space="preserve"> </w:t>
      </w:r>
      <w:r w:rsidR="003C1B48" w:rsidRPr="001E3899">
        <w:rPr>
          <w:rFonts w:ascii="Times New Roman" w:hAnsi="Times New Roman" w:cs="Times New Roman"/>
          <w:b w:val="0"/>
          <w:bCs w:val="0"/>
          <w:color w:val="000000" w:themeColor="text1"/>
          <w:sz w:val="24"/>
          <w:szCs w:val="24"/>
        </w:rPr>
        <w:t>(</w:t>
      </w:r>
      <w:r w:rsidR="00E30965" w:rsidRPr="001E3899">
        <w:rPr>
          <w:rFonts w:ascii="Times New Roman" w:hAnsi="Times New Roman" w:cs="Times New Roman"/>
          <w:b w:val="0"/>
          <w:bCs w:val="0"/>
          <w:noProof/>
          <w:color w:val="000000" w:themeColor="text1"/>
          <w:sz w:val="24"/>
          <w:szCs w:val="24"/>
        </w:rPr>
        <w:drawing>
          <wp:inline distT="0" distB="0" distL="0" distR="0" wp14:anchorId="785B8FC5" wp14:editId="52F3032B">
            <wp:extent cx="87284" cy="9144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7284" cy="91440"/>
                    </a:xfrm>
                    <a:prstGeom prst="rect">
                      <a:avLst/>
                    </a:prstGeom>
                  </pic:spPr>
                </pic:pic>
              </a:graphicData>
            </a:graphic>
          </wp:inline>
        </w:drawing>
      </w:r>
      <w:r w:rsidR="00807487" w:rsidRPr="001E3899">
        <w:rPr>
          <w:rFonts w:ascii="Times New Roman" w:hAnsi="Times New Roman" w:cs="Times New Roman"/>
          <w:b w:val="0"/>
          <w:bCs w:val="0"/>
          <w:color w:val="000000" w:themeColor="text1"/>
          <w:sz w:val="24"/>
          <w:szCs w:val="24"/>
        </w:rPr>
        <w:t>)</w:t>
      </w:r>
      <w:r w:rsidR="009F61BF" w:rsidRPr="001E3899">
        <w:rPr>
          <w:rFonts w:ascii="Times New Roman" w:hAnsi="Times New Roman" w:cs="Times New Roman"/>
          <w:b w:val="0"/>
          <w:bCs w:val="0"/>
          <w:color w:val="000000" w:themeColor="text1"/>
          <w:sz w:val="24"/>
          <w:szCs w:val="24"/>
        </w:rPr>
        <w:t>,</w:t>
      </w:r>
      <w:r w:rsidRPr="001E3899">
        <w:rPr>
          <w:rFonts w:ascii="Times New Roman" w:hAnsi="Times New Roman" w:cs="Times New Roman"/>
          <w:b w:val="0"/>
          <w:bCs w:val="0"/>
          <w:color w:val="000000" w:themeColor="text1"/>
          <w:sz w:val="24"/>
          <w:szCs w:val="24"/>
        </w:rPr>
        <w:t xml:space="preserve"> and ‘Other Sequences’</w:t>
      </w:r>
      <w:r w:rsidR="00447B1E" w:rsidRPr="001E3899">
        <w:rPr>
          <w:rFonts w:ascii="Times New Roman" w:hAnsi="Times New Roman" w:cs="Times New Roman"/>
          <w:b w:val="0"/>
          <w:bCs w:val="0"/>
          <w:color w:val="000000" w:themeColor="text1"/>
          <w:sz w:val="24"/>
          <w:szCs w:val="24"/>
        </w:rPr>
        <w:t>(</w:t>
      </w:r>
      <w:r w:rsidR="00E30965" w:rsidRPr="001E3899">
        <w:rPr>
          <w:rFonts w:ascii="Times New Roman" w:hAnsi="Times New Roman" w:cs="Times New Roman"/>
          <w:b w:val="0"/>
          <w:bCs w:val="0"/>
          <w:noProof/>
          <w:color w:val="000000" w:themeColor="text1"/>
          <w:sz w:val="24"/>
          <w:szCs w:val="24"/>
        </w:rPr>
        <w:drawing>
          <wp:inline distT="0" distB="0" distL="0" distR="0" wp14:anchorId="67DC3DBD" wp14:editId="572A573F">
            <wp:extent cx="93518" cy="91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3518" cy="91440"/>
                    </a:xfrm>
                    <a:prstGeom prst="rect">
                      <a:avLst/>
                    </a:prstGeom>
                  </pic:spPr>
                </pic:pic>
              </a:graphicData>
            </a:graphic>
          </wp:inline>
        </w:drawing>
      </w:r>
      <w:r w:rsidR="00447B1E" w:rsidRPr="001E3899">
        <w:rPr>
          <w:rFonts w:ascii="Times New Roman" w:hAnsi="Times New Roman" w:cs="Times New Roman"/>
          <w:b w:val="0"/>
          <w:bCs w:val="0"/>
          <w:color w:val="000000" w:themeColor="text1"/>
          <w:sz w:val="24"/>
          <w:szCs w:val="24"/>
        </w:rPr>
        <w:t xml:space="preserve">) </w:t>
      </w:r>
      <w:r w:rsidRPr="001E3899">
        <w:rPr>
          <w:rFonts w:ascii="Times New Roman" w:hAnsi="Times New Roman" w:cs="Times New Roman"/>
          <w:b w:val="0"/>
          <w:bCs w:val="0"/>
          <w:color w:val="000000" w:themeColor="text1"/>
          <w:sz w:val="24"/>
          <w:szCs w:val="24"/>
        </w:rPr>
        <w:t xml:space="preserve">for each sample tissue (K: kidney, L: lung, S: spleen) from </w:t>
      </w:r>
      <w:r w:rsidRPr="001E3899">
        <w:rPr>
          <w:rFonts w:ascii="Times New Roman" w:hAnsi="Times New Roman" w:cs="Times New Roman"/>
          <w:b w:val="0"/>
          <w:bCs w:val="0"/>
          <w:i/>
          <w:color w:val="000000" w:themeColor="text1"/>
          <w:sz w:val="24"/>
          <w:szCs w:val="24"/>
        </w:rPr>
        <w:t>Rattus norvegicus</w:t>
      </w:r>
      <w:r w:rsidRPr="001E3899">
        <w:rPr>
          <w:rFonts w:ascii="Times New Roman" w:hAnsi="Times New Roman" w:cs="Times New Roman"/>
          <w:b w:val="0"/>
          <w:bCs w:val="0"/>
          <w:color w:val="000000" w:themeColor="text1"/>
          <w:sz w:val="24"/>
          <w:szCs w:val="24"/>
        </w:rPr>
        <w:t xml:space="preserve"> (R22, R26, R27) and </w:t>
      </w:r>
      <w:r w:rsidRPr="001E3899">
        <w:rPr>
          <w:rFonts w:ascii="Times New Roman" w:hAnsi="Times New Roman" w:cs="Times New Roman"/>
          <w:b w:val="0"/>
          <w:bCs w:val="0"/>
          <w:i/>
          <w:color w:val="000000" w:themeColor="text1"/>
          <w:sz w:val="24"/>
          <w:szCs w:val="24"/>
        </w:rPr>
        <w:t>Rattus rattus</w:t>
      </w:r>
      <w:r w:rsidRPr="001E3899">
        <w:rPr>
          <w:rFonts w:ascii="Times New Roman" w:hAnsi="Times New Roman" w:cs="Times New Roman"/>
          <w:b w:val="0"/>
          <w:bCs w:val="0"/>
          <w:color w:val="000000" w:themeColor="text1"/>
          <w:sz w:val="24"/>
          <w:szCs w:val="24"/>
        </w:rPr>
        <w:t xml:space="preserve"> (R28) </w:t>
      </w:r>
      <w:bookmarkEnd w:id="1662"/>
      <w:bookmarkEnd w:id="1663"/>
      <w:r w:rsidRPr="001E3899">
        <w:rPr>
          <w:rFonts w:ascii="Times New Roman" w:hAnsi="Times New Roman" w:cs="Times New Roman"/>
          <w:b w:val="0"/>
          <w:bCs w:val="0"/>
          <w:color w:val="000000" w:themeColor="text1"/>
          <w:sz w:val="24"/>
          <w:szCs w:val="24"/>
        </w:rPr>
        <w:t xml:space="preserve">using prebuilt </w:t>
      </w:r>
      <w:bookmarkStart w:id="1671" w:name="OLE_LINK43"/>
      <w:bookmarkStart w:id="1672" w:name="OLE_LINK54"/>
      <w:bookmarkStart w:id="1673" w:name="OLE_LINK55"/>
      <w:r w:rsidRPr="001E3899">
        <w:rPr>
          <w:rFonts w:ascii="Times New Roman" w:hAnsi="Times New Roman" w:cs="Times New Roman"/>
          <w:b w:val="0"/>
          <w:bCs w:val="0"/>
          <w:color w:val="000000" w:themeColor="text1"/>
          <w:sz w:val="24"/>
          <w:szCs w:val="24"/>
        </w:rPr>
        <w:t xml:space="preserve">MiniKraken2_v1_8GB </w:t>
      </w:r>
      <w:bookmarkEnd w:id="1671"/>
      <w:bookmarkEnd w:id="1672"/>
      <w:bookmarkEnd w:id="1673"/>
      <w:r w:rsidRPr="001E3899">
        <w:rPr>
          <w:rFonts w:ascii="Times New Roman" w:hAnsi="Times New Roman" w:cs="Times New Roman"/>
          <w:b w:val="0"/>
          <w:bCs w:val="0"/>
          <w:color w:val="000000" w:themeColor="text1"/>
          <w:sz w:val="24"/>
          <w:szCs w:val="24"/>
        </w:rPr>
        <w:t xml:space="preserve">(A, B), standard Kraken2 (C, D), and customized Kraken2 (E, F) </w:t>
      </w:r>
      <w:r w:rsidR="009B7988" w:rsidRPr="001E3899">
        <w:rPr>
          <w:rFonts w:ascii="Times New Roman" w:hAnsi="Times New Roman" w:cs="Times New Roman"/>
          <w:b w:val="0"/>
          <w:bCs w:val="0"/>
          <w:color w:val="000000" w:themeColor="text1"/>
          <w:sz w:val="24"/>
          <w:szCs w:val="24"/>
        </w:rPr>
        <w:t>database</w:t>
      </w:r>
      <w:r w:rsidRPr="001E3899">
        <w:rPr>
          <w:rFonts w:ascii="Times New Roman" w:hAnsi="Times New Roman" w:cs="Times New Roman"/>
          <w:b w:val="0"/>
          <w:bCs w:val="0"/>
          <w:color w:val="000000" w:themeColor="text1"/>
          <w:sz w:val="24"/>
          <w:szCs w:val="24"/>
        </w:rPr>
        <w:t xml:space="preserve">s. </w:t>
      </w:r>
      <w:bookmarkStart w:id="1674" w:name="OLE_LINK149"/>
      <w:bookmarkStart w:id="1675" w:name="OLE_LINK150"/>
      <w:bookmarkStart w:id="1676" w:name="OLE_LINK151"/>
      <w:bookmarkStart w:id="1677" w:name="OLE_LINK34"/>
      <w:bookmarkStart w:id="1678" w:name="OLE_LINK35"/>
      <w:r w:rsidR="00F37C14" w:rsidRPr="001E3899">
        <w:rPr>
          <w:rFonts w:ascii="Times New Roman" w:hAnsi="Times New Roman" w:cs="Times New Roman"/>
          <w:b w:val="0"/>
          <w:bCs w:val="0"/>
          <w:color w:val="000000" w:themeColor="text1"/>
          <w:sz w:val="24"/>
          <w:szCs w:val="24"/>
        </w:rPr>
        <w:t>Each column in every sub-figure from left to right represents the domain level microbial compositions for sample</w:t>
      </w:r>
      <w:r w:rsidR="009B7988" w:rsidRPr="001E3899">
        <w:rPr>
          <w:rFonts w:ascii="Times New Roman" w:hAnsi="Times New Roman" w:cs="Times New Roman"/>
          <w:b w:val="0"/>
          <w:bCs w:val="0"/>
          <w:color w:val="000000" w:themeColor="text1"/>
          <w:sz w:val="24"/>
          <w:szCs w:val="24"/>
        </w:rPr>
        <w:t>s</w:t>
      </w:r>
      <w:r w:rsidR="007E36C4" w:rsidRPr="001E3899">
        <w:rPr>
          <w:rFonts w:ascii="Times New Roman" w:hAnsi="Times New Roman" w:cs="Times New Roman"/>
          <w:b w:val="0"/>
          <w:bCs w:val="0"/>
          <w:color w:val="000000" w:themeColor="text1"/>
          <w:sz w:val="24"/>
          <w:szCs w:val="24"/>
        </w:rPr>
        <w:t xml:space="preserve"> R22_K, R26_K, R27_K, R28_K, R22_L, R26_L, R27_L, R28_L, R22_S, R26_S, R27_S, R28_S</w:t>
      </w:r>
      <w:r w:rsidR="00F37C14" w:rsidRPr="001E3899">
        <w:rPr>
          <w:rFonts w:ascii="Times New Roman" w:hAnsi="Times New Roman" w:cs="Times New Roman"/>
          <w:b w:val="0"/>
          <w:bCs w:val="0"/>
          <w:color w:val="000000" w:themeColor="text1"/>
          <w:sz w:val="24"/>
          <w:szCs w:val="24"/>
        </w:rPr>
        <w:t xml:space="preserve">. </w:t>
      </w:r>
      <w:bookmarkEnd w:id="1674"/>
      <w:bookmarkEnd w:id="1675"/>
      <w:bookmarkEnd w:id="1676"/>
      <w:r w:rsidRPr="001E3899">
        <w:rPr>
          <w:rFonts w:ascii="Times New Roman" w:hAnsi="Times New Roman" w:cs="Times New Roman"/>
          <w:b w:val="0"/>
          <w:bCs w:val="0"/>
          <w:color w:val="000000" w:themeColor="text1"/>
          <w:sz w:val="24"/>
          <w:szCs w:val="24"/>
        </w:rPr>
        <w:t xml:space="preserve">The sum of </w:t>
      </w:r>
      <w:r w:rsidRPr="001E3899">
        <w:rPr>
          <w:rFonts w:ascii="Times New Roman" w:hAnsi="Times New Roman" w:cs="Times New Roman"/>
          <w:b w:val="0"/>
          <w:bCs w:val="0"/>
          <w:color w:val="000000" w:themeColor="text1"/>
          <w:sz w:val="24"/>
          <w:szCs w:val="24"/>
        </w:rPr>
        <w:lastRenderedPageBreak/>
        <w:t>all read classified in each sample’s compositional profile is corresponding to 100</w:t>
      </w:r>
      <w:bookmarkStart w:id="1679" w:name="OLE_LINK39"/>
      <w:bookmarkStart w:id="1680" w:name="OLE_LINK40"/>
      <w:r w:rsidRPr="001E3899">
        <w:rPr>
          <w:rFonts w:ascii="Times New Roman" w:hAnsi="Times New Roman" w:cs="Times New Roman"/>
          <w:b w:val="0"/>
          <w:bCs w:val="0"/>
          <w:color w:val="000000" w:themeColor="text1"/>
          <w:sz w:val="24"/>
          <w:szCs w:val="24"/>
        </w:rPr>
        <w:t>%.</w:t>
      </w:r>
      <w:r w:rsidR="00C25DAD" w:rsidRPr="001E3899">
        <w:rPr>
          <w:rFonts w:ascii="Times New Roman" w:hAnsi="Times New Roman" w:cs="Times New Roman"/>
          <w:b w:val="0"/>
          <w:bCs w:val="0"/>
          <w:color w:val="000000" w:themeColor="text1"/>
          <w:sz w:val="24"/>
          <w:szCs w:val="24"/>
        </w:rPr>
        <w:t xml:space="preserve"> </w:t>
      </w:r>
      <w:r w:rsidR="00A772F2" w:rsidRPr="001E3899">
        <w:rPr>
          <w:rFonts w:ascii="Times New Roman" w:hAnsi="Times New Roman" w:cs="Times New Roman"/>
          <w:b w:val="0"/>
          <w:bCs w:val="0"/>
          <w:color w:val="000000" w:themeColor="text1"/>
          <w:sz w:val="24"/>
          <w:szCs w:val="24"/>
          <w:vertAlign w:val="superscript"/>
        </w:rPr>
        <w:t>*</w:t>
      </w:r>
      <w:r w:rsidR="00A772F2" w:rsidRPr="001E3899">
        <w:rPr>
          <w:rFonts w:ascii="Times New Roman" w:hAnsi="Times New Roman" w:cs="Times New Roman"/>
          <w:b w:val="0"/>
          <w:color w:val="000000" w:themeColor="text1"/>
          <w:sz w:val="24"/>
          <w:szCs w:val="24"/>
        </w:rPr>
        <w:t>Even though viruses were classified by an independent taxonomic system</w:t>
      </w:r>
      <w:r w:rsidR="00A772F2" w:rsidRPr="001E3899">
        <w:rPr>
          <w:rFonts w:ascii="Times New Roman" w:hAnsi="Times New Roman" w:cs="Times New Roman"/>
          <w:b w:val="0"/>
          <w:bCs w:val="0"/>
          <w:color w:val="000000" w:themeColor="text1"/>
          <w:sz w:val="24"/>
          <w:szCs w:val="24"/>
        </w:rPr>
        <w:t>, in this context, we will t</w:t>
      </w:r>
      <w:r w:rsidR="00D07E3D" w:rsidRPr="001E3899">
        <w:rPr>
          <w:rFonts w:ascii="Times New Roman" w:hAnsi="Times New Roman" w:cs="Times New Roman"/>
          <w:b w:val="0"/>
          <w:bCs w:val="0"/>
          <w:color w:val="000000" w:themeColor="text1"/>
          <w:sz w:val="24"/>
          <w:szCs w:val="24"/>
        </w:rPr>
        <w:t xml:space="preserve">reat </w:t>
      </w:r>
      <w:r w:rsidR="00A772F2" w:rsidRPr="001E3899">
        <w:rPr>
          <w:rFonts w:ascii="Times New Roman" w:hAnsi="Times New Roman" w:cs="Times New Roman"/>
          <w:b w:val="0"/>
          <w:bCs w:val="0"/>
          <w:color w:val="000000" w:themeColor="text1"/>
          <w:sz w:val="24"/>
          <w:szCs w:val="24"/>
        </w:rPr>
        <w:t xml:space="preserve">them </w:t>
      </w:r>
      <w:r w:rsidR="00D07E3D" w:rsidRPr="001E3899">
        <w:rPr>
          <w:rFonts w:ascii="Times New Roman" w:hAnsi="Times New Roman" w:cs="Times New Roman"/>
          <w:b w:val="0"/>
          <w:bCs w:val="0"/>
          <w:color w:val="000000" w:themeColor="text1"/>
          <w:sz w:val="24"/>
          <w:szCs w:val="24"/>
        </w:rPr>
        <w:t xml:space="preserve">as </w:t>
      </w:r>
      <w:r w:rsidR="00A772F2" w:rsidRPr="001E3899">
        <w:rPr>
          <w:rFonts w:ascii="Times New Roman" w:hAnsi="Times New Roman" w:cs="Times New Roman"/>
          <w:b w:val="0"/>
          <w:bCs w:val="0"/>
          <w:color w:val="000000" w:themeColor="text1"/>
          <w:sz w:val="24"/>
          <w:szCs w:val="24"/>
        </w:rPr>
        <w:t xml:space="preserve">if they were </w:t>
      </w:r>
      <w:r w:rsidR="00D07E3D" w:rsidRPr="001E3899">
        <w:rPr>
          <w:rFonts w:ascii="Times New Roman" w:hAnsi="Times New Roman" w:cs="Times New Roman"/>
          <w:b w:val="0"/>
          <w:bCs w:val="0"/>
          <w:color w:val="000000" w:themeColor="text1"/>
          <w:sz w:val="24"/>
          <w:szCs w:val="24"/>
        </w:rPr>
        <w:t>an independent domain</w:t>
      </w:r>
      <w:r w:rsidR="00A772F2" w:rsidRPr="001E3899">
        <w:rPr>
          <w:rFonts w:ascii="Times New Roman" w:hAnsi="Times New Roman" w:cs="Times New Roman"/>
          <w:b w:val="0"/>
          <w:bCs w:val="0"/>
          <w:color w:val="000000" w:themeColor="text1"/>
          <w:sz w:val="24"/>
          <w:szCs w:val="24"/>
        </w:rPr>
        <w:t>.</w:t>
      </w:r>
      <w:bookmarkEnd w:id="1679"/>
      <w:bookmarkEnd w:id="1680"/>
      <w:r w:rsidR="00801F4D" w:rsidRPr="001E3899">
        <w:rPr>
          <w:rFonts w:ascii="Times New Roman" w:hAnsi="Times New Roman" w:cs="Times New Roman"/>
          <w:b w:val="0"/>
          <w:bCs w:val="0"/>
          <w:color w:val="000000" w:themeColor="text1"/>
          <w:sz w:val="24"/>
          <w:szCs w:val="24"/>
        </w:rPr>
        <w:t xml:space="preserve"> </w:t>
      </w:r>
    </w:p>
    <w:bookmarkEnd w:id="1664"/>
    <w:bookmarkEnd w:id="1665"/>
    <w:p w14:paraId="15521AC3" w14:textId="77777777" w:rsidR="0025757A" w:rsidRPr="003A137D" w:rsidRDefault="0025757A" w:rsidP="0025757A"/>
    <w:p w14:paraId="0B9213C0" w14:textId="3C0007CF" w:rsidR="00234370" w:rsidRPr="003A137D" w:rsidRDefault="00234370" w:rsidP="00BF6603">
      <w:pPr>
        <w:suppressLineNumbers/>
        <w:spacing w:line="480" w:lineRule="auto"/>
        <w:rPr>
          <w:color w:val="000000" w:themeColor="text1"/>
        </w:rPr>
      </w:pPr>
      <w:bookmarkStart w:id="1681" w:name="OLE_LINK8"/>
      <w:bookmarkStart w:id="1682" w:name="OLE_LINK12"/>
      <w:bookmarkEnd w:id="1666"/>
      <w:bookmarkEnd w:id="1667"/>
      <w:bookmarkEnd w:id="1668"/>
      <w:r w:rsidRPr="003A137D">
        <w:rPr>
          <w:b/>
          <w:bCs/>
          <w:color w:val="000000" w:themeColor="text1"/>
        </w:rPr>
        <w:t xml:space="preserve">Figure 2. Kraken2 </w:t>
      </w:r>
      <w:r w:rsidR="00FE5C5D" w:rsidRPr="003A137D">
        <w:rPr>
          <w:b/>
          <w:bCs/>
          <w:color w:val="000000" w:themeColor="text1"/>
        </w:rPr>
        <w:t>DB</w:t>
      </w:r>
      <w:r w:rsidRPr="003A137D">
        <w:rPr>
          <w:b/>
          <w:bCs/>
          <w:color w:val="000000" w:themeColor="text1"/>
        </w:rPr>
        <w:t xml:space="preserve">s statistical comparison. </w:t>
      </w:r>
      <w:r w:rsidRPr="003A137D">
        <w:rPr>
          <w:bCs/>
          <w:color w:val="000000" w:themeColor="text1"/>
        </w:rPr>
        <w:t xml:space="preserve">The number of reads of each tissue sample </w:t>
      </w:r>
      <w:r w:rsidRPr="003A137D">
        <w:rPr>
          <w:color w:val="000000" w:themeColor="text1"/>
        </w:rPr>
        <w:t xml:space="preserve">(K: kidney, L: lung, S: spleen) from </w:t>
      </w:r>
      <w:r w:rsidRPr="003A137D">
        <w:rPr>
          <w:i/>
          <w:iCs/>
          <w:color w:val="000000" w:themeColor="text1"/>
        </w:rPr>
        <w:t>Rattus norvegicus</w:t>
      </w:r>
      <w:r w:rsidRPr="003A137D">
        <w:rPr>
          <w:color w:val="000000" w:themeColor="text1"/>
        </w:rPr>
        <w:t xml:space="preserve"> (R22, R26, and R27) and </w:t>
      </w:r>
      <w:r w:rsidRPr="003A137D">
        <w:rPr>
          <w:i/>
          <w:iCs/>
          <w:color w:val="000000" w:themeColor="text1"/>
        </w:rPr>
        <w:t>Rattus rattus</w:t>
      </w:r>
      <w:r w:rsidRPr="003A137D">
        <w:rPr>
          <w:color w:val="000000" w:themeColor="text1"/>
        </w:rPr>
        <w:t xml:space="preserve"> (R28)</w:t>
      </w:r>
      <w:r w:rsidR="00E45F69" w:rsidRPr="003A137D">
        <w:rPr>
          <w:color w:val="000000" w:themeColor="text1"/>
        </w:rPr>
        <w:t>, which</w:t>
      </w:r>
      <w:r w:rsidRPr="003A137D">
        <w:rPr>
          <w:color w:val="000000" w:themeColor="text1"/>
        </w:rPr>
        <w:t xml:space="preserve"> </w:t>
      </w:r>
      <w:r w:rsidRPr="003A137D">
        <w:rPr>
          <w:bCs/>
          <w:color w:val="000000" w:themeColor="text1"/>
        </w:rPr>
        <w:t xml:space="preserve">were classified into “Unclassified” (A), “Other Sequences” (B), and into four domains (Eukaryota (C), Bacteria (D), Viruses (E), and Archaea (F)) by three different Kraken2 </w:t>
      </w:r>
      <w:r w:rsidR="00E45F69" w:rsidRPr="003A137D">
        <w:rPr>
          <w:bCs/>
          <w:color w:val="000000" w:themeColor="text1"/>
        </w:rPr>
        <w:t>database</w:t>
      </w:r>
      <w:r w:rsidRPr="003A137D">
        <w:rPr>
          <w:bCs/>
          <w:color w:val="000000" w:themeColor="text1"/>
        </w:rPr>
        <w:t>s (MiniKraken2_v1_8GB, Standard, and Customized).</w:t>
      </w:r>
      <w:r w:rsidRPr="003A137D">
        <w:rPr>
          <w:color w:val="000000" w:themeColor="text1"/>
        </w:rPr>
        <w:t xml:space="preserve"> The number of reads classified into each category for each sample are presented in Table S</w:t>
      </w:r>
      <w:r w:rsidR="007966B3" w:rsidRPr="003A137D">
        <w:rPr>
          <w:color w:val="000000" w:themeColor="text1"/>
        </w:rPr>
        <w:t>2</w:t>
      </w:r>
      <w:r w:rsidRPr="003A137D">
        <w:rPr>
          <w:color w:val="000000" w:themeColor="text1"/>
        </w:rPr>
        <w:t xml:space="preserve">. </w:t>
      </w:r>
      <w:bookmarkStart w:id="1683" w:name="OLE_LINK81"/>
      <w:bookmarkStart w:id="1684" w:name="OLE_LINK82"/>
      <w:r w:rsidRPr="003A137D">
        <w:rPr>
          <w:color w:val="000000" w:themeColor="text1"/>
        </w:rPr>
        <w:t>All pairwise statistical comparisons within this figure were performed with a Wilcoxon signed-rank test.</w:t>
      </w:r>
      <w:bookmarkEnd w:id="1681"/>
      <w:bookmarkEnd w:id="1682"/>
      <w:r w:rsidR="00807487" w:rsidRPr="003A137D">
        <w:rPr>
          <w:color w:val="000000" w:themeColor="text1"/>
        </w:rPr>
        <w:t xml:space="preserve"> </w:t>
      </w:r>
      <w:bookmarkStart w:id="1685" w:name="OLE_LINK83"/>
      <w:bookmarkStart w:id="1686" w:name="OLE_LINK84"/>
      <w:bookmarkStart w:id="1687" w:name="OLE_LINK100"/>
      <w:bookmarkStart w:id="1688" w:name="OLE_LINK103"/>
      <w:r w:rsidR="00807487" w:rsidRPr="003A137D">
        <w:rPr>
          <w:color w:val="000000" w:themeColor="text1"/>
        </w:rPr>
        <w:t>Samples:</w:t>
      </w:r>
      <w:bookmarkStart w:id="1689" w:name="OLE_LINK72"/>
      <w:bookmarkStart w:id="1690" w:name="OLE_LINK77"/>
      <w:bookmarkEnd w:id="1685"/>
      <w:bookmarkEnd w:id="1686"/>
      <w:r w:rsidR="00E45F69" w:rsidRPr="003A137D">
        <w:rPr>
          <w:color w:val="000000" w:themeColor="text1"/>
        </w:rPr>
        <w:t xml:space="preserve"> </w:t>
      </w:r>
      <w:r w:rsidR="00807487" w:rsidRPr="003A137D">
        <w:rPr>
          <w:color w:val="000000" w:themeColor="text1"/>
        </w:rPr>
        <w:t>R22_K (</w:t>
      </w:r>
      <w:r w:rsidR="00807487" w:rsidRPr="003A137D">
        <w:rPr>
          <w:noProof/>
        </w:rPr>
        <w:drawing>
          <wp:inline distT="0" distB="0" distL="0" distR="0" wp14:anchorId="455CAD0F" wp14:editId="4653AE3A">
            <wp:extent cx="91440" cy="91440"/>
            <wp:effectExtent l="0" t="0" r="0" b="0"/>
            <wp:docPr id="1"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r w:rsidR="00807487" w:rsidRPr="003A137D">
        <w:rPr>
          <w:color w:val="000000" w:themeColor="text1"/>
        </w:rPr>
        <w:t>), R22_L (</w:t>
      </w:r>
      <w:r w:rsidR="00807487" w:rsidRPr="003A137D">
        <w:rPr>
          <w:noProof/>
        </w:rPr>
        <w:drawing>
          <wp:inline distT="0" distB="0" distL="0" distR="0" wp14:anchorId="24849432" wp14:editId="2D16E790">
            <wp:extent cx="121920" cy="137160"/>
            <wp:effectExtent l="0" t="0" r="5080" b="2540"/>
            <wp:docPr id="4"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5"/>
                    <a:stretch>
                      <a:fillRect/>
                    </a:stretch>
                  </pic:blipFill>
                  <pic:spPr>
                    <a:xfrm>
                      <a:off x="0" y="0"/>
                      <a:ext cx="121920" cy="137160"/>
                    </a:xfrm>
                    <a:prstGeom prst="rect">
                      <a:avLst/>
                    </a:prstGeom>
                  </pic:spPr>
                </pic:pic>
              </a:graphicData>
            </a:graphic>
          </wp:inline>
        </w:drawing>
      </w:r>
      <w:r w:rsidR="00807487" w:rsidRPr="003A137D">
        <w:rPr>
          <w:color w:val="000000" w:themeColor="text1"/>
        </w:rPr>
        <w:t>), R22_S (</w:t>
      </w:r>
      <w:r w:rsidR="00807487" w:rsidRPr="003A137D">
        <w:rPr>
          <w:noProof/>
        </w:rPr>
        <w:drawing>
          <wp:inline distT="0" distB="0" distL="0" distR="0" wp14:anchorId="7346C9FE" wp14:editId="6E00C538">
            <wp:extent cx="144018" cy="137160"/>
            <wp:effectExtent l="0" t="0" r="0" b="2540"/>
            <wp:docPr id="27"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00807487" w:rsidRPr="003A137D">
        <w:rPr>
          <w:color w:val="000000" w:themeColor="text1"/>
        </w:rPr>
        <w:t>), R26_K (</w:t>
      </w:r>
      <w:r w:rsidR="00807487" w:rsidRPr="003A137D">
        <w:rPr>
          <w:noProof/>
        </w:rPr>
        <w:drawing>
          <wp:inline distT="0" distB="0" distL="0" distR="0" wp14:anchorId="6E8DBDAD" wp14:editId="2D319964">
            <wp:extent cx="116586" cy="137160"/>
            <wp:effectExtent l="0" t="0" r="0" b="2540"/>
            <wp:docPr id="29" name="Picture 28">
              <a:extLst xmlns:a="http://schemas.openxmlformats.org/drawingml/2006/main">
                <a:ext uri="{FF2B5EF4-FFF2-40B4-BE49-F238E27FC236}">
                  <a16:creationId xmlns:a16="http://schemas.microsoft.com/office/drawing/2014/main" id="{DEB2A22F-2B8D-444C-9386-678B4C39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EB2A22F-2B8D-444C-9386-678B4C397F1F}"/>
                        </a:ext>
                      </a:extLst>
                    </pic:cNvPr>
                    <pic:cNvPicPr>
                      <a:picLocks noChangeAspect="1"/>
                    </pic:cNvPicPr>
                  </pic:nvPicPr>
                  <pic:blipFill>
                    <a:blip r:embed="rId17"/>
                    <a:stretch>
                      <a:fillRect/>
                    </a:stretch>
                  </pic:blipFill>
                  <pic:spPr>
                    <a:xfrm>
                      <a:off x="0" y="0"/>
                      <a:ext cx="116586" cy="137160"/>
                    </a:xfrm>
                    <a:prstGeom prst="rect">
                      <a:avLst/>
                    </a:prstGeom>
                  </pic:spPr>
                </pic:pic>
              </a:graphicData>
            </a:graphic>
          </wp:inline>
        </w:drawing>
      </w:r>
      <w:r w:rsidR="00807487" w:rsidRPr="003A137D">
        <w:rPr>
          <w:color w:val="000000" w:themeColor="text1"/>
        </w:rPr>
        <w:t>), R26_L (</w:t>
      </w:r>
      <w:r w:rsidR="00807487" w:rsidRPr="003A137D">
        <w:rPr>
          <w:noProof/>
        </w:rPr>
        <w:drawing>
          <wp:inline distT="0" distB="0" distL="0" distR="0" wp14:anchorId="33A67257" wp14:editId="5AC156ED">
            <wp:extent cx="129540" cy="137160"/>
            <wp:effectExtent l="0" t="0" r="0" b="2540"/>
            <wp:docPr id="31" name="Picture 30">
              <a:extLst xmlns:a="http://schemas.openxmlformats.org/drawingml/2006/main">
                <a:ext uri="{FF2B5EF4-FFF2-40B4-BE49-F238E27FC236}">
                  <a16:creationId xmlns:a16="http://schemas.microsoft.com/office/drawing/2014/main" id="{4F6F26C5-C89A-404F-8745-5B439C774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F6F26C5-C89A-404F-8745-5B439C7744ED}"/>
                        </a:ext>
                      </a:extLst>
                    </pic:cNvPr>
                    <pic:cNvPicPr>
                      <a:picLocks noChangeAspect="1"/>
                    </pic:cNvPicPr>
                  </pic:nvPicPr>
                  <pic:blipFill>
                    <a:blip r:embed="rId18"/>
                    <a:stretch>
                      <a:fillRect/>
                    </a:stretch>
                  </pic:blipFill>
                  <pic:spPr>
                    <a:xfrm>
                      <a:off x="0" y="0"/>
                      <a:ext cx="129540" cy="137160"/>
                    </a:xfrm>
                    <a:prstGeom prst="rect">
                      <a:avLst/>
                    </a:prstGeom>
                  </pic:spPr>
                </pic:pic>
              </a:graphicData>
            </a:graphic>
          </wp:inline>
        </w:drawing>
      </w:r>
      <w:r w:rsidR="00807487" w:rsidRPr="003A137D">
        <w:rPr>
          <w:color w:val="000000" w:themeColor="text1"/>
        </w:rPr>
        <w:t>), R26_S (</w:t>
      </w:r>
      <w:r w:rsidR="00807487" w:rsidRPr="003A137D">
        <w:rPr>
          <w:noProof/>
        </w:rPr>
        <w:drawing>
          <wp:inline distT="0" distB="0" distL="0" distR="0" wp14:anchorId="37D2ACEB" wp14:editId="7CF8EE84">
            <wp:extent cx="137160" cy="137160"/>
            <wp:effectExtent l="0" t="0" r="2540" b="2540"/>
            <wp:docPr id="33" name="Picture 32">
              <a:extLst xmlns:a="http://schemas.openxmlformats.org/drawingml/2006/main">
                <a:ext uri="{FF2B5EF4-FFF2-40B4-BE49-F238E27FC236}">
                  <a16:creationId xmlns:a16="http://schemas.microsoft.com/office/drawing/2014/main" id="{430081A0-D76D-C04C-969C-E2761F3A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30081A0-D76D-C04C-969C-E2761F3A6FED}"/>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00807487" w:rsidRPr="003A137D">
        <w:rPr>
          <w:color w:val="000000" w:themeColor="text1"/>
        </w:rPr>
        <w:t>), R27_K (</w:t>
      </w:r>
      <w:r w:rsidR="00807487" w:rsidRPr="003A137D">
        <w:rPr>
          <w:noProof/>
        </w:rPr>
        <w:drawing>
          <wp:inline distT="0" distB="0" distL="0" distR="0" wp14:anchorId="0CD8F8B5" wp14:editId="1E00565C">
            <wp:extent cx="137160" cy="137160"/>
            <wp:effectExtent l="0" t="0" r="2540" b="2540"/>
            <wp:docPr id="35" name="Picture 34">
              <a:extLst xmlns:a="http://schemas.openxmlformats.org/drawingml/2006/main">
                <a:ext uri="{FF2B5EF4-FFF2-40B4-BE49-F238E27FC236}">
                  <a16:creationId xmlns:a16="http://schemas.microsoft.com/office/drawing/2014/main" id="{410F41B5-8A69-5F47-9F07-323E4B18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10F41B5-8A69-5F47-9F07-323E4B18BC25}"/>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00807487" w:rsidRPr="003A137D">
        <w:rPr>
          <w:color w:val="000000" w:themeColor="text1"/>
        </w:rPr>
        <w:t>), R27_L (</w:t>
      </w:r>
      <w:r w:rsidR="00807487" w:rsidRPr="003A137D">
        <w:rPr>
          <w:noProof/>
        </w:rPr>
        <w:drawing>
          <wp:inline distT="0" distB="0" distL="0" distR="0" wp14:anchorId="367C51FB" wp14:editId="275F6EAC">
            <wp:extent cx="137160" cy="137160"/>
            <wp:effectExtent l="0" t="0" r="2540" b="2540"/>
            <wp:docPr id="37" name="Picture 36">
              <a:extLst xmlns:a="http://schemas.openxmlformats.org/drawingml/2006/main">
                <a:ext uri="{FF2B5EF4-FFF2-40B4-BE49-F238E27FC236}">
                  <a16:creationId xmlns:a16="http://schemas.microsoft.com/office/drawing/2014/main" id="{1898F84D-5FD8-614A-8FDA-60CF5A069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1898F84D-5FD8-614A-8FDA-60CF5A0695D8}"/>
                        </a:ext>
                      </a:extLst>
                    </pic:cNvPr>
                    <pic:cNvPicPr>
                      <a:picLocks noChangeAspect="1"/>
                    </pic:cNvPicPr>
                  </pic:nvPicPr>
                  <pic:blipFill>
                    <a:blip r:embed="rId21"/>
                    <a:stretch>
                      <a:fillRect/>
                    </a:stretch>
                  </pic:blipFill>
                  <pic:spPr>
                    <a:xfrm>
                      <a:off x="0" y="0"/>
                      <a:ext cx="137160" cy="137160"/>
                    </a:xfrm>
                    <a:prstGeom prst="rect">
                      <a:avLst/>
                    </a:prstGeom>
                  </pic:spPr>
                </pic:pic>
              </a:graphicData>
            </a:graphic>
          </wp:inline>
        </w:drawing>
      </w:r>
      <w:r w:rsidR="00807487" w:rsidRPr="003A137D">
        <w:rPr>
          <w:color w:val="000000" w:themeColor="text1"/>
        </w:rPr>
        <w:t>), R27_S (</w:t>
      </w:r>
      <w:r w:rsidR="00807487" w:rsidRPr="003A137D">
        <w:rPr>
          <w:noProof/>
        </w:rPr>
        <w:drawing>
          <wp:inline distT="0" distB="0" distL="0" distR="0" wp14:anchorId="0A42A3BE" wp14:editId="6C9AB51B">
            <wp:extent cx="137160" cy="137160"/>
            <wp:effectExtent l="0" t="0" r="2540" b="2540"/>
            <wp:docPr id="39" name="Picture 38">
              <a:extLst xmlns:a="http://schemas.openxmlformats.org/drawingml/2006/main">
                <a:ext uri="{FF2B5EF4-FFF2-40B4-BE49-F238E27FC236}">
                  <a16:creationId xmlns:a16="http://schemas.microsoft.com/office/drawing/2014/main" id="{8C81235A-2439-7641-AE6E-85DC96A55F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8C81235A-2439-7641-AE6E-85DC96A55F31}"/>
                        </a:ext>
                      </a:extLst>
                    </pic:cNvPr>
                    <pic:cNvPicPr>
                      <a:picLocks noChangeAspect="1"/>
                    </pic:cNvPicPr>
                  </pic:nvPicPr>
                  <pic:blipFill>
                    <a:blip r:embed="rId22"/>
                    <a:stretch>
                      <a:fillRect/>
                    </a:stretch>
                  </pic:blipFill>
                  <pic:spPr>
                    <a:xfrm>
                      <a:off x="0" y="0"/>
                      <a:ext cx="137160" cy="137160"/>
                    </a:xfrm>
                    <a:prstGeom prst="rect">
                      <a:avLst/>
                    </a:prstGeom>
                  </pic:spPr>
                </pic:pic>
              </a:graphicData>
            </a:graphic>
          </wp:inline>
        </w:drawing>
      </w:r>
      <w:r w:rsidR="00807487" w:rsidRPr="003A137D">
        <w:rPr>
          <w:color w:val="000000" w:themeColor="text1"/>
        </w:rPr>
        <w:t>), R28_K (</w:t>
      </w:r>
      <w:r w:rsidR="00807487" w:rsidRPr="003A137D">
        <w:rPr>
          <w:noProof/>
        </w:rPr>
        <w:drawing>
          <wp:inline distT="0" distB="0" distL="0" distR="0" wp14:anchorId="580AC8DE" wp14:editId="68A8739B">
            <wp:extent cx="130629" cy="137160"/>
            <wp:effectExtent l="0" t="0" r="0" b="2540"/>
            <wp:docPr id="41"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23"/>
                    <a:stretch>
                      <a:fillRect/>
                    </a:stretch>
                  </pic:blipFill>
                  <pic:spPr>
                    <a:xfrm>
                      <a:off x="0" y="0"/>
                      <a:ext cx="130629" cy="137160"/>
                    </a:xfrm>
                    <a:prstGeom prst="rect">
                      <a:avLst/>
                    </a:prstGeom>
                  </pic:spPr>
                </pic:pic>
              </a:graphicData>
            </a:graphic>
          </wp:inline>
        </w:drawing>
      </w:r>
      <w:r w:rsidR="00807487" w:rsidRPr="003A137D">
        <w:rPr>
          <w:color w:val="000000" w:themeColor="text1"/>
        </w:rPr>
        <w:t>), R28_L (</w:t>
      </w:r>
      <w:r w:rsidR="00807487" w:rsidRPr="003A137D">
        <w:rPr>
          <w:noProof/>
          <w:color w:val="000000" w:themeColor="text1"/>
        </w:rPr>
        <w:drawing>
          <wp:inline distT="0" distB="0" distL="0" distR="0" wp14:anchorId="20E5ADB2" wp14:editId="4814DF49">
            <wp:extent cx="144379" cy="137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807487" w:rsidRPr="003A137D">
        <w:rPr>
          <w:color w:val="000000" w:themeColor="text1"/>
        </w:rPr>
        <w:t>), R28_S</w:t>
      </w:r>
      <w:r w:rsidR="00F3675A" w:rsidRPr="003A137D">
        <w:rPr>
          <w:color w:val="000000" w:themeColor="text1"/>
        </w:rPr>
        <w:t xml:space="preserve"> (</w:t>
      </w:r>
      <w:r w:rsidR="00F3675A" w:rsidRPr="003A137D">
        <w:rPr>
          <w:noProof/>
        </w:rPr>
        <w:drawing>
          <wp:inline distT="0" distB="0" distL="0" distR="0" wp14:anchorId="501BDE54" wp14:editId="796CBBAC">
            <wp:extent cx="137160" cy="137160"/>
            <wp:effectExtent l="0" t="0" r="2540" b="2540"/>
            <wp:docPr id="43"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5"/>
                    <a:stretch>
                      <a:fillRect/>
                    </a:stretch>
                  </pic:blipFill>
                  <pic:spPr>
                    <a:xfrm>
                      <a:off x="0" y="0"/>
                      <a:ext cx="137160" cy="137160"/>
                    </a:xfrm>
                    <a:prstGeom prst="rect">
                      <a:avLst/>
                    </a:prstGeom>
                  </pic:spPr>
                </pic:pic>
              </a:graphicData>
            </a:graphic>
          </wp:inline>
        </w:drawing>
      </w:r>
      <w:r w:rsidR="00F3675A" w:rsidRPr="003A137D">
        <w:rPr>
          <w:color w:val="000000" w:themeColor="text1"/>
        </w:rPr>
        <w:t>)</w:t>
      </w:r>
      <w:r w:rsidR="00807487" w:rsidRPr="003A137D">
        <w:rPr>
          <w:color w:val="000000" w:themeColor="text1"/>
        </w:rPr>
        <w:t>.</w:t>
      </w:r>
      <w:r w:rsidR="009A52AC" w:rsidRPr="003A137D">
        <w:rPr>
          <w:color w:val="000000" w:themeColor="text1"/>
        </w:rPr>
        <w:t xml:space="preserve"> ** p-value &lt; 0.01, *** p-value &lt; 0.001</w:t>
      </w:r>
    </w:p>
    <w:p w14:paraId="68387128" w14:textId="77777777" w:rsidR="0025757A" w:rsidRPr="003A137D" w:rsidRDefault="0025757A" w:rsidP="00BF6603">
      <w:pPr>
        <w:suppressLineNumbers/>
        <w:spacing w:line="480" w:lineRule="auto"/>
        <w:rPr>
          <w:color w:val="000000" w:themeColor="text1"/>
        </w:rPr>
      </w:pPr>
    </w:p>
    <w:p w14:paraId="76749269" w14:textId="14FCD2EB" w:rsidR="00BF6603" w:rsidRPr="003A137D" w:rsidRDefault="00BF6603" w:rsidP="00BF6603">
      <w:pPr>
        <w:suppressLineNumbers/>
        <w:spacing w:line="480" w:lineRule="auto"/>
        <w:rPr>
          <w:color w:val="000000" w:themeColor="text1"/>
          <w:kern w:val="24"/>
        </w:rPr>
      </w:pPr>
      <w:r w:rsidRPr="003A137D">
        <w:rPr>
          <w:b/>
          <w:bCs/>
          <w:color w:val="000000" w:themeColor="text1"/>
          <w:kern w:val="24"/>
        </w:rPr>
        <w:t xml:space="preserve">Figure 3. Phylum level microbial composition profiling in samples from </w:t>
      </w:r>
      <w:r w:rsidRPr="003A137D">
        <w:rPr>
          <w:b/>
          <w:bCs/>
          <w:i/>
          <w:iCs/>
          <w:color w:val="000000" w:themeColor="text1"/>
          <w:kern w:val="24"/>
        </w:rPr>
        <w:t>Rattus rattus</w:t>
      </w:r>
      <w:r w:rsidRPr="003A137D">
        <w:rPr>
          <w:b/>
          <w:bCs/>
          <w:color w:val="000000" w:themeColor="text1"/>
          <w:kern w:val="24"/>
        </w:rPr>
        <w:t xml:space="preserve"> and </w:t>
      </w:r>
      <w:r w:rsidRPr="003A137D">
        <w:rPr>
          <w:b/>
          <w:bCs/>
          <w:i/>
          <w:iCs/>
          <w:color w:val="000000" w:themeColor="text1"/>
          <w:kern w:val="24"/>
        </w:rPr>
        <w:t>Rattus norvegicus</w:t>
      </w:r>
      <w:r w:rsidRPr="003A137D">
        <w:rPr>
          <w:b/>
          <w:bCs/>
          <w:color w:val="000000" w:themeColor="text1"/>
          <w:kern w:val="24"/>
        </w:rPr>
        <w:t xml:space="preserve"> using Kraken2, Clark, and CLARK-s. </w:t>
      </w:r>
      <w:r w:rsidRPr="003A137D">
        <w:rPr>
          <w:color w:val="000000" w:themeColor="text1"/>
          <w:kern w:val="24"/>
        </w:rPr>
        <w:t>Each row of panels represents the absolute and correspondent percentage of microbial compositional profiles at the phylum taxa under ‘Bacteria’, ‘Viruses’</w:t>
      </w:r>
      <w:r w:rsidRPr="003A137D">
        <w:rPr>
          <w:color w:val="000000" w:themeColor="text1"/>
          <w:kern w:val="24"/>
          <w:position w:val="7"/>
          <w:vertAlign w:val="superscript"/>
        </w:rPr>
        <w:t>*</w:t>
      </w:r>
      <w:r w:rsidRPr="003A137D">
        <w:rPr>
          <w:color w:val="000000" w:themeColor="text1"/>
          <w:kern w:val="24"/>
        </w:rPr>
        <w:t xml:space="preserve">, and ‘Archaea’ classified by the three different  software Kraken2 (A, B), Clark (C, D), and CLARK-s (E, F)). The sum of all read classified in each sample’s microbial compositional profile is corresponding to 100%. </w:t>
      </w:r>
      <w:r w:rsidR="007E36C4" w:rsidRPr="003A137D">
        <w:rPr>
          <w:color w:val="000000" w:themeColor="text1"/>
        </w:rPr>
        <w:t xml:space="preserve">Each column in every sub-figure from left to right represents the domain level microbial compositions for sample R22_K, R26_K, R27_K, R28_K, R22_L, R26_L, R27_L, R28_L, R22_S, R26_S, R27_S, </w:t>
      </w:r>
      <w:r w:rsidR="00E45F69" w:rsidRPr="003A137D">
        <w:rPr>
          <w:color w:val="000000" w:themeColor="text1"/>
        </w:rPr>
        <w:t xml:space="preserve">and </w:t>
      </w:r>
      <w:r w:rsidR="007E36C4" w:rsidRPr="003A137D">
        <w:rPr>
          <w:color w:val="000000" w:themeColor="text1"/>
        </w:rPr>
        <w:t xml:space="preserve">R28_S. </w:t>
      </w:r>
      <w:r w:rsidR="00591C46" w:rsidRPr="003A137D">
        <w:rPr>
          <w:color w:val="000000" w:themeColor="text1"/>
          <w:kern w:val="24"/>
        </w:rPr>
        <w:t>Phylums present in the figure: Proteobacteria (</w:t>
      </w:r>
      <w:r w:rsidR="00591C46" w:rsidRPr="003A137D">
        <w:rPr>
          <w:noProof/>
        </w:rPr>
        <w:drawing>
          <wp:inline distT="0" distB="0" distL="0" distR="0" wp14:anchorId="2464477F" wp14:editId="725AD7C0">
            <wp:extent cx="87086" cy="91440"/>
            <wp:effectExtent l="0" t="0" r="1905" b="0"/>
            <wp:docPr id="17" name="Picture 2">
              <a:extLst xmlns:a="http://schemas.openxmlformats.org/drawingml/2006/main">
                <a:ext uri="{FF2B5EF4-FFF2-40B4-BE49-F238E27FC236}">
                  <a16:creationId xmlns:a16="http://schemas.microsoft.com/office/drawing/2014/main" id="{A5107B44-159F-AA42-B7D9-59C1113A0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107B44-159F-AA42-B7D9-59C1113A0AC3}"/>
                        </a:ext>
                      </a:extLst>
                    </pic:cNvPr>
                    <pic:cNvPicPr>
                      <a:picLocks noChangeAspect="1"/>
                    </pic:cNvPicPr>
                  </pic:nvPicPr>
                  <pic:blipFill>
                    <a:blip r:embed="rId26"/>
                    <a:stretch>
                      <a:fillRect/>
                    </a:stretch>
                  </pic:blipFill>
                  <pic:spPr>
                    <a:xfrm>
                      <a:off x="0" y="0"/>
                      <a:ext cx="87086" cy="91440"/>
                    </a:xfrm>
                    <a:prstGeom prst="rect">
                      <a:avLst/>
                    </a:prstGeom>
                  </pic:spPr>
                </pic:pic>
              </a:graphicData>
            </a:graphic>
          </wp:inline>
        </w:drawing>
      </w:r>
      <w:r w:rsidR="00591C46" w:rsidRPr="003A137D">
        <w:rPr>
          <w:color w:val="000000" w:themeColor="text1"/>
          <w:kern w:val="24"/>
        </w:rPr>
        <w:t>), Actinobacteria (</w:t>
      </w:r>
      <w:r w:rsidR="00591C46" w:rsidRPr="003A137D">
        <w:rPr>
          <w:noProof/>
        </w:rPr>
        <w:drawing>
          <wp:inline distT="0" distB="0" distL="0" distR="0" wp14:anchorId="5B5F8A84" wp14:editId="54A288A3">
            <wp:extent cx="93911" cy="91440"/>
            <wp:effectExtent l="0" t="0" r="0" b="0"/>
            <wp:docPr id="19" name="Picture 5">
              <a:extLst xmlns:a="http://schemas.openxmlformats.org/drawingml/2006/main">
                <a:ext uri="{FF2B5EF4-FFF2-40B4-BE49-F238E27FC236}">
                  <a16:creationId xmlns:a16="http://schemas.microsoft.com/office/drawing/2014/main" id="{8D0A3BE8-8343-C347-A139-32100EB08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D0A3BE8-8343-C347-A139-32100EB08F5F}"/>
                        </a:ext>
                      </a:extLst>
                    </pic:cNvPr>
                    <pic:cNvPicPr>
                      <a:picLocks noChangeAspect="1"/>
                    </pic:cNvPicPr>
                  </pic:nvPicPr>
                  <pic:blipFill>
                    <a:blip r:embed="rId27"/>
                    <a:stretch>
                      <a:fillRect/>
                    </a:stretch>
                  </pic:blipFill>
                  <pic:spPr>
                    <a:xfrm>
                      <a:off x="0" y="0"/>
                      <a:ext cx="93911" cy="91440"/>
                    </a:xfrm>
                    <a:prstGeom prst="rect">
                      <a:avLst/>
                    </a:prstGeom>
                  </pic:spPr>
                </pic:pic>
              </a:graphicData>
            </a:graphic>
          </wp:inline>
        </w:drawing>
      </w:r>
      <w:r w:rsidR="00591C46" w:rsidRPr="003A137D">
        <w:rPr>
          <w:color w:val="000000" w:themeColor="text1"/>
          <w:kern w:val="24"/>
        </w:rPr>
        <w:t xml:space="preserve">), Cyanobacteria </w:t>
      </w:r>
      <w:r w:rsidR="003B1343" w:rsidRPr="003A137D">
        <w:rPr>
          <w:color w:val="000000" w:themeColor="text1"/>
          <w:kern w:val="24"/>
        </w:rPr>
        <w:t>(</w:t>
      </w:r>
      <w:r w:rsidR="00591C46" w:rsidRPr="003A137D">
        <w:rPr>
          <w:noProof/>
        </w:rPr>
        <w:drawing>
          <wp:inline distT="0" distB="0" distL="0" distR="0" wp14:anchorId="319B557C" wp14:editId="78492D13">
            <wp:extent cx="93911" cy="91440"/>
            <wp:effectExtent l="0" t="0" r="0" b="0"/>
            <wp:docPr id="21" name="Picture 8">
              <a:extLst xmlns:a="http://schemas.openxmlformats.org/drawingml/2006/main">
                <a:ext uri="{FF2B5EF4-FFF2-40B4-BE49-F238E27FC236}">
                  <a16:creationId xmlns:a16="http://schemas.microsoft.com/office/drawing/2014/main" id="{A3ABBD8F-538C-3F44-839F-94B8722014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3ABBD8F-538C-3F44-839F-94B872201481}"/>
                        </a:ext>
                      </a:extLst>
                    </pic:cNvPr>
                    <pic:cNvPicPr>
                      <a:picLocks noChangeAspect="1"/>
                    </pic:cNvPicPr>
                  </pic:nvPicPr>
                  <pic:blipFill>
                    <a:blip r:embed="rId28"/>
                    <a:stretch>
                      <a:fillRect/>
                    </a:stretch>
                  </pic:blipFill>
                  <pic:spPr>
                    <a:xfrm>
                      <a:off x="0" y="0"/>
                      <a:ext cx="93911" cy="91440"/>
                    </a:xfrm>
                    <a:prstGeom prst="rect">
                      <a:avLst/>
                    </a:prstGeom>
                  </pic:spPr>
                </pic:pic>
              </a:graphicData>
            </a:graphic>
          </wp:inline>
        </w:drawing>
      </w:r>
      <w:r w:rsidR="00591C46" w:rsidRPr="003A137D">
        <w:rPr>
          <w:color w:val="000000" w:themeColor="text1"/>
          <w:kern w:val="24"/>
        </w:rPr>
        <w:t xml:space="preserve">), </w:t>
      </w:r>
      <w:r w:rsidR="00591C46" w:rsidRPr="003A137D">
        <w:rPr>
          <w:color w:val="000000" w:themeColor="text1"/>
          <w:kern w:val="24"/>
        </w:rPr>
        <w:lastRenderedPageBreak/>
        <w:t>Firmicutes (</w:t>
      </w:r>
      <w:r w:rsidR="00591C46" w:rsidRPr="003A137D">
        <w:rPr>
          <w:noProof/>
        </w:rPr>
        <w:drawing>
          <wp:inline distT="0" distB="0" distL="0" distR="0" wp14:anchorId="12EA2913" wp14:editId="5E316034">
            <wp:extent cx="96253" cy="91440"/>
            <wp:effectExtent l="0" t="0" r="5715" b="0"/>
            <wp:docPr id="23" name="Picture 12">
              <a:extLst xmlns:a="http://schemas.openxmlformats.org/drawingml/2006/main">
                <a:ext uri="{FF2B5EF4-FFF2-40B4-BE49-F238E27FC236}">
                  <a16:creationId xmlns:a16="http://schemas.microsoft.com/office/drawing/2014/main" id="{CB39C80D-9A10-0648-98B9-F8153EA05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B39C80D-9A10-0648-98B9-F8153EA05953}"/>
                        </a:ext>
                      </a:extLst>
                    </pic:cNvPr>
                    <pic:cNvPicPr>
                      <a:picLocks noChangeAspect="1"/>
                    </pic:cNvPicPr>
                  </pic:nvPicPr>
                  <pic:blipFill>
                    <a:blip r:embed="rId29"/>
                    <a:stretch>
                      <a:fillRect/>
                    </a:stretch>
                  </pic:blipFill>
                  <pic:spPr>
                    <a:xfrm>
                      <a:off x="0" y="0"/>
                      <a:ext cx="96253" cy="91440"/>
                    </a:xfrm>
                    <a:prstGeom prst="rect">
                      <a:avLst/>
                    </a:prstGeom>
                  </pic:spPr>
                </pic:pic>
              </a:graphicData>
            </a:graphic>
          </wp:inline>
        </w:drawing>
      </w:r>
      <w:r w:rsidR="00591C46" w:rsidRPr="003A137D">
        <w:rPr>
          <w:color w:val="000000" w:themeColor="text1"/>
          <w:kern w:val="24"/>
        </w:rPr>
        <w:t>), Bacteroidetes (</w:t>
      </w:r>
      <w:r w:rsidR="00591C46" w:rsidRPr="003A137D">
        <w:rPr>
          <w:noProof/>
        </w:rPr>
        <w:drawing>
          <wp:inline distT="0" distB="0" distL="0" distR="0" wp14:anchorId="011D15EB" wp14:editId="38CB6CCC">
            <wp:extent cx="101600" cy="91440"/>
            <wp:effectExtent l="0" t="0" r="0" b="0"/>
            <wp:docPr id="25" name="Picture 14">
              <a:extLst xmlns:a="http://schemas.openxmlformats.org/drawingml/2006/main">
                <a:ext uri="{FF2B5EF4-FFF2-40B4-BE49-F238E27FC236}">
                  <a16:creationId xmlns:a16="http://schemas.microsoft.com/office/drawing/2014/main" id="{2909C23E-61A1-8F4E-877B-D9F07C5C6F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2909C23E-61A1-8F4E-877B-D9F07C5C6F10}"/>
                        </a:ext>
                      </a:extLst>
                    </pic:cNvPr>
                    <pic:cNvPicPr>
                      <a:picLocks noChangeAspect="1"/>
                    </pic:cNvPicPr>
                  </pic:nvPicPr>
                  <pic:blipFill>
                    <a:blip r:embed="rId30"/>
                    <a:stretch>
                      <a:fillRect/>
                    </a:stretch>
                  </pic:blipFill>
                  <pic:spPr>
                    <a:xfrm>
                      <a:off x="0" y="0"/>
                      <a:ext cx="101600" cy="91440"/>
                    </a:xfrm>
                    <a:prstGeom prst="rect">
                      <a:avLst/>
                    </a:prstGeom>
                  </pic:spPr>
                </pic:pic>
              </a:graphicData>
            </a:graphic>
          </wp:inline>
        </w:drawing>
      </w:r>
      <w:r w:rsidR="00591C46" w:rsidRPr="003A137D">
        <w:rPr>
          <w:color w:val="000000" w:themeColor="text1"/>
          <w:kern w:val="24"/>
        </w:rPr>
        <w:t>), Uroviricota (</w:t>
      </w:r>
      <w:r w:rsidR="00591C46" w:rsidRPr="003A137D">
        <w:rPr>
          <w:noProof/>
        </w:rPr>
        <w:drawing>
          <wp:inline distT="0" distB="0" distL="0" distR="0" wp14:anchorId="249E4DE7" wp14:editId="1AC6479A">
            <wp:extent cx="96383" cy="91440"/>
            <wp:effectExtent l="0" t="0" r="5715" b="0"/>
            <wp:docPr id="32" name="Picture 17">
              <a:extLst xmlns:a="http://schemas.openxmlformats.org/drawingml/2006/main">
                <a:ext uri="{FF2B5EF4-FFF2-40B4-BE49-F238E27FC236}">
                  <a16:creationId xmlns:a16="http://schemas.microsoft.com/office/drawing/2014/main" id="{B37F89BC-B246-AB43-BDA9-EAE571875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37F89BC-B246-AB43-BDA9-EAE571875CB6}"/>
                        </a:ext>
                      </a:extLst>
                    </pic:cNvPr>
                    <pic:cNvPicPr>
                      <a:picLocks noChangeAspect="1"/>
                    </pic:cNvPicPr>
                  </pic:nvPicPr>
                  <pic:blipFill>
                    <a:blip r:embed="rId31"/>
                    <a:stretch>
                      <a:fillRect/>
                    </a:stretch>
                  </pic:blipFill>
                  <pic:spPr>
                    <a:xfrm>
                      <a:off x="0" y="0"/>
                      <a:ext cx="96383" cy="91440"/>
                    </a:xfrm>
                    <a:prstGeom prst="rect">
                      <a:avLst/>
                    </a:prstGeom>
                  </pic:spPr>
                </pic:pic>
              </a:graphicData>
            </a:graphic>
          </wp:inline>
        </w:drawing>
      </w:r>
      <w:r w:rsidR="00591C46" w:rsidRPr="003A137D">
        <w:rPr>
          <w:color w:val="000000" w:themeColor="text1"/>
          <w:kern w:val="24"/>
        </w:rPr>
        <w:t>), Tenericutes (</w:t>
      </w:r>
      <w:r w:rsidR="00591C46" w:rsidRPr="003A137D">
        <w:rPr>
          <w:noProof/>
        </w:rPr>
        <w:drawing>
          <wp:inline distT="0" distB="0" distL="0" distR="0" wp14:anchorId="16A4B875" wp14:editId="17C8F004">
            <wp:extent cx="86627" cy="91440"/>
            <wp:effectExtent l="0" t="0" r="2540" b="0"/>
            <wp:docPr id="59" name="Picture 20">
              <a:extLst xmlns:a="http://schemas.openxmlformats.org/drawingml/2006/main">
                <a:ext uri="{FF2B5EF4-FFF2-40B4-BE49-F238E27FC236}">
                  <a16:creationId xmlns:a16="http://schemas.microsoft.com/office/drawing/2014/main" id="{7BA39974-5930-424C-BB46-53AF0A09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BA39974-5930-424C-BB46-53AF0A0998AB}"/>
                        </a:ext>
                      </a:extLst>
                    </pic:cNvPr>
                    <pic:cNvPicPr>
                      <a:picLocks noChangeAspect="1"/>
                    </pic:cNvPicPr>
                  </pic:nvPicPr>
                  <pic:blipFill>
                    <a:blip r:embed="rId32"/>
                    <a:stretch>
                      <a:fillRect/>
                    </a:stretch>
                  </pic:blipFill>
                  <pic:spPr>
                    <a:xfrm>
                      <a:off x="0" y="0"/>
                      <a:ext cx="86627" cy="91440"/>
                    </a:xfrm>
                    <a:prstGeom prst="rect">
                      <a:avLst/>
                    </a:prstGeom>
                  </pic:spPr>
                </pic:pic>
              </a:graphicData>
            </a:graphic>
          </wp:inline>
        </w:drawing>
      </w:r>
      <w:r w:rsidR="00591C46" w:rsidRPr="003A137D">
        <w:rPr>
          <w:color w:val="000000" w:themeColor="text1"/>
          <w:kern w:val="24"/>
        </w:rPr>
        <w:t>), Spirochaetes (</w:t>
      </w:r>
      <w:r w:rsidR="00591C46" w:rsidRPr="003A137D">
        <w:rPr>
          <w:noProof/>
        </w:rPr>
        <w:drawing>
          <wp:inline distT="0" distB="0" distL="0" distR="0" wp14:anchorId="12F43833" wp14:editId="025AB8EF">
            <wp:extent cx="88969" cy="91440"/>
            <wp:effectExtent l="0" t="0" r="0" b="0"/>
            <wp:docPr id="60" name="Picture 22">
              <a:extLst xmlns:a="http://schemas.openxmlformats.org/drawingml/2006/main">
                <a:ext uri="{FF2B5EF4-FFF2-40B4-BE49-F238E27FC236}">
                  <a16:creationId xmlns:a16="http://schemas.microsoft.com/office/drawing/2014/main" id="{AD7FAFD6-7081-3E47-B9F9-6490CE901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AD7FAFD6-7081-3E47-B9F9-6490CE901287}"/>
                        </a:ext>
                      </a:extLst>
                    </pic:cNvPr>
                    <pic:cNvPicPr>
                      <a:picLocks noChangeAspect="1"/>
                    </pic:cNvPicPr>
                  </pic:nvPicPr>
                  <pic:blipFill>
                    <a:blip r:embed="rId33"/>
                    <a:stretch>
                      <a:fillRect/>
                    </a:stretch>
                  </pic:blipFill>
                  <pic:spPr>
                    <a:xfrm>
                      <a:off x="0" y="0"/>
                      <a:ext cx="88969" cy="91440"/>
                    </a:xfrm>
                    <a:prstGeom prst="rect">
                      <a:avLst/>
                    </a:prstGeom>
                  </pic:spPr>
                </pic:pic>
              </a:graphicData>
            </a:graphic>
          </wp:inline>
        </w:drawing>
      </w:r>
      <w:r w:rsidR="00591C46" w:rsidRPr="003A137D">
        <w:rPr>
          <w:color w:val="000000" w:themeColor="text1"/>
          <w:kern w:val="24"/>
        </w:rPr>
        <w:t>), Fusobacteria (</w:t>
      </w:r>
      <w:r w:rsidR="00591C46" w:rsidRPr="003A137D">
        <w:rPr>
          <w:noProof/>
        </w:rPr>
        <w:drawing>
          <wp:inline distT="0" distB="0" distL="0" distR="0" wp14:anchorId="1F372053" wp14:editId="3C11A9A6">
            <wp:extent cx="91440" cy="91440"/>
            <wp:effectExtent l="0" t="0" r="0" b="0"/>
            <wp:docPr id="67" name="Picture 24">
              <a:extLst xmlns:a="http://schemas.openxmlformats.org/drawingml/2006/main">
                <a:ext uri="{FF2B5EF4-FFF2-40B4-BE49-F238E27FC236}">
                  <a16:creationId xmlns:a16="http://schemas.microsoft.com/office/drawing/2014/main" id="{7D5D00D4-37C5-F74E-BEC7-65F54A09E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7D5D00D4-37C5-F74E-BEC7-65F54A09E45D}"/>
                        </a:ext>
                      </a:extLst>
                    </pic:cNvPr>
                    <pic:cNvPicPr>
                      <a:picLocks noChangeAspect="1"/>
                    </pic:cNvPicPr>
                  </pic:nvPicPr>
                  <pic:blipFill>
                    <a:blip r:embed="rId34"/>
                    <a:stretch>
                      <a:fillRect/>
                    </a:stretch>
                  </pic:blipFill>
                  <pic:spPr>
                    <a:xfrm>
                      <a:off x="0" y="0"/>
                      <a:ext cx="91440" cy="91440"/>
                    </a:xfrm>
                    <a:prstGeom prst="rect">
                      <a:avLst/>
                    </a:prstGeom>
                  </pic:spPr>
                </pic:pic>
              </a:graphicData>
            </a:graphic>
          </wp:inline>
        </w:drawing>
      </w:r>
      <w:r w:rsidR="00591C46" w:rsidRPr="003A137D">
        <w:rPr>
          <w:color w:val="000000" w:themeColor="text1"/>
          <w:kern w:val="24"/>
        </w:rPr>
        <w:t>), Chlamydiae (</w:t>
      </w:r>
      <w:r w:rsidR="00591C46" w:rsidRPr="003A137D">
        <w:rPr>
          <w:noProof/>
        </w:rPr>
        <w:drawing>
          <wp:inline distT="0" distB="0" distL="0" distR="0" wp14:anchorId="6FC9BB4E" wp14:editId="120FFA2B">
            <wp:extent cx="96520" cy="91440"/>
            <wp:effectExtent l="0" t="0" r="5080" b="0"/>
            <wp:docPr id="68" name="Picture 26">
              <a:extLst xmlns:a="http://schemas.openxmlformats.org/drawingml/2006/main">
                <a:ext uri="{FF2B5EF4-FFF2-40B4-BE49-F238E27FC236}">
                  <a16:creationId xmlns:a16="http://schemas.microsoft.com/office/drawing/2014/main" id="{880E07CB-61BE-194B-9539-A0E1040FC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880E07CB-61BE-194B-9539-A0E1040FCAFE}"/>
                        </a:ext>
                      </a:extLst>
                    </pic:cNvPr>
                    <pic:cNvPicPr>
                      <a:picLocks noChangeAspect="1"/>
                    </pic:cNvPicPr>
                  </pic:nvPicPr>
                  <pic:blipFill>
                    <a:blip r:embed="rId35"/>
                    <a:stretch>
                      <a:fillRect/>
                    </a:stretch>
                  </pic:blipFill>
                  <pic:spPr>
                    <a:xfrm>
                      <a:off x="0" y="0"/>
                      <a:ext cx="96520" cy="91440"/>
                    </a:xfrm>
                    <a:prstGeom prst="rect">
                      <a:avLst/>
                    </a:prstGeom>
                  </pic:spPr>
                </pic:pic>
              </a:graphicData>
            </a:graphic>
          </wp:inline>
        </w:drawing>
      </w:r>
      <w:r w:rsidR="00591C46" w:rsidRPr="003A137D">
        <w:rPr>
          <w:color w:val="000000" w:themeColor="text1"/>
          <w:kern w:val="24"/>
        </w:rPr>
        <w:t>), Aquificae (</w:t>
      </w:r>
      <w:r w:rsidR="00591C46" w:rsidRPr="003A137D">
        <w:rPr>
          <w:noProof/>
        </w:rPr>
        <w:drawing>
          <wp:inline distT="0" distB="0" distL="0" distR="0" wp14:anchorId="1885CE0D" wp14:editId="0B8F0E7C">
            <wp:extent cx="91440" cy="91440"/>
            <wp:effectExtent l="0" t="0" r="0" b="0"/>
            <wp:docPr id="69" name="Picture 28">
              <a:extLst xmlns:a="http://schemas.openxmlformats.org/drawingml/2006/main">
                <a:ext uri="{FF2B5EF4-FFF2-40B4-BE49-F238E27FC236}">
                  <a16:creationId xmlns:a16="http://schemas.microsoft.com/office/drawing/2014/main" id="{4BF885B4-DDB5-7A42-8FF8-D082A913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4BF885B4-DDB5-7A42-8FF8-D082A9136B1F}"/>
                        </a:ext>
                      </a:extLst>
                    </pic:cNvPr>
                    <pic:cNvPicPr>
                      <a:picLocks noChangeAspect="1"/>
                    </pic:cNvPicPr>
                  </pic:nvPicPr>
                  <pic:blipFill>
                    <a:blip r:embed="rId36"/>
                    <a:stretch>
                      <a:fillRect/>
                    </a:stretch>
                  </pic:blipFill>
                  <pic:spPr>
                    <a:xfrm>
                      <a:off x="0" y="0"/>
                      <a:ext cx="91440" cy="91440"/>
                    </a:xfrm>
                    <a:prstGeom prst="rect">
                      <a:avLst/>
                    </a:prstGeom>
                  </pic:spPr>
                </pic:pic>
              </a:graphicData>
            </a:graphic>
          </wp:inline>
        </w:drawing>
      </w:r>
      <w:r w:rsidR="00591C46" w:rsidRPr="003A137D">
        <w:rPr>
          <w:color w:val="000000" w:themeColor="text1"/>
          <w:kern w:val="24"/>
        </w:rPr>
        <w:t>), Chloroflexi (</w:t>
      </w:r>
      <w:r w:rsidR="00591C46" w:rsidRPr="003A137D">
        <w:rPr>
          <w:noProof/>
        </w:rPr>
        <w:drawing>
          <wp:inline distT="0" distB="0" distL="0" distR="0" wp14:anchorId="4C936FED" wp14:editId="38F9FD23">
            <wp:extent cx="91440" cy="91440"/>
            <wp:effectExtent l="0" t="0" r="0" b="0"/>
            <wp:docPr id="70" name="Picture 30">
              <a:extLst xmlns:a="http://schemas.openxmlformats.org/drawingml/2006/main">
                <a:ext uri="{FF2B5EF4-FFF2-40B4-BE49-F238E27FC236}">
                  <a16:creationId xmlns:a16="http://schemas.microsoft.com/office/drawing/2014/main" id="{2DDC7662-51E1-C74B-B312-D2F855F24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2DDC7662-51E1-C74B-B312-D2F855F247DB}"/>
                        </a:ext>
                      </a:extLst>
                    </pic:cNvPr>
                    <pic:cNvPicPr>
                      <a:picLocks noChangeAspect="1"/>
                    </pic:cNvPicPr>
                  </pic:nvPicPr>
                  <pic:blipFill>
                    <a:blip r:embed="rId37"/>
                    <a:stretch>
                      <a:fillRect/>
                    </a:stretch>
                  </pic:blipFill>
                  <pic:spPr>
                    <a:xfrm>
                      <a:off x="0" y="0"/>
                      <a:ext cx="91440" cy="91440"/>
                    </a:xfrm>
                    <a:prstGeom prst="rect">
                      <a:avLst/>
                    </a:prstGeom>
                  </pic:spPr>
                </pic:pic>
              </a:graphicData>
            </a:graphic>
          </wp:inline>
        </w:drawing>
      </w:r>
      <w:r w:rsidR="00591C46" w:rsidRPr="003A137D">
        <w:rPr>
          <w:color w:val="000000" w:themeColor="text1"/>
          <w:kern w:val="24"/>
        </w:rPr>
        <w:t>), Thermotogae (</w:t>
      </w:r>
      <w:r w:rsidR="00591C46" w:rsidRPr="003A137D">
        <w:rPr>
          <w:noProof/>
        </w:rPr>
        <w:drawing>
          <wp:inline distT="0" distB="0" distL="0" distR="0" wp14:anchorId="37F0A672" wp14:editId="6BC9CBD1">
            <wp:extent cx="96129" cy="91440"/>
            <wp:effectExtent l="0" t="0" r="5715" b="0"/>
            <wp:docPr id="71" name="Picture 32">
              <a:extLst xmlns:a="http://schemas.openxmlformats.org/drawingml/2006/main">
                <a:ext uri="{FF2B5EF4-FFF2-40B4-BE49-F238E27FC236}">
                  <a16:creationId xmlns:a16="http://schemas.microsoft.com/office/drawing/2014/main" id="{3E2CA169-BD7F-E341-8B6A-A257C455AA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E2CA169-BD7F-E341-8B6A-A257C455AAB8}"/>
                        </a:ext>
                      </a:extLst>
                    </pic:cNvPr>
                    <pic:cNvPicPr>
                      <a:picLocks noChangeAspect="1"/>
                    </pic:cNvPicPr>
                  </pic:nvPicPr>
                  <pic:blipFill>
                    <a:blip r:embed="rId38"/>
                    <a:stretch>
                      <a:fillRect/>
                    </a:stretch>
                  </pic:blipFill>
                  <pic:spPr>
                    <a:xfrm>
                      <a:off x="0" y="0"/>
                      <a:ext cx="96129" cy="91440"/>
                    </a:xfrm>
                    <a:prstGeom prst="rect">
                      <a:avLst/>
                    </a:prstGeom>
                  </pic:spPr>
                </pic:pic>
              </a:graphicData>
            </a:graphic>
          </wp:inline>
        </w:drawing>
      </w:r>
      <w:r w:rsidR="00591C46" w:rsidRPr="003A137D">
        <w:rPr>
          <w:color w:val="000000" w:themeColor="text1"/>
          <w:kern w:val="24"/>
        </w:rPr>
        <w:t>), Artverviricota (</w:t>
      </w:r>
      <w:r w:rsidR="00591C46" w:rsidRPr="003A137D">
        <w:rPr>
          <w:noProof/>
        </w:rPr>
        <w:drawing>
          <wp:inline distT="0" distB="0" distL="0" distR="0" wp14:anchorId="3FEBDC51" wp14:editId="40740EEF">
            <wp:extent cx="89095" cy="91440"/>
            <wp:effectExtent l="0" t="0" r="0" b="0"/>
            <wp:docPr id="72" name="Picture 34">
              <a:extLst xmlns:a="http://schemas.openxmlformats.org/drawingml/2006/main">
                <a:ext uri="{FF2B5EF4-FFF2-40B4-BE49-F238E27FC236}">
                  <a16:creationId xmlns:a16="http://schemas.microsoft.com/office/drawing/2014/main" id="{D13AE457-6983-2348-A38C-4DF7225117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D13AE457-6983-2348-A38C-4DF72251172A}"/>
                        </a:ext>
                      </a:extLst>
                    </pic:cNvPr>
                    <pic:cNvPicPr>
                      <a:picLocks noChangeAspect="1"/>
                    </pic:cNvPicPr>
                  </pic:nvPicPr>
                  <pic:blipFill>
                    <a:blip r:embed="rId39"/>
                    <a:stretch>
                      <a:fillRect/>
                    </a:stretch>
                  </pic:blipFill>
                  <pic:spPr>
                    <a:xfrm>
                      <a:off x="0" y="0"/>
                      <a:ext cx="89095" cy="91440"/>
                    </a:xfrm>
                    <a:prstGeom prst="rect">
                      <a:avLst/>
                    </a:prstGeom>
                  </pic:spPr>
                </pic:pic>
              </a:graphicData>
            </a:graphic>
          </wp:inline>
        </w:drawing>
      </w:r>
      <w:r w:rsidR="00591C46" w:rsidRPr="003A137D">
        <w:rPr>
          <w:color w:val="000000" w:themeColor="text1"/>
          <w:kern w:val="24"/>
        </w:rPr>
        <w:t>), Peploviricota (</w:t>
      </w:r>
      <w:r w:rsidR="00591C46" w:rsidRPr="003A137D">
        <w:rPr>
          <w:noProof/>
        </w:rPr>
        <w:drawing>
          <wp:inline distT="0" distB="0" distL="0" distR="0" wp14:anchorId="056EFFDF" wp14:editId="18EBFE64">
            <wp:extent cx="96383" cy="91440"/>
            <wp:effectExtent l="0" t="0" r="5715" b="0"/>
            <wp:docPr id="73" name="Picture 36">
              <a:extLst xmlns:a="http://schemas.openxmlformats.org/drawingml/2006/main">
                <a:ext uri="{FF2B5EF4-FFF2-40B4-BE49-F238E27FC236}">
                  <a16:creationId xmlns:a16="http://schemas.microsoft.com/office/drawing/2014/main" id="{9830480A-D16D-DA44-9C46-99273C151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9830480A-D16D-DA44-9C46-99273C151843}"/>
                        </a:ext>
                      </a:extLst>
                    </pic:cNvPr>
                    <pic:cNvPicPr>
                      <a:picLocks noChangeAspect="1"/>
                    </pic:cNvPicPr>
                  </pic:nvPicPr>
                  <pic:blipFill>
                    <a:blip r:embed="rId40"/>
                    <a:stretch>
                      <a:fillRect/>
                    </a:stretch>
                  </pic:blipFill>
                  <pic:spPr>
                    <a:xfrm>
                      <a:off x="0" y="0"/>
                      <a:ext cx="96383" cy="91440"/>
                    </a:xfrm>
                    <a:prstGeom prst="rect">
                      <a:avLst/>
                    </a:prstGeom>
                  </pic:spPr>
                </pic:pic>
              </a:graphicData>
            </a:graphic>
          </wp:inline>
        </w:drawing>
      </w:r>
      <w:r w:rsidR="00591C46" w:rsidRPr="003A137D">
        <w:rPr>
          <w:color w:val="000000" w:themeColor="text1"/>
          <w:kern w:val="24"/>
        </w:rPr>
        <w:t>), Deinococcus- Thermus (</w:t>
      </w:r>
      <w:r w:rsidR="00591C46" w:rsidRPr="003A137D">
        <w:rPr>
          <w:noProof/>
          <w:color w:val="000000" w:themeColor="text1"/>
          <w:kern w:val="24"/>
        </w:rPr>
        <w:drawing>
          <wp:inline distT="0" distB="0" distL="0" distR="0" wp14:anchorId="297ACAC8" wp14:editId="72AC737B">
            <wp:extent cx="91440" cy="914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591C46" w:rsidRPr="003A137D">
        <w:rPr>
          <w:color w:val="000000" w:themeColor="text1"/>
          <w:kern w:val="24"/>
        </w:rPr>
        <w:t>), Planctomycetes (</w:t>
      </w:r>
      <w:r w:rsidR="003B1343" w:rsidRPr="003A137D">
        <w:rPr>
          <w:noProof/>
          <w:color w:val="000000" w:themeColor="text1"/>
          <w:kern w:val="24"/>
        </w:rPr>
        <w:drawing>
          <wp:inline distT="0" distB="0" distL="0" distR="0" wp14:anchorId="70494422" wp14:editId="10769E56">
            <wp:extent cx="91440" cy="9144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591C46" w:rsidRPr="003A137D">
        <w:rPr>
          <w:color w:val="000000" w:themeColor="text1"/>
          <w:kern w:val="24"/>
        </w:rPr>
        <w:t>), Verrucomicrobia (</w:t>
      </w:r>
      <w:r w:rsidR="003B1343" w:rsidRPr="003A137D">
        <w:rPr>
          <w:noProof/>
          <w:color w:val="000000" w:themeColor="text1"/>
          <w:kern w:val="24"/>
        </w:rPr>
        <w:drawing>
          <wp:inline distT="0" distB="0" distL="0" distR="0" wp14:anchorId="30A920A0" wp14:editId="2B60A9CC">
            <wp:extent cx="96253" cy="91440"/>
            <wp:effectExtent l="0" t="0" r="571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6253" cy="91440"/>
                    </a:xfrm>
                    <a:prstGeom prst="rect">
                      <a:avLst/>
                    </a:prstGeom>
                  </pic:spPr>
                </pic:pic>
              </a:graphicData>
            </a:graphic>
          </wp:inline>
        </w:drawing>
      </w:r>
      <w:r w:rsidR="00591C46" w:rsidRPr="003A137D">
        <w:rPr>
          <w:color w:val="000000" w:themeColor="text1"/>
          <w:kern w:val="24"/>
        </w:rPr>
        <w:t>), Nitrospirae (</w:t>
      </w:r>
      <w:r w:rsidR="003B1343" w:rsidRPr="003A137D">
        <w:rPr>
          <w:noProof/>
          <w:color w:val="000000" w:themeColor="text1"/>
          <w:kern w:val="24"/>
        </w:rPr>
        <w:drawing>
          <wp:inline distT="0" distB="0" distL="0" distR="0" wp14:anchorId="357C4173" wp14:editId="174A6271">
            <wp:extent cx="96253" cy="91440"/>
            <wp:effectExtent l="0" t="0" r="571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6253" cy="91440"/>
                    </a:xfrm>
                    <a:prstGeom prst="rect">
                      <a:avLst/>
                    </a:prstGeom>
                  </pic:spPr>
                </pic:pic>
              </a:graphicData>
            </a:graphic>
          </wp:inline>
        </w:drawing>
      </w:r>
      <w:r w:rsidR="00591C46" w:rsidRPr="003A137D">
        <w:rPr>
          <w:color w:val="000000" w:themeColor="text1"/>
          <w:kern w:val="24"/>
        </w:rPr>
        <w:t>), Thaumarchaeota (</w:t>
      </w:r>
      <w:r w:rsidR="003B1343" w:rsidRPr="003A137D">
        <w:rPr>
          <w:noProof/>
          <w:color w:val="000000" w:themeColor="text1"/>
          <w:kern w:val="24"/>
        </w:rPr>
        <w:drawing>
          <wp:inline distT="0" distB="0" distL="0" distR="0" wp14:anchorId="1F868633" wp14:editId="30998595">
            <wp:extent cx="93980" cy="914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591C46" w:rsidRPr="003A137D">
        <w:rPr>
          <w:color w:val="000000" w:themeColor="text1"/>
          <w:kern w:val="24"/>
        </w:rPr>
        <w:t>), Crenarchaeota (</w:t>
      </w:r>
      <w:r w:rsidR="003B1343" w:rsidRPr="003A137D">
        <w:rPr>
          <w:noProof/>
          <w:color w:val="000000" w:themeColor="text1"/>
          <w:kern w:val="24"/>
        </w:rPr>
        <w:drawing>
          <wp:inline distT="0" distB="0" distL="0" distR="0" wp14:anchorId="534ED65A" wp14:editId="5573B3C3">
            <wp:extent cx="93911" cy="914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3911" cy="91440"/>
                    </a:xfrm>
                    <a:prstGeom prst="rect">
                      <a:avLst/>
                    </a:prstGeom>
                  </pic:spPr>
                </pic:pic>
              </a:graphicData>
            </a:graphic>
          </wp:inline>
        </w:drawing>
      </w:r>
      <w:r w:rsidR="00591C46" w:rsidRPr="003A137D">
        <w:rPr>
          <w:color w:val="000000" w:themeColor="text1"/>
          <w:kern w:val="24"/>
        </w:rPr>
        <w:t>), Euryarchaeota (</w:t>
      </w:r>
      <w:r w:rsidR="003B1343" w:rsidRPr="003A137D">
        <w:rPr>
          <w:noProof/>
          <w:color w:val="000000" w:themeColor="text1"/>
          <w:kern w:val="24"/>
        </w:rPr>
        <w:drawing>
          <wp:inline distT="0" distB="0" distL="0" distR="0" wp14:anchorId="776FC76A" wp14:editId="5153774E">
            <wp:extent cx="91440" cy="9144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591C46" w:rsidRPr="003A137D">
        <w:rPr>
          <w:color w:val="000000" w:themeColor="text1"/>
          <w:kern w:val="24"/>
        </w:rPr>
        <w:t xml:space="preserve">), </w:t>
      </w:r>
      <w:r w:rsidR="003B1343" w:rsidRPr="003A137D">
        <w:rPr>
          <w:color w:val="000000" w:themeColor="text1"/>
          <w:kern w:val="24"/>
        </w:rPr>
        <w:t>Nucleocytoviricota (</w:t>
      </w:r>
      <w:r w:rsidR="003B1343" w:rsidRPr="003A137D">
        <w:rPr>
          <w:noProof/>
          <w:color w:val="000000" w:themeColor="text1"/>
          <w:kern w:val="24"/>
        </w:rPr>
        <w:drawing>
          <wp:inline distT="0" distB="0" distL="0" distR="0" wp14:anchorId="2A4B463D" wp14:editId="65C781AD">
            <wp:extent cx="96665" cy="91440"/>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6665" cy="91440"/>
                    </a:xfrm>
                    <a:prstGeom prst="rect">
                      <a:avLst/>
                    </a:prstGeom>
                  </pic:spPr>
                </pic:pic>
              </a:graphicData>
            </a:graphic>
          </wp:inline>
        </w:drawing>
      </w:r>
      <w:r w:rsidR="003B1343" w:rsidRPr="003A137D">
        <w:rPr>
          <w:color w:val="000000" w:themeColor="text1"/>
          <w:kern w:val="24"/>
        </w:rPr>
        <w:t>),</w:t>
      </w:r>
      <w:r w:rsidR="00591C46" w:rsidRPr="003A137D">
        <w:rPr>
          <w:color w:val="000000" w:themeColor="text1"/>
          <w:kern w:val="24"/>
        </w:rPr>
        <w:t>Cossaviricota (</w:t>
      </w:r>
      <w:r w:rsidR="003B1343" w:rsidRPr="003A137D">
        <w:rPr>
          <w:noProof/>
          <w:color w:val="000000" w:themeColor="text1"/>
          <w:kern w:val="24"/>
        </w:rPr>
        <w:drawing>
          <wp:inline distT="0" distB="0" distL="0" distR="0" wp14:anchorId="2090736F" wp14:editId="607D21F1">
            <wp:extent cx="89034" cy="9144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49" cstate="print">
                      <a:extLst>
                        <a:ext uri="{28A0092B-C50C-407E-A947-70E740481C1C}">
                          <a14:useLocalDpi xmlns:a14="http://schemas.microsoft.com/office/drawing/2010/main" val="0"/>
                        </a:ext>
                      </a:extLst>
                    </a:blip>
                    <a:stretch>
                      <a:fillRect/>
                    </a:stretch>
                  </pic:blipFill>
                  <pic:spPr>
                    <a:xfrm>
                      <a:off x="0" y="0"/>
                      <a:ext cx="89034" cy="91440"/>
                    </a:xfrm>
                    <a:prstGeom prst="rect">
                      <a:avLst/>
                    </a:prstGeom>
                  </pic:spPr>
                </pic:pic>
              </a:graphicData>
            </a:graphic>
          </wp:inline>
        </w:drawing>
      </w:r>
      <w:r w:rsidR="00591C46" w:rsidRPr="003A137D">
        <w:rPr>
          <w:color w:val="000000" w:themeColor="text1"/>
          <w:kern w:val="24"/>
        </w:rPr>
        <w:t>), Gemmatimonadetes (</w:t>
      </w:r>
      <w:r w:rsidR="003B1343" w:rsidRPr="003A137D">
        <w:rPr>
          <w:noProof/>
          <w:color w:val="000000" w:themeColor="text1"/>
          <w:kern w:val="24"/>
        </w:rPr>
        <w:drawing>
          <wp:inline distT="0" distB="0" distL="0" distR="0" wp14:anchorId="5FC7DCBB" wp14:editId="737850AD">
            <wp:extent cx="94053" cy="9144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4053" cy="91440"/>
                    </a:xfrm>
                    <a:prstGeom prst="rect">
                      <a:avLst/>
                    </a:prstGeom>
                  </pic:spPr>
                </pic:pic>
              </a:graphicData>
            </a:graphic>
          </wp:inline>
        </w:drawing>
      </w:r>
      <w:r w:rsidR="00591C46" w:rsidRPr="003A137D">
        <w:rPr>
          <w:color w:val="000000" w:themeColor="text1"/>
          <w:kern w:val="24"/>
        </w:rPr>
        <w:t>), Acidobacteria (</w:t>
      </w:r>
      <w:r w:rsidR="003B1343" w:rsidRPr="003A137D">
        <w:rPr>
          <w:noProof/>
          <w:color w:val="000000" w:themeColor="text1"/>
          <w:kern w:val="24"/>
        </w:rPr>
        <w:drawing>
          <wp:inline distT="0" distB="0" distL="0" distR="0" wp14:anchorId="28FB3E70" wp14:editId="73138994">
            <wp:extent cx="89095" cy="9144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51" cstate="print">
                      <a:extLst>
                        <a:ext uri="{28A0092B-C50C-407E-A947-70E740481C1C}">
                          <a14:useLocalDpi xmlns:a14="http://schemas.microsoft.com/office/drawing/2010/main" val="0"/>
                        </a:ext>
                      </a:extLst>
                    </a:blip>
                    <a:stretch>
                      <a:fillRect/>
                    </a:stretch>
                  </pic:blipFill>
                  <pic:spPr>
                    <a:xfrm>
                      <a:off x="0" y="0"/>
                      <a:ext cx="89095" cy="91440"/>
                    </a:xfrm>
                    <a:prstGeom prst="rect">
                      <a:avLst/>
                    </a:prstGeom>
                  </pic:spPr>
                </pic:pic>
              </a:graphicData>
            </a:graphic>
          </wp:inline>
        </w:drawing>
      </w:r>
      <w:r w:rsidR="00591C46" w:rsidRPr="003A137D">
        <w:rPr>
          <w:color w:val="000000" w:themeColor="text1"/>
          <w:kern w:val="24"/>
        </w:rPr>
        <w:t>), Candidatus Gracilibacteria (</w:t>
      </w:r>
      <w:r w:rsidR="003B1343" w:rsidRPr="003A137D">
        <w:rPr>
          <w:noProof/>
          <w:color w:val="000000" w:themeColor="text1"/>
          <w:kern w:val="24"/>
        </w:rPr>
        <w:drawing>
          <wp:inline distT="0" distB="0" distL="0" distR="0" wp14:anchorId="26BC05C1" wp14:editId="71F08B75">
            <wp:extent cx="89095" cy="9144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52" cstate="print">
                      <a:extLst>
                        <a:ext uri="{28A0092B-C50C-407E-A947-70E740481C1C}">
                          <a14:useLocalDpi xmlns:a14="http://schemas.microsoft.com/office/drawing/2010/main" val="0"/>
                        </a:ext>
                      </a:extLst>
                    </a:blip>
                    <a:stretch>
                      <a:fillRect/>
                    </a:stretch>
                  </pic:blipFill>
                  <pic:spPr>
                    <a:xfrm>
                      <a:off x="0" y="0"/>
                      <a:ext cx="89095" cy="91440"/>
                    </a:xfrm>
                    <a:prstGeom prst="rect">
                      <a:avLst/>
                    </a:prstGeom>
                  </pic:spPr>
                </pic:pic>
              </a:graphicData>
            </a:graphic>
          </wp:inline>
        </w:drawing>
      </w:r>
      <w:r w:rsidR="00591C46" w:rsidRPr="003A137D">
        <w:rPr>
          <w:color w:val="000000" w:themeColor="text1"/>
          <w:kern w:val="24"/>
        </w:rPr>
        <w:t>), Dictyoglomi (</w:t>
      </w:r>
      <w:r w:rsidR="003B1343" w:rsidRPr="003A137D">
        <w:rPr>
          <w:noProof/>
          <w:color w:val="000000" w:themeColor="text1"/>
          <w:kern w:val="24"/>
        </w:rPr>
        <w:drawing>
          <wp:inline distT="0" distB="0" distL="0" distR="0" wp14:anchorId="7381A190" wp14:editId="1885731A">
            <wp:extent cx="94129" cy="914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53" cstate="print">
                      <a:extLst>
                        <a:ext uri="{28A0092B-C50C-407E-A947-70E740481C1C}">
                          <a14:useLocalDpi xmlns:a14="http://schemas.microsoft.com/office/drawing/2010/main" val="0"/>
                        </a:ext>
                      </a:extLst>
                    </a:blip>
                    <a:stretch>
                      <a:fillRect/>
                    </a:stretch>
                  </pic:blipFill>
                  <pic:spPr>
                    <a:xfrm>
                      <a:off x="0" y="0"/>
                      <a:ext cx="94129" cy="91440"/>
                    </a:xfrm>
                    <a:prstGeom prst="rect">
                      <a:avLst/>
                    </a:prstGeom>
                  </pic:spPr>
                </pic:pic>
              </a:graphicData>
            </a:graphic>
          </wp:inline>
        </w:drawing>
      </w:r>
      <w:r w:rsidR="00591C46" w:rsidRPr="003A137D">
        <w:rPr>
          <w:color w:val="000000" w:themeColor="text1"/>
          <w:kern w:val="24"/>
        </w:rPr>
        <w:t>).</w:t>
      </w:r>
      <w:r w:rsidRPr="003A137D">
        <w:rPr>
          <w:color w:val="000000" w:themeColor="text1"/>
          <w:kern w:val="24"/>
        </w:rPr>
        <w:t xml:space="preserve">* </w:t>
      </w:r>
      <w:r w:rsidR="00D62D87" w:rsidRPr="003A137D">
        <w:rPr>
          <w:color w:val="000000" w:themeColor="text1"/>
          <w:kern w:val="24"/>
        </w:rPr>
        <w:t>For visualization purpose, o</w:t>
      </w:r>
      <w:r w:rsidRPr="003A137D">
        <w:rPr>
          <w:color w:val="000000" w:themeColor="text1"/>
          <w:kern w:val="24"/>
        </w:rPr>
        <w:t>nly phylum taxa with percentage &gt;=0.1% are included</w:t>
      </w:r>
      <w:r w:rsidR="00E45F69" w:rsidRPr="003A137D">
        <w:rPr>
          <w:color w:val="000000" w:themeColor="text1"/>
          <w:kern w:val="24"/>
        </w:rPr>
        <w:t>.</w:t>
      </w:r>
    </w:p>
    <w:p w14:paraId="42344C60" w14:textId="77777777" w:rsidR="0025757A" w:rsidRPr="003A137D" w:rsidRDefault="0025757A" w:rsidP="00BF6603">
      <w:pPr>
        <w:suppressLineNumbers/>
        <w:spacing w:line="480" w:lineRule="auto"/>
      </w:pPr>
    </w:p>
    <w:p w14:paraId="4ADCDF58" w14:textId="2879F105" w:rsidR="000744DD" w:rsidRPr="003A137D" w:rsidRDefault="00234370" w:rsidP="00BF6603">
      <w:pPr>
        <w:suppressLineNumbers/>
        <w:spacing w:line="480" w:lineRule="auto"/>
        <w:rPr>
          <w:color w:val="000000" w:themeColor="text1"/>
        </w:rPr>
      </w:pPr>
      <w:bookmarkStart w:id="1691" w:name="OLE_LINK19"/>
      <w:bookmarkStart w:id="1692" w:name="OLE_LINK24"/>
      <w:bookmarkStart w:id="1693" w:name="OLE_LINK116"/>
      <w:bookmarkStart w:id="1694" w:name="OLE_LINK117"/>
      <w:bookmarkEnd w:id="1683"/>
      <w:bookmarkEnd w:id="1684"/>
      <w:bookmarkEnd w:id="1687"/>
      <w:bookmarkEnd w:id="1688"/>
      <w:bookmarkEnd w:id="1689"/>
      <w:bookmarkEnd w:id="1690"/>
      <w:r w:rsidRPr="003A137D">
        <w:rPr>
          <w:b/>
          <w:bCs/>
          <w:color w:val="000000" w:themeColor="text1"/>
        </w:rPr>
        <w:t xml:space="preserve">Figure </w:t>
      </w:r>
      <w:r w:rsidR="00BF6603" w:rsidRPr="003A137D">
        <w:rPr>
          <w:b/>
          <w:bCs/>
          <w:iCs/>
          <w:color w:val="000000" w:themeColor="text1"/>
        </w:rPr>
        <w:t>4</w:t>
      </w:r>
      <w:r w:rsidRPr="003A137D">
        <w:rPr>
          <w:b/>
          <w:bCs/>
          <w:color w:val="000000" w:themeColor="text1"/>
        </w:rPr>
        <w:t>. Alpha Diversity</w:t>
      </w:r>
      <w:r w:rsidRPr="003A137D">
        <w:rPr>
          <w:b/>
          <w:bCs/>
          <w:i/>
          <w:iCs/>
          <w:color w:val="000000" w:themeColor="text1"/>
        </w:rPr>
        <w:t xml:space="preserve"> </w:t>
      </w:r>
      <w:r w:rsidRPr="003A137D">
        <w:rPr>
          <w:b/>
          <w:bCs/>
          <w:color w:val="000000" w:themeColor="text1"/>
        </w:rPr>
        <w:t xml:space="preserve">across </w:t>
      </w:r>
      <w:r w:rsidRPr="003A137D">
        <w:rPr>
          <w:b/>
          <w:bCs/>
          <w:i/>
          <w:iCs/>
          <w:color w:val="000000" w:themeColor="text1"/>
        </w:rPr>
        <w:t>Rattus</w:t>
      </w:r>
      <w:r w:rsidRPr="003A137D">
        <w:rPr>
          <w:b/>
          <w:bCs/>
          <w:color w:val="000000" w:themeColor="text1"/>
        </w:rPr>
        <w:t xml:space="preserve"> tissues.  </w:t>
      </w:r>
      <w:r w:rsidRPr="003A137D">
        <w:rPr>
          <w:color w:val="000000" w:themeColor="text1"/>
        </w:rPr>
        <w:t>The alpha diversity of each sample’s microbial composition is described by three indices (Shannon (A), Simpson (B), Inverse Simpson (B)), which characterize each sample’s microbial composition based on richness, evenness</w:t>
      </w:r>
      <w:r w:rsidR="00366132" w:rsidRPr="003A137D">
        <w:rPr>
          <w:color w:val="000000" w:themeColor="text1"/>
        </w:rPr>
        <w:t>,</w:t>
      </w:r>
      <w:r w:rsidRPr="003A137D">
        <w:rPr>
          <w:color w:val="000000" w:themeColor="text1"/>
        </w:rPr>
        <w:t xml:space="preserve"> and species dominance, respectively. All three indices were calculated based on the absolute number of microbial reads (including all reads classified under the genus taxa of </w:t>
      </w:r>
      <w:r w:rsidR="00671F8E" w:rsidRPr="003A137D">
        <w:rPr>
          <w:color w:val="000000" w:themeColor="text1"/>
        </w:rPr>
        <w:t>‘</w:t>
      </w:r>
      <w:r w:rsidRPr="003A137D">
        <w:rPr>
          <w:color w:val="000000" w:themeColor="text1"/>
        </w:rPr>
        <w:t>Bacteria</w:t>
      </w:r>
      <w:r w:rsidR="00671F8E" w:rsidRPr="003A137D">
        <w:rPr>
          <w:color w:val="000000" w:themeColor="text1"/>
        </w:rPr>
        <w:t>’</w:t>
      </w:r>
      <w:r w:rsidRPr="003A137D">
        <w:rPr>
          <w:color w:val="000000" w:themeColor="text1"/>
        </w:rPr>
        <w:t xml:space="preserve">, </w:t>
      </w:r>
      <w:r w:rsidR="00671F8E" w:rsidRPr="003A137D">
        <w:rPr>
          <w:color w:val="000000" w:themeColor="text1"/>
        </w:rPr>
        <w:t>‘</w:t>
      </w:r>
      <w:r w:rsidRPr="003A137D">
        <w:rPr>
          <w:color w:val="000000" w:themeColor="text1"/>
        </w:rPr>
        <w:t>Viruses</w:t>
      </w:r>
      <w:r w:rsidR="00671F8E" w:rsidRPr="003A137D">
        <w:rPr>
          <w:color w:val="000000" w:themeColor="text1"/>
        </w:rPr>
        <w:t>’</w:t>
      </w:r>
      <w:r w:rsidRPr="003A137D">
        <w:rPr>
          <w:color w:val="000000" w:themeColor="text1"/>
        </w:rPr>
        <w:t xml:space="preserve">, and </w:t>
      </w:r>
      <w:r w:rsidR="00671F8E" w:rsidRPr="003A137D">
        <w:rPr>
          <w:color w:val="000000" w:themeColor="text1"/>
        </w:rPr>
        <w:t>‘</w:t>
      </w:r>
      <w:r w:rsidRPr="003A137D">
        <w:rPr>
          <w:color w:val="000000" w:themeColor="text1"/>
        </w:rPr>
        <w:t>Archaea</w:t>
      </w:r>
      <w:r w:rsidR="00671F8E" w:rsidRPr="003A137D">
        <w:rPr>
          <w:color w:val="000000" w:themeColor="text1"/>
        </w:rPr>
        <w:t>’</w:t>
      </w:r>
      <w:r w:rsidRPr="003A137D">
        <w:rPr>
          <w:color w:val="000000" w:themeColor="text1"/>
        </w:rPr>
        <w:t xml:space="preserve">) classified by Kraken2, CLARK, and </w:t>
      </w:r>
      <w:r w:rsidR="00587076" w:rsidRPr="003A137D">
        <w:rPr>
          <w:color w:val="000000" w:themeColor="text1"/>
        </w:rPr>
        <w:t>CLARK-s</w:t>
      </w:r>
      <w:r w:rsidRPr="003A137D">
        <w:rPr>
          <w:color w:val="000000" w:themeColor="text1"/>
        </w:rPr>
        <w:t>.</w:t>
      </w:r>
      <w:r w:rsidRPr="003A137D" w:rsidDel="00807461">
        <w:rPr>
          <w:color w:val="000000" w:themeColor="text1"/>
        </w:rPr>
        <w:t xml:space="preserve"> </w:t>
      </w:r>
      <w:r w:rsidRPr="003A137D">
        <w:rPr>
          <w:color w:val="000000" w:themeColor="text1"/>
        </w:rPr>
        <w:t>All pairwise statistical comparisons within this figure were performed with a Wilcoxon signed-rank test.</w:t>
      </w:r>
      <w:bookmarkEnd w:id="1691"/>
      <w:bookmarkEnd w:id="1692"/>
      <w:r w:rsidR="00F3675A" w:rsidRPr="003A137D">
        <w:rPr>
          <w:color w:val="000000" w:themeColor="text1"/>
        </w:rPr>
        <w:t xml:space="preserve"> </w:t>
      </w:r>
      <w:bookmarkStart w:id="1695" w:name="OLE_LINK104"/>
      <w:bookmarkStart w:id="1696" w:name="OLE_LINK105"/>
      <w:r w:rsidR="00F3675A" w:rsidRPr="003A137D">
        <w:rPr>
          <w:color w:val="000000" w:themeColor="text1"/>
        </w:rPr>
        <w:t>Samples: R22_K (</w:t>
      </w:r>
      <w:r w:rsidR="00F3675A" w:rsidRPr="003A137D">
        <w:rPr>
          <w:noProof/>
        </w:rPr>
        <w:drawing>
          <wp:inline distT="0" distB="0" distL="0" distR="0" wp14:anchorId="48C553CD" wp14:editId="552CAB39">
            <wp:extent cx="91440" cy="91440"/>
            <wp:effectExtent l="0" t="0" r="0" b="0"/>
            <wp:docPr id="8"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r w:rsidR="00F3675A" w:rsidRPr="003A137D">
        <w:rPr>
          <w:color w:val="000000" w:themeColor="text1"/>
        </w:rPr>
        <w:t>), R22_L (</w:t>
      </w:r>
      <w:r w:rsidR="00F3675A" w:rsidRPr="003A137D">
        <w:rPr>
          <w:noProof/>
        </w:rPr>
        <w:drawing>
          <wp:inline distT="0" distB="0" distL="0" distR="0" wp14:anchorId="2DB19C0D" wp14:editId="11BC593F">
            <wp:extent cx="121920" cy="137160"/>
            <wp:effectExtent l="0" t="0" r="5080" b="2540"/>
            <wp:docPr id="9"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5"/>
                    <a:stretch>
                      <a:fillRect/>
                    </a:stretch>
                  </pic:blipFill>
                  <pic:spPr>
                    <a:xfrm>
                      <a:off x="0" y="0"/>
                      <a:ext cx="121920" cy="137160"/>
                    </a:xfrm>
                    <a:prstGeom prst="rect">
                      <a:avLst/>
                    </a:prstGeom>
                  </pic:spPr>
                </pic:pic>
              </a:graphicData>
            </a:graphic>
          </wp:inline>
        </w:drawing>
      </w:r>
      <w:r w:rsidR="00F3675A" w:rsidRPr="003A137D">
        <w:rPr>
          <w:color w:val="000000" w:themeColor="text1"/>
        </w:rPr>
        <w:t>), R22_S (</w:t>
      </w:r>
      <w:r w:rsidR="00F3675A" w:rsidRPr="003A137D">
        <w:rPr>
          <w:noProof/>
        </w:rPr>
        <w:drawing>
          <wp:inline distT="0" distB="0" distL="0" distR="0" wp14:anchorId="01B8740C" wp14:editId="1C489FA4">
            <wp:extent cx="144018" cy="137160"/>
            <wp:effectExtent l="0" t="0" r="0" b="2540"/>
            <wp:docPr id="11"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00F3675A" w:rsidRPr="003A137D">
        <w:rPr>
          <w:color w:val="000000" w:themeColor="text1"/>
        </w:rPr>
        <w:t>), R26_K (</w:t>
      </w:r>
      <w:r w:rsidR="00F3675A" w:rsidRPr="003A137D">
        <w:rPr>
          <w:noProof/>
        </w:rPr>
        <w:drawing>
          <wp:inline distT="0" distB="0" distL="0" distR="0" wp14:anchorId="292121A9" wp14:editId="77151B05">
            <wp:extent cx="116586" cy="137160"/>
            <wp:effectExtent l="0" t="0" r="0" b="2540"/>
            <wp:docPr id="12" name="Picture 28">
              <a:extLst xmlns:a="http://schemas.openxmlformats.org/drawingml/2006/main">
                <a:ext uri="{FF2B5EF4-FFF2-40B4-BE49-F238E27FC236}">
                  <a16:creationId xmlns:a16="http://schemas.microsoft.com/office/drawing/2014/main" id="{DEB2A22F-2B8D-444C-9386-678B4C39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EB2A22F-2B8D-444C-9386-678B4C397F1F}"/>
                        </a:ext>
                      </a:extLst>
                    </pic:cNvPr>
                    <pic:cNvPicPr>
                      <a:picLocks noChangeAspect="1"/>
                    </pic:cNvPicPr>
                  </pic:nvPicPr>
                  <pic:blipFill>
                    <a:blip r:embed="rId17"/>
                    <a:stretch>
                      <a:fillRect/>
                    </a:stretch>
                  </pic:blipFill>
                  <pic:spPr>
                    <a:xfrm>
                      <a:off x="0" y="0"/>
                      <a:ext cx="116586" cy="137160"/>
                    </a:xfrm>
                    <a:prstGeom prst="rect">
                      <a:avLst/>
                    </a:prstGeom>
                  </pic:spPr>
                </pic:pic>
              </a:graphicData>
            </a:graphic>
          </wp:inline>
        </w:drawing>
      </w:r>
      <w:r w:rsidR="00F3675A" w:rsidRPr="003A137D">
        <w:rPr>
          <w:color w:val="000000" w:themeColor="text1"/>
        </w:rPr>
        <w:t>), R26_L (</w:t>
      </w:r>
      <w:r w:rsidR="00F3675A" w:rsidRPr="003A137D">
        <w:rPr>
          <w:noProof/>
        </w:rPr>
        <w:drawing>
          <wp:inline distT="0" distB="0" distL="0" distR="0" wp14:anchorId="7FBA8BB8" wp14:editId="328F0A41">
            <wp:extent cx="129540" cy="137160"/>
            <wp:effectExtent l="0" t="0" r="0" b="2540"/>
            <wp:docPr id="13" name="Picture 30">
              <a:extLst xmlns:a="http://schemas.openxmlformats.org/drawingml/2006/main">
                <a:ext uri="{FF2B5EF4-FFF2-40B4-BE49-F238E27FC236}">
                  <a16:creationId xmlns:a16="http://schemas.microsoft.com/office/drawing/2014/main" id="{4F6F26C5-C89A-404F-8745-5B439C774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F6F26C5-C89A-404F-8745-5B439C7744ED}"/>
                        </a:ext>
                      </a:extLst>
                    </pic:cNvPr>
                    <pic:cNvPicPr>
                      <a:picLocks noChangeAspect="1"/>
                    </pic:cNvPicPr>
                  </pic:nvPicPr>
                  <pic:blipFill>
                    <a:blip r:embed="rId18"/>
                    <a:stretch>
                      <a:fillRect/>
                    </a:stretch>
                  </pic:blipFill>
                  <pic:spPr>
                    <a:xfrm>
                      <a:off x="0" y="0"/>
                      <a:ext cx="129540" cy="137160"/>
                    </a:xfrm>
                    <a:prstGeom prst="rect">
                      <a:avLst/>
                    </a:prstGeom>
                  </pic:spPr>
                </pic:pic>
              </a:graphicData>
            </a:graphic>
          </wp:inline>
        </w:drawing>
      </w:r>
      <w:r w:rsidR="00F3675A" w:rsidRPr="003A137D">
        <w:rPr>
          <w:color w:val="000000" w:themeColor="text1"/>
        </w:rPr>
        <w:t>), R26_S (</w:t>
      </w:r>
      <w:r w:rsidR="00F3675A" w:rsidRPr="003A137D">
        <w:rPr>
          <w:noProof/>
        </w:rPr>
        <w:drawing>
          <wp:inline distT="0" distB="0" distL="0" distR="0" wp14:anchorId="3489358F" wp14:editId="0ED86F8A">
            <wp:extent cx="137160" cy="137160"/>
            <wp:effectExtent l="0" t="0" r="2540" b="2540"/>
            <wp:docPr id="14" name="Picture 32">
              <a:extLst xmlns:a="http://schemas.openxmlformats.org/drawingml/2006/main">
                <a:ext uri="{FF2B5EF4-FFF2-40B4-BE49-F238E27FC236}">
                  <a16:creationId xmlns:a16="http://schemas.microsoft.com/office/drawing/2014/main" id="{430081A0-D76D-C04C-969C-E2761F3A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30081A0-D76D-C04C-969C-E2761F3A6FED}"/>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00F3675A" w:rsidRPr="003A137D">
        <w:rPr>
          <w:color w:val="000000" w:themeColor="text1"/>
        </w:rPr>
        <w:t>), R27_K (</w:t>
      </w:r>
      <w:r w:rsidR="00F3675A" w:rsidRPr="003A137D">
        <w:rPr>
          <w:noProof/>
        </w:rPr>
        <w:drawing>
          <wp:inline distT="0" distB="0" distL="0" distR="0" wp14:anchorId="203BCAA4" wp14:editId="30D9B053">
            <wp:extent cx="137160" cy="137160"/>
            <wp:effectExtent l="0" t="0" r="2540" b="2540"/>
            <wp:docPr id="18" name="Picture 34">
              <a:extLst xmlns:a="http://schemas.openxmlformats.org/drawingml/2006/main">
                <a:ext uri="{FF2B5EF4-FFF2-40B4-BE49-F238E27FC236}">
                  <a16:creationId xmlns:a16="http://schemas.microsoft.com/office/drawing/2014/main" id="{410F41B5-8A69-5F47-9F07-323E4B18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10F41B5-8A69-5F47-9F07-323E4B18BC25}"/>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00F3675A" w:rsidRPr="003A137D">
        <w:rPr>
          <w:color w:val="000000" w:themeColor="text1"/>
        </w:rPr>
        <w:t>), R27_L (</w:t>
      </w:r>
      <w:r w:rsidR="00F3675A" w:rsidRPr="003A137D">
        <w:rPr>
          <w:noProof/>
        </w:rPr>
        <w:drawing>
          <wp:inline distT="0" distB="0" distL="0" distR="0" wp14:anchorId="2A4E2337" wp14:editId="12A9BE43">
            <wp:extent cx="137160" cy="137160"/>
            <wp:effectExtent l="0" t="0" r="2540" b="2540"/>
            <wp:docPr id="20" name="Picture 36">
              <a:extLst xmlns:a="http://schemas.openxmlformats.org/drawingml/2006/main">
                <a:ext uri="{FF2B5EF4-FFF2-40B4-BE49-F238E27FC236}">
                  <a16:creationId xmlns:a16="http://schemas.microsoft.com/office/drawing/2014/main" id="{1898F84D-5FD8-614A-8FDA-60CF5A069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1898F84D-5FD8-614A-8FDA-60CF5A0695D8}"/>
                        </a:ext>
                      </a:extLst>
                    </pic:cNvPr>
                    <pic:cNvPicPr>
                      <a:picLocks noChangeAspect="1"/>
                    </pic:cNvPicPr>
                  </pic:nvPicPr>
                  <pic:blipFill>
                    <a:blip r:embed="rId21"/>
                    <a:stretch>
                      <a:fillRect/>
                    </a:stretch>
                  </pic:blipFill>
                  <pic:spPr>
                    <a:xfrm>
                      <a:off x="0" y="0"/>
                      <a:ext cx="137160" cy="137160"/>
                    </a:xfrm>
                    <a:prstGeom prst="rect">
                      <a:avLst/>
                    </a:prstGeom>
                  </pic:spPr>
                </pic:pic>
              </a:graphicData>
            </a:graphic>
          </wp:inline>
        </w:drawing>
      </w:r>
      <w:r w:rsidR="00F3675A" w:rsidRPr="003A137D">
        <w:rPr>
          <w:color w:val="000000" w:themeColor="text1"/>
        </w:rPr>
        <w:t>), R27_S (</w:t>
      </w:r>
      <w:r w:rsidR="00F3675A" w:rsidRPr="003A137D">
        <w:rPr>
          <w:noProof/>
        </w:rPr>
        <w:drawing>
          <wp:inline distT="0" distB="0" distL="0" distR="0" wp14:anchorId="14F4DC8B" wp14:editId="10BD8FEC">
            <wp:extent cx="137160" cy="137160"/>
            <wp:effectExtent l="0" t="0" r="2540" b="2540"/>
            <wp:docPr id="22" name="Picture 38">
              <a:extLst xmlns:a="http://schemas.openxmlformats.org/drawingml/2006/main">
                <a:ext uri="{FF2B5EF4-FFF2-40B4-BE49-F238E27FC236}">
                  <a16:creationId xmlns:a16="http://schemas.microsoft.com/office/drawing/2014/main" id="{8C81235A-2439-7641-AE6E-85DC96A55F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8C81235A-2439-7641-AE6E-85DC96A55F31}"/>
                        </a:ext>
                      </a:extLst>
                    </pic:cNvPr>
                    <pic:cNvPicPr>
                      <a:picLocks noChangeAspect="1"/>
                    </pic:cNvPicPr>
                  </pic:nvPicPr>
                  <pic:blipFill>
                    <a:blip r:embed="rId22"/>
                    <a:stretch>
                      <a:fillRect/>
                    </a:stretch>
                  </pic:blipFill>
                  <pic:spPr>
                    <a:xfrm>
                      <a:off x="0" y="0"/>
                      <a:ext cx="137160" cy="137160"/>
                    </a:xfrm>
                    <a:prstGeom prst="rect">
                      <a:avLst/>
                    </a:prstGeom>
                  </pic:spPr>
                </pic:pic>
              </a:graphicData>
            </a:graphic>
          </wp:inline>
        </w:drawing>
      </w:r>
      <w:r w:rsidR="00F3675A" w:rsidRPr="003A137D">
        <w:rPr>
          <w:color w:val="000000" w:themeColor="text1"/>
        </w:rPr>
        <w:t>), R28_K (</w:t>
      </w:r>
      <w:r w:rsidR="00F3675A" w:rsidRPr="003A137D">
        <w:rPr>
          <w:noProof/>
        </w:rPr>
        <w:drawing>
          <wp:inline distT="0" distB="0" distL="0" distR="0" wp14:anchorId="534718E4" wp14:editId="6992B998">
            <wp:extent cx="130629" cy="137160"/>
            <wp:effectExtent l="0" t="0" r="0" b="2540"/>
            <wp:docPr id="2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23"/>
                    <a:stretch>
                      <a:fillRect/>
                    </a:stretch>
                  </pic:blipFill>
                  <pic:spPr>
                    <a:xfrm>
                      <a:off x="0" y="0"/>
                      <a:ext cx="130629" cy="137160"/>
                    </a:xfrm>
                    <a:prstGeom prst="rect">
                      <a:avLst/>
                    </a:prstGeom>
                  </pic:spPr>
                </pic:pic>
              </a:graphicData>
            </a:graphic>
          </wp:inline>
        </w:drawing>
      </w:r>
      <w:r w:rsidR="00F3675A" w:rsidRPr="003A137D">
        <w:rPr>
          <w:color w:val="000000" w:themeColor="text1"/>
        </w:rPr>
        <w:t>), R28_L (</w:t>
      </w:r>
      <w:r w:rsidR="00F3675A" w:rsidRPr="003A137D">
        <w:rPr>
          <w:noProof/>
          <w:color w:val="000000" w:themeColor="text1"/>
        </w:rPr>
        <w:drawing>
          <wp:inline distT="0" distB="0" distL="0" distR="0" wp14:anchorId="3CE6E319" wp14:editId="00A2F89F">
            <wp:extent cx="144379" cy="1371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F3675A" w:rsidRPr="003A137D">
        <w:rPr>
          <w:color w:val="000000" w:themeColor="text1"/>
        </w:rPr>
        <w:t>), R28_S (</w:t>
      </w:r>
      <w:r w:rsidR="00F3675A" w:rsidRPr="003A137D">
        <w:rPr>
          <w:noProof/>
        </w:rPr>
        <w:drawing>
          <wp:inline distT="0" distB="0" distL="0" distR="0" wp14:anchorId="0728AAA1" wp14:editId="3E26A52D">
            <wp:extent cx="137160" cy="137160"/>
            <wp:effectExtent l="0" t="0" r="2540" b="2540"/>
            <wp:docPr id="28"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5"/>
                    <a:stretch>
                      <a:fillRect/>
                    </a:stretch>
                  </pic:blipFill>
                  <pic:spPr>
                    <a:xfrm>
                      <a:off x="0" y="0"/>
                      <a:ext cx="137160" cy="137160"/>
                    </a:xfrm>
                    <a:prstGeom prst="rect">
                      <a:avLst/>
                    </a:prstGeom>
                  </pic:spPr>
                </pic:pic>
              </a:graphicData>
            </a:graphic>
          </wp:inline>
        </w:drawing>
      </w:r>
      <w:r w:rsidR="00F3675A" w:rsidRPr="003A137D">
        <w:rPr>
          <w:color w:val="000000" w:themeColor="text1"/>
        </w:rPr>
        <w:t xml:space="preserve">). </w:t>
      </w:r>
      <w:bookmarkStart w:id="1697" w:name="OLE_LINK98"/>
      <w:bookmarkStart w:id="1698" w:name="OLE_LINK99"/>
      <w:bookmarkStart w:id="1699" w:name="OLE_LINK152"/>
      <w:bookmarkEnd w:id="1695"/>
      <w:bookmarkEnd w:id="1696"/>
      <w:r w:rsidR="00F3675A" w:rsidRPr="003A137D">
        <w:rPr>
          <w:color w:val="000000" w:themeColor="text1"/>
        </w:rPr>
        <w:t>** p-value &lt; 0.01, *** p-value &lt; 0.001</w:t>
      </w:r>
      <w:bookmarkEnd w:id="1697"/>
      <w:bookmarkEnd w:id="1698"/>
      <w:bookmarkEnd w:id="1699"/>
      <w:r w:rsidR="00801F4D" w:rsidRPr="003A137D">
        <w:rPr>
          <w:color w:val="000000" w:themeColor="text1"/>
        </w:rPr>
        <w:t>.</w:t>
      </w:r>
    </w:p>
    <w:bookmarkEnd w:id="1693"/>
    <w:bookmarkEnd w:id="1694"/>
    <w:p w14:paraId="69201B44" w14:textId="77777777" w:rsidR="0025757A" w:rsidRPr="003A137D" w:rsidRDefault="0025757A" w:rsidP="00BF6603">
      <w:pPr>
        <w:suppressLineNumbers/>
        <w:spacing w:line="480" w:lineRule="auto"/>
        <w:rPr>
          <w:color w:val="000000" w:themeColor="text1"/>
        </w:rPr>
      </w:pPr>
    </w:p>
    <w:p w14:paraId="5DE8D78C" w14:textId="49299E10" w:rsidR="000744DD" w:rsidRPr="003A137D" w:rsidRDefault="00234370" w:rsidP="00271EA9">
      <w:pPr>
        <w:suppressLineNumbers/>
        <w:spacing w:line="480" w:lineRule="auto"/>
        <w:rPr>
          <w:color w:val="000000" w:themeColor="text1"/>
        </w:rPr>
      </w:pPr>
      <w:bookmarkStart w:id="1700" w:name="OLE_LINK26"/>
      <w:bookmarkStart w:id="1701" w:name="OLE_LINK46"/>
      <w:r w:rsidRPr="003A137D">
        <w:rPr>
          <w:b/>
          <w:bCs/>
          <w:color w:val="000000" w:themeColor="text1"/>
        </w:rPr>
        <w:t xml:space="preserve">Figure </w:t>
      </w:r>
      <w:r w:rsidR="00BF6603" w:rsidRPr="003A137D">
        <w:rPr>
          <w:b/>
          <w:bCs/>
          <w:color w:val="000000" w:themeColor="text1"/>
        </w:rPr>
        <w:t>5</w:t>
      </w:r>
      <w:r w:rsidRPr="003A137D">
        <w:rPr>
          <w:b/>
          <w:bCs/>
          <w:color w:val="000000" w:themeColor="text1"/>
        </w:rPr>
        <w:t xml:space="preserve">. Between Sample Microbial Composition Dissimilarity. </w:t>
      </w:r>
      <w:r w:rsidRPr="003A137D">
        <w:rPr>
          <w:color w:val="000000" w:themeColor="text1"/>
        </w:rPr>
        <w:t xml:space="preserve">Bray-Curtis indices quantify the dissimilarity between two samples’ microbial compositions. Higher Bray-Curtis values indicate </w:t>
      </w:r>
      <w:r w:rsidR="00183F11" w:rsidRPr="003A137D">
        <w:rPr>
          <w:color w:val="000000" w:themeColor="text1"/>
        </w:rPr>
        <w:t xml:space="preserve">a </w:t>
      </w:r>
      <w:r w:rsidRPr="003A137D">
        <w:rPr>
          <w:color w:val="000000" w:themeColor="text1"/>
        </w:rPr>
        <w:t xml:space="preserve">high level of dissimilarity between the two samples’ microbial composition. They were calculated based on the absolute number of reads classified under the genus taxa of Bacteria, Viruses, and Archaea from microbial compositions of Kraken2 (A), CLARK (B), and </w:t>
      </w:r>
      <w:r w:rsidR="00587076" w:rsidRPr="003A137D">
        <w:rPr>
          <w:color w:val="000000" w:themeColor="text1"/>
        </w:rPr>
        <w:lastRenderedPageBreak/>
        <w:t>CLARK-s</w:t>
      </w:r>
      <w:r w:rsidRPr="003A137D">
        <w:rPr>
          <w:color w:val="000000" w:themeColor="text1"/>
        </w:rPr>
        <w:t xml:space="preserve"> (C). The red and yellow colors show low and high levels of dissimilarity, respectively. Hierarchical clustering was used to cluster together samples that have similar microbial compositions (dendrograms on the left and top of the heatmaps). Pairwise statistical comparisons between Bray-Curtis indices were calculated from each </w:t>
      </w:r>
      <w:r w:rsidR="008524D8" w:rsidRPr="003A137D">
        <w:rPr>
          <w:color w:val="000000" w:themeColor="text1"/>
        </w:rPr>
        <w:t>software</w:t>
      </w:r>
      <w:r w:rsidRPr="003A137D">
        <w:rPr>
          <w:color w:val="000000" w:themeColor="text1"/>
        </w:rPr>
        <w:t>’s microbial compositions using Wilcoxon signed-rank tests.</w:t>
      </w:r>
      <w:bookmarkEnd w:id="1700"/>
      <w:bookmarkEnd w:id="1701"/>
      <w:r w:rsidR="00F3675A" w:rsidRPr="003A137D">
        <w:rPr>
          <w:color w:val="000000" w:themeColor="text1"/>
        </w:rPr>
        <w:t xml:space="preserve"> ** p-value &lt; 0.01, **** p-value &lt; 0.0001</w:t>
      </w:r>
      <w:r w:rsidR="00E45F69" w:rsidRPr="003A137D">
        <w:rPr>
          <w:color w:val="000000" w:themeColor="text1"/>
        </w:rPr>
        <w:t>.</w:t>
      </w:r>
    </w:p>
    <w:p w14:paraId="5CA195C4" w14:textId="77777777" w:rsidR="0025757A" w:rsidRPr="003A137D" w:rsidRDefault="0025757A" w:rsidP="00271EA9">
      <w:pPr>
        <w:suppressLineNumbers/>
        <w:spacing w:line="480" w:lineRule="auto"/>
        <w:rPr>
          <w:color w:val="000000" w:themeColor="text1"/>
        </w:rPr>
      </w:pPr>
    </w:p>
    <w:p w14:paraId="42285488" w14:textId="7D2062CF" w:rsidR="004B27A9" w:rsidRPr="001E3899" w:rsidRDefault="00234370" w:rsidP="0046408A">
      <w:pPr>
        <w:pStyle w:val="Caption"/>
        <w:suppressLineNumbers/>
        <w:spacing w:line="480" w:lineRule="auto"/>
        <w:rPr>
          <w:rFonts w:ascii="Times New Roman" w:hAnsi="Times New Roman" w:cs="Times New Roman"/>
          <w:color w:val="000000" w:themeColor="text1"/>
          <w:sz w:val="24"/>
          <w:szCs w:val="24"/>
        </w:rPr>
      </w:pPr>
      <w:bookmarkStart w:id="1702" w:name="OLE_LINK47"/>
      <w:bookmarkStart w:id="1703" w:name="OLE_LINK67"/>
      <w:bookmarkStart w:id="1704" w:name="OLE_LINK135"/>
      <w:bookmarkStart w:id="1705" w:name="OLE_LINK136"/>
      <w:r w:rsidRPr="001E3899">
        <w:rPr>
          <w:rFonts w:ascii="Times New Roman" w:hAnsi="Times New Roman" w:cs="Times New Roman"/>
          <w:color w:val="000000" w:themeColor="text1"/>
          <w:sz w:val="24"/>
          <w:szCs w:val="24"/>
        </w:rPr>
        <w:t xml:space="preserve">Figure </w:t>
      </w:r>
      <w:r w:rsidR="00BF6603" w:rsidRPr="001E3899">
        <w:rPr>
          <w:rFonts w:ascii="Times New Roman" w:hAnsi="Times New Roman" w:cs="Times New Roman"/>
          <w:color w:val="000000" w:themeColor="text1"/>
          <w:sz w:val="24"/>
          <w:szCs w:val="24"/>
        </w:rPr>
        <w:t>6</w:t>
      </w:r>
      <w:r w:rsidRPr="001E3899">
        <w:rPr>
          <w:rFonts w:ascii="Times New Roman" w:hAnsi="Times New Roman" w:cs="Times New Roman"/>
          <w:color w:val="000000" w:themeColor="text1"/>
          <w:sz w:val="24"/>
          <w:szCs w:val="24"/>
        </w:rPr>
        <w:t xml:space="preserve">. Sample Clustering with Multidimensional Scaling (MDS) analyses. </w:t>
      </w:r>
      <w:bookmarkStart w:id="1706" w:name="OLE_LINK89"/>
      <w:bookmarkStart w:id="1707" w:name="OLE_LINK90"/>
      <w:r w:rsidRPr="001E3899">
        <w:rPr>
          <w:rFonts w:ascii="Times New Roman" w:hAnsi="Times New Roman" w:cs="Times New Roman"/>
          <w:b w:val="0"/>
          <w:bCs w:val="0"/>
          <w:color w:val="000000" w:themeColor="text1"/>
          <w:sz w:val="24"/>
          <w:szCs w:val="24"/>
        </w:rPr>
        <w:t xml:space="preserve">Bray-Curtis indices were calculated from the microbial composition classified by Kraken2 (A), CLARK (B), and </w:t>
      </w:r>
      <w:r w:rsidR="00587076" w:rsidRPr="001E3899">
        <w:rPr>
          <w:rFonts w:ascii="Times New Roman" w:hAnsi="Times New Roman" w:cs="Times New Roman"/>
          <w:b w:val="0"/>
          <w:bCs w:val="0"/>
          <w:color w:val="000000" w:themeColor="text1"/>
          <w:sz w:val="24"/>
          <w:szCs w:val="24"/>
        </w:rPr>
        <w:t>CLARK-s</w:t>
      </w:r>
      <w:r w:rsidRPr="001E3899">
        <w:rPr>
          <w:rFonts w:ascii="Times New Roman" w:hAnsi="Times New Roman" w:cs="Times New Roman"/>
          <w:b w:val="0"/>
          <w:bCs w:val="0"/>
          <w:color w:val="000000" w:themeColor="text1"/>
          <w:sz w:val="24"/>
          <w:szCs w:val="24"/>
        </w:rPr>
        <w:t xml:space="preserve"> (C) </w:t>
      </w:r>
      <w:bookmarkEnd w:id="1706"/>
      <w:bookmarkEnd w:id="1707"/>
      <w:r w:rsidRPr="001E3899">
        <w:rPr>
          <w:rFonts w:ascii="Times New Roman" w:hAnsi="Times New Roman" w:cs="Times New Roman"/>
          <w:b w:val="0"/>
          <w:bCs w:val="0"/>
          <w:color w:val="000000" w:themeColor="text1"/>
          <w:sz w:val="24"/>
          <w:szCs w:val="24"/>
        </w:rPr>
        <w:t xml:space="preserve">and visualized using a dimension reduction method, MDS. MDS </w:t>
      </w:r>
      <w:bookmarkStart w:id="1708" w:name="OLE_LINK68"/>
      <w:bookmarkStart w:id="1709" w:name="OLE_LINK69"/>
      <w:bookmarkEnd w:id="1702"/>
      <w:bookmarkEnd w:id="1703"/>
      <w:r w:rsidR="004B27A9" w:rsidRPr="001E3899">
        <w:rPr>
          <w:rFonts w:ascii="Times New Roman" w:hAnsi="Times New Roman" w:cs="Times New Roman"/>
          <w:b w:val="0"/>
          <w:bCs w:val="0"/>
          <w:color w:val="000000" w:themeColor="text1"/>
          <w:sz w:val="24"/>
          <w:szCs w:val="24"/>
        </w:rPr>
        <w:t>clusters samples with similar microbial composition based on Bray-Curtis indices’ pairwise distance matrix. Samples: R22_K (</w:t>
      </w:r>
      <w:r w:rsidR="004B27A9" w:rsidRPr="001E3899">
        <w:rPr>
          <w:rFonts w:ascii="Times New Roman" w:hAnsi="Times New Roman" w:cs="Times New Roman"/>
          <w:b w:val="0"/>
          <w:bCs w:val="0"/>
          <w:noProof/>
          <w:sz w:val="24"/>
          <w:szCs w:val="24"/>
        </w:rPr>
        <w:drawing>
          <wp:inline distT="0" distB="0" distL="0" distR="0" wp14:anchorId="0DC6F4B8" wp14:editId="24A70179">
            <wp:extent cx="91440" cy="91440"/>
            <wp:effectExtent l="0" t="0" r="0" b="0"/>
            <wp:docPr id="47"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R22_L (</w:t>
      </w:r>
      <w:r w:rsidR="004B27A9" w:rsidRPr="001E3899">
        <w:rPr>
          <w:rFonts w:ascii="Times New Roman" w:hAnsi="Times New Roman" w:cs="Times New Roman"/>
          <w:b w:val="0"/>
          <w:bCs w:val="0"/>
          <w:noProof/>
          <w:sz w:val="24"/>
          <w:szCs w:val="24"/>
        </w:rPr>
        <w:drawing>
          <wp:inline distT="0" distB="0" distL="0" distR="0" wp14:anchorId="35F05580" wp14:editId="600CE178">
            <wp:extent cx="121920" cy="137160"/>
            <wp:effectExtent l="0" t="0" r="5080" b="2540"/>
            <wp:docPr id="48"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5"/>
                    <a:stretch>
                      <a:fillRect/>
                    </a:stretch>
                  </pic:blipFill>
                  <pic:spPr>
                    <a:xfrm>
                      <a:off x="0" y="0"/>
                      <a:ext cx="121920" cy="137160"/>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R22_S (</w:t>
      </w:r>
      <w:r w:rsidR="004B27A9" w:rsidRPr="001E3899">
        <w:rPr>
          <w:rFonts w:ascii="Times New Roman" w:hAnsi="Times New Roman" w:cs="Times New Roman"/>
          <w:b w:val="0"/>
          <w:bCs w:val="0"/>
          <w:noProof/>
          <w:sz w:val="24"/>
          <w:szCs w:val="24"/>
        </w:rPr>
        <w:drawing>
          <wp:inline distT="0" distB="0" distL="0" distR="0" wp14:anchorId="6932ADDB" wp14:editId="58448EA9">
            <wp:extent cx="144018" cy="137160"/>
            <wp:effectExtent l="0" t="0" r="0" b="2540"/>
            <wp:docPr id="49"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R26_K (</w:t>
      </w:r>
      <w:r w:rsidR="004B27A9" w:rsidRPr="001E3899">
        <w:rPr>
          <w:rFonts w:ascii="Times New Roman" w:hAnsi="Times New Roman" w:cs="Times New Roman"/>
          <w:b w:val="0"/>
          <w:bCs w:val="0"/>
          <w:noProof/>
          <w:sz w:val="24"/>
          <w:szCs w:val="24"/>
        </w:rPr>
        <w:drawing>
          <wp:inline distT="0" distB="0" distL="0" distR="0" wp14:anchorId="5921DD02" wp14:editId="032879FC">
            <wp:extent cx="116586" cy="137160"/>
            <wp:effectExtent l="0" t="0" r="0" b="2540"/>
            <wp:docPr id="50" name="Picture 28">
              <a:extLst xmlns:a="http://schemas.openxmlformats.org/drawingml/2006/main">
                <a:ext uri="{FF2B5EF4-FFF2-40B4-BE49-F238E27FC236}">
                  <a16:creationId xmlns:a16="http://schemas.microsoft.com/office/drawing/2014/main" id="{DEB2A22F-2B8D-444C-9386-678B4C39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EB2A22F-2B8D-444C-9386-678B4C397F1F}"/>
                        </a:ext>
                      </a:extLst>
                    </pic:cNvPr>
                    <pic:cNvPicPr>
                      <a:picLocks noChangeAspect="1"/>
                    </pic:cNvPicPr>
                  </pic:nvPicPr>
                  <pic:blipFill>
                    <a:blip r:embed="rId17"/>
                    <a:stretch>
                      <a:fillRect/>
                    </a:stretch>
                  </pic:blipFill>
                  <pic:spPr>
                    <a:xfrm>
                      <a:off x="0" y="0"/>
                      <a:ext cx="116586" cy="137160"/>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R26_L (</w:t>
      </w:r>
      <w:r w:rsidR="004B27A9" w:rsidRPr="001E3899">
        <w:rPr>
          <w:rFonts w:ascii="Times New Roman" w:hAnsi="Times New Roman" w:cs="Times New Roman"/>
          <w:b w:val="0"/>
          <w:bCs w:val="0"/>
          <w:noProof/>
          <w:sz w:val="24"/>
          <w:szCs w:val="24"/>
        </w:rPr>
        <w:drawing>
          <wp:inline distT="0" distB="0" distL="0" distR="0" wp14:anchorId="42DC6D5F" wp14:editId="1D5CB187">
            <wp:extent cx="129540" cy="137160"/>
            <wp:effectExtent l="0" t="0" r="0" b="2540"/>
            <wp:docPr id="51" name="Picture 30">
              <a:extLst xmlns:a="http://schemas.openxmlformats.org/drawingml/2006/main">
                <a:ext uri="{FF2B5EF4-FFF2-40B4-BE49-F238E27FC236}">
                  <a16:creationId xmlns:a16="http://schemas.microsoft.com/office/drawing/2014/main" id="{4F6F26C5-C89A-404F-8745-5B439C774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F6F26C5-C89A-404F-8745-5B439C7744ED}"/>
                        </a:ext>
                      </a:extLst>
                    </pic:cNvPr>
                    <pic:cNvPicPr>
                      <a:picLocks noChangeAspect="1"/>
                    </pic:cNvPicPr>
                  </pic:nvPicPr>
                  <pic:blipFill>
                    <a:blip r:embed="rId18"/>
                    <a:stretch>
                      <a:fillRect/>
                    </a:stretch>
                  </pic:blipFill>
                  <pic:spPr>
                    <a:xfrm>
                      <a:off x="0" y="0"/>
                      <a:ext cx="129540" cy="137160"/>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R26_S (</w:t>
      </w:r>
      <w:r w:rsidR="004B27A9" w:rsidRPr="001E3899">
        <w:rPr>
          <w:rFonts w:ascii="Times New Roman" w:hAnsi="Times New Roman" w:cs="Times New Roman"/>
          <w:b w:val="0"/>
          <w:bCs w:val="0"/>
          <w:noProof/>
          <w:sz w:val="24"/>
          <w:szCs w:val="24"/>
        </w:rPr>
        <w:drawing>
          <wp:inline distT="0" distB="0" distL="0" distR="0" wp14:anchorId="081354A0" wp14:editId="68A223A9">
            <wp:extent cx="137160" cy="137160"/>
            <wp:effectExtent l="0" t="0" r="2540" b="2540"/>
            <wp:docPr id="52" name="Picture 32">
              <a:extLst xmlns:a="http://schemas.openxmlformats.org/drawingml/2006/main">
                <a:ext uri="{FF2B5EF4-FFF2-40B4-BE49-F238E27FC236}">
                  <a16:creationId xmlns:a16="http://schemas.microsoft.com/office/drawing/2014/main" id="{430081A0-D76D-C04C-969C-E2761F3A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30081A0-D76D-C04C-969C-E2761F3A6FED}"/>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R27_K (</w:t>
      </w:r>
      <w:r w:rsidR="004B27A9" w:rsidRPr="001E3899">
        <w:rPr>
          <w:rFonts w:ascii="Times New Roman" w:hAnsi="Times New Roman" w:cs="Times New Roman"/>
          <w:b w:val="0"/>
          <w:bCs w:val="0"/>
          <w:noProof/>
          <w:sz w:val="24"/>
          <w:szCs w:val="24"/>
        </w:rPr>
        <w:drawing>
          <wp:inline distT="0" distB="0" distL="0" distR="0" wp14:anchorId="2F3F0AAC" wp14:editId="4C3A56A5">
            <wp:extent cx="118872" cy="118872"/>
            <wp:effectExtent l="0" t="0" r="0" b="0"/>
            <wp:docPr id="53" name="Picture 34">
              <a:extLst xmlns:a="http://schemas.openxmlformats.org/drawingml/2006/main">
                <a:ext uri="{FF2B5EF4-FFF2-40B4-BE49-F238E27FC236}">
                  <a16:creationId xmlns:a16="http://schemas.microsoft.com/office/drawing/2014/main" id="{410F41B5-8A69-5F47-9F07-323E4B18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10F41B5-8A69-5F47-9F07-323E4B18BC25}"/>
                        </a:ext>
                      </a:extLst>
                    </pic:cNvPr>
                    <pic:cNvPicPr>
                      <a:picLocks noChangeAspect="1"/>
                    </pic:cNvPicPr>
                  </pic:nvPicPr>
                  <pic:blipFill>
                    <a:blip r:embed="rId20"/>
                    <a:stretch>
                      <a:fillRect/>
                    </a:stretch>
                  </pic:blipFill>
                  <pic:spPr>
                    <a:xfrm>
                      <a:off x="0" y="0"/>
                      <a:ext cx="118872" cy="118872"/>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R27_L (</w:t>
      </w:r>
      <w:r w:rsidR="004B27A9" w:rsidRPr="001E3899">
        <w:rPr>
          <w:rFonts w:ascii="Times New Roman" w:hAnsi="Times New Roman" w:cs="Times New Roman"/>
          <w:b w:val="0"/>
          <w:bCs w:val="0"/>
          <w:noProof/>
          <w:sz w:val="24"/>
          <w:szCs w:val="24"/>
        </w:rPr>
        <w:drawing>
          <wp:inline distT="0" distB="0" distL="0" distR="0" wp14:anchorId="4C943DE5" wp14:editId="6E1748CA">
            <wp:extent cx="137160" cy="137160"/>
            <wp:effectExtent l="0" t="0" r="2540" b="2540"/>
            <wp:docPr id="54" name="Picture 36">
              <a:extLst xmlns:a="http://schemas.openxmlformats.org/drawingml/2006/main">
                <a:ext uri="{FF2B5EF4-FFF2-40B4-BE49-F238E27FC236}">
                  <a16:creationId xmlns:a16="http://schemas.microsoft.com/office/drawing/2014/main" id="{1898F84D-5FD8-614A-8FDA-60CF5A069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1898F84D-5FD8-614A-8FDA-60CF5A0695D8}"/>
                        </a:ext>
                      </a:extLst>
                    </pic:cNvPr>
                    <pic:cNvPicPr>
                      <a:picLocks noChangeAspect="1"/>
                    </pic:cNvPicPr>
                  </pic:nvPicPr>
                  <pic:blipFill>
                    <a:blip r:embed="rId21"/>
                    <a:stretch>
                      <a:fillRect/>
                    </a:stretch>
                  </pic:blipFill>
                  <pic:spPr>
                    <a:xfrm>
                      <a:off x="0" y="0"/>
                      <a:ext cx="137160" cy="137160"/>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R27_S (</w:t>
      </w:r>
      <w:r w:rsidR="004B27A9" w:rsidRPr="001E3899">
        <w:rPr>
          <w:rFonts w:ascii="Times New Roman" w:hAnsi="Times New Roman" w:cs="Times New Roman"/>
          <w:b w:val="0"/>
          <w:bCs w:val="0"/>
          <w:noProof/>
          <w:sz w:val="24"/>
          <w:szCs w:val="24"/>
        </w:rPr>
        <w:drawing>
          <wp:inline distT="0" distB="0" distL="0" distR="0" wp14:anchorId="0E505BFB" wp14:editId="0EF26E19">
            <wp:extent cx="118872" cy="118872"/>
            <wp:effectExtent l="0" t="0" r="0" b="0"/>
            <wp:docPr id="55" name="Picture 38">
              <a:extLst xmlns:a="http://schemas.openxmlformats.org/drawingml/2006/main">
                <a:ext uri="{FF2B5EF4-FFF2-40B4-BE49-F238E27FC236}">
                  <a16:creationId xmlns:a16="http://schemas.microsoft.com/office/drawing/2014/main" id="{8C81235A-2439-7641-AE6E-85DC96A55F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8C81235A-2439-7641-AE6E-85DC96A55F31}"/>
                        </a:ext>
                      </a:extLst>
                    </pic:cNvPr>
                    <pic:cNvPicPr>
                      <a:picLocks noChangeAspect="1"/>
                    </pic:cNvPicPr>
                  </pic:nvPicPr>
                  <pic:blipFill>
                    <a:blip r:embed="rId22"/>
                    <a:stretch>
                      <a:fillRect/>
                    </a:stretch>
                  </pic:blipFill>
                  <pic:spPr>
                    <a:xfrm>
                      <a:off x="0" y="0"/>
                      <a:ext cx="118872" cy="118872"/>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R28_K (</w:t>
      </w:r>
      <w:r w:rsidR="004B27A9" w:rsidRPr="001E3899">
        <w:rPr>
          <w:rFonts w:ascii="Times New Roman" w:hAnsi="Times New Roman" w:cs="Times New Roman"/>
          <w:b w:val="0"/>
          <w:bCs w:val="0"/>
          <w:noProof/>
          <w:sz w:val="24"/>
          <w:szCs w:val="24"/>
        </w:rPr>
        <w:drawing>
          <wp:inline distT="0" distB="0" distL="0" distR="0" wp14:anchorId="6A292157" wp14:editId="1D733FDF">
            <wp:extent cx="113212" cy="118872"/>
            <wp:effectExtent l="0" t="0" r="1270" b="0"/>
            <wp:docPr id="56"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23"/>
                    <a:stretch>
                      <a:fillRect/>
                    </a:stretch>
                  </pic:blipFill>
                  <pic:spPr>
                    <a:xfrm>
                      <a:off x="0" y="0"/>
                      <a:ext cx="113212" cy="118872"/>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R28_L (</w:t>
      </w:r>
      <w:r w:rsidR="004B27A9" w:rsidRPr="001E3899">
        <w:rPr>
          <w:rFonts w:ascii="Times New Roman" w:hAnsi="Times New Roman" w:cs="Times New Roman"/>
          <w:b w:val="0"/>
          <w:bCs w:val="0"/>
          <w:noProof/>
          <w:color w:val="000000" w:themeColor="text1"/>
          <w:sz w:val="24"/>
          <w:szCs w:val="24"/>
        </w:rPr>
        <w:drawing>
          <wp:inline distT="0" distB="0" distL="0" distR="0" wp14:anchorId="242F6C72" wp14:editId="356A7D61">
            <wp:extent cx="125128" cy="118872"/>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125128" cy="118872"/>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xml:space="preserve">), R28_S </w:t>
      </w:r>
      <w:r w:rsidR="0072338B" w:rsidRPr="001E3899">
        <w:rPr>
          <w:rFonts w:ascii="Times New Roman" w:hAnsi="Times New Roman" w:cs="Times New Roman"/>
          <w:b w:val="0"/>
          <w:bCs w:val="0"/>
          <w:color w:val="000000" w:themeColor="text1"/>
          <w:sz w:val="24"/>
          <w:szCs w:val="24"/>
        </w:rPr>
        <w:t>(</w:t>
      </w:r>
      <w:r w:rsidR="004B27A9" w:rsidRPr="001E3899">
        <w:rPr>
          <w:rFonts w:ascii="Times New Roman" w:hAnsi="Times New Roman" w:cs="Times New Roman"/>
          <w:b w:val="0"/>
          <w:bCs w:val="0"/>
          <w:noProof/>
          <w:sz w:val="24"/>
          <w:szCs w:val="24"/>
        </w:rPr>
        <w:drawing>
          <wp:inline distT="0" distB="0" distL="0" distR="0" wp14:anchorId="65993798" wp14:editId="542DFD5C">
            <wp:extent cx="118872" cy="118872"/>
            <wp:effectExtent l="0" t="0" r="0" b="0"/>
            <wp:docPr id="58"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5"/>
                    <a:stretch>
                      <a:fillRect/>
                    </a:stretch>
                  </pic:blipFill>
                  <pic:spPr>
                    <a:xfrm>
                      <a:off x="0" y="0"/>
                      <a:ext cx="118872" cy="118872"/>
                    </a:xfrm>
                    <a:prstGeom prst="rect">
                      <a:avLst/>
                    </a:prstGeom>
                  </pic:spPr>
                </pic:pic>
              </a:graphicData>
            </a:graphic>
          </wp:inline>
        </w:drawing>
      </w:r>
      <w:r w:rsidR="0072338B" w:rsidRPr="001E3899">
        <w:rPr>
          <w:rFonts w:ascii="Times New Roman" w:hAnsi="Times New Roman" w:cs="Times New Roman"/>
          <w:b w:val="0"/>
          <w:bCs w:val="0"/>
          <w:color w:val="000000" w:themeColor="text1"/>
          <w:sz w:val="24"/>
          <w:szCs w:val="24"/>
        </w:rPr>
        <w:t xml:space="preserve"> )</w:t>
      </w:r>
      <w:r w:rsidR="004B27A9" w:rsidRPr="001E3899">
        <w:rPr>
          <w:rFonts w:ascii="Times New Roman" w:hAnsi="Times New Roman" w:cs="Times New Roman"/>
          <w:b w:val="0"/>
          <w:bCs w:val="0"/>
          <w:color w:val="000000" w:themeColor="text1"/>
          <w:sz w:val="24"/>
          <w:szCs w:val="24"/>
        </w:rPr>
        <w:t>.</w:t>
      </w:r>
      <w:r w:rsidR="004B27A9" w:rsidRPr="001E3899">
        <w:rPr>
          <w:rFonts w:ascii="Times New Roman" w:hAnsi="Times New Roman" w:cs="Times New Roman"/>
          <w:color w:val="000000" w:themeColor="text1"/>
          <w:sz w:val="24"/>
          <w:szCs w:val="24"/>
        </w:rPr>
        <w:t xml:space="preserve"> </w:t>
      </w:r>
    </w:p>
    <w:bookmarkEnd w:id="1704"/>
    <w:bookmarkEnd w:id="1705"/>
    <w:p w14:paraId="5E7B8C71" w14:textId="77777777" w:rsidR="0025757A" w:rsidRPr="003A137D" w:rsidRDefault="0025757A" w:rsidP="0025757A"/>
    <w:p w14:paraId="114ACB79" w14:textId="4E313B62" w:rsidR="00F74882" w:rsidRPr="001E3899" w:rsidRDefault="00234370" w:rsidP="0046408A">
      <w:pPr>
        <w:pStyle w:val="Caption"/>
        <w:suppressLineNumbers/>
        <w:spacing w:line="480" w:lineRule="auto"/>
        <w:rPr>
          <w:rFonts w:ascii="Times New Roman" w:hAnsi="Times New Roman" w:cs="Times New Roman"/>
          <w:b w:val="0"/>
          <w:bCs w:val="0"/>
          <w:color w:val="000000" w:themeColor="text1"/>
          <w:sz w:val="24"/>
          <w:szCs w:val="24"/>
        </w:rPr>
      </w:pPr>
      <w:bookmarkStart w:id="1710" w:name="OLE_LINK137"/>
      <w:bookmarkStart w:id="1711" w:name="OLE_LINK138"/>
      <w:r w:rsidRPr="001E3899">
        <w:rPr>
          <w:rFonts w:ascii="Times New Roman" w:hAnsi="Times New Roman" w:cs="Times New Roman"/>
          <w:color w:val="000000" w:themeColor="text1"/>
          <w:sz w:val="24"/>
          <w:szCs w:val="24"/>
        </w:rPr>
        <w:t xml:space="preserve">Figure </w:t>
      </w:r>
      <w:bookmarkStart w:id="1712" w:name="OLE_LINK78"/>
      <w:bookmarkStart w:id="1713" w:name="OLE_LINK79"/>
      <w:bookmarkStart w:id="1714" w:name="OLE_LINK80"/>
      <w:r w:rsidR="00BF6603" w:rsidRPr="001E3899">
        <w:rPr>
          <w:rFonts w:ascii="Times New Roman" w:hAnsi="Times New Roman" w:cs="Times New Roman"/>
          <w:color w:val="000000" w:themeColor="text1"/>
          <w:sz w:val="24"/>
          <w:szCs w:val="24"/>
        </w:rPr>
        <w:t>7</w:t>
      </w:r>
      <w:r w:rsidRPr="001E3899">
        <w:rPr>
          <w:rFonts w:ascii="Times New Roman" w:hAnsi="Times New Roman" w:cs="Times New Roman"/>
          <w:color w:val="000000" w:themeColor="text1"/>
          <w:sz w:val="24"/>
          <w:szCs w:val="24"/>
        </w:rPr>
        <w:t xml:space="preserve">. </w:t>
      </w:r>
      <w:bookmarkEnd w:id="1712"/>
      <w:bookmarkEnd w:id="1713"/>
      <w:bookmarkEnd w:id="1714"/>
      <w:r w:rsidRPr="001E3899">
        <w:rPr>
          <w:rFonts w:ascii="Times New Roman" w:hAnsi="Times New Roman" w:cs="Times New Roman"/>
          <w:color w:val="000000" w:themeColor="text1"/>
          <w:sz w:val="24"/>
          <w:szCs w:val="24"/>
        </w:rPr>
        <w:t xml:space="preserve">Differentially abundant phylum and genus taxa. </w:t>
      </w:r>
      <w:r w:rsidR="003F7DB9" w:rsidRPr="001E3899">
        <w:rPr>
          <w:rFonts w:ascii="Times New Roman" w:hAnsi="Times New Roman" w:cs="Times New Roman"/>
          <w:b w:val="0"/>
          <w:bCs w:val="0"/>
          <w:color w:val="000000" w:themeColor="text1"/>
          <w:sz w:val="24"/>
          <w:szCs w:val="24"/>
        </w:rPr>
        <w:t>Genus t</w:t>
      </w:r>
      <w:r w:rsidRPr="001E3899">
        <w:rPr>
          <w:rFonts w:ascii="Times New Roman" w:hAnsi="Times New Roman" w:cs="Times New Roman"/>
          <w:b w:val="0"/>
          <w:bCs w:val="0"/>
          <w:color w:val="000000" w:themeColor="text1"/>
          <w:sz w:val="24"/>
          <w:szCs w:val="24"/>
        </w:rPr>
        <w:t>axa</w:t>
      </w:r>
      <w:r w:rsidR="003F7DB9" w:rsidRPr="001E3899">
        <w:rPr>
          <w:rFonts w:ascii="Times New Roman" w:hAnsi="Times New Roman" w:cs="Times New Roman"/>
          <w:b w:val="0"/>
          <w:bCs w:val="0"/>
          <w:color w:val="000000" w:themeColor="text1"/>
          <w:sz w:val="24"/>
          <w:szCs w:val="24"/>
        </w:rPr>
        <w:t xml:space="preserve"> found differentially abundant</w:t>
      </w:r>
      <w:r w:rsidRPr="001E3899">
        <w:rPr>
          <w:rFonts w:ascii="Times New Roman" w:hAnsi="Times New Roman" w:cs="Times New Roman"/>
          <w:b w:val="0"/>
          <w:bCs w:val="0"/>
          <w:color w:val="000000" w:themeColor="text1"/>
          <w:sz w:val="24"/>
          <w:szCs w:val="24"/>
        </w:rPr>
        <w:t xml:space="preserve"> in </w:t>
      </w:r>
      <w:r w:rsidRPr="001E3899">
        <w:rPr>
          <w:rFonts w:ascii="Times New Roman" w:hAnsi="Times New Roman" w:cs="Times New Roman"/>
          <w:b w:val="0"/>
          <w:bCs w:val="0"/>
          <w:i/>
          <w:color w:val="000000" w:themeColor="text1"/>
          <w:sz w:val="24"/>
          <w:szCs w:val="24"/>
        </w:rPr>
        <w:t>Rattus</w:t>
      </w:r>
      <w:r w:rsidRPr="001E3899">
        <w:rPr>
          <w:rFonts w:ascii="Times New Roman" w:hAnsi="Times New Roman" w:cs="Times New Roman"/>
          <w:b w:val="0"/>
          <w:bCs w:val="0"/>
          <w:color w:val="000000" w:themeColor="text1"/>
          <w:sz w:val="24"/>
          <w:szCs w:val="24"/>
        </w:rPr>
        <w:t xml:space="preserve"> tissue, kidney (R22_K, R26_K, and R27_K, R28_K), and lung (R22_L, R26_L, R27_L, and R28_L), </w:t>
      </w:r>
      <w:bookmarkStart w:id="1715" w:name="OLE_LINK50"/>
      <w:bookmarkStart w:id="1716" w:name="OLE_LINK51"/>
      <w:r w:rsidRPr="001E3899">
        <w:rPr>
          <w:rFonts w:ascii="Times New Roman" w:hAnsi="Times New Roman" w:cs="Times New Roman"/>
          <w:b w:val="0"/>
          <w:bCs w:val="0"/>
          <w:color w:val="000000" w:themeColor="text1"/>
          <w:sz w:val="24"/>
          <w:szCs w:val="24"/>
        </w:rPr>
        <w:t xml:space="preserve">by Kraken2 (A), </w:t>
      </w:r>
      <w:bookmarkEnd w:id="1715"/>
      <w:bookmarkEnd w:id="1716"/>
      <w:r w:rsidRPr="001E3899">
        <w:rPr>
          <w:rFonts w:ascii="Times New Roman" w:hAnsi="Times New Roman" w:cs="Times New Roman"/>
          <w:b w:val="0"/>
          <w:bCs w:val="0"/>
          <w:color w:val="000000" w:themeColor="text1"/>
          <w:sz w:val="24"/>
          <w:szCs w:val="24"/>
        </w:rPr>
        <w:t xml:space="preserve">CLARK (B), and </w:t>
      </w:r>
      <w:r w:rsidR="00587076" w:rsidRPr="001E3899">
        <w:rPr>
          <w:rFonts w:ascii="Times New Roman" w:hAnsi="Times New Roman" w:cs="Times New Roman"/>
          <w:b w:val="0"/>
          <w:bCs w:val="0"/>
          <w:color w:val="000000" w:themeColor="text1"/>
          <w:sz w:val="24"/>
          <w:szCs w:val="24"/>
        </w:rPr>
        <w:t>CLARK-s</w:t>
      </w:r>
      <w:r w:rsidRPr="001E3899">
        <w:rPr>
          <w:rFonts w:ascii="Times New Roman" w:hAnsi="Times New Roman" w:cs="Times New Roman"/>
          <w:b w:val="0"/>
          <w:bCs w:val="0"/>
          <w:color w:val="000000" w:themeColor="text1"/>
          <w:sz w:val="24"/>
          <w:szCs w:val="24"/>
        </w:rPr>
        <w:t xml:space="preserve"> (C) were </w:t>
      </w:r>
      <w:r w:rsidR="003F7DB9" w:rsidRPr="001E3899">
        <w:rPr>
          <w:rFonts w:ascii="Times New Roman" w:hAnsi="Times New Roman" w:cs="Times New Roman"/>
          <w:b w:val="0"/>
          <w:bCs w:val="0"/>
          <w:color w:val="000000" w:themeColor="text1"/>
          <w:sz w:val="24"/>
          <w:szCs w:val="24"/>
        </w:rPr>
        <w:t xml:space="preserve">found above along with their </w:t>
      </w:r>
      <w:r w:rsidRPr="001E3899">
        <w:rPr>
          <w:rFonts w:ascii="Times New Roman" w:hAnsi="Times New Roman" w:cs="Times New Roman"/>
          <w:b w:val="0"/>
          <w:bCs w:val="0"/>
          <w:color w:val="000000" w:themeColor="text1"/>
          <w:sz w:val="24"/>
          <w:szCs w:val="24"/>
        </w:rPr>
        <w:t xml:space="preserve">log-fold change </w:t>
      </w:r>
      <w:r w:rsidR="003F7DB9" w:rsidRPr="001E3899">
        <w:rPr>
          <w:rFonts w:ascii="Times New Roman" w:hAnsi="Times New Roman" w:cs="Times New Roman"/>
          <w:b w:val="0"/>
          <w:bCs w:val="0"/>
          <w:color w:val="000000" w:themeColor="text1"/>
          <w:sz w:val="24"/>
          <w:szCs w:val="24"/>
        </w:rPr>
        <w:t>in abu</w:t>
      </w:r>
      <w:r w:rsidR="00366132" w:rsidRPr="001E3899">
        <w:rPr>
          <w:rFonts w:ascii="Times New Roman" w:hAnsi="Times New Roman" w:cs="Times New Roman"/>
          <w:b w:val="0"/>
          <w:bCs w:val="0"/>
          <w:color w:val="000000" w:themeColor="text1"/>
          <w:sz w:val="24"/>
          <w:szCs w:val="24"/>
        </w:rPr>
        <w:t>n</w:t>
      </w:r>
      <w:r w:rsidR="003F7DB9" w:rsidRPr="001E3899">
        <w:rPr>
          <w:rFonts w:ascii="Times New Roman" w:hAnsi="Times New Roman" w:cs="Times New Roman"/>
          <w:b w:val="0"/>
          <w:bCs w:val="0"/>
          <w:color w:val="000000" w:themeColor="text1"/>
          <w:sz w:val="24"/>
          <w:szCs w:val="24"/>
        </w:rPr>
        <w:t>dance across these two tissues.</w:t>
      </w:r>
      <w:r w:rsidRPr="001E3899">
        <w:rPr>
          <w:rFonts w:ascii="Times New Roman" w:hAnsi="Times New Roman" w:cs="Times New Roman"/>
          <w:b w:val="0"/>
          <w:bCs w:val="0"/>
          <w:color w:val="000000" w:themeColor="text1"/>
          <w:sz w:val="24"/>
          <w:szCs w:val="24"/>
        </w:rPr>
        <w:t xml:space="preserve"> Each circle corresponds to a genus </w:t>
      </w:r>
      <w:r w:rsidR="003F7DB9" w:rsidRPr="001E3899">
        <w:rPr>
          <w:rFonts w:ascii="Times New Roman" w:hAnsi="Times New Roman" w:cs="Times New Roman"/>
          <w:b w:val="0"/>
          <w:bCs w:val="0"/>
          <w:color w:val="000000" w:themeColor="text1"/>
          <w:sz w:val="24"/>
          <w:szCs w:val="24"/>
        </w:rPr>
        <w:t>taxa that were found significantly different in abundance across kidney and lung samples’ microb</w:t>
      </w:r>
      <w:r w:rsidR="00366132" w:rsidRPr="001E3899">
        <w:rPr>
          <w:rFonts w:ascii="Times New Roman" w:hAnsi="Times New Roman" w:cs="Times New Roman"/>
          <w:b w:val="0"/>
          <w:bCs w:val="0"/>
          <w:color w:val="000000" w:themeColor="text1"/>
          <w:sz w:val="24"/>
          <w:szCs w:val="24"/>
        </w:rPr>
        <w:t>i</w:t>
      </w:r>
      <w:r w:rsidR="003F7DB9" w:rsidRPr="001E3899">
        <w:rPr>
          <w:rFonts w:ascii="Times New Roman" w:hAnsi="Times New Roman" w:cs="Times New Roman"/>
          <w:b w:val="0"/>
          <w:bCs w:val="0"/>
          <w:color w:val="000000" w:themeColor="text1"/>
          <w:sz w:val="24"/>
          <w:szCs w:val="24"/>
        </w:rPr>
        <w:t>al compositions</w:t>
      </w:r>
      <w:r w:rsidR="00366132" w:rsidRPr="001E3899">
        <w:rPr>
          <w:rFonts w:ascii="Times New Roman" w:hAnsi="Times New Roman" w:cs="Times New Roman"/>
          <w:b w:val="0"/>
          <w:bCs w:val="0"/>
          <w:color w:val="000000" w:themeColor="text1"/>
          <w:sz w:val="24"/>
          <w:szCs w:val="24"/>
        </w:rPr>
        <w:t>,</w:t>
      </w:r>
      <w:r w:rsidR="003F7DB9" w:rsidRPr="001E3899">
        <w:rPr>
          <w:rFonts w:ascii="Times New Roman" w:hAnsi="Times New Roman" w:cs="Times New Roman"/>
          <w:b w:val="0"/>
          <w:bCs w:val="0"/>
          <w:color w:val="000000" w:themeColor="text1"/>
          <w:sz w:val="24"/>
          <w:szCs w:val="24"/>
        </w:rPr>
        <w:t xml:space="preserve"> </w:t>
      </w:r>
      <w:r w:rsidRPr="001E3899">
        <w:rPr>
          <w:rFonts w:ascii="Times New Roman" w:hAnsi="Times New Roman" w:cs="Times New Roman"/>
          <w:b w:val="0"/>
          <w:bCs w:val="0"/>
          <w:color w:val="000000" w:themeColor="text1"/>
          <w:sz w:val="24"/>
          <w:szCs w:val="24"/>
        </w:rPr>
        <w:t xml:space="preserve">and the circle color represents the corresponding phylum. </w:t>
      </w:r>
      <w:bookmarkEnd w:id="1677"/>
      <w:bookmarkEnd w:id="1678"/>
      <w:r w:rsidR="00F3675A" w:rsidRPr="001E3899">
        <w:rPr>
          <w:rFonts w:ascii="Times New Roman" w:hAnsi="Times New Roman" w:cs="Times New Roman"/>
          <w:b w:val="0"/>
          <w:bCs w:val="0"/>
          <w:color w:val="000000" w:themeColor="text1"/>
          <w:sz w:val="24"/>
          <w:szCs w:val="24"/>
        </w:rPr>
        <w:t>Phylum: Spirochaetes</w:t>
      </w:r>
      <w:r w:rsidR="00F3675A" w:rsidRPr="001E3899">
        <w:rPr>
          <w:rFonts w:ascii="Times New Roman" w:hAnsi="Times New Roman" w:cs="Times New Roman"/>
          <w:b w:val="0"/>
          <w:bCs w:val="0"/>
          <w:i/>
          <w:iCs/>
          <w:color w:val="000000" w:themeColor="text1"/>
          <w:sz w:val="24"/>
          <w:szCs w:val="24"/>
        </w:rPr>
        <w:t xml:space="preserve"> </w:t>
      </w:r>
      <w:r w:rsidR="00F3675A" w:rsidRPr="001E3899">
        <w:rPr>
          <w:rFonts w:ascii="Times New Roman" w:hAnsi="Times New Roman" w:cs="Times New Roman"/>
          <w:b w:val="0"/>
          <w:bCs w:val="0"/>
          <w:color w:val="000000" w:themeColor="text1"/>
          <w:sz w:val="24"/>
          <w:szCs w:val="24"/>
        </w:rPr>
        <w:t>(</w:t>
      </w:r>
      <w:r w:rsidR="00F3675A" w:rsidRPr="001E3899">
        <w:rPr>
          <w:rFonts w:ascii="Times New Roman" w:hAnsi="Times New Roman" w:cs="Times New Roman"/>
          <w:noProof/>
          <w:sz w:val="24"/>
          <w:szCs w:val="24"/>
        </w:rPr>
        <w:drawing>
          <wp:inline distT="0" distB="0" distL="0" distR="0" wp14:anchorId="5C0721A0" wp14:editId="18A1D5D6">
            <wp:extent cx="91440" cy="91440"/>
            <wp:effectExtent l="0" t="0" r="0" b="0"/>
            <wp:docPr id="36"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r w:rsidR="00F3675A" w:rsidRPr="001E3899">
        <w:rPr>
          <w:rFonts w:ascii="Times New Roman" w:hAnsi="Times New Roman" w:cs="Times New Roman"/>
          <w:b w:val="0"/>
          <w:bCs w:val="0"/>
          <w:color w:val="000000" w:themeColor="text1"/>
          <w:sz w:val="24"/>
          <w:szCs w:val="24"/>
        </w:rPr>
        <w:t>), Proteobacteria</w:t>
      </w:r>
      <w:r w:rsidR="00F3675A" w:rsidRPr="001E3899">
        <w:rPr>
          <w:rFonts w:ascii="Times New Roman" w:hAnsi="Times New Roman" w:cs="Times New Roman"/>
          <w:b w:val="0"/>
          <w:bCs w:val="0"/>
          <w:i/>
          <w:iCs/>
          <w:color w:val="000000" w:themeColor="text1"/>
          <w:sz w:val="24"/>
          <w:szCs w:val="24"/>
        </w:rPr>
        <w:t xml:space="preserve"> </w:t>
      </w:r>
      <w:r w:rsidR="00F3675A" w:rsidRPr="001E3899">
        <w:rPr>
          <w:rFonts w:ascii="Times New Roman" w:hAnsi="Times New Roman" w:cs="Times New Roman"/>
          <w:b w:val="0"/>
          <w:bCs w:val="0"/>
          <w:color w:val="000000" w:themeColor="text1"/>
          <w:sz w:val="24"/>
          <w:szCs w:val="24"/>
        </w:rPr>
        <w:t>(</w:t>
      </w:r>
      <w:r w:rsidR="00F3675A" w:rsidRPr="001E3899">
        <w:rPr>
          <w:rFonts w:ascii="Times New Roman" w:hAnsi="Times New Roman" w:cs="Times New Roman"/>
          <w:noProof/>
          <w:sz w:val="24"/>
          <w:szCs w:val="24"/>
        </w:rPr>
        <w:drawing>
          <wp:inline distT="0" distB="0" distL="0" distR="0" wp14:anchorId="0FB4AFF0" wp14:editId="21CE4BC0">
            <wp:extent cx="121920" cy="137160"/>
            <wp:effectExtent l="0" t="0" r="5080" b="2540"/>
            <wp:docPr id="38"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5"/>
                    <a:stretch>
                      <a:fillRect/>
                    </a:stretch>
                  </pic:blipFill>
                  <pic:spPr>
                    <a:xfrm>
                      <a:off x="0" y="0"/>
                      <a:ext cx="121920" cy="137160"/>
                    </a:xfrm>
                    <a:prstGeom prst="rect">
                      <a:avLst/>
                    </a:prstGeom>
                  </pic:spPr>
                </pic:pic>
              </a:graphicData>
            </a:graphic>
          </wp:inline>
        </w:drawing>
      </w:r>
      <w:r w:rsidR="00F3675A" w:rsidRPr="001E3899">
        <w:rPr>
          <w:rFonts w:ascii="Times New Roman" w:hAnsi="Times New Roman" w:cs="Times New Roman"/>
          <w:b w:val="0"/>
          <w:bCs w:val="0"/>
          <w:color w:val="000000" w:themeColor="text1"/>
          <w:sz w:val="24"/>
          <w:szCs w:val="24"/>
        </w:rPr>
        <w:t>), Tenericutes</w:t>
      </w:r>
      <w:r w:rsidR="00F3675A" w:rsidRPr="001E3899">
        <w:rPr>
          <w:rFonts w:ascii="Times New Roman" w:hAnsi="Times New Roman" w:cs="Times New Roman"/>
          <w:b w:val="0"/>
          <w:bCs w:val="0"/>
          <w:i/>
          <w:iCs/>
          <w:color w:val="000000" w:themeColor="text1"/>
          <w:sz w:val="24"/>
          <w:szCs w:val="24"/>
        </w:rPr>
        <w:t xml:space="preserve"> </w:t>
      </w:r>
      <w:r w:rsidR="00F3675A" w:rsidRPr="001E3899">
        <w:rPr>
          <w:rFonts w:ascii="Times New Roman" w:hAnsi="Times New Roman" w:cs="Times New Roman"/>
          <w:b w:val="0"/>
          <w:bCs w:val="0"/>
          <w:color w:val="000000" w:themeColor="text1"/>
          <w:sz w:val="24"/>
          <w:szCs w:val="24"/>
        </w:rPr>
        <w:t>(</w:t>
      </w:r>
      <w:r w:rsidR="00F3675A" w:rsidRPr="001E3899">
        <w:rPr>
          <w:rFonts w:ascii="Times New Roman" w:hAnsi="Times New Roman" w:cs="Times New Roman"/>
          <w:noProof/>
          <w:sz w:val="24"/>
          <w:szCs w:val="24"/>
        </w:rPr>
        <w:drawing>
          <wp:inline distT="0" distB="0" distL="0" distR="0" wp14:anchorId="2FDC98F0" wp14:editId="3CE3FB04">
            <wp:extent cx="144018" cy="137160"/>
            <wp:effectExtent l="0" t="0" r="0" b="2540"/>
            <wp:docPr id="40"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00F3675A" w:rsidRPr="001E3899">
        <w:rPr>
          <w:rFonts w:ascii="Times New Roman" w:hAnsi="Times New Roman" w:cs="Times New Roman"/>
          <w:b w:val="0"/>
          <w:bCs w:val="0"/>
          <w:color w:val="000000" w:themeColor="text1"/>
          <w:sz w:val="24"/>
          <w:szCs w:val="24"/>
        </w:rPr>
        <w:t>), Firmicutes</w:t>
      </w:r>
      <w:r w:rsidR="00F3675A" w:rsidRPr="001E3899">
        <w:rPr>
          <w:rFonts w:ascii="Times New Roman" w:hAnsi="Times New Roman" w:cs="Times New Roman"/>
          <w:b w:val="0"/>
          <w:bCs w:val="0"/>
          <w:i/>
          <w:iCs/>
          <w:color w:val="000000" w:themeColor="text1"/>
          <w:sz w:val="24"/>
          <w:szCs w:val="24"/>
        </w:rPr>
        <w:t xml:space="preserve"> </w:t>
      </w:r>
      <w:r w:rsidR="00F3675A" w:rsidRPr="001E3899">
        <w:rPr>
          <w:rFonts w:ascii="Times New Roman" w:hAnsi="Times New Roman" w:cs="Times New Roman"/>
          <w:b w:val="0"/>
          <w:bCs w:val="0"/>
          <w:color w:val="000000" w:themeColor="text1"/>
          <w:sz w:val="24"/>
          <w:szCs w:val="24"/>
        </w:rPr>
        <w:t>(</w:t>
      </w:r>
      <w:r w:rsidR="00F3675A" w:rsidRPr="001E3899">
        <w:rPr>
          <w:rFonts w:ascii="Times New Roman" w:hAnsi="Times New Roman" w:cs="Times New Roman"/>
          <w:noProof/>
          <w:sz w:val="24"/>
          <w:szCs w:val="24"/>
        </w:rPr>
        <w:drawing>
          <wp:inline distT="0" distB="0" distL="0" distR="0" wp14:anchorId="57072F8E" wp14:editId="49B842E3">
            <wp:extent cx="116586" cy="137160"/>
            <wp:effectExtent l="0" t="0" r="0" b="2540"/>
            <wp:docPr id="42" name="Picture 28">
              <a:extLst xmlns:a="http://schemas.openxmlformats.org/drawingml/2006/main">
                <a:ext uri="{FF2B5EF4-FFF2-40B4-BE49-F238E27FC236}">
                  <a16:creationId xmlns:a16="http://schemas.microsoft.com/office/drawing/2014/main" id="{DEB2A22F-2B8D-444C-9386-678B4C39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EB2A22F-2B8D-444C-9386-678B4C397F1F}"/>
                        </a:ext>
                      </a:extLst>
                    </pic:cNvPr>
                    <pic:cNvPicPr>
                      <a:picLocks noChangeAspect="1"/>
                    </pic:cNvPicPr>
                  </pic:nvPicPr>
                  <pic:blipFill>
                    <a:blip r:embed="rId17"/>
                    <a:stretch>
                      <a:fillRect/>
                    </a:stretch>
                  </pic:blipFill>
                  <pic:spPr>
                    <a:xfrm>
                      <a:off x="0" y="0"/>
                      <a:ext cx="116586" cy="137160"/>
                    </a:xfrm>
                    <a:prstGeom prst="rect">
                      <a:avLst/>
                    </a:prstGeom>
                  </pic:spPr>
                </pic:pic>
              </a:graphicData>
            </a:graphic>
          </wp:inline>
        </w:drawing>
      </w:r>
      <w:r w:rsidR="00F3675A" w:rsidRPr="001E3899">
        <w:rPr>
          <w:rFonts w:ascii="Times New Roman" w:hAnsi="Times New Roman" w:cs="Times New Roman"/>
          <w:b w:val="0"/>
          <w:bCs w:val="0"/>
          <w:color w:val="000000" w:themeColor="text1"/>
          <w:sz w:val="24"/>
          <w:szCs w:val="24"/>
        </w:rPr>
        <w:t>), Bacteroidetes</w:t>
      </w:r>
      <w:r w:rsidR="00F3675A" w:rsidRPr="001E3899">
        <w:rPr>
          <w:rFonts w:ascii="Times New Roman" w:hAnsi="Times New Roman" w:cs="Times New Roman"/>
          <w:b w:val="0"/>
          <w:bCs w:val="0"/>
          <w:i/>
          <w:iCs/>
          <w:color w:val="000000" w:themeColor="text1"/>
          <w:sz w:val="24"/>
          <w:szCs w:val="24"/>
        </w:rPr>
        <w:t xml:space="preserve"> </w:t>
      </w:r>
      <w:r w:rsidR="00F3675A" w:rsidRPr="001E3899">
        <w:rPr>
          <w:rFonts w:ascii="Times New Roman" w:hAnsi="Times New Roman" w:cs="Times New Roman"/>
          <w:b w:val="0"/>
          <w:bCs w:val="0"/>
          <w:color w:val="000000" w:themeColor="text1"/>
          <w:sz w:val="24"/>
          <w:szCs w:val="24"/>
        </w:rPr>
        <w:t>(</w:t>
      </w:r>
      <w:r w:rsidR="00F3675A" w:rsidRPr="001E3899">
        <w:rPr>
          <w:rFonts w:ascii="Times New Roman" w:hAnsi="Times New Roman" w:cs="Times New Roman"/>
          <w:noProof/>
          <w:sz w:val="24"/>
          <w:szCs w:val="24"/>
        </w:rPr>
        <w:drawing>
          <wp:inline distT="0" distB="0" distL="0" distR="0" wp14:anchorId="481E640C" wp14:editId="50F0FDA5">
            <wp:extent cx="129540" cy="137160"/>
            <wp:effectExtent l="0" t="0" r="0" b="2540"/>
            <wp:docPr id="44" name="Picture 30">
              <a:extLst xmlns:a="http://schemas.openxmlformats.org/drawingml/2006/main">
                <a:ext uri="{FF2B5EF4-FFF2-40B4-BE49-F238E27FC236}">
                  <a16:creationId xmlns:a16="http://schemas.microsoft.com/office/drawing/2014/main" id="{4F6F26C5-C89A-404F-8745-5B439C774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F6F26C5-C89A-404F-8745-5B439C7744ED}"/>
                        </a:ext>
                      </a:extLst>
                    </pic:cNvPr>
                    <pic:cNvPicPr>
                      <a:picLocks noChangeAspect="1"/>
                    </pic:cNvPicPr>
                  </pic:nvPicPr>
                  <pic:blipFill>
                    <a:blip r:embed="rId18"/>
                    <a:stretch>
                      <a:fillRect/>
                    </a:stretch>
                  </pic:blipFill>
                  <pic:spPr>
                    <a:xfrm>
                      <a:off x="0" y="0"/>
                      <a:ext cx="129540" cy="137160"/>
                    </a:xfrm>
                    <a:prstGeom prst="rect">
                      <a:avLst/>
                    </a:prstGeom>
                  </pic:spPr>
                </pic:pic>
              </a:graphicData>
            </a:graphic>
          </wp:inline>
        </w:drawing>
      </w:r>
      <w:r w:rsidR="00F3675A" w:rsidRPr="001E3899">
        <w:rPr>
          <w:rFonts w:ascii="Times New Roman" w:hAnsi="Times New Roman" w:cs="Times New Roman"/>
          <w:b w:val="0"/>
          <w:bCs w:val="0"/>
          <w:color w:val="000000" w:themeColor="text1"/>
          <w:sz w:val="24"/>
          <w:szCs w:val="24"/>
        </w:rPr>
        <w:t>), Cyanobacteria</w:t>
      </w:r>
      <w:r w:rsidR="00F3675A" w:rsidRPr="001E3899">
        <w:rPr>
          <w:rFonts w:ascii="Times New Roman" w:hAnsi="Times New Roman" w:cs="Times New Roman"/>
          <w:b w:val="0"/>
          <w:bCs w:val="0"/>
          <w:i/>
          <w:iCs/>
          <w:color w:val="000000" w:themeColor="text1"/>
          <w:sz w:val="24"/>
          <w:szCs w:val="24"/>
        </w:rPr>
        <w:t xml:space="preserve"> </w:t>
      </w:r>
      <w:r w:rsidR="00F3675A" w:rsidRPr="001E3899">
        <w:rPr>
          <w:rFonts w:ascii="Times New Roman" w:hAnsi="Times New Roman" w:cs="Times New Roman"/>
          <w:b w:val="0"/>
          <w:bCs w:val="0"/>
          <w:color w:val="000000" w:themeColor="text1"/>
          <w:sz w:val="24"/>
          <w:szCs w:val="24"/>
        </w:rPr>
        <w:t>(</w:t>
      </w:r>
      <w:r w:rsidR="00F3675A" w:rsidRPr="001E3899">
        <w:rPr>
          <w:rFonts w:ascii="Times New Roman" w:hAnsi="Times New Roman" w:cs="Times New Roman"/>
          <w:noProof/>
          <w:sz w:val="24"/>
          <w:szCs w:val="24"/>
        </w:rPr>
        <w:drawing>
          <wp:inline distT="0" distB="0" distL="0" distR="0" wp14:anchorId="4BD5BAF7" wp14:editId="61727C75">
            <wp:extent cx="137160" cy="137160"/>
            <wp:effectExtent l="0" t="0" r="2540" b="2540"/>
            <wp:docPr id="45" name="Picture 32">
              <a:extLst xmlns:a="http://schemas.openxmlformats.org/drawingml/2006/main">
                <a:ext uri="{FF2B5EF4-FFF2-40B4-BE49-F238E27FC236}">
                  <a16:creationId xmlns:a16="http://schemas.microsoft.com/office/drawing/2014/main" id="{430081A0-D76D-C04C-969C-E2761F3A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30081A0-D76D-C04C-969C-E2761F3A6FED}"/>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00F3675A" w:rsidRPr="001E3899">
        <w:rPr>
          <w:rFonts w:ascii="Times New Roman" w:hAnsi="Times New Roman" w:cs="Times New Roman"/>
          <w:b w:val="0"/>
          <w:bCs w:val="0"/>
          <w:color w:val="000000" w:themeColor="text1"/>
          <w:sz w:val="24"/>
          <w:szCs w:val="24"/>
        </w:rPr>
        <w:t>), Peploviricota</w:t>
      </w:r>
      <w:r w:rsidR="00F3675A" w:rsidRPr="001E3899">
        <w:rPr>
          <w:rFonts w:ascii="Times New Roman" w:hAnsi="Times New Roman" w:cs="Times New Roman"/>
          <w:b w:val="0"/>
          <w:bCs w:val="0"/>
          <w:i/>
          <w:iCs/>
          <w:color w:val="000000" w:themeColor="text1"/>
          <w:sz w:val="24"/>
          <w:szCs w:val="24"/>
        </w:rPr>
        <w:t xml:space="preserve"> </w:t>
      </w:r>
      <w:r w:rsidR="00F3675A" w:rsidRPr="001E3899">
        <w:rPr>
          <w:rFonts w:ascii="Times New Roman" w:hAnsi="Times New Roman" w:cs="Times New Roman"/>
          <w:b w:val="0"/>
          <w:bCs w:val="0"/>
          <w:color w:val="000000" w:themeColor="text1"/>
          <w:sz w:val="24"/>
          <w:szCs w:val="24"/>
        </w:rPr>
        <w:t>(</w:t>
      </w:r>
      <w:r w:rsidR="00F3675A" w:rsidRPr="001E3899">
        <w:rPr>
          <w:rFonts w:ascii="Times New Roman" w:hAnsi="Times New Roman" w:cs="Times New Roman"/>
          <w:noProof/>
          <w:sz w:val="24"/>
          <w:szCs w:val="24"/>
        </w:rPr>
        <w:drawing>
          <wp:inline distT="0" distB="0" distL="0" distR="0" wp14:anchorId="7536B54B" wp14:editId="4ED5F59C">
            <wp:extent cx="137160" cy="137160"/>
            <wp:effectExtent l="0" t="0" r="2540" b="2540"/>
            <wp:docPr id="46" name="Picture 34">
              <a:extLst xmlns:a="http://schemas.openxmlformats.org/drawingml/2006/main">
                <a:ext uri="{FF2B5EF4-FFF2-40B4-BE49-F238E27FC236}">
                  <a16:creationId xmlns:a16="http://schemas.microsoft.com/office/drawing/2014/main" id="{410F41B5-8A69-5F47-9F07-323E4B18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10F41B5-8A69-5F47-9F07-323E4B18BC25}"/>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00F3675A" w:rsidRPr="001E3899">
        <w:rPr>
          <w:rFonts w:ascii="Times New Roman" w:hAnsi="Times New Roman" w:cs="Times New Roman"/>
          <w:b w:val="0"/>
          <w:bCs w:val="0"/>
          <w:color w:val="000000" w:themeColor="text1"/>
          <w:sz w:val="24"/>
          <w:szCs w:val="24"/>
        </w:rPr>
        <w:t xml:space="preserve">). </w:t>
      </w:r>
    </w:p>
    <w:p w14:paraId="0219984C" w14:textId="25F174B0" w:rsidR="008F5CF3" w:rsidRPr="003A137D" w:rsidRDefault="008F5CF3" w:rsidP="008F5CF3">
      <w:pPr>
        <w:suppressLineNumbers/>
        <w:spacing w:line="480" w:lineRule="auto"/>
        <w:rPr>
          <w:b/>
          <w:bCs/>
        </w:rPr>
      </w:pPr>
      <w:bookmarkStart w:id="1717" w:name="OLE_LINK65"/>
      <w:bookmarkStart w:id="1718" w:name="OLE_LINK66"/>
      <w:bookmarkEnd w:id="0"/>
      <w:bookmarkEnd w:id="1"/>
      <w:bookmarkEnd w:id="2"/>
      <w:bookmarkEnd w:id="3"/>
      <w:bookmarkEnd w:id="4"/>
      <w:bookmarkEnd w:id="1708"/>
      <w:bookmarkEnd w:id="1709"/>
      <w:bookmarkEnd w:id="1710"/>
      <w:bookmarkEnd w:id="1711"/>
      <w:bookmarkEnd w:id="1717"/>
      <w:bookmarkEnd w:id="1718"/>
    </w:p>
    <w:p w14:paraId="4FD74546" w14:textId="640EE38A" w:rsidR="00BF6603" w:rsidRPr="003A137D" w:rsidRDefault="00BF6603" w:rsidP="008F5CF3">
      <w:pPr>
        <w:suppressLineNumbers/>
        <w:spacing w:line="480" w:lineRule="auto"/>
        <w:rPr>
          <w:b/>
          <w:bCs/>
        </w:rPr>
      </w:pPr>
    </w:p>
    <w:p w14:paraId="1F793C17" w14:textId="3290969B" w:rsidR="008F5CF3" w:rsidRPr="003A137D" w:rsidRDefault="008F5CF3" w:rsidP="008F5CF3">
      <w:pPr>
        <w:suppressLineNumbers/>
        <w:spacing w:line="480" w:lineRule="auto"/>
        <w:rPr>
          <w:b/>
          <w:bCs/>
        </w:rPr>
      </w:pPr>
    </w:p>
    <w:p w14:paraId="1CE9A158" w14:textId="35577C11" w:rsidR="008F5CF3" w:rsidRPr="003A137D" w:rsidRDefault="008F5CF3" w:rsidP="008F5CF3">
      <w:pPr>
        <w:suppressLineNumbers/>
        <w:spacing w:line="480" w:lineRule="auto"/>
        <w:rPr>
          <w:b/>
          <w:bCs/>
        </w:rPr>
      </w:pPr>
    </w:p>
    <w:p w14:paraId="69DD1188" w14:textId="783F59E3" w:rsidR="008F5CF3" w:rsidRPr="003A137D" w:rsidRDefault="008F5CF3" w:rsidP="008F5CF3">
      <w:pPr>
        <w:suppressLineNumbers/>
        <w:spacing w:line="480" w:lineRule="auto"/>
        <w:rPr>
          <w:b/>
          <w:bCs/>
        </w:rPr>
      </w:pPr>
    </w:p>
    <w:p w14:paraId="6C866FFB" w14:textId="079C4280" w:rsidR="008F5CF3" w:rsidRPr="003A137D" w:rsidRDefault="008F5CF3" w:rsidP="008F5CF3">
      <w:pPr>
        <w:suppressLineNumbers/>
        <w:spacing w:line="480" w:lineRule="auto"/>
        <w:rPr>
          <w:b/>
          <w:bCs/>
        </w:rPr>
      </w:pPr>
    </w:p>
    <w:p w14:paraId="2D76BCC0" w14:textId="77777777" w:rsidR="00807487" w:rsidRPr="003A137D" w:rsidRDefault="00807487">
      <w:pPr>
        <w:suppressLineNumbers/>
        <w:spacing w:line="480" w:lineRule="auto"/>
        <w:jc w:val="right"/>
      </w:pPr>
    </w:p>
    <w:p w14:paraId="02E24969" w14:textId="77777777" w:rsidR="000C19E7" w:rsidRPr="003A137D" w:rsidRDefault="000C19E7">
      <w:pPr>
        <w:suppressLineNumbers/>
        <w:spacing w:line="480" w:lineRule="auto"/>
        <w:jc w:val="right"/>
      </w:pPr>
    </w:p>
    <w:sectPr w:rsidR="000C19E7" w:rsidRPr="003A137D" w:rsidSect="001D464A">
      <w:headerReference w:type="default" r:id="rId54"/>
      <w:footerReference w:type="even" r:id="rId55"/>
      <w:footerReference w:type="default" r:id="rId56"/>
      <w:pgSz w:w="11906" w:h="16838" w:code="9"/>
      <w:pgMar w:top="1440" w:right="1440" w:bottom="1440" w:left="1440" w:header="709" w:footer="454"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074FD" w14:textId="77777777" w:rsidR="00C44828" w:rsidRDefault="00C44828" w:rsidP="00162F7D">
      <w:r>
        <w:separator/>
      </w:r>
    </w:p>
    <w:p w14:paraId="00E4E97A" w14:textId="77777777" w:rsidR="00C44828" w:rsidRDefault="00C44828" w:rsidP="00162F7D"/>
    <w:p w14:paraId="68DD9F72" w14:textId="77777777" w:rsidR="00C44828" w:rsidRDefault="00C44828" w:rsidP="00162F7D"/>
  </w:endnote>
  <w:endnote w:type="continuationSeparator" w:id="0">
    <w:p w14:paraId="7ECF0279" w14:textId="77777777" w:rsidR="00C44828" w:rsidRDefault="00C44828" w:rsidP="00162F7D">
      <w:r>
        <w:continuationSeparator/>
      </w:r>
    </w:p>
    <w:p w14:paraId="669EE825" w14:textId="77777777" w:rsidR="00C44828" w:rsidRDefault="00C44828" w:rsidP="00162F7D"/>
    <w:p w14:paraId="793CCDF2" w14:textId="77777777" w:rsidR="00C44828" w:rsidRDefault="00C44828" w:rsidP="00162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365918"/>
      <w:docPartObj>
        <w:docPartGallery w:val="Page Numbers (Bottom of Page)"/>
        <w:docPartUnique/>
      </w:docPartObj>
    </w:sdtPr>
    <w:sdtEndPr>
      <w:rPr>
        <w:rStyle w:val="PageNumber"/>
      </w:rPr>
    </w:sdtEndPr>
    <w:sdtContent>
      <w:p w14:paraId="759E27A4" w14:textId="3D8CF395" w:rsidR="0045618D" w:rsidRDefault="0045618D" w:rsidP="008B1C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3E3FC" w14:textId="77777777" w:rsidR="0045618D" w:rsidRDefault="0045618D">
    <w:pPr>
      <w:pStyle w:val="Footer"/>
      <w:ind w:right="360"/>
      <w:pPrChange w:id="1731" w:author="Ruijie Xu" w:date="2021-07-19T16:4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0896654"/>
      <w:docPartObj>
        <w:docPartGallery w:val="Page Numbers (Bottom of Page)"/>
        <w:docPartUnique/>
      </w:docPartObj>
    </w:sdtPr>
    <w:sdtEndPr>
      <w:rPr>
        <w:rStyle w:val="PageNumber"/>
      </w:rPr>
    </w:sdtEndPr>
    <w:sdtContent>
      <w:p w14:paraId="1443D008" w14:textId="5B5C1092" w:rsidR="0045618D" w:rsidRDefault="0045618D" w:rsidP="0058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86E78" w14:textId="77777777" w:rsidR="00C44828" w:rsidRDefault="00C44828" w:rsidP="00162F7D">
      <w:r>
        <w:separator/>
      </w:r>
    </w:p>
    <w:p w14:paraId="37A2EC2D" w14:textId="77777777" w:rsidR="00C44828" w:rsidRDefault="00C44828" w:rsidP="00162F7D"/>
    <w:p w14:paraId="004B5A7C" w14:textId="77777777" w:rsidR="00C44828" w:rsidRDefault="00C44828" w:rsidP="00162F7D"/>
  </w:footnote>
  <w:footnote w:type="continuationSeparator" w:id="0">
    <w:p w14:paraId="1D0BD562" w14:textId="77777777" w:rsidR="00C44828" w:rsidRDefault="00C44828" w:rsidP="00162F7D">
      <w:r>
        <w:continuationSeparator/>
      </w:r>
    </w:p>
    <w:p w14:paraId="6A05BFF4" w14:textId="77777777" w:rsidR="00C44828" w:rsidRDefault="00C44828" w:rsidP="00162F7D"/>
    <w:p w14:paraId="79A1EC0C" w14:textId="77777777" w:rsidR="00C44828" w:rsidRDefault="00C44828" w:rsidP="00162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4BB6" w14:textId="77777777" w:rsidR="0045618D" w:rsidRDefault="0045618D">
    <w:pPr>
      <w:pStyle w:val="Header"/>
    </w:pPr>
    <w:bookmarkStart w:id="1719" w:name="OLE_LINK88"/>
    <w:bookmarkStart w:id="1720" w:name="OLE_LINK91"/>
    <w:bookmarkStart w:id="1721" w:name="_Hlk77607191"/>
    <w:bookmarkStart w:id="1722" w:name="OLE_LINK92"/>
    <w:bookmarkStart w:id="1723" w:name="OLE_LINK93"/>
    <w:bookmarkStart w:id="1724" w:name="_Hlk77607194"/>
    <w:bookmarkStart w:id="1725" w:name="OLE_LINK94"/>
    <w:bookmarkStart w:id="1726" w:name="OLE_LINK95"/>
    <w:bookmarkStart w:id="1727" w:name="_Hlk77607209"/>
    <w:bookmarkStart w:id="1728" w:name="OLE_LINK96"/>
    <w:bookmarkStart w:id="1729" w:name="OLE_LINK97"/>
    <w:bookmarkStart w:id="1730" w:name="_Hlk77607210"/>
    <w:bookmarkEnd w:id="1719"/>
    <w:bookmarkEnd w:id="1720"/>
    <w:bookmarkEnd w:id="1721"/>
    <w:bookmarkEnd w:id="1722"/>
    <w:bookmarkEnd w:id="1723"/>
    <w:bookmarkEnd w:id="1724"/>
    <w:bookmarkEnd w:id="1725"/>
    <w:bookmarkEnd w:id="1726"/>
    <w:bookmarkEnd w:id="1727"/>
    <w:bookmarkEnd w:id="1728"/>
    <w:bookmarkEnd w:id="1729"/>
    <w:bookmarkEnd w:id="173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AA69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8AF9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EA4D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960C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61AAC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7649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D64C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680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2628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B05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F376C8"/>
    <w:multiLevelType w:val="hybridMultilevel"/>
    <w:tmpl w:val="63F886BE"/>
    <w:lvl w:ilvl="0" w:tplc="BD5E6176">
      <w:start w:val="1"/>
      <w:numFmt w:val="decimal"/>
      <w:pStyle w:val="NumberLevel1"/>
      <w:lvlText w:val="%1."/>
      <w:lvlJc w:val="left"/>
      <w:pPr>
        <w:tabs>
          <w:tab w:val="num" w:pos="567"/>
        </w:tabs>
        <w:ind w:left="567" w:hanging="567"/>
      </w:pPr>
      <w:rPr>
        <w:rFonts w:hint="default"/>
      </w:rPr>
    </w:lvl>
    <w:lvl w:ilvl="1" w:tplc="05EEE66C">
      <w:start w:val="1"/>
      <w:numFmt w:val="lowerLetter"/>
      <w:lvlText w:val="%2."/>
      <w:lvlJc w:val="left"/>
      <w:pPr>
        <w:tabs>
          <w:tab w:val="num" w:pos="1134"/>
        </w:tabs>
        <w:ind w:left="1134" w:hanging="567"/>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DF1D35"/>
    <w:multiLevelType w:val="multilevel"/>
    <w:tmpl w:val="5AA4D0EA"/>
    <w:styleLink w:val="Linked"/>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lowerRoman"/>
      <w:pStyle w:val="Heading4"/>
      <w:isLgl/>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CA7720"/>
    <w:multiLevelType w:val="multilevel"/>
    <w:tmpl w:val="6F9E6F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6787617"/>
    <w:multiLevelType w:val="hybridMultilevel"/>
    <w:tmpl w:val="B1F0CCCE"/>
    <w:lvl w:ilvl="0" w:tplc="3B1C1D6A">
      <w:start w:val="1"/>
      <w:numFmt w:val="bullet"/>
      <w:pStyle w:val="BulletLevel1"/>
      <w:lvlText w:val=""/>
      <w:lvlJc w:val="left"/>
      <w:pPr>
        <w:tabs>
          <w:tab w:val="num" w:pos="567"/>
        </w:tabs>
        <w:ind w:left="567" w:hanging="567"/>
      </w:pPr>
      <w:rPr>
        <w:rFonts w:ascii="Symbol" w:hAnsi="Symbol" w:hint="default"/>
      </w:rPr>
    </w:lvl>
    <w:lvl w:ilvl="1" w:tplc="7F762F02">
      <w:start w:val="1"/>
      <w:numFmt w:val="bullet"/>
      <w:pStyle w:val="BulletLevel2"/>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E4998"/>
    <w:multiLevelType w:val="hybridMultilevel"/>
    <w:tmpl w:val="D68E9F44"/>
    <w:lvl w:ilvl="0" w:tplc="FBC68CB0">
      <w:start w:val="1"/>
      <w:numFmt w:val="lowerLetter"/>
      <w:pStyle w:val="NumberLevel2"/>
      <w:lvlText w:val="%1."/>
      <w:lvlJc w:val="left"/>
      <w:pPr>
        <w:tabs>
          <w:tab w:val="num" w:pos="1134"/>
        </w:tabs>
        <w:ind w:left="1134"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4"/>
  </w:num>
  <w:num w:numId="15">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ijie Xu">
    <w15:presenceInfo w15:providerId="AD" w15:userId="S::rx32940@uga.edu::89f68b28-822e-4beb-ba91-f26444184e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jYwMjS0sDA2MDdU0lEKTi0uzszPAykwNKgFABIu9LItAAAA"/>
    <w:docVar w:name="dgnword-docGUID" w:val="{CA2817B4-3569-47A0-87AA-425E0A4FB53F}"/>
    <w:docVar w:name="dgnword-eventsink" w:val="94379720"/>
  </w:docVars>
  <w:rsids>
    <w:rsidRoot w:val="00C919B3"/>
    <w:rsid w:val="00001174"/>
    <w:rsid w:val="00001FD0"/>
    <w:rsid w:val="000038B7"/>
    <w:rsid w:val="0000394F"/>
    <w:rsid w:val="00003AC5"/>
    <w:rsid w:val="00006DAC"/>
    <w:rsid w:val="00006EE1"/>
    <w:rsid w:val="00012BED"/>
    <w:rsid w:val="0001556B"/>
    <w:rsid w:val="00015586"/>
    <w:rsid w:val="00015DC1"/>
    <w:rsid w:val="00016630"/>
    <w:rsid w:val="000201D8"/>
    <w:rsid w:val="000201F5"/>
    <w:rsid w:val="00020BAC"/>
    <w:rsid w:val="000213D5"/>
    <w:rsid w:val="0002152A"/>
    <w:rsid w:val="00022714"/>
    <w:rsid w:val="00023861"/>
    <w:rsid w:val="000238B8"/>
    <w:rsid w:val="00023F7A"/>
    <w:rsid w:val="00024929"/>
    <w:rsid w:val="0002599C"/>
    <w:rsid w:val="000265CD"/>
    <w:rsid w:val="000269CF"/>
    <w:rsid w:val="00027FC0"/>
    <w:rsid w:val="00030AA1"/>
    <w:rsid w:val="0003190D"/>
    <w:rsid w:val="00032D44"/>
    <w:rsid w:val="00037DC7"/>
    <w:rsid w:val="0004003B"/>
    <w:rsid w:val="00041824"/>
    <w:rsid w:val="00041873"/>
    <w:rsid w:val="000456CA"/>
    <w:rsid w:val="00046767"/>
    <w:rsid w:val="00046C8C"/>
    <w:rsid w:val="00047CD0"/>
    <w:rsid w:val="00047F97"/>
    <w:rsid w:val="000527CC"/>
    <w:rsid w:val="0005313F"/>
    <w:rsid w:val="00054378"/>
    <w:rsid w:val="00054C07"/>
    <w:rsid w:val="00055A2D"/>
    <w:rsid w:val="00055E2E"/>
    <w:rsid w:val="00056377"/>
    <w:rsid w:val="00057221"/>
    <w:rsid w:val="0005798E"/>
    <w:rsid w:val="00057AD3"/>
    <w:rsid w:val="00060576"/>
    <w:rsid w:val="00061AAD"/>
    <w:rsid w:val="00062D01"/>
    <w:rsid w:val="00062E0E"/>
    <w:rsid w:val="000639DE"/>
    <w:rsid w:val="00063C13"/>
    <w:rsid w:val="000644F8"/>
    <w:rsid w:val="00065102"/>
    <w:rsid w:val="00067953"/>
    <w:rsid w:val="00071D22"/>
    <w:rsid w:val="000744DD"/>
    <w:rsid w:val="00074DD8"/>
    <w:rsid w:val="00075968"/>
    <w:rsid w:val="00076F80"/>
    <w:rsid w:val="0008102A"/>
    <w:rsid w:val="00082DF4"/>
    <w:rsid w:val="00083E76"/>
    <w:rsid w:val="00084723"/>
    <w:rsid w:val="000847CB"/>
    <w:rsid w:val="000856FC"/>
    <w:rsid w:val="00090420"/>
    <w:rsid w:val="00091200"/>
    <w:rsid w:val="00092D2F"/>
    <w:rsid w:val="00092FFA"/>
    <w:rsid w:val="0009303B"/>
    <w:rsid w:val="00094901"/>
    <w:rsid w:val="00095441"/>
    <w:rsid w:val="0009575B"/>
    <w:rsid w:val="0009610C"/>
    <w:rsid w:val="000A0723"/>
    <w:rsid w:val="000A0B4F"/>
    <w:rsid w:val="000A7191"/>
    <w:rsid w:val="000A7664"/>
    <w:rsid w:val="000B42C4"/>
    <w:rsid w:val="000B5606"/>
    <w:rsid w:val="000B659A"/>
    <w:rsid w:val="000C080D"/>
    <w:rsid w:val="000C19E7"/>
    <w:rsid w:val="000C30C5"/>
    <w:rsid w:val="000C5A3C"/>
    <w:rsid w:val="000C5C1E"/>
    <w:rsid w:val="000C6931"/>
    <w:rsid w:val="000D1630"/>
    <w:rsid w:val="000D2DAB"/>
    <w:rsid w:val="000D2FCA"/>
    <w:rsid w:val="000D341C"/>
    <w:rsid w:val="000D3B70"/>
    <w:rsid w:val="000D7238"/>
    <w:rsid w:val="000E0822"/>
    <w:rsid w:val="000E3994"/>
    <w:rsid w:val="000E66D7"/>
    <w:rsid w:val="000E6A91"/>
    <w:rsid w:val="000F41BF"/>
    <w:rsid w:val="000F52AC"/>
    <w:rsid w:val="000F5512"/>
    <w:rsid w:val="000F60C9"/>
    <w:rsid w:val="000F77E8"/>
    <w:rsid w:val="00101F28"/>
    <w:rsid w:val="0010410F"/>
    <w:rsid w:val="00107D4B"/>
    <w:rsid w:val="00110794"/>
    <w:rsid w:val="0011289D"/>
    <w:rsid w:val="00115F9F"/>
    <w:rsid w:val="001163B6"/>
    <w:rsid w:val="0011714C"/>
    <w:rsid w:val="0011769E"/>
    <w:rsid w:val="00120080"/>
    <w:rsid w:val="001211FD"/>
    <w:rsid w:val="00130564"/>
    <w:rsid w:val="001305E1"/>
    <w:rsid w:val="001329B6"/>
    <w:rsid w:val="00132E12"/>
    <w:rsid w:val="00136BF0"/>
    <w:rsid w:val="0014198B"/>
    <w:rsid w:val="00142E2F"/>
    <w:rsid w:val="00142F3A"/>
    <w:rsid w:val="00143906"/>
    <w:rsid w:val="001449A7"/>
    <w:rsid w:val="00145D31"/>
    <w:rsid w:val="00145D8F"/>
    <w:rsid w:val="00150FC9"/>
    <w:rsid w:val="001514F5"/>
    <w:rsid w:val="00152381"/>
    <w:rsid w:val="001526BA"/>
    <w:rsid w:val="00152A59"/>
    <w:rsid w:val="00152FFB"/>
    <w:rsid w:val="0015611C"/>
    <w:rsid w:val="00160E79"/>
    <w:rsid w:val="00162B3B"/>
    <w:rsid w:val="00162F7D"/>
    <w:rsid w:val="00164F73"/>
    <w:rsid w:val="00164FAC"/>
    <w:rsid w:val="00165BF9"/>
    <w:rsid w:val="00167CDC"/>
    <w:rsid w:val="00167E1B"/>
    <w:rsid w:val="001703E8"/>
    <w:rsid w:val="00171E4A"/>
    <w:rsid w:val="0017207D"/>
    <w:rsid w:val="00172C70"/>
    <w:rsid w:val="00172FB0"/>
    <w:rsid w:val="00173518"/>
    <w:rsid w:val="001740EA"/>
    <w:rsid w:val="00174B8A"/>
    <w:rsid w:val="001762BF"/>
    <w:rsid w:val="001772B0"/>
    <w:rsid w:val="001829C6"/>
    <w:rsid w:val="00183F11"/>
    <w:rsid w:val="001840EA"/>
    <w:rsid w:val="00184DC8"/>
    <w:rsid w:val="001855DE"/>
    <w:rsid w:val="00191084"/>
    <w:rsid w:val="0019200D"/>
    <w:rsid w:val="0019346C"/>
    <w:rsid w:val="00195340"/>
    <w:rsid w:val="001A04CE"/>
    <w:rsid w:val="001A1361"/>
    <w:rsid w:val="001A3B46"/>
    <w:rsid w:val="001A6220"/>
    <w:rsid w:val="001A7C1B"/>
    <w:rsid w:val="001B18E0"/>
    <w:rsid w:val="001B1E88"/>
    <w:rsid w:val="001B37D5"/>
    <w:rsid w:val="001B458D"/>
    <w:rsid w:val="001B6508"/>
    <w:rsid w:val="001B6683"/>
    <w:rsid w:val="001C261A"/>
    <w:rsid w:val="001C2B5A"/>
    <w:rsid w:val="001C73C4"/>
    <w:rsid w:val="001D1CA1"/>
    <w:rsid w:val="001D20AD"/>
    <w:rsid w:val="001D3544"/>
    <w:rsid w:val="001D3975"/>
    <w:rsid w:val="001D3D4F"/>
    <w:rsid w:val="001D444E"/>
    <w:rsid w:val="001D45C4"/>
    <w:rsid w:val="001D464A"/>
    <w:rsid w:val="001D6B68"/>
    <w:rsid w:val="001D74EC"/>
    <w:rsid w:val="001E0557"/>
    <w:rsid w:val="001E3000"/>
    <w:rsid w:val="001E3899"/>
    <w:rsid w:val="001E4078"/>
    <w:rsid w:val="001F12F2"/>
    <w:rsid w:val="001F1A2C"/>
    <w:rsid w:val="001F33BA"/>
    <w:rsid w:val="001F33ED"/>
    <w:rsid w:val="001F5EA4"/>
    <w:rsid w:val="001F5FE3"/>
    <w:rsid w:val="001F6383"/>
    <w:rsid w:val="001F642F"/>
    <w:rsid w:val="001F6E94"/>
    <w:rsid w:val="001F7300"/>
    <w:rsid w:val="001F7A47"/>
    <w:rsid w:val="0020234E"/>
    <w:rsid w:val="0020378A"/>
    <w:rsid w:val="0020705B"/>
    <w:rsid w:val="002077D2"/>
    <w:rsid w:val="00207EAD"/>
    <w:rsid w:val="002125A9"/>
    <w:rsid w:val="00212623"/>
    <w:rsid w:val="00216710"/>
    <w:rsid w:val="0022192A"/>
    <w:rsid w:val="00222A3F"/>
    <w:rsid w:val="00223237"/>
    <w:rsid w:val="00225128"/>
    <w:rsid w:val="00230DDD"/>
    <w:rsid w:val="00230F88"/>
    <w:rsid w:val="00231F8D"/>
    <w:rsid w:val="00233154"/>
    <w:rsid w:val="002333D0"/>
    <w:rsid w:val="00233516"/>
    <w:rsid w:val="00234370"/>
    <w:rsid w:val="00235408"/>
    <w:rsid w:val="00235870"/>
    <w:rsid w:val="0023783D"/>
    <w:rsid w:val="00237B31"/>
    <w:rsid w:val="002409EC"/>
    <w:rsid w:val="002429AA"/>
    <w:rsid w:val="00242E00"/>
    <w:rsid w:val="00242EFF"/>
    <w:rsid w:val="00246AD0"/>
    <w:rsid w:val="002528F7"/>
    <w:rsid w:val="00253813"/>
    <w:rsid w:val="00254DB1"/>
    <w:rsid w:val="00255943"/>
    <w:rsid w:val="00255E5F"/>
    <w:rsid w:val="002565EB"/>
    <w:rsid w:val="00256BDB"/>
    <w:rsid w:val="00256FB3"/>
    <w:rsid w:val="0025757A"/>
    <w:rsid w:val="00257F75"/>
    <w:rsid w:val="00260B2C"/>
    <w:rsid w:val="00261AEF"/>
    <w:rsid w:val="002674E3"/>
    <w:rsid w:val="00271E1E"/>
    <w:rsid w:val="00271EA9"/>
    <w:rsid w:val="00272C18"/>
    <w:rsid w:val="0027369C"/>
    <w:rsid w:val="00273726"/>
    <w:rsid w:val="002746A4"/>
    <w:rsid w:val="00275050"/>
    <w:rsid w:val="002759A2"/>
    <w:rsid w:val="00276C32"/>
    <w:rsid w:val="00276EE5"/>
    <w:rsid w:val="00277D3E"/>
    <w:rsid w:val="0028434F"/>
    <w:rsid w:val="00285DAE"/>
    <w:rsid w:val="00285DB6"/>
    <w:rsid w:val="00290239"/>
    <w:rsid w:val="00290E6E"/>
    <w:rsid w:val="00290F06"/>
    <w:rsid w:val="00293732"/>
    <w:rsid w:val="0029694B"/>
    <w:rsid w:val="002A18C6"/>
    <w:rsid w:val="002A1978"/>
    <w:rsid w:val="002A2A74"/>
    <w:rsid w:val="002A355D"/>
    <w:rsid w:val="002A5522"/>
    <w:rsid w:val="002A577A"/>
    <w:rsid w:val="002A57F8"/>
    <w:rsid w:val="002A610A"/>
    <w:rsid w:val="002A6B13"/>
    <w:rsid w:val="002B0418"/>
    <w:rsid w:val="002B1E77"/>
    <w:rsid w:val="002B44DF"/>
    <w:rsid w:val="002B7BBF"/>
    <w:rsid w:val="002C0511"/>
    <w:rsid w:val="002C0B3F"/>
    <w:rsid w:val="002C4897"/>
    <w:rsid w:val="002C618F"/>
    <w:rsid w:val="002C6C2D"/>
    <w:rsid w:val="002D098F"/>
    <w:rsid w:val="002D14A8"/>
    <w:rsid w:val="002D2361"/>
    <w:rsid w:val="002D30A5"/>
    <w:rsid w:val="002D3F3D"/>
    <w:rsid w:val="002D4618"/>
    <w:rsid w:val="002D79E7"/>
    <w:rsid w:val="002D7CD9"/>
    <w:rsid w:val="002E03EC"/>
    <w:rsid w:val="002E0E4A"/>
    <w:rsid w:val="002E2331"/>
    <w:rsid w:val="002E4087"/>
    <w:rsid w:val="002E6BD5"/>
    <w:rsid w:val="002E7428"/>
    <w:rsid w:val="002E7AE9"/>
    <w:rsid w:val="002E7C66"/>
    <w:rsid w:val="002F185E"/>
    <w:rsid w:val="002F1F3A"/>
    <w:rsid w:val="002F2050"/>
    <w:rsid w:val="002F3380"/>
    <w:rsid w:val="002F35C4"/>
    <w:rsid w:val="002F4248"/>
    <w:rsid w:val="002F4BCE"/>
    <w:rsid w:val="002F6659"/>
    <w:rsid w:val="002F7267"/>
    <w:rsid w:val="003009DC"/>
    <w:rsid w:val="00302E00"/>
    <w:rsid w:val="00304638"/>
    <w:rsid w:val="00304715"/>
    <w:rsid w:val="0030527C"/>
    <w:rsid w:val="003061D9"/>
    <w:rsid w:val="00310031"/>
    <w:rsid w:val="00310701"/>
    <w:rsid w:val="00310878"/>
    <w:rsid w:val="0031189D"/>
    <w:rsid w:val="00311FDD"/>
    <w:rsid w:val="00312523"/>
    <w:rsid w:val="00315E9F"/>
    <w:rsid w:val="00316E21"/>
    <w:rsid w:val="003176D1"/>
    <w:rsid w:val="00322114"/>
    <w:rsid w:val="00323DB0"/>
    <w:rsid w:val="00324BCB"/>
    <w:rsid w:val="00325E83"/>
    <w:rsid w:val="00326B37"/>
    <w:rsid w:val="003272C4"/>
    <w:rsid w:val="00331DC5"/>
    <w:rsid w:val="0033487B"/>
    <w:rsid w:val="003400B0"/>
    <w:rsid w:val="003407CB"/>
    <w:rsid w:val="003426F1"/>
    <w:rsid w:val="0034298A"/>
    <w:rsid w:val="00346254"/>
    <w:rsid w:val="00350DBF"/>
    <w:rsid w:val="00350E39"/>
    <w:rsid w:val="00351337"/>
    <w:rsid w:val="003525DF"/>
    <w:rsid w:val="00353A6B"/>
    <w:rsid w:val="00354455"/>
    <w:rsid w:val="00360837"/>
    <w:rsid w:val="00361AB1"/>
    <w:rsid w:val="00362F5F"/>
    <w:rsid w:val="00363684"/>
    <w:rsid w:val="00363DC4"/>
    <w:rsid w:val="00365465"/>
    <w:rsid w:val="003654F2"/>
    <w:rsid w:val="00366132"/>
    <w:rsid w:val="00370222"/>
    <w:rsid w:val="00370DB9"/>
    <w:rsid w:val="003714E6"/>
    <w:rsid w:val="00374568"/>
    <w:rsid w:val="003771FA"/>
    <w:rsid w:val="00380B0E"/>
    <w:rsid w:val="003848DC"/>
    <w:rsid w:val="00384FDC"/>
    <w:rsid w:val="003857F8"/>
    <w:rsid w:val="0039087B"/>
    <w:rsid w:val="00390ACC"/>
    <w:rsid w:val="00393B0A"/>
    <w:rsid w:val="003941DF"/>
    <w:rsid w:val="003947DA"/>
    <w:rsid w:val="003979CA"/>
    <w:rsid w:val="003A0B7C"/>
    <w:rsid w:val="003A0D92"/>
    <w:rsid w:val="003A137D"/>
    <w:rsid w:val="003A1DF6"/>
    <w:rsid w:val="003A41A8"/>
    <w:rsid w:val="003A4FF4"/>
    <w:rsid w:val="003A5584"/>
    <w:rsid w:val="003A5F39"/>
    <w:rsid w:val="003A74D4"/>
    <w:rsid w:val="003B0F49"/>
    <w:rsid w:val="003B1343"/>
    <w:rsid w:val="003B13B2"/>
    <w:rsid w:val="003B24D5"/>
    <w:rsid w:val="003B4416"/>
    <w:rsid w:val="003B4FA7"/>
    <w:rsid w:val="003B5D54"/>
    <w:rsid w:val="003C1718"/>
    <w:rsid w:val="003C1945"/>
    <w:rsid w:val="003C1B48"/>
    <w:rsid w:val="003C1EEA"/>
    <w:rsid w:val="003C57CE"/>
    <w:rsid w:val="003C59BD"/>
    <w:rsid w:val="003C6D3F"/>
    <w:rsid w:val="003C7FC9"/>
    <w:rsid w:val="003D0213"/>
    <w:rsid w:val="003D1032"/>
    <w:rsid w:val="003D344B"/>
    <w:rsid w:val="003D3B61"/>
    <w:rsid w:val="003D4173"/>
    <w:rsid w:val="003D41EE"/>
    <w:rsid w:val="003D5D8B"/>
    <w:rsid w:val="003D7F88"/>
    <w:rsid w:val="003E05F0"/>
    <w:rsid w:val="003E2F03"/>
    <w:rsid w:val="003E4531"/>
    <w:rsid w:val="003E468E"/>
    <w:rsid w:val="003E63BA"/>
    <w:rsid w:val="003E6982"/>
    <w:rsid w:val="003E69BC"/>
    <w:rsid w:val="003E79E7"/>
    <w:rsid w:val="003F012C"/>
    <w:rsid w:val="003F2172"/>
    <w:rsid w:val="003F2492"/>
    <w:rsid w:val="003F2918"/>
    <w:rsid w:val="003F5999"/>
    <w:rsid w:val="003F61D5"/>
    <w:rsid w:val="003F7DB9"/>
    <w:rsid w:val="004000C7"/>
    <w:rsid w:val="004005F4"/>
    <w:rsid w:val="00410271"/>
    <w:rsid w:val="004119F2"/>
    <w:rsid w:val="004125C2"/>
    <w:rsid w:val="0041537D"/>
    <w:rsid w:val="00416993"/>
    <w:rsid w:val="00417B80"/>
    <w:rsid w:val="00420DE8"/>
    <w:rsid w:val="0042191A"/>
    <w:rsid w:val="00421971"/>
    <w:rsid w:val="00421B2F"/>
    <w:rsid w:val="00423339"/>
    <w:rsid w:val="0042581D"/>
    <w:rsid w:val="00427F18"/>
    <w:rsid w:val="004314BA"/>
    <w:rsid w:val="00431A2A"/>
    <w:rsid w:val="004339FB"/>
    <w:rsid w:val="0043453A"/>
    <w:rsid w:val="00435085"/>
    <w:rsid w:val="00436066"/>
    <w:rsid w:val="004379A4"/>
    <w:rsid w:val="00441098"/>
    <w:rsid w:val="00443703"/>
    <w:rsid w:val="0044658C"/>
    <w:rsid w:val="00447B1E"/>
    <w:rsid w:val="00450B57"/>
    <w:rsid w:val="00451563"/>
    <w:rsid w:val="00452D47"/>
    <w:rsid w:val="0045618D"/>
    <w:rsid w:val="0045640F"/>
    <w:rsid w:val="0046047D"/>
    <w:rsid w:val="00462AC6"/>
    <w:rsid w:val="00462F6B"/>
    <w:rsid w:val="004635B1"/>
    <w:rsid w:val="00463AA7"/>
    <w:rsid w:val="0046408A"/>
    <w:rsid w:val="004666A6"/>
    <w:rsid w:val="0046679D"/>
    <w:rsid w:val="00466B6D"/>
    <w:rsid w:val="004701AD"/>
    <w:rsid w:val="00472907"/>
    <w:rsid w:val="004736CC"/>
    <w:rsid w:val="00475A4F"/>
    <w:rsid w:val="004761C3"/>
    <w:rsid w:val="00476EFD"/>
    <w:rsid w:val="00480E3A"/>
    <w:rsid w:val="00480FB5"/>
    <w:rsid w:val="004817DD"/>
    <w:rsid w:val="00481FC6"/>
    <w:rsid w:val="00482F12"/>
    <w:rsid w:val="00484A7A"/>
    <w:rsid w:val="00484E79"/>
    <w:rsid w:val="00495C2C"/>
    <w:rsid w:val="004973E9"/>
    <w:rsid w:val="004978DF"/>
    <w:rsid w:val="004A0F66"/>
    <w:rsid w:val="004A122A"/>
    <w:rsid w:val="004A3268"/>
    <w:rsid w:val="004A47A8"/>
    <w:rsid w:val="004A4CE4"/>
    <w:rsid w:val="004B0703"/>
    <w:rsid w:val="004B0E83"/>
    <w:rsid w:val="004B163E"/>
    <w:rsid w:val="004B2118"/>
    <w:rsid w:val="004B27A9"/>
    <w:rsid w:val="004B70DA"/>
    <w:rsid w:val="004B734A"/>
    <w:rsid w:val="004C191F"/>
    <w:rsid w:val="004C2B66"/>
    <w:rsid w:val="004C2C15"/>
    <w:rsid w:val="004C32A2"/>
    <w:rsid w:val="004C3B9F"/>
    <w:rsid w:val="004C3EA7"/>
    <w:rsid w:val="004C698A"/>
    <w:rsid w:val="004D1EC1"/>
    <w:rsid w:val="004D24F3"/>
    <w:rsid w:val="004D52F0"/>
    <w:rsid w:val="004D55A4"/>
    <w:rsid w:val="004D5674"/>
    <w:rsid w:val="004E310B"/>
    <w:rsid w:val="004E420A"/>
    <w:rsid w:val="004E5F75"/>
    <w:rsid w:val="004F1047"/>
    <w:rsid w:val="004F10F4"/>
    <w:rsid w:val="004F29F3"/>
    <w:rsid w:val="004F346E"/>
    <w:rsid w:val="004F59B4"/>
    <w:rsid w:val="004F6BB0"/>
    <w:rsid w:val="005006A0"/>
    <w:rsid w:val="0050114E"/>
    <w:rsid w:val="00501658"/>
    <w:rsid w:val="00502CA9"/>
    <w:rsid w:val="00503D0D"/>
    <w:rsid w:val="005048BA"/>
    <w:rsid w:val="005049F8"/>
    <w:rsid w:val="005052CB"/>
    <w:rsid w:val="00506126"/>
    <w:rsid w:val="005064C2"/>
    <w:rsid w:val="00506F24"/>
    <w:rsid w:val="00506F7F"/>
    <w:rsid w:val="00507EA8"/>
    <w:rsid w:val="0051102A"/>
    <w:rsid w:val="00511216"/>
    <w:rsid w:val="00511236"/>
    <w:rsid w:val="005147C3"/>
    <w:rsid w:val="00520FA9"/>
    <w:rsid w:val="0052691C"/>
    <w:rsid w:val="005279E0"/>
    <w:rsid w:val="005320C9"/>
    <w:rsid w:val="005361C0"/>
    <w:rsid w:val="00537A4F"/>
    <w:rsid w:val="00537B08"/>
    <w:rsid w:val="005404AE"/>
    <w:rsid w:val="0054202F"/>
    <w:rsid w:val="00543921"/>
    <w:rsid w:val="0054399B"/>
    <w:rsid w:val="00543C43"/>
    <w:rsid w:val="00544AD0"/>
    <w:rsid w:val="0054509C"/>
    <w:rsid w:val="0054575D"/>
    <w:rsid w:val="00547C20"/>
    <w:rsid w:val="005508B8"/>
    <w:rsid w:val="00554EEE"/>
    <w:rsid w:val="00555CEB"/>
    <w:rsid w:val="0055651F"/>
    <w:rsid w:val="005565FD"/>
    <w:rsid w:val="00561456"/>
    <w:rsid w:val="00561BA4"/>
    <w:rsid w:val="00561F50"/>
    <w:rsid w:val="0056276D"/>
    <w:rsid w:val="00563D5B"/>
    <w:rsid w:val="005643D1"/>
    <w:rsid w:val="00564477"/>
    <w:rsid w:val="00564D93"/>
    <w:rsid w:val="0056525F"/>
    <w:rsid w:val="00565DA9"/>
    <w:rsid w:val="00565DCD"/>
    <w:rsid w:val="00567189"/>
    <w:rsid w:val="00570413"/>
    <w:rsid w:val="00571000"/>
    <w:rsid w:val="00571708"/>
    <w:rsid w:val="005732A7"/>
    <w:rsid w:val="00573B3C"/>
    <w:rsid w:val="00573B3F"/>
    <w:rsid w:val="0057496E"/>
    <w:rsid w:val="00576784"/>
    <w:rsid w:val="00580E1E"/>
    <w:rsid w:val="0058154C"/>
    <w:rsid w:val="00584FCB"/>
    <w:rsid w:val="00585EA1"/>
    <w:rsid w:val="005868DC"/>
    <w:rsid w:val="00587076"/>
    <w:rsid w:val="0059032B"/>
    <w:rsid w:val="005912FB"/>
    <w:rsid w:val="00591329"/>
    <w:rsid w:val="00591B9B"/>
    <w:rsid w:val="00591C46"/>
    <w:rsid w:val="005923C5"/>
    <w:rsid w:val="005A077E"/>
    <w:rsid w:val="005A69D3"/>
    <w:rsid w:val="005A7682"/>
    <w:rsid w:val="005B0264"/>
    <w:rsid w:val="005B0F25"/>
    <w:rsid w:val="005B1C20"/>
    <w:rsid w:val="005B1DF6"/>
    <w:rsid w:val="005B3384"/>
    <w:rsid w:val="005B4081"/>
    <w:rsid w:val="005B42B5"/>
    <w:rsid w:val="005B4DD9"/>
    <w:rsid w:val="005B64C8"/>
    <w:rsid w:val="005B7197"/>
    <w:rsid w:val="005C17BC"/>
    <w:rsid w:val="005C2F8F"/>
    <w:rsid w:val="005C4ACF"/>
    <w:rsid w:val="005C775B"/>
    <w:rsid w:val="005D3846"/>
    <w:rsid w:val="005D7922"/>
    <w:rsid w:val="005E1231"/>
    <w:rsid w:val="005E1269"/>
    <w:rsid w:val="005E2965"/>
    <w:rsid w:val="005E3B33"/>
    <w:rsid w:val="005E40F1"/>
    <w:rsid w:val="005E4E3D"/>
    <w:rsid w:val="005E65E6"/>
    <w:rsid w:val="005E6BA5"/>
    <w:rsid w:val="005E7537"/>
    <w:rsid w:val="005E7952"/>
    <w:rsid w:val="005E7964"/>
    <w:rsid w:val="005F331E"/>
    <w:rsid w:val="005F4BB6"/>
    <w:rsid w:val="005F7594"/>
    <w:rsid w:val="006005AB"/>
    <w:rsid w:val="00600A49"/>
    <w:rsid w:val="00602D76"/>
    <w:rsid w:val="00607B32"/>
    <w:rsid w:val="0061113C"/>
    <w:rsid w:val="006123C3"/>
    <w:rsid w:val="006130DA"/>
    <w:rsid w:val="00616E8A"/>
    <w:rsid w:val="0061783E"/>
    <w:rsid w:val="00617D24"/>
    <w:rsid w:val="006229B5"/>
    <w:rsid w:val="006249C2"/>
    <w:rsid w:val="00625E5D"/>
    <w:rsid w:val="00626DA0"/>
    <w:rsid w:val="00631F67"/>
    <w:rsid w:val="00632BC5"/>
    <w:rsid w:val="00634366"/>
    <w:rsid w:val="006358CF"/>
    <w:rsid w:val="00637972"/>
    <w:rsid w:val="00637E87"/>
    <w:rsid w:val="00645C23"/>
    <w:rsid w:val="006464C5"/>
    <w:rsid w:val="00650528"/>
    <w:rsid w:val="00650B46"/>
    <w:rsid w:val="00651838"/>
    <w:rsid w:val="00651FD5"/>
    <w:rsid w:val="0065494D"/>
    <w:rsid w:val="00654B1F"/>
    <w:rsid w:val="00654C99"/>
    <w:rsid w:val="006553AA"/>
    <w:rsid w:val="006573FF"/>
    <w:rsid w:val="006575C8"/>
    <w:rsid w:val="00657989"/>
    <w:rsid w:val="00657FB1"/>
    <w:rsid w:val="00661DEF"/>
    <w:rsid w:val="00664C52"/>
    <w:rsid w:val="00671E3E"/>
    <w:rsid w:val="00671F8E"/>
    <w:rsid w:val="006750E1"/>
    <w:rsid w:val="00675AC5"/>
    <w:rsid w:val="00680F37"/>
    <w:rsid w:val="00683350"/>
    <w:rsid w:val="00684564"/>
    <w:rsid w:val="00685C40"/>
    <w:rsid w:val="0068770F"/>
    <w:rsid w:val="006905BC"/>
    <w:rsid w:val="00690F21"/>
    <w:rsid w:val="0069179E"/>
    <w:rsid w:val="00692C29"/>
    <w:rsid w:val="00692F00"/>
    <w:rsid w:val="00692F18"/>
    <w:rsid w:val="00693C8E"/>
    <w:rsid w:val="0069497C"/>
    <w:rsid w:val="00696485"/>
    <w:rsid w:val="006A0C17"/>
    <w:rsid w:val="006A0FB8"/>
    <w:rsid w:val="006A2765"/>
    <w:rsid w:val="006A2E67"/>
    <w:rsid w:val="006A3617"/>
    <w:rsid w:val="006A39EF"/>
    <w:rsid w:val="006A4167"/>
    <w:rsid w:val="006A5B84"/>
    <w:rsid w:val="006A5CF0"/>
    <w:rsid w:val="006A6080"/>
    <w:rsid w:val="006A72B0"/>
    <w:rsid w:val="006B2511"/>
    <w:rsid w:val="006B2DD5"/>
    <w:rsid w:val="006B38DB"/>
    <w:rsid w:val="006B3AA0"/>
    <w:rsid w:val="006B4E1F"/>
    <w:rsid w:val="006B4FD5"/>
    <w:rsid w:val="006B50C2"/>
    <w:rsid w:val="006B62AD"/>
    <w:rsid w:val="006B6D6C"/>
    <w:rsid w:val="006B7E6B"/>
    <w:rsid w:val="006C076E"/>
    <w:rsid w:val="006C43DC"/>
    <w:rsid w:val="006C5CB0"/>
    <w:rsid w:val="006C6741"/>
    <w:rsid w:val="006C69AA"/>
    <w:rsid w:val="006D08EC"/>
    <w:rsid w:val="006D4C82"/>
    <w:rsid w:val="006D62FE"/>
    <w:rsid w:val="006E374C"/>
    <w:rsid w:val="006E45E6"/>
    <w:rsid w:val="006E6B86"/>
    <w:rsid w:val="006F27D5"/>
    <w:rsid w:val="006F316A"/>
    <w:rsid w:val="006F512F"/>
    <w:rsid w:val="006F6232"/>
    <w:rsid w:val="00701A68"/>
    <w:rsid w:val="00702D65"/>
    <w:rsid w:val="00702E39"/>
    <w:rsid w:val="00703F3A"/>
    <w:rsid w:val="00707EF4"/>
    <w:rsid w:val="00710530"/>
    <w:rsid w:val="00711005"/>
    <w:rsid w:val="00711753"/>
    <w:rsid w:val="00711965"/>
    <w:rsid w:val="00714493"/>
    <w:rsid w:val="0072338B"/>
    <w:rsid w:val="00725162"/>
    <w:rsid w:val="007270E0"/>
    <w:rsid w:val="007273CE"/>
    <w:rsid w:val="0073052F"/>
    <w:rsid w:val="00731B64"/>
    <w:rsid w:val="00732AFC"/>
    <w:rsid w:val="00734EFD"/>
    <w:rsid w:val="0073722B"/>
    <w:rsid w:val="00740D70"/>
    <w:rsid w:val="00741858"/>
    <w:rsid w:val="00742166"/>
    <w:rsid w:val="00742E95"/>
    <w:rsid w:val="00743BDB"/>
    <w:rsid w:val="0074442C"/>
    <w:rsid w:val="0074505D"/>
    <w:rsid w:val="00750652"/>
    <w:rsid w:val="00750D11"/>
    <w:rsid w:val="00752E66"/>
    <w:rsid w:val="007534A1"/>
    <w:rsid w:val="007552F0"/>
    <w:rsid w:val="00756031"/>
    <w:rsid w:val="00761817"/>
    <w:rsid w:val="00761DB2"/>
    <w:rsid w:val="00761F85"/>
    <w:rsid w:val="00764D22"/>
    <w:rsid w:val="00765778"/>
    <w:rsid w:val="00766CDB"/>
    <w:rsid w:val="007674D9"/>
    <w:rsid w:val="007706F2"/>
    <w:rsid w:val="00772780"/>
    <w:rsid w:val="00772B4E"/>
    <w:rsid w:val="00773778"/>
    <w:rsid w:val="00775AE7"/>
    <w:rsid w:val="007776FC"/>
    <w:rsid w:val="007801A7"/>
    <w:rsid w:val="00780BEC"/>
    <w:rsid w:val="007818C6"/>
    <w:rsid w:val="00781F71"/>
    <w:rsid w:val="00782F71"/>
    <w:rsid w:val="00785589"/>
    <w:rsid w:val="00791391"/>
    <w:rsid w:val="00792217"/>
    <w:rsid w:val="007936EC"/>
    <w:rsid w:val="00795E16"/>
    <w:rsid w:val="007966B3"/>
    <w:rsid w:val="007A0107"/>
    <w:rsid w:val="007A0414"/>
    <w:rsid w:val="007A119A"/>
    <w:rsid w:val="007A137C"/>
    <w:rsid w:val="007A3BA3"/>
    <w:rsid w:val="007A5257"/>
    <w:rsid w:val="007B08E6"/>
    <w:rsid w:val="007B0D18"/>
    <w:rsid w:val="007B170D"/>
    <w:rsid w:val="007B35F2"/>
    <w:rsid w:val="007B57FD"/>
    <w:rsid w:val="007B7162"/>
    <w:rsid w:val="007B7221"/>
    <w:rsid w:val="007C054E"/>
    <w:rsid w:val="007C14EB"/>
    <w:rsid w:val="007C26E4"/>
    <w:rsid w:val="007C30B3"/>
    <w:rsid w:val="007C319A"/>
    <w:rsid w:val="007C324E"/>
    <w:rsid w:val="007C586F"/>
    <w:rsid w:val="007C79F1"/>
    <w:rsid w:val="007C7B93"/>
    <w:rsid w:val="007D20C3"/>
    <w:rsid w:val="007D2F76"/>
    <w:rsid w:val="007D3F8B"/>
    <w:rsid w:val="007D5D8C"/>
    <w:rsid w:val="007E081C"/>
    <w:rsid w:val="007E08EA"/>
    <w:rsid w:val="007E27EF"/>
    <w:rsid w:val="007E36C4"/>
    <w:rsid w:val="007E4199"/>
    <w:rsid w:val="007E41DC"/>
    <w:rsid w:val="007F1CF4"/>
    <w:rsid w:val="007F57BF"/>
    <w:rsid w:val="007F6559"/>
    <w:rsid w:val="00800AE0"/>
    <w:rsid w:val="00800BC3"/>
    <w:rsid w:val="00801F4D"/>
    <w:rsid w:val="00803C60"/>
    <w:rsid w:val="008041D0"/>
    <w:rsid w:val="0080558A"/>
    <w:rsid w:val="00805923"/>
    <w:rsid w:val="00806A7B"/>
    <w:rsid w:val="00807487"/>
    <w:rsid w:val="00807D43"/>
    <w:rsid w:val="00811736"/>
    <w:rsid w:val="00813BAC"/>
    <w:rsid w:val="00813EF1"/>
    <w:rsid w:val="00814DC9"/>
    <w:rsid w:val="00815126"/>
    <w:rsid w:val="00815186"/>
    <w:rsid w:val="00816351"/>
    <w:rsid w:val="00816591"/>
    <w:rsid w:val="00823081"/>
    <w:rsid w:val="00825426"/>
    <w:rsid w:val="00825A88"/>
    <w:rsid w:val="00825B7A"/>
    <w:rsid w:val="00826D02"/>
    <w:rsid w:val="00830858"/>
    <w:rsid w:val="00830AD6"/>
    <w:rsid w:val="00831913"/>
    <w:rsid w:val="00832525"/>
    <w:rsid w:val="0083285D"/>
    <w:rsid w:val="00835A44"/>
    <w:rsid w:val="00835FEC"/>
    <w:rsid w:val="008375CF"/>
    <w:rsid w:val="0084098D"/>
    <w:rsid w:val="00841096"/>
    <w:rsid w:val="0084123C"/>
    <w:rsid w:val="0084200D"/>
    <w:rsid w:val="00842A3F"/>
    <w:rsid w:val="0084538E"/>
    <w:rsid w:val="00845590"/>
    <w:rsid w:val="008477F1"/>
    <w:rsid w:val="00847B59"/>
    <w:rsid w:val="00850555"/>
    <w:rsid w:val="00851184"/>
    <w:rsid w:val="00851850"/>
    <w:rsid w:val="00851952"/>
    <w:rsid w:val="008524D8"/>
    <w:rsid w:val="0085367F"/>
    <w:rsid w:val="00853ABF"/>
    <w:rsid w:val="00853D82"/>
    <w:rsid w:val="0086006F"/>
    <w:rsid w:val="00862DD7"/>
    <w:rsid w:val="00863CCE"/>
    <w:rsid w:val="008653B3"/>
    <w:rsid w:val="00865EF2"/>
    <w:rsid w:val="0087065D"/>
    <w:rsid w:val="00871708"/>
    <w:rsid w:val="008720A8"/>
    <w:rsid w:val="00872551"/>
    <w:rsid w:val="008727D0"/>
    <w:rsid w:val="00875314"/>
    <w:rsid w:val="008759F5"/>
    <w:rsid w:val="0088312D"/>
    <w:rsid w:val="008838BC"/>
    <w:rsid w:val="00885F9F"/>
    <w:rsid w:val="0088605A"/>
    <w:rsid w:val="00886469"/>
    <w:rsid w:val="00890455"/>
    <w:rsid w:val="008905E1"/>
    <w:rsid w:val="00891793"/>
    <w:rsid w:val="00894AF6"/>
    <w:rsid w:val="0089527B"/>
    <w:rsid w:val="0089710A"/>
    <w:rsid w:val="0089738A"/>
    <w:rsid w:val="008A3299"/>
    <w:rsid w:val="008A56B7"/>
    <w:rsid w:val="008A62F1"/>
    <w:rsid w:val="008A6399"/>
    <w:rsid w:val="008B00D3"/>
    <w:rsid w:val="008B1B63"/>
    <w:rsid w:val="008B1CEB"/>
    <w:rsid w:val="008B1D7D"/>
    <w:rsid w:val="008B23CD"/>
    <w:rsid w:val="008B27E1"/>
    <w:rsid w:val="008B3D4A"/>
    <w:rsid w:val="008B3EF9"/>
    <w:rsid w:val="008B4C5E"/>
    <w:rsid w:val="008B5A8E"/>
    <w:rsid w:val="008B6437"/>
    <w:rsid w:val="008C37E3"/>
    <w:rsid w:val="008C3819"/>
    <w:rsid w:val="008C38FB"/>
    <w:rsid w:val="008C404E"/>
    <w:rsid w:val="008C68D4"/>
    <w:rsid w:val="008C6EC5"/>
    <w:rsid w:val="008C74BC"/>
    <w:rsid w:val="008D058C"/>
    <w:rsid w:val="008D3D37"/>
    <w:rsid w:val="008D4635"/>
    <w:rsid w:val="008D4CD4"/>
    <w:rsid w:val="008D4D1A"/>
    <w:rsid w:val="008D59B2"/>
    <w:rsid w:val="008D61F5"/>
    <w:rsid w:val="008E1DD4"/>
    <w:rsid w:val="008E222E"/>
    <w:rsid w:val="008E29BD"/>
    <w:rsid w:val="008E2F0A"/>
    <w:rsid w:val="008E7151"/>
    <w:rsid w:val="008F0BF1"/>
    <w:rsid w:val="008F58BD"/>
    <w:rsid w:val="008F5CF3"/>
    <w:rsid w:val="008F7F79"/>
    <w:rsid w:val="00902576"/>
    <w:rsid w:val="00902692"/>
    <w:rsid w:val="00904E62"/>
    <w:rsid w:val="00905965"/>
    <w:rsid w:val="00907689"/>
    <w:rsid w:val="009079A6"/>
    <w:rsid w:val="00907BFA"/>
    <w:rsid w:val="00911926"/>
    <w:rsid w:val="00913E68"/>
    <w:rsid w:val="00915481"/>
    <w:rsid w:val="009200EB"/>
    <w:rsid w:val="009231E4"/>
    <w:rsid w:val="00923730"/>
    <w:rsid w:val="009238A6"/>
    <w:rsid w:val="00923EBE"/>
    <w:rsid w:val="00924362"/>
    <w:rsid w:val="009254B2"/>
    <w:rsid w:val="00925D01"/>
    <w:rsid w:val="00926667"/>
    <w:rsid w:val="00927845"/>
    <w:rsid w:val="0093176B"/>
    <w:rsid w:val="0093280A"/>
    <w:rsid w:val="00933A99"/>
    <w:rsid w:val="00935002"/>
    <w:rsid w:val="00937EFC"/>
    <w:rsid w:val="009402B7"/>
    <w:rsid w:val="0094044D"/>
    <w:rsid w:val="009406D8"/>
    <w:rsid w:val="00940BE4"/>
    <w:rsid w:val="009410DA"/>
    <w:rsid w:val="00942B09"/>
    <w:rsid w:val="00944E9D"/>
    <w:rsid w:val="00945536"/>
    <w:rsid w:val="00945C2E"/>
    <w:rsid w:val="0094631D"/>
    <w:rsid w:val="0095420E"/>
    <w:rsid w:val="009550D6"/>
    <w:rsid w:val="00955866"/>
    <w:rsid w:val="00955B61"/>
    <w:rsid w:val="00956A2B"/>
    <w:rsid w:val="00957499"/>
    <w:rsid w:val="00957FC2"/>
    <w:rsid w:val="00960699"/>
    <w:rsid w:val="00960720"/>
    <w:rsid w:val="00960E55"/>
    <w:rsid w:val="00963BEF"/>
    <w:rsid w:val="0096461C"/>
    <w:rsid w:val="00964EFE"/>
    <w:rsid w:val="009651E9"/>
    <w:rsid w:val="00965421"/>
    <w:rsid w:val="009656D4"/>
    <w:rsid w:val="0096700B"/>
    <w:rsid w:val="00967389"/>
    <w:rsid w:val="00970126"/>
    <w:rsid w:val="00971331"/>
    <w:rsid w:val="00973D53"/>
    <w:rsid w:val="00975C42"/>
    <w:rsid w:val="00977060"/>
    <w:rsid w:val="009817E2"/>
    <w:rsid w:val="00983AC3"/>
    <w:rsid w:val="00985D4B"/>
    <w:rsid w:val="00987259"/>
    <w:rsid w:val="00987C38"/>
    <w:rsid w:val="00990196"/>
    <w:rsid w:val="00990414"/>
    <w:rsid w:val="00990DF6"/>
    <w:rsid w:val="00991599"/>
    <w:rsid w:val="0099162B"/>
    <w:rsid w:val="009923DA"/>
    <w:rsid w:val="009930BA"/>
    <w:rsid w:val="009933B8"/>
    <w:rsid w:val="0099483B"/>
    <w:rsid w:val="00994E86"/>
    <w:rsid w:val="00995B61"/>
    <w:rsid w:val="0099695A"/>
    <w:rsid w:val="009A2C91"/>
    <w:rsid w:val="009A3846"/>
    <w:rsid w:val="009A41D3"/>
    <w:rsid w:val="009A450C"/>
    <w:rsid w:val="009A52AC"/>
    <w:rsid w:val="009A621C"/>
    <w:rsid w:val="009A7936"/>
    <w:rsid w:val="009B23F5"/>
    <w:rsid w:val="009B3ED7"/>
    <w:rsid w:val="009B420D"/>
    <w:rsid w:val="009B7988"/>
    <w:rsid w:val="009C1BC0"/>
    <w:rsid w:val="009C2F0F"/>
    <w:rsid w:val="009C33EE"/>
    <w:rsid w:val="009C4B7A"/>
    <w:rsid w:val="009C6B22"/>
    <w:rsid w:val="009C6D45"/>
    <w:rsid w:val="009C7D34"/>
    <w:rsid w:val="009D0092"/>
    <w:rsid w:val="009D08FD"/>
    <w:rsid w:val="009D0A67"/>
    <w:rsid w:val="009D24B7"/>
    <w:rsid w:val="009D2523"/>
    <w:rsid w:val="009D4054"/>
    <w:rsid w:val="009D48AF"/>
    <w:rsid w:val="009D4EA3"/>
    <w:rsid w:val="009D5FBE"/>
    <w:rsid w:val="009D611E"/>
    <w:rsid w:val="009E3E3C"/>
    <w:rsid w:val="009E431D"/>
    <w:rsid w:val="009E44F1"/>
    <w:rsid w:val="009E4CC0"/>
    <w:rsid w:val="009E5428"/>
    <w:rsid w:val="009F13CC"/>
    <w:rsid w:val="009F2236"/>
    <w:rsid w:val="009F32C2"/>
    <w:rsid w:val="009F5C91"/>
    <w:rsid w:val="009F5FFC"/>
    <w:rsid w:val="009F6062"/>
    <w:rsid w:val="009F61BF"/>
    <w:rsid w:val="009F7B67"/>
    <w:rsid w:val="009F7FE4"/>
    <w:rsid w:val="00A004A2"/>
    <w:rsid w:val="00A0274D"/>
    <w:rsid w:val="00A0441E"/>
    <w:rsid w:val="00A05C14"/>
    <w:rsid w:val="00A103C6"/>
    <w:rsid w:val="00A12E2F"/>
    <w:rsid w:val="00A13969"/>
    <w:rsid w:val="00A14356"/>
    <w:rsid w:val="00A1458C"/>
    <w:rsid w:val="00A1458D"/>
    <w:rsid w:val="00A14B1C"/>
    <w:rsid w:val="00A158BA"/>
    <w:rsid w:val="00A16025"/>
    <w:rsid w:val="00A16B32"/>
    <w:rsid w:val="00A21712"/>
    <w:rsid w:val="00A2221A"/>
    <w:rsid w:val="00A23FD0"/>
    <w:rsid w:val="00A24228"/>
    <w:rsid w:val="00A278E7"/>
    <w:rsid w:val="00A30F89"/>
    <w:rsid w:val="00A310EF"/>
    <w:rsid w:val="00A31634"/>
    <w:rsid w:val="00A31E40"/>
    <w:rsid w:val="00A34273"/>
    <w:rsid w:val="00A3564E"/>
    <w:rsid w:val="00A364B7"/>
    <w:rsid w:val="00A42883"/>
    <w:rsid w:val="00A443E2"/>
    <w:rsid w:val="00A4448B"/>
    <w:rsid w:val="00A45BC2"/>
    <w:rsid w:val="00A45FFE"/>
    <w:rsid w:val="00A506A2"/>
    <w:rsid w:val="00A523E9"/>
    <w:rsid w:val="00A52917"/>
    <w:rsid w:val="00A5417D"/>
    <w:rsid w:val="00A55003"/>
    <w:rsid w:val="00A5532C"/>
    <w:rsid w:val="00A5534C"/>
    <w:rsid w:val="00A632A0"/>
    <w:rsid w:val="00A636DD"/>
    <w:rsid w:val="00A64A5B"/>
    <w:rsid w:val="00A64E33"/>
    <w:rsid w:val="00A65EE4"/>
    <w:rsid w:val="00A70D64"/>
    <w:rsid w:val="00A713E6"/>
    <w:rsid w:val="00A7201B"/>
    <w:rsid w:val="00A73910"/>
    <w:rsid w:val="00A7427C"/>
    <w:rsid w:val="00A75354"/>
    <w:rsid w:val="00A76D16"/>
    <w:rsid w:val="00A772F2"/>
    <w:rsid w:val="00A773E5"/>
    <w:rsid w:val="00A774DE"/>
    <w:rsid w:val="00A77528"/>
    <w:rsid w:val="00A77787"/>
    <w:rsid w:val="00A813A0"/>
    <w:rsid w:val="00A83EB6"/>
    <w:rsid w:val="00A86965"/>
    <w:rsid w:val="00A900F1"/>
    <w:rsid w:val="00A917FB"/>
    <w:rsid w:val="00A932D4"/>
    <w:rsid w:val="00A936BE"/>
    <w:rsid w:val="00A93C4F"/>
    <w:rsid w:val="00A93D0D"/>
    <w:rsid w:val="00A9558B"/>
    <w:rsid w:val="00A97420"/>
    <w:rsid w:val="00A97576"/>
    <w:rsid w:val="00AA1BD0"/>
    <w:rsid w:val="00AA47F3"/>
    <w:rsid w:val="00AB047B"/>
    <w:rsid w:val="00AB16F6"/>
    <w:rsid w:val="00AB1A05"/>
    <w:rsid w:val="00AB23DE"/>
    <w:rsid w:val="00AB44A2"/>
    <w:rsid w:val="00AB46BB"/>
    <w:rsid w:val="00AB485B"/>
    <w:rsid w:val="00AB4BE9"/>
    <w:rsid w:val="00AB7859"/>
    <w:rsid w:val="00AC06A6"/>
    <w:rsid w:val="00AC1397"/>
    <w:rsid w:val="00AC3C44"/>
    <w:rsid w:val="00AC45ED"/>
    <w:rsid w:val="00AC6A7A"/>
    <w:rsid w:val="00AC7675"/>
    <w:rsid w:val="00AD1DB1"/>
    <w:rsid w:val="00AD3393"/>
    <w:rsid w:val="00AD5224"/>
    <w:rsid w:val="00AD523B"/>
    <w:rsid w:val="00AD6CF1"/>
    <w:rsid w:val="00AD70D3"/>
    <w:rsid w:val="00AE04F6"/>
    <w:rsid w:val="00AE3B10"/>
    <w:rsid w:val="00AE4F6D"/>
    <w:rsid w:val="00AE594E"/>
    <w:rsid w:val="00AE61DD"/>
    <w:rsid w:val="00AE6D08"/>
    <w:rsid w:val="00AE6E5C"/>
    <w:rsid w:val="00AE7C0D"/>
    <w:rsid w:val="00AF0037"/>
    <w:rsid w:val="00AF0DC6"/>
    <w:rsid w:val="00AF3C75"/>
    <w:rsid w:val="00B00977"/>
    <w:rsid w:val="00B00D2F"/>
    <w:rsid w:val="00B0397E"/>
    <w:rsid w:val="00B03DDE"/>
    <w:rsid w:val="00B04064"/>
    <w:rsid w:val="00B059A8"/>
    <w:rsid w:val="00B113E3"/>
    <w:rsid w:val="00B12C70"/>
    <w:rsid w:val="00B130B3"/>
    <w:rsid w:val="00B142B8"/>
    <w:rsid w:val="00B17D5A"/>
    <w:rsid w:val="00B20DDB"/>
    <w:rsid w:val="00B22286"/>
    <w:rsid w:val="00B23331"/>
    <w:rsid w:val="00B25AB7"/>
    <w:rsid w:val="00B26281"/>
    <w:rsid w:val="00B26496"/>
    <w:rsid w:val="00B325BA"/>
    <w:rsid w:val="00B344E0"/>
    <w:rsid w:val="00B352B9"/>
    <w:rsid w:val="00B35869"/>
    <w:rsid w:val="00B35F2F"/>
    <w:rsid w:val="00B37CA4"/>
    <w:rsid w:val="00B37F07"/>
    <w:rsid w:val="00B40F4A"/>
    <w:rsid w:val="00B41D73"/>
    <w:rsid w:val="00B43807"/>
    <w:rsid w:val="00B454F0"/>
    <w:rsid w:val="00B47E5F"/>
    <w:rsid w:val="00B51E95"/>
    <w:rsid w:val="00B522A6"/>
    <w:rsid w:val="00B5341A"/>
    <w:rsid w:val="00B5397E"/>
    <w:rsid w:val="00B53A36"/>
    <w:rsid w:val="00B544EB"/>
    <w:rsid w:val="00B544F1"/>
    <w:rsid w:val="00B54B04"/>
    <w:rsid w:val="00B54B4A"/>
    <w:rsid w:val="00B55744"/>
    <w:rsid w:val="00B5581D"/>
    <w:rsid w:val="00B55B12"/>
    <w:rsid w:val="00B5713C"/>
    <w:rsid w:val="00B57419"/>
    <w:rsid w:val="00B62F7B"/>
    <w:rsid w:val="00B648C6"/>
    <w:rsid w:val="00B6651B"/>
    <w:rsid w:val="00B67DCC"/>
    <w:rsid w:val="00B67F65"/>
    <w:rsid w:val="00B7085F"/>
    <w:rsid w:val="00B70D0F"/>
    <w:rsid w:val="00B749C5"/>
    <w:rsid w:val="00B74C0D"/>
    <w:rsid w:val="00B7678D"/>
    <w:rsid w:val="00B80734"/>
    <w:rsid w:val="00B8163C"/>
    <w:rsid w:val="00B81751"/>
    <w:rsid w:val="00B82FA8"/>
    <w:rsid w:val="00B84423"/>
    <w:rsid w:val="00B84627"/>
    <w:rsid w:val="00B8555F"/>
    <w:rsid w:val="00B85E50"/>
    <w:rsid w:val="00B87AEA"/>
    <w:rsid w:val="00B90087"/>
    <w:rsid w:val="00B9116C"/>
    <w:rsid w:val="00B91550"/>
    <w:rsid w:val="00B9270D"/>
    <w:rsid w:val="00B92936"/>
    <w:rsid w:val="00B9548D"/>
    <w:rsid w:val="00B95B37"/>
    <w:rsid w:val="00B9635E"/>
    <w:rsid w:val="00B96ED3"/>
    <w:rsid w:val="00BA03F6"/>
    <w:rsid w:val="00BA0C41"/>
    <w:rsid w:val="00BA24D3"/>
    <w:rsid w:val="00BA2AA9"/>
    <w:rsid w:val="00BA2ABD"/>
    <w:rsid w:val="00BB0225"/>
    <w:rsid w:val="00BB176D"/>
    <w:rsid w:val="00BB21F0"/>
    <w:rsid w:val="00BB44A9"/>
    <w:rsid w:val="00BB5A4A"/>
    <w:rsid w:val="00BB5B18"/>
    <w:rsid w:val="00BC0382"/>
    <w:rsid w:val="00BC241A"/>
    <w:rsid w:val="00BC2B38"/>
    <w:rsid w:val="00BC53B2"/>
    <w:rsid w:val="00BC5C8E"/>
    <w:rsid w:val="00BC6AA0"/>
    <w:rsid w:val="00BD122C"/>
    <w:rsid w:val="00BD222B"/>
    <w:rsid w:val="00BD2509"/>
    <w:rsid w:val="00BD72D1"/>
    <w:rsid w:val="00BD7773"/>
    <w:rsid w:val="00BD7BED"/>
    <w:rsid w:val="00BE1531"/>
    <w:rsid w:val="00BE1CE7"/>
    <w:rsid w:val="00BE21E4"/>
    <w:rsid w:val="00BE5190"/>
    <w:rsid w:val="00BE5DC0"/>
    <w:rsid w:val="00BE6F57"/>
    <w:rsid w:val="00BF042C"/>
    <w:rsid w:val="00BF0786"/>
    <w:rsid w:val="00BF214B"/>
    <w:rsid w:val="00BF3092"/>
    <w:rsid w:val="00BF3A1D"/>
    <w:rsid w:val="00BF5DC4"/>
    <w:rsid w:val="00BF6465"/>
    <w:rsid w:val="00BF6603"/>
    <w:rsid w:val="00C0014F"/>
    <w:rsid w:val="00C00DF2"/>
    <w:rsid w:val="00C014A1"/>
    <w:rsid w:val="00C04F5C"/>
    <w:rsid w:val="00C06C36"/>
    <w:rsid w:val="00C06D2E"/>
    <w:rsid w:val="00C06DDF"/>
    <w:rsid w:val="00C16B16"/>
    <w:rsid w:val="00C17742"/>
    <w:rsid w:val="00C24662"/>
    <w:rsid w:val="00C25D20"/>
    <w:rsid w:val="00C25DAD"/>
    <w:rsid w:val="00C25F66"/>
    <w:rsid w:val="00C26014"/>
    <w:rsid w:val="00C30C63"/>
    <w:rsid w:val="00C31982"/>
    <w:rsid w:val="00C33259"/>
    <w:rsid w:val="00C332D9"/>
    <w:rsid w:val="00C355C5"/>
    <w:rsid w:val="00C35C51"/>
    <w:rsid w:val="00C377D7"/>
    <w:rsid w:val="00C37F33"/>
    <w:rsid w:val="00C41DEE"/>
    <w:rsid w:val="00C42B45"/>
    <w:rsid w:val="00C44828"/>
    <w:rsid w:val="00C4495B"/>
    <w:rsid w:val="00C449F3"/>
    <w:rsid w:val="00C471A3"/>
    <w:rsid w:val="00C524A2"/>
    <w:rsid w:val="00C525EE"/>
    <w:rsid w:val="00C52F25"/>
    <w:rsid w:val="00C600C3"/>
    <w:rsid w:val="00C64D7E"/>
    <w:rsid w:val="00C65968"/>
    <w:rsid w:val="00C66531"/>
    <w:rsid w:val="00C6797F"/>
    <w:rsid w:val="00C719C0"/>
    <w:rsid w:val="00C74210"/>
    <w:rsid w:val="00C75224"/>
    <w:rsid w:val="00C755FC"/>
    <w:rsid w:val="00C7619E"/>
    <w:rsid w:val="00C8031A"/>
    <w:rsid w:val="00C816CA"/>
    <w:rsid w:val="00C818B1"/>
    <w:rsid w:val="00C82293"/>
    <w:rsid w:val="00C84E61"/>
    <w:rsid w:val="00C86CB1"/>
    <w:rsid w:val="00C86E04"/>
    <w:rsid w:val="00C87E10"/>
    <w:rsid w:val="00C9136F"/>
    <w:rsid w:val="00C9192C"/>
    <w:rsid w:val="00C919B3"/>
    <w:rsid w:val="00C92296"/>
    <w:rsid w:val="00C92B68"/>
    <w:rsid w:val="00C93883"/>
    <w:rsid w:val="00C94498"/>
    <w:rsid w:val="00C945AC"/>
    <w:rsid w:val="00C9506C"/>
    <w:rsid w:val="00CA0C24"/>
    <w:rsid w:val="00CA2776"/>
    <w:rsid w:val="00CA3F95"/>
    <w:rsid w:val="00CA5231"/>
    <w:rsid w:val="00CA640D"/>
    <w:rsid w:val="00CA6630"/>
    <w:rsid w:val="00CA796A"/>
    <w:rsid w:val="00CA7C25"/>
    <w:rsid w:val="00CB046C"/>
    <w:rsid w:val="00CB12D1"/>
    <w:rsid w:val="00CB20D6"/>
    <w:rsid w:val="00CB52B4"/>
    <w:rsid w:val="00CC1E40"/>
    <w:rsid w:val="00CC3729"/>
    <w:rsid w:val="00CC6280"/>
    <w:rsid w:val="00CC7515"/>
    <w:rsid w:val="00CD2851"/>
    <w:rsid w:val="00CD40FF"/>
    <w:rsid w:val="00CD64B0"/>
    <w:rsid w:val="00CD689C"/>
    <w:rsid w:val="00CD6C65"/>
    <w:rsid w:val="00CD7AB6"/>
    <w:rsid w:val="00CE1134"/>
    <w:rsid w:val="00CE275E"/>
    <w:rsid w:val="00CE3385"/>
    <w:rsid w:val="00CE37A9"/>
    <w:rsid w:val="00CE47B9"/>
    <w:rsid w:val="00CE6420"/>
    <w:rsid w:val="00CE794C"/>
    <w:rsid w:val="00CF1485"/>
    <w:rsid w:val="00CF184E"/>
    <w:rsid w:val="00CF1D3A"/>
    <w:rsid w:val="00CF445D"/>
    <w:rsid w:val="00CF6E19"/>
    <w:rsid w:val="00D000B2"/>
    <w:rsid w:val="00D0036D"/>
    <w:rsid w:val="00D0336D"/>
    <w:rsid w:val="00D0654F"/>
    <w:rsid w:val="00D07276"/>
    <w:rsid w:val="00D07440"/>
    <w:rsid w:val="00D07E3D"/>
    <w:rsid w:val="00D10326"/>
    <w:rsid w:val="00D1066B"/>
    <w:rsid w:val="00D16DEC"/>
    <w:rsid w:val="00D207EE"/>
    <w:rsid w:val="00D2121B"/>
    <w:rsid w:val="00D22CB8"/>
    <w:rsid w:val="00D23866"/>
    <w:rsid w:val="00D23E02"/>
    <w:rsid w:val="00D258CC"/>
    <w:rsid w:val="00D25EE5"/>
    <w:rsid w:val="00D30882"/>
    <w:rsid w:val="00D32B8D"/>
    <w:rsid w:val="00D33126"/>
    <w:rsid w:val="00D33F97"/>
    <w:rsid w:val="00D3791F"/>
    <w:rsid w:val="00D37BE5"/>
    <w:rsid w:val="00D40405"/>
    <w:rsid w:val="00D41577"/>
    <w:rsid w:val="00D4193E"/>
    <w:rsid w:val="00D423E0"/>
    <w:rsid w:val="00D42670"/>
    <w:rsid w:val="00D46213"/>
    <w:rsid w:val="00D46290"/>
    <w:rsid w:val="00D47B0F"/>
    <w:rsid w:val="00D47D9F"/>
    <w:rsid w:val="00D50E20"/>
    <w:rsid w:val="00D51460"/>
    <w:rsid w:val="00D514E1"/>
    <w:rsid w:val="00D54513"/>
    <w:rsid w:val="00D557A5"/>
    <w:rsid w:val="00D56008"/>
    <w:rsid w:val="00D56F6B"/>
    <w:rsid w:val="00D571AF"/>
    <w:rsid w:val="00D57D8B"/>
    <w:rsid w:val="00D61921"/>
    <w:rsid w:val="00D61DB9"/>
    <w:rsid w:val="00D62D87"/>
    <w:rsid w:val="00D66FBF"/>
    <w:rsid w:val="00D70276"/>
    <w:rsid w:val="00D709F6"/>
    <w:rsid w:val="00D713AB"/>
    <w:rsid w:val="00D72FF8"/>
    <w:rsid w:val="00D73618"/>
    <w:rsid w:val="00D73A67"/>
    <w:rsid w:val="00D772DF"/>
    <w:rsid w:val="00D81B59"/>
    <w:rsid w:val="00D82CA4"/>
    <w:rsid w:val="00D858E2"/>
    <w:rsid w:val="00D85E00"/>
    <w:rsid w:val="00D90F53"/>
    <w:rsid w:val="00D91356"/>
    <w:rsid w:val="00D93043"/>
    <w:rsid w:val="00D9634B"/>
    <w:rsid w:val="00D97E04"/>
    <w:rsid w:val="00DA071D"/>
    <w:rsid w:val="00DA0771"/>
    <w:rsid w:val="00DA2323"/>
    <w:rsid w:val="00DA3793"/>
    <w:rsid w:val="00DA4B29"/>
    <w:rsid w:val="00DA501B"/>
    <w:rsid w:val="00DA5677"/>
    <w:rsid w:val="00DA5850"/>
    <w:rsid w:val="00DA5DC2"/>
    <w:rsid w:val="00DB038A"/>
    <w:rsid w:val="00DB05C7"/>
    <w:rsid w:val="00DB1A3A"/>
    <w:rsid w:val="00DB2E06"/>
    <w:rsid w:val="00DB3716"/>
    <w:rsid w:val="00DB434A"/>
    <w:rsid w:val="00DB4AE0"/>
    <w:rsid w:val="00DB4FBA"/>
    <w:rsid w:val="00DB6F33"/>
    <w:rsid w:val="00DC061E"/>
    <w:rsid w:val="00DC12CB"/>
    <w:rsid w:val="00DC44F7"/>
    <w:rsid w:val="00DC5FAA"/>
    <w:rsid w:val="00DC6C02"/>
    <w:rsid w:val="00DD1F6A"/>
    <w:rsid w:val="00DD3218"/>
    <w:rsid w:val="00DD4741"/>
    <w:rsid w:val="00DD4E65"/>
    <w:rsid w:val="00DD7761"/>
    <w:rsid w:val="00DE09EE"/>
    <w:rsid w:val="00DE38ED"/>
    <w:rsid w:val="00DE6FBA"/>
    <w:rsid w:val="00DF1F2D"/>
    <w:rsid w:val="00DF32A0"/>
    <w:rsid w:val="00DF3B28"/>
    <w:rsid w:val="00DF554B"/>
    <w:rsid w:val="00DF6582"/>
    <w:rsid w:val="00E01784"/>
    <w:rsid w:val="00E04BC2"/>
    <w:rsid w:val="00E059AC"/>
    <w:rsid w:val="00E0632D"/>
    <w:rsid w:val="00E07FD9"/>
    <w:rsid w:val="00E11384"/>
    <w:rsid w:val="00E11F41"/>
    <w:rsid w:val="00E13A4B"/>
    <w:rsid w:val="00E1448C"/>
    <w:rsid w:val="00E1469F"/>
    <w:rsid w:val="00E16848"/>
    <w:rsid w:val="00E1761F"/>
    <w:rsid w:val="00E20D86"/>
    <w:rsid w:val="00E24438"/>
    <w:rsid w:val="00E2610F"/>
    <w:rsid w:val="00E26ABD"/>
    <w:rsid w:val="00E26BA0"/>
    <w:rsid w:val="00E26D35"/>
    <w:rsid w:val="00E27217"/>
    <w:rsid w:val="00E27C0A"/>
    <w:rsid w:val="00E27F2F"/>
    <w:rsid w:val="00E30965"/>
    <w:rsid w:val="00E31C9C"/>
    <w:rsid w:val="00E33333"/>
    <w:rsid w:val="00E344BE"/>
    <w:rsid w:val="00E35127"/>
    <w:rsid w:val="00E35960"/>
    <w:rsid w:val="00E35B70"/>
    <w:rsid w:val="00E35E47"/>
    <w:rsid w:val="00E3652F"/>
    <w:rsid w:val="00E40AC0"/>
    <w:rsid w:val="00E40E6B"/>
    <w:rsid w:val="00E42077"/>
    <w:rsid w:val="00E430B6"/>
    <w:rsid w:val="00E444C3"/>
    <w:rsid w:val="00E45008"/>
    <w:rsid w:val="00E45F69"/>
    <w:rsid w:val="00E46073"/>
    <w:rsid w:val="00E47226"/>
    <w:rsid w:val="00E51EAA"/>
    <w:rsid w:val="00E54B58"/>
    <w:rsid w:val="00E656FB"/>
    <w:rsid w:val="00E704D4"/>
    <w:rsid w:val="00E70E1A"/>
    <w:rsid w:val="00E728DB"/>
    <w:rsid w:val="00E7377F"/>
    <w:rsid w:val="00E74D57"/>
    <w:rsid w:val="00E76F07"/>
    <w:rsid w:val="00E8234B"/>
    <w:rsid w:val="00E823C6"/>
    <w:rsid w:val="00E825DC"/>
    <w:rsid w:val="00E82EF2"/>
    <w:rsid w:val="00E8325F"/>
    <w:rsid w:val="00E837DA"/>
    <w:rsid w:val="00E85771"/>
    <w:rsid w:val="00E8772A"/>
    <w:rsid w:val="00E9134F"/>
    <w:rsid w:val="00E91EA3"/>
    <w:rsid w:val="00E923F1"/>
    <w:rsid w:val="00E937A4"/>
    <w:rsid w:val="00E96CAD"/>
    <w:rsid w:val="00E97862"/>
    <w:rsid w:val="00E9791D"/>
    <w:rsid w:val="00EA1A9C"/>
    <w:rsid w:val="00EA30EA"/>
    <w:rsid w:val="00EA77EF"/>
    <w:rsid w:val="00EB029D"/>
    <w:rsid w:val="00EB1691"/>
    <w:rsid w:val="00EB1840"/>
    <w:rsid w:val="00EB24AA"/>
    <w:rsid w:val="00EB2AAD"/>
    <w:rsid w:val="00EB2C58"/>
    <w:rsid w:val="00EB4678"/>
    <w:rsid w:val="00EC049C"/>
    <w:rsid w:val="00EC1A8A"/>
    <w:rsid w:val="00EC464E"/>
    <w:rsid w:val="00EC65DC"/>
    <w:rsid w:val="00ED1728"/>
    <w:rsid w:val="00ED2393"/>
    <w:rsid w:val="00ED5294"/>
    <w:rsid w:val="00ED68FC"/>
    <w:rsid w:val="00ED6AC3"/>
    <w:rsid w:val="00ED79D7"/>
    <w:rsid w:val="00EE1D00"/>
    <w:rsid w:val="00EE31AA"/>
    <w:rsid w:val="00EE39DE"/>
    <w:rsid w:val="00EE4993"/>
    <w:rsid w:val="00EE5EB5"/>
    <w:rsid w:val="00EE6271"/>
    <w:rsid w:val="00EE7C1F"/>
    <w:rsid w:val="00EF00DC"/>
    <w:rsid w:val="00EF13D8"/>
    <w:rsid w:val="00EF1936"/>
    <w:rsid w:val="00EF2BE5"/>
    <w:rsid w:val="00EF6BF9"/>
    <w:rsid w:val="00EF7AF0"/>
    <w:rsid w:val="00EF7C43"/>
    <w:rsid w:val="00F00266"/>
    <w:rsid w:val="00F00AF1"/>
    <w:rsid w:val="00F0172A"/>
    <w:rsid w:val="00F0176E"/>
    <w:rsid w:val="00F0241D"/>
    <w:rsid w:val="00F03405"/>
    <w:rsid w:val="00F035B9"/>
    <w:rsid w:val="00F046AE"/>
    <w:rsid w:val="00F07348"/>
    <w:rsid w:val="00F137F6"/>
    <w:rsid w:val="00F1531E"/>
    <w:rsid w:val="00F163E3"/>
    <w:rsid w:val="00F17EFC"/>
    <w:rsid w:val="00F23419"/>
    <w:rsid w:val="00F23C9F"/>
    <w:rsid w:val="00F30561"/>
    <w:rsid w:val="00F336CC"/>
    <w:rsid w:val="00F34D0B"/>
    <w:rsid w:val="00F3675A"/>
    <w:rsid w:val="00F37C14"/>
    <w:rsid w:val="00F440CF"/>
    <w:rsid w:val="00F458D8"/>
    <w:rsid w:val="00F46E82"/>
    <w:rsid w:val="00F472E4"/>
    <w:rsid w:val="00F47F91"/>
    <w:rsid w:val="00F5051E"/>
    <w:rsid w:val="00F511B8"/>
    <w:rsid w:val="00F51657"/>
    <w:rsid w:val="00F527BE"/>
    <w:rsid w:val="00F6244E"/>
    <w:rsid w:val="00F63ED3"/>
    <w:rsid w:val="00F70624"/>
    <w:rsid w:val="00F717C1"/>
    <w:rsid w:val="00F722E8"/>
    <w:rsid w:val="00F72B76"/>
    <w:rsid w:val="00F72CFB"/>
    <w:rsid w:val="00F7317E"/>
    <w:rsid w:val="00F74882"/>
    <w:rsid w:val="00F768D3"/>
    <w:rsid w:val="00F81854"/>
    <w:rsid w:val="00F8395A"/>
    <w:rsid w:val="00F83B75"/>
    <w:rsid w:val="00F854D6"/>
    <w:rsid w:val="00F97F67"/>
    <w:rsid w:val="00FA118B"/>
    <w:rsid w:val="00FA13EE"/>
    <w:rsid w:val="00FA16FE"/>
    <w:rsid w:val="00FA2E9A"/>
    <w:rsid w:val="00FA4E52"/>
    <w:rsid w:val="00FA4F34"/>
    <w:rsid w:val="00FA60E2"/>
    <w:rsid w:val="00FA67DC"/>
    <w:rsid w:val="00FA6F1E"/>
    <w:rsid w:val="00FB0646"/>
    <w:rsid w:val="00FB1B5C"/>
    <w:rsid w:val="00FB1ED8"/>
    <w:rsid w:val="00FB5CC4"/>
    <w:rsid w:val="00FC259F"/>
    <w:rsid w:val="00FC577E"/>
    <w:rsid w:val="00FC5FDB"/>
    <w:rsid w:val="00FC7384"/>
    <w:rsid w:val="00FC7BB4"/>
    <w:rsid w:val="00FD1A39"/>
    <w:rsid w:val="00FD536B"/>
    <w:rsid w:val="00FD597B"/>
    <w:rsid w:val="00FD769F"/>
    <w:rsid w:val="00FD79D6"/>
    <w:rsid w:val="00FE22F7"/>
    <w:rsid w:val="00FE3C1C"/>
    <w:rsid w:val="00FE4009"/>
    <w:rsid w:val="00FE5C5D"/>
    <w:rsid w:val="00FE5F66"/>
    <w:rsid w:val="00FF01FC"/>
    <w:rsid w:val="00FF02F4"/>
    <w:rsid w:val="00FF12CB"/>
    <w:rsid w:val="00FF26D0"/>
    <w:rsid w:val="00FF4BB6"/>
    <w:rsid w:val="00FF6F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A4E5E"/>
  <w15:docId w15:val="{E70426FA-A690-46D7-BDAC-A64B9A59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BC5"/>
    <w:rPr>
      <w:rFonts w:asciiTheme="minorHAnsi" w:eastAsiaTheme="minorEastAsia" w:hAnsiTheme="minorHAnsi"/>
      <w:sz w:val="24"/>
      <w:szCs w:val="24"/>
      <w:lang w:val="en-US" w:eastAsia="zh-CN"/>
    </w:rPr>
  </w:style>
  <w:style w:type="paragraph" w:styleId="Heading1">
    <w:name w:val="heading 1"/>
    <w:basedOn w:val="Normal"/>
    <w:next w:val="Normal"/>
    <w:link w:val="Heading1Char"/>
    <w:uiPriority w:val="1"/>
    <w:qFormat/>
    <w:rsid w:val="0043453A"/>
    <w:pPr>
      <w:keepNext/>
      <w:keepLines/>
      <w:numPr>
        <w:numId w:val="11"/>
      </w:numPr>
      <w:spacing w:before="180" w:after="180"/>
      <w:outlineLvl w:val="0"/>
    </w:pPr>
    <w:rPr>
      <w:rFonts w:eastAsiaTheme="majorEastAsia" w:cstheme="majorBidi"/>
      <w:b/>
      <w:bCs/>
      <w:color w:val="008461"/>
      <w:sz w:val="30"/>
      <w:szCs w:val="28"/>
    </w:rPr>
  </w:style>
  <w:style w:type="paragraph" w:styleId="Heading2">
    <w:name w:val="heading 2"/>
    <w:basedOn w:val="Normal"/>
    <w:next w:val="Normal"/>
    <w:link w:val="Heading2Char"/>
    <w:uiPriority w:val="1"/>
    <w:unhideWhenUsed/>
    <w:qFormat/>
    <w:rsid w:val="0043453A"/>
    <w:pPr>
      <w:keepNext/>
      <w:keepLines/>
      <w:numPr>
        <w:ilvl w:val="1"/>
        <w:numId w:val="11"/>
      </w:numPr>
      <w:spacing w:before="120" w:after="120"/>
      <w:ind w:left="567" w:hanging="567"/>
      <w:outlineLvl w:val="1"/>
    </w:pPr>
    <w:rPr>
      <w:rFonts w:eastAsiaTheme="majorEastAsia" w:cstheme="majorBidi"/>
      <w:b/>
      <w:bCs/>
      <w:color w:val="213368"/>
      <w:szCs w:val="26"/>
    </w:rPr>
  </w:style>
  <w:style w:type="paragraph" w:styleId="Heading3">
    <w:name w:val="heading 3"/>
    <w:basedOn w:val="Normal"/>
    <w:next w:val="Normal"/>
    <w:link w:val="Heading3Char"/>
    <w:uiPriority w:val="1"/>
    <w:unhideWhenUsed/>
    <w:qFormat/>
    <w:rsid w:val="0043453A"/>
    <w:pPr>
      <w:keepNext/>
      <w:keepLines/>
      <w:numPr>
        <w:ilvl w:val="2"/>
        <w:numId w:val="11"/>
      </w:numPr>
      <w:spacing w:before="160" w:after="20"/>
      <w:outlineLvl w:val="2"/>
    </w:pPr>
    <w:rPr>
      <w:rFonts w:eastAsiaTheme="majorEastAsia" w:cstheme="majorBidi"/>
      <w:b/>
      <w:bCs/>
      <w:color w:val="000000"/>
    </w:rPr>
  </w:style>
  <w:style w:type="paragraph" w:styleId="Heading4">
    <w:name w:val="heading 4"/>
    <w:basedOn w:val="Normal"/>
    <w:next w:val="Normal"/>
    <w:link w:val="Heading4Char"/>
    <w:uiPriority w:val="9"/>
    <w:semiHidden/>
    <w:unhideWhenUsed/>
    <w:rsid w:val="0043453A"/>
    <w:pPr>
      <w:keepNext/>
      <w:keepLines/>
      <w:numPr>
        <w:ilvl w:val="2"/>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43453A"/>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43453A"/>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43453A"/>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43453A"/>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43453A"/>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632B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2BC5"/>
  </w:style>
  <w:style w:type="character" w:customStyle="1" w:styleId="CharBlue">
    <w:name w:val="CharBlue"/>
    <w:basedOn w:val="DefaultParagraphFont"/>
    <w:uiPriority w:val="3"/>
    <w:qFormat/>
    <w:rsid w:val="0043453A"/>
    <w:rPr>
      <w:color w:val="0000FF"/>
    </w:rPr>
  </w:style>
  <w:style w:type="character" w:customStyle="1" w:styleId="RedChar">
    <w:name w:val="RedChar"/>
    <w:basedOn w:val="DefaultParagraphFont"/>
    <w:uiPriority w:val="3"/>
    <w:qFormat/>
    <w:rsid w:val="0043453A"/>
    <w:rPr>
      <w:color w:val="FF0000"/>
    </w:rPr>
  </w:style>
  <w:style w:type="paragraph" w:customStyle="1" w:styleId="Box">
    <w:name w:val="Box"/>
    <w:basedOn w:val="Normal"/>
    <w:link w:val="BoxChar"/>
    <w:uiPriority w:val="4"/>
    <w:qFormat/>
    <w:rsid w:val="0043453A"/>
    <w:pPr>
      <w:pBdr>
        <w:top w:val="single" w:sz="4" w:space="1" w:color="3C1A56"/>
        <w:left w:val="single" w:sz="4" w:space="4" w:color="3C1A56"/>
        <w:bottom w:val="single" w:sz="4" w:space="1" w:color="3C1A56"/>
        <w:right w:val="single" w:sz="4" w:space="4" w:color="3C1A56"/>
      </w:pBdr>
    </w:pPr>
  </w:style>
  <w:style w:type="character" w:customStyle="1" w:styleId="BoxChar">
    <w:name w:val="Box Char"/>
    <w:basedOn w:val="DefaultParagraphFont"/>
    <w:link w:val="Box"/>
    <w:uiPriority w:val="4"/>
    <w:rsid w:val="0043453A"/>
  </w:style>
  <w:style w:type="paragraph" w:customStyle="1" w:styleId="Introduction">
    <w:name w:val="Introduction"/>
    <w:basedOn w:val="Normal"/>
    <w:next w:val="Normal"/>
    <w:link w:val="IntroductionChar"/>
    <w:uiPriority w:val="3"/>
    <w:rsid w:val="0043453A"/>
    <w:rPr>
      <w:b/>
      <w:sz w:val="20"/>
    </w:rPr>
  </w:style>
  <w:style w:type="character" w:customStyle="1" w:styleId="IntroductionChar">
    <w:name w:val="Introduction Char"/>
    <w:basedOn w:val="DefaultParagraphFont"/>
    <w:link w:val="Introduction"/>
    <w:uiPriority w:val="3"/>
    <w:rsid w:val="0043453A"/>
    <w:rPr>
      <w:rFonts w:asciiTheme="minorHAnsi" w:hAnsiTheme="minorHAnsi"/>
      <w:b/>
      <w:sz w:val="20"/>
    </w:rPr>
  </w:style>
  <w:style w:type="paragraph" w:customStyle="1" w:styleId="Yellow">
    <w:name w:val="Yellow"/>
    <w:basedOn w:val="Normal"/>
    <w:link w:val="YellowChar"/>
    <w:uiPriority w:val="3"/>
    <w:qFormat/>
    <w:rsid w:val="0043453A"/>
    <w:pPr>
      <w:shd w:val="clear" w:color="auto" w:fill="FFFF00"/>
    </w:pPr>
  </w:style>
  <w:style w:type="character" w:customStyle="1" w:styleId="QuoteChar">
    <w:name w:val="Quote Char"/>
    <w:basedOn w:val="DefaultParagraphFont"/>
    <w:uiPriority w:val="29"/>
    <w:rsid w:val="0043453A"/>
    <w:rPr>
      <w:i/>
      <w:iCs/>
      <w:color w:val="000000" w:themeColor="text1"/>
    </w:rPr>
  </w:style>
  <w:style w:type="character" w:customStyle="1" w:styleId="YellowChar">
    <w:name w:val="Yellow Char"/>
    <w:basedOn w:val="DefaultParagraphFont"/>
    <w:link w:val="Yellow"/>
    <w:uiPriority w:val="3"/>
    <w:rsid w:val="0043453A"/>
    <w:rPr>
      <w:shd w:val="clear" w:color="auto" w:fill="FFFF00"/>
    </w:rPr>
  </w:style>
  <w:style w:type="paragraph" w:customStyle="1" w:styleId="Green">
    <w:name w:val="Green"/>
    <w:basedOn w:val="Normal"/>
    <w:link w:val="GreenChar"/>
    <w:uiPriority w:val="3"/>
    <w:qFormat/>
    <w:rsid w:val="0043453A"/>
    <w:rPr>
      <w:color w:val="008000"/>
    </w:rPr>
  </w:style>
  <w:style w:type="character" w:customStyle="1" w:styleId="GreenChar">
    <w:name w:val="Green Char"/>
    <w:basedOn w:val="DefaultParagraphFont"/>
    <w:link w:val="Green"/>
    <w:uiPriority w:val="3"/>
    <w:rsid w:val="0043453A"/>
    <w:rPr>
      <w:color w:val="008000"/>
    </w:rPr>
  </w:style>
  <w:style w:type="paragraph" w:styleId="ListParagraph">
    <w:name w:val="List Paragraph"/>
    <w:basedOn w:val="Normal"/>
    <w:link w:val="ListParagraphChar"/>
    <w:uiPriority w:val="34"/>
    <w:rsid w:val="0043453A"/>
    <w:pPr>
      <w:spacing w:after="120"/>
      <w:ind w:left="720" w:hanging="567"/>
    </w:pPr>
  </w:style>
  <w:style w:type="character" w:customStyle="1" w:styleId="ListParagraphChar">
    <w:name w:val="List Paragraph Char"/>
    <w:basedOn w:val="DefaultParagraphFont"/>
    <w:link w:val="ListParagraph"/>
    <w:uiPriority w:val="34"/>
    <w:rsid w:val="0043453A"/>
  </w:style>
  <w:style w:type="paragraph" w:styleId="PlainText">
    <w:name w:val="Plain Text"/>
    <w:basedOn w:val="Normal"/>
    <w:link w:val="PlainTextChar"/>
    <w:uiPriority w:val="99"/>
    <w:semiHidden/>
    <w:unhideWhenUsed/>
    <w:rsid w:val="0043453A"/>
    <w:rPr>
      <w:rFonts w:ascii="Consolas" w:hAnsi="Consolas" w:cs="Consolas"/>
      <w:szCs w:val="21"/>
    </w:rPr>
  </w:style>
  <w:style w:type="character" w:customStyle="1" w:styleId="PlainTextChar">
    <w:name w:val="Plain Text Char"/>
    <w:basedOn w:val="DefaultParagraphFont"/>
    <w:link w:val="PlainText"/>
    <w:uiPriority w:val="99"/>
    <w:semiHidden/>
    <w:rsid w:val="0043453A"/>
    <w:rPr>
      <w:rFonts w:ascii="Consolas" w:hAnsi="Consolas" w:cs="Consolas"/>
      <w:szCs w:val="21"/>
    </w:rPr>
  </w:style>
  <w:style w:type="paragraph" w:styleId="BodyText">
    <w:name w:val="Body Text"/>
    <w:basedOn w:val="Normal"/>
    <w:link w:val="BodyTextChar"/>
    <w:uiPriority w:val="99"/>
    <w:semiHidden/>
    <w:unhideWhenUsed/>
    <w:rsid w:val="0043453A"/>
    <w:pPr>
      <w:spacing w:after="120"/>
    </w:pPr>
  </w:style>
  <w:style w:type="character" w:customStyle="1" w:styleId="BodyTextChar">
    <w:name w:val="Body Text Char"/>
    <w:basedOn w:val="DefaultParagraphFont"/>
    <w:link w:val="BodyText"/>
    <w:uiPriority w:val="99"/>
    <w:semiHidden/>
    <w:rsid w:val="0043453A"/>
  </w:style>
  <w:style w:type="character" w:styleId="FollowedHyperlink">
    <w:name w:val="FollowedHyperlink"/>
    <w:basedOn w:val="DefaultParagraphFont"/>
    <w:uiPriority w:val="99"/>
    <w:semiHidden/>
    <w:unhideWhenUsed/>
    <w:rsid w:val="0043453A"/>
    <w:rPr>
      <w:color w:val="800080"/>
      <w:u w:val="dotted"/>
    </w:rPr>
  </w:style>
  <w:style w:type="character" w:styleId="Hyperlink">
    <w:name w:val="Hyperlink"/>
    <w:basedOn w:val="DefaultParagraphFont"/>
    <w:uiPriority w:val="99"/>
    <w:unhideWhenUsed/>
    <w:rsid w:val="0043453A"/>
    <w:rPr>
      <w:color w:val="0000FF"/>
      <w:u w:val="none"/>
    </w:rPr>
  </w:style>
  <w:style w:type="paragraph" w:styleId="Quote">
    <w:name w:val="Quote"/>
    <w:basedOn w:val="Normal"/>
    <w:link w:val="QuoteChar1"/>
    <w:uiPriority w:val="29"/>
    <w:rsid w:val="0043453A"/>
    <w:pPr>
      <w:ind w:left="357" w:right="357"/>
    </w:pPr>
    <w:rPr>
      <w:i/>
      <w:iCs/>
    </w:rPr>
  </w:style>
  <w:style w:type="character" w:customStyle="1" w:styleId="QuoteChar1">
    <w:name w:val="Quote Char1"/>
    <w:basedOn w:val="DefaultParagraphFont"/>
    <w:link w:val="Quote"/>
    <w:uiPriority w:val="29"/>
    <w:rsid w:val="0043453A"/>
    <w:rPr>
      <w:i/>
      <w:iCs/>
    </w:rPr>
  </w:style>
  <w:style w:type="character" w:customStyle="1" w:styleId="Heading1Char">
    <w:name w:val="Heading 1 Char"/>
    <w:basedOn w:val="DefaultParagraphFont"/>
    <w:link w:val="Heading1"/>
    <w:uiPriority w:val="1"/>
    <w:rsid w:val="0043453A"/>
    <w:rPr>
      <w:rFonts w:asciiTheme="minorHAnsi" w:eastAsiaTheme="majorEastAsia" w:hAnsiTheme="minorHAnsi" w:cstheme="majorBidi"/>
      <w:b/>
      <w:bCs/>
      <w:color w:val="008461"/>
      <w:sz w:val="30"/>
      <w:szCs w:val="28"/>
      <w:lang w:val="en-US" w:eastAsia="zh-CN"/>
    </w:rPr>
  </w:style>
  <w:style w:type="character" w:customStyle="1" w:styleId="Heading2Char">
    <w:name w:val="Heading 2 Char"/>
    <w:basedOn w:val="DefaultParagraphFont"/>
    <w:link w:val="Heading2"/>
    <w:uiPriority w:val="1"/>
    <w:rsid w:val="0043453A"/>
    <w:rPr>
      <w:rFonts w:asciiTheme="minorHAnsi" w:eastAsiaTheme="majorEastAsia" w:hAnsiTheme="minorHAnsi" w:cstheme="majorBidi"/>
      <w:b/>
      <w:bCs/>
      <w:color w:val="213368"/>
      <w:sz w:val="24"/>
      <w:szCs w:val="26"/>
      <w:lang w:val="en-US" w:eastAsia="zh-CN"/>
    </w:rPr>
  </w:style>
  <w:style w:type="character" w:customStyle="1" w:styleId="Heading3Char">
    <w:name w:val="Heading 3 Char"/>
    <w:basedOn w:val="DefaultParagraphFont"/>
    <w:link w:val="Heading3"/>
    <w:uiPriority w:val="1"/>
    <w:rsid w:val="0043453A"/>
    <w:rPr>
      <w:rFonts w:asciiTheme="minorHAnsi" w:eastAsiaTheme="majorEastAsia" w:hAnsiTheme="minorHAnsi" w:cstheme="majorBidi"/>
      <w:b/>
      <w:bCs/>
      <w:color w:val="000000"/>
      <w:sz w:val="24"/>
      <w:szCs w:val="24"/>
      <w:lang w:val="en-US" w:eastAsia="zh-CN"/>
    </w:rPr>
  </w:style>
  <w:style w:type="paragraph" w:styleId="Title">
    <w:name w:val="Title"/>
    <w:basedOn w:val="Normal"/>
    <w:next w:val="Introduction"/>
    <w:link w:val="TitleChar"/>
    <w:qFormat/>
    <w:rsid w:val="0043453A"/>
    <w:pPr>
      <w:keepNext/>
      <w:keepLines/>
      <w:spacing w:after="360"/>
      <w:contextualSpacing/>
      <w:jc w:val="center"/>
    </w:pPr>
    <w:rPr>
      <w:rFonts w:eastAsiaTheme="majorEastAsia" w:cstheme="majorBidi"/>
      <w:b/>
      <w:color w:val="000000"/>
      <w:spacing w:val="5"/>
      <w:kern w:val="28"/>
      <w:sz w:val="36"/>
      <w:szCs w:val="52"/>
    </w:rPr>
  </w:style>
  <w:style w:type="character" w:customStyle="1" w:styleId="TitleChar">
    <w:name w:val="Title Char"/>
    <w:basedOn w:val="DefaultParagraphFont"/>
    <w:link w:val="Title"/>
    <w:rsid w:val="0043453A"/>
    <w:rPr>
      <w:rFonts w:eastAsiaTheme="majorEastAsia" w:cstheme="majorBidi"/>
      <w:b/>
      <w:color w:val="000000"/>
      <w:spacing w:val="5"/>
      <w:kern w:val="28"/>
      <w:sz w:val="36"/>
      <w:szCs w:val="52"/>
    </w:rPr>
  </w:style>
  <w:style w:type="paragraph" w:styleId="BalloonText">
    <w:name w:val="Balloon Text"/>
    <w:basedOn w:val="Normal"/>
    <w:link w:val="BalloonTextChar"/>
    <w:uiPriority w:val="99"/>
    <w:semiHidden/>
    <w:unhideWhenUsed/>
    <w:rsid w:val="0043453A"/>
    <w:rPr>
      <w:rFonts w:ascii="Tahoma" w:hAnsi="Tahoma" w:cs="Tahoma"/>
      <w:sz w:val="16"/>
      <w:szCs w:val="16"/>
    </w:rPr>
  </w:style>
  <w:style w:type="character" w:customStyle="1" w:styleId="BalloonTextChar">
    <w:name w:val="Balloon Text Char"/>
    <w:basedOn w:val="DefaultParagraphFont"/>
    <w:link w:val="BalloonText"/>
    <w:uiPriority w:val="99"/>
    <w:semiHidden/>
    <w:rsid w:val="0043453A"/>
    <w:rPr>
      <w:rFonts w:ascii="Tahoma" w:hAnsi="Tahoma" w:cs="Tahoma"/>
      <w:sz w:val="16"/>
      <w:szCs w:val="16"/>
    </w:rPr>
  </w:style>
  <w:style w:type="paragraph" w:styleId="Bibliography">
    <w:name w:val="Bibliography"/>
    <w:basedOn w:val="Normal"/>
    <w:next w:val="Normal"/>
    <w:uiPriority w:val="37"/>
    <w:unhideWhenUsed/>
    <w:rsid w:val="0043453A"/>
    <w:pPr>
      <w:tabs>
        <w:tab w:val="left" w:pos="380"/>
        <w:tab w:val="left" w:pos="500"/>
      </w:tabs>
      <w:spacing w:after="240"/>
    </w:pPr>
  </w:style>
  <w:style w:type="paragraph" w:styleId="BlockText">
    <w:name w:val="Block Text"/>
    <w:basedOn w:val="Normal"/>
    <w:uiPriority w:val="99"/>
    <w:semiHidden/>
    <w:unhideWhenUsed/>
    <w:rsid w:val="0043453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2">
    <w:name w:val="Body Text 2"/>
    <w:basedOn w:val="Normal"/>
    <w:link w:val="BodyText2Char"/>
    <w:uiPriority w:val="99"/>
    <w:semiHidden/>
    <w:unhideWhenUsed/>
    <w:rsid w:val="0043453A"/>
    <w:pPr>
      <w:spacing w:after="120" w:line="480" w:lineRule="auto"/>
    </w:pPr>
  </w:style>
  <w:style w:type="character" w:customStyle="1" w:styleId="BodyText2Char">
    <w:name w:val="Body Text 2 Char"/>
    <w:basedOn w:val="DefaultParagraphFont"/>
    <w:link w:val="BodyText2"/>
    <w:uiPriority w:val="99"/>
    <w:semiHidden/>
    <w:rsid w:val="0043453A"/>
  </w:style>
  <w:style w:type="paragraph" w:styleId="BodyText3">
    <w:name w:val="Body Text 3"/>
    <w:basedOn w:val="Normal"/>
    <w:link w:val="BodyText3Char"/>
    <w:uiPriority w:val="99"/>
    <w:semiHidden/>
    <w:unhideWhenUsed/>
    <w:rsid w:val="0043453A"/>
    <w:pPr>
      <w:spacing w:after="120"/>
    </w:pPr>
    <w:rPr>
      <w:sz w:val="16"/>
      <w:szCs w:val="16"/>
    </w:rPr>
  </w:style>
  <w:style w:type="character" w:customStyle="1" w:styleId="BodyText3Char">
    <w:name w:val="Body Text 3 Char"/>
    <w:basedOn w:val="DefaultParagraphFont"/>
    <w:link w:val="BodyText3"/>
    <w:uiPriority w:val="99"/>
    <w:semiHidden/>
    <w:rsid w:val="0043453A"/>
    <w:rPr>
      <w:sz w:val="16"/>
      <w:szCs w:val="16"/>
    </w:rPr>
  </w:style>
  <w:style w:type="paragraph" w:styleId="BodyTextFirstIndent">
    <w:name w:val="Body Text First Indent"/>
    <w:basedOn w:val="BodyText"/>
    <w:link w:val="BodyTextFirstIndentChar"/>
    <w:uiPriority w:val="99"/>
    <w:semiHidden/>
    <w:unhideWhenUsed/>
    <w:rsid w:val="0043453A"/>
    <w:pPr>
      <w:spacing w:after="0"/>
      <w:ind w:firstLine="360"/>
    </w:pPr>
  </w:style>
  <w:style w:type="character" w:customStyle="1" w:styleId="BodyTextFirstIndentChar">
    <w:name w:val="Body Text First Indent Char"/>
    <w:basedOn w:val="BodyTextChar1"/>
    <w:link w:val="BodyTextFirstIndent"/>
    <w:uiPriority w:val="99"/>
    <w:semiHidden/>
    <w:rsid w:val="0043453A"/>
  </w:style>
  <w:style w:type="paragraph" w:styleId="BodyTextIndent">
    <w:name w:val="Body Text Indent"/>
    <w:basedOn w:val="Normal"/>
    <w:link w:val="BodyTextIndentChar"/>
    <w:uiPriority w:val="99"/>
    <w:semiHidden/>
    <w:unhideWhenUsed/>
    <w:rsid w:val="0043453A"/>
    <w:pPr>
      <w:spacing w:after="120"/>
      <w:ind w:left="283"/>
    </w:pPr>
  </w:style>
  <w:style w:type="character" w:customStyle="1" w:styleId="BodyTextIndentChar">
    <w:name w:val="Body Text Indent Char"/>
    <w:basedOn w:val="DefaultParagraphFont"/>
    <w:link w:val="BodyTextIndent"/>
    <w:uiPriority w:val="99"/>
    <w:semiHidden/>
    <w:rsid w:val="0043453A"/>
  </w:style>
  <w:style w:type="paragraph" w:styleId="BodyTextFirstIndent2">
    <w:name w:val="Body Text First Indent 2"/>
    <w:basedOn w:val="BodyTextIndent"/>
    <w:link w:val="BodyTextFirstIndent2Char"/>
    <w:uiPriority w:val="99"/>
    <w:semiHidden/>
    <w:unhideWhenUsed/>
    <w:rsid w:val="0043453A"/>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453A"/>
  </w:style>
  <w:style w:type="paragraph" w:styleId="BodyTextIndent2">
    <w:name w:val="Body Text Indent 2"/>
    <w:basedOn w:val="Normal"/>
    <w:link w:val="BodyTextIndent2Char"/>
    <w:uiPriority w:val="99"/>
    <w:semiHidden/>
    <w:unhideWhenUsed/>
    <w:rsid w:val="0043453A"/>
    <w:pPr>
      <w:spacing w:after="120" w:line="480" w:lineRule="auto"/>
      <w:ind w:left="283"/>
    </w:pPr>
  </w:style>
  <w:style w:type="character" w:customStyle="1" w:styleId="BodyTextIndent2Char">
    <w:name w:val="Body Text Indent 2 Char"/>
    <w:basedOn w:val="DefaultParagraphFont"/>
    <w:link w:val="BodyTextIndent2"/>
    <w:uiPriority w:val="99"/>
    <w:semiHidden/>
    <w:rsid w:val="0043453A"/>
  </w:style>
  <w:style w:type="paragraph" w:styleId="BodyTextIndent3">
    <w:name w:val="Body Text Indent 3"/>
    <w:basedOn w:val="Normal"/>
    <w:link w:val="BodyTextIndent3Char"/>
    <w:uiPriority w:val="99"/>
    <w:semiHidden/>
    <w:unhideWhenUsed/>
    <w:rsid w:val="00434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3453A"/>
    <w:rPr>
      <w:sz w:val="16"/>
      <w:szCs w:val="16"/>
    </w:rPr>
  </w:style>
  <w:style w:type="character" w:styleId="BookTitle">
    <w:name w:val="Book Title"/>
    <w:basedOn w:val="DefaultParagraphFont"/>
    <w:uiPriority w:val="33"/>
    <w:rsid w:val="0043453A"/>
    <w:rPr>
      <w:b/>
      <w:bCs/>
      <w:smallCaps/>
      <w:spacing w:val="5"/>
    </w:rPr>
  </w:style>
  <w:style w:type="paragraph" w:styleId="Caption">
    <w:name w:val="caption"/>
    <w:basedOn w:val="Normal"/>
    <w:next w:val="Normal"/>
    <w:uiPriority w:val="35"/>
    <w:unhideWhenUsed/>
    <w:qFormat/>
    <w:rsid w:val="0043453A"/>
    <w:pPr>
      <w:spacing w:after="200"/>
    </w:pPr>
    <w:rPr>
      <w:b/>
      <w:bCs/>
      <w:color w:val="4F81BD" w:themeColor="accent1"/>
      <w:sz w:val="18"/>
      <w:szCs w:val="18"/>
    </w:rPr>
  </w:style>
  <w:style w:type="paragraph" w:styleId="Closing">
    <w:name w:val="Closing"/>
    <w:basedOn w:val="Normal"/>
    <w:link w:val="ClosingChar"/>
    <w:uiPriority w:val="99"/>
    <w:semiHidden/>
    <w:unhideWhenUsed/>
    <w:rsid w:val="0043453A"/>
    <w:pPr>
      <w:ind w:left="4252"/>
    </w:pPr>
  </w:style>
  <w:style w:type="character" w:customStyle="1" w:styleId="ClosingChar">
    <w:name w:val="Closing Char"/>
    <w:basedOn w:val="DefaultParagraphFont"/>
    <w:link w:val="Closing"/>
    <w:uiPriority w:val="99"/>
    <w:semiHidden/>
    <w:rsid w:val="0043453A"/>
  </w:style>
  <w:style w:type="character" w:styleId="CommentReference">
    <w:name w:val="annotation reference"/>
    <w:basedOn w:val="DefaultParagraphFont"/>
    <w:uiPriority w:val="99"/>
    <w:semiHidden/>
    <w:unhideWhenUsed/>
    <w:rsid w:val="0043453A"/>
    <w:rPr>
      <w:sz w:val="16"/>
      <w:szCs w:val="16"/>
    </w:rPr>
  </w:style>
  <w:style w:type="paragraph" w:styleId="CommentText">
    <w:name w:val="annotation text"/>
    <w:basedOn w:val="Normal"/>
    <w:link w:val="CommentTextChar"/>
    <w:uiPriority w:val="99"/>
    <w:unhideWhenUsed/>
    <w:rsid w:val="0043453A"/>
    <w:rPr>
      <w:sz w:val="20"/>
      <w:szCs w:val="20"/>
    </w:rPr>
  </w:style>
  <w:style w:type="character" w:customStyle="1" w:styleId="CommentTextChar">
    <w:name w:val="Comment Text Char"/>
    <w:basedOn w:val="DefaultParagraphFont"/>
    <w:link w:val="CommentText"/>
    <w:uiPriority w:val="99"/>
    <w:rsid w:val="0043453A"/>
    <w:rPr>
      <w:sz w:val="20"/>
      <w:szCs w:val="20"/>
    </w:rPr>
  </w:style>
  <w:style w:type="paragraph" w:styleId="CommentSubject">
    <w:name w:val="annotation subject"/>
    <w:basedOn w:val="CommentText"/>
    <w:next w:val="CommentText"/>
    <w:link w:val="CommentSubjectChar"/>
    <w:uiPriority w:val="99"/>
    <w:semiHidden/>
    <w:unhideWhenUsed/>
    <w:rsid w:val="0043453A"/>
    <w:rPr>
      <w:b/>
      <w:bCs/>
    </w:rPr>
  </w:style>
  <w:style w:type="character" w:customStyle="1" w:styleId="CommentSubjectChar">
    <w:name w:val="Comment Subject Char"/>
    <w:basedOn w:val="CommentTextChar"/>
    <w:link w:val="CommentSubject"/>
    <w:uiPriority w:val="99"/>
    <w:semiHidden/>
    <w:rsid w:val="0043453A"/>
    <w:rPr>
      <w:b/>
      <w:bCs/>
      <w:sz w:val="20"/>
      <w:szCs w:val="20"/>
    </w:rPr>
  </w:style>
  <w:style w:type="paragraph" w:styleId="Date">
    <w:name w:val="Date"/>
    <w:basedOn w:val="Normal"/>
    <w:next w:val="Normal"/>
    <w:link w:val="DateChar"/>
    <w:uiPriority w:val="99"/>
    <w:semiHidden/>
    <w:unhideWhenUsed/>
    <w:rsid w:val="0043453A"/>
  </w:style>
  <w:style w:type="character" w:customStyle="1" w:styleId="DateChar">
    <w:name w:val="Date Char"/>
    <w:basedOn w:val="DefaultParagraphFont"/>
    <w:link w:val="Date"/>
    <w:uiPriority w:val="99"/>
    <w:semiHidden/>
    <w:rsid w:val="0043453A"/>
  </w:style>
  <w:style w:type="paragraph" w:styleId="DocumentMap">
    <w:name w:val="Document Map"/>
    <w:basedOn w:val="Normal"/>
    <w:link w:val="DocumentMapChar"/>
    <w:uiPriority w:val="99"/>
    <w:semiHidden/>
    <w:unhideWhenUsed/>
    <w:rsid w:val="0043453A"/>
    <w:rPr>
      <w:rFonts w:ascii="Tahoma" w:hAnsi="Tahoma" w:cs="Tahoma"/>
      <w:sz w:val="16"/>
      <w:szCs w:val="16"/>
    </w:rPr>
  </w:style>
  <w:style w:type="character" w:customStyle="1" w:styleId="DocumentMapChar">
    <w:name w:val="Document Map Char"/>
    <w:basedOn w:val="DefaultParagraphFont"/>
    <w:link w:val="DocumentMap"/>
    <w:uiPriority w:val="99"/>
    <w:semiHidden/>
    <w:rsid w:val="0043453A"/>
    <w:rPr>
      <w:rFonts w:ascii="Tahoma" w:hAnsi="Tahoma" w:cs="Tahoma"/>
      <w:sz w:val="16"/>
      <w:szCs w:val="16"/>
    </w:rPr>
  </w:style>
  <w:style w:type="paragraph" w:styleId="E-mailSignature">
    <w:name w:val="E-mail Signature"/>
    <w:basedOn w:val="Normal"/>
    <w:link w:val="E-mailSignatureChar"/>
    <w:uiPriority w:val="99"/>
    <w:semiHidden/>
    <w:unhideWhenUsed/>
    <w:rsid w:val="0043453A"/>
  </w:style>
  <w:style w:type="character" w:customStyle="1" w:styleId="E-mailSignatureChar">
    <w:name w:val="E-mail Signature Char"/>
    <w:basedOn w:val="DefaultParagraphFont"/>
    <w:link w:val="E-mailSignature"/>
    <w:uiPriority w:val="99"/>
    <w:semiHidden/>
    <w:rsid w:val="0043453A"/>
  </w:style>
  <w:style w:type="character" w:styleId="Emphasis">
    <w:name w:val="Emphasis"/>
    <w:basedOn w:val="DefaultParagraphFont"/>
    <w:uiPriority w:val="20"/>
    <w:rsid w:val="0043453A"/>
    <w:rPr>
      <w:i/>
      <w:iCs/>
    </w:rPr>
  </w:style>
  <w:style w:type="character" w:styleId="EndnoteReference">
    <w:name w:val="endnote reference"/>
    <w:basedOn w:val="DefaultParagraphFont"/>
    <w:uiPriority w:val="99"/>
    <w:semiHidden/>
    <w:unhideWhenUsed/>
    <w:rsid w:val="0043453A"/>
    <w:rPr>
      <w:vertAlign w:val="superscript"/>
    </w:rPr>
  </w:style>
  <w:style w:type="paragraph" w:styleId="EndnoteText">
    <w:name w:val="endnote text"/>
    <w:basedOn w:val="Normal"/>
    <w:link w:val="EndnoteTextChar"/>
    <w:uiPriority w:val="99"/>
    <w:semiHidden/>
    <w:unhideWhenUsed/>
    <w:rsid w:val="0043453A"/>
    <w:rPr>
      <w:sz w:val="20"/>
      <w:szCs w:val="20"/>
    </w:rPr>
  </w:style>
  <w:style w:type="character" w:customStyle="1" w:styleId="EndnoteTextChar">
    <w:name w:val="Endnote Text Char"/>
    <w:basedOn w:val="DefaultParagraphFont"/>
    <w:link w:val="EndnoteText"/>
    <w:uiPriority w:val="99"/>
    <w:semiHidden/>
    <w:rsid w:val="0043453A"/>
    <w:rPr>
      <w:sz w:val="20"/>
      <w:szCs w:val="20"/>
    </w:rPr>
  </w:style>
  <w:style w:type="paragraph" w:styleId="EnvelopeAddress">
    <w:name w:val="envelope address"/>
    <w:basedOn w:val="Normal"/>
    <w:uiPriority w:val="99"/>
    <w:semiHidden/>
    <w:unhideWhenUsed/>
    <w:rsid w:val="0043453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43453A"/>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43453A"/>
    <w:pPr>
      <w:tabs>
        <w:tab w:val="center" w:pos="4513"/>
        <w:tab w:val="right" w:pos="9026"/>
      </w:tabs>
      <w:spacing w:line="276" w:lineRule="auto"/>
      <w:jc w:val="center"/>
    </w:pPr>
    <w:rPr>
      <w:sz w:val="14"/>
      <w:szCs w:val="14"/>
    </w:rPr>
  </w:style>
  <w:style w:type="character" w:customStyle="1" w:styleId="FooterChar">
    <w:name w:val="Footer Char"/>
    <w:basedOn w:val="DefaultParagraphFont"/>
    <w:link w:val="Footer"/>
    <w:uiPriority w:val="99"/>
    <w:rsid w:val="0043453A"/>
    <w:rPr>
      <w:sz w:val="14"/>
      <w:szCs w:val="14"/>
    </w:rPr>
  </w:style>
  <w:style w:type="character" w:styleId="FootnoteReference">
    <w:name w:val="footnote reference"/>
    <w:basedOn w:val="DefaultParagraphFont"/>
    <w:uiPriority w:val="99"/>
    <w:semiHidden/>
    <w:unhideWhenUsed/>
    <w:rsid w:val="0043453A"/>
    <w:rPr>
      <w:vertAlign w:val="superscript"/>
    </w:rPr>
  </w:style>
  <w:style w:type="paragraph" w:styleId="FootnoteText">
    <w:name w:val="footnote text"/>
    <w:basedOn w:val="Normal"/>
    <w:link w:val="FootnoteTextChar"/>
    <w:uiPriority w:val="99"/>
    <w:semiHidden/>
    <w:unhideWhenUsed/>
    <w:rsid w:val="0043453A"/>
    <w:rPr>
      <w:sz w:val="20"/>
      <w:szCs w:val="20"/>
    </w:rPr>
  </w:style>
  <w:style w:type="character" w:customStyle="1" w:styleId="FootnoteTextChar">
    <w:name w:val="Footnote Text Char"/>
    <w:basedOn w:val="DefaultParagraphFont"/>
    <w:link w:val="FootnoteText"/>
    <w:uiPriority w:val="99"/>
    <w:semiHidden/>
    <w:rsid w:val="0043453A"/>
    <w:rPr>
      <w:sz w:val="20"/>
      <w:szCs w:val="20"/>
    </w:rPr>
  </w:style>
  <w:style w:type="paragraph" w:styleId="Header">
    <w:name w:val="header"/>
    <w:aliases w:val="Customisable document title"/>
    <w:basedOn w:val="Normal"/>
    <w:link w:val="HeaderChar"/>
    <w:uiPriority w:val="99"/>
    <w:unhideWhenUsed/>
    <w:rsid w:val="0043453A"/>
    <w:pPr>
      <w:tabs>
        <w:tab w:val="center" w:pos="4513"/>
        <w:tab w:val="right" w:pos="9026"/>
      </w:tabs>
    </w:pPr>
  </w:style>
  <w:style w:type="character" w:customStyle="1" w:styleId="HeaderChar">
    <w:name w:val="Header Char"/>
    <w:aliases w:val="Customisable document title Char"/>
    <w:basedOn w:val="DefaultParagraphFont"/>
    <w:link w:val="Header"/>
    <w:uiPriority w:val="99"/>
    <w:rsid w:val="0043453A"/>
  </w:style>
  <w:style w:type="character" w:customStyle="1" w:styleId="Heading4Char">
    <w:name w:val="Heading 4 Char"/>
    <w:basedOn w:val="DefaultParagraphFont"/>
    <w:link w:val="Heading4"/>
    <w:uiPriority w:val="9"/>
    <w:semiHidden/>
    <w:rsid w:val="0043453A"/>
    <w:rPr>
      <w:rFonts w:asciiTheme="majorHAnsi" w:eastAsiaTheme="majorEastAsia" w:hAnsiTheme="majorHAnsi" w:cstheme="majorBidi"/>
      <w:b/>
      <w:bCs/>
      <w:i/>
      <w:iCs/>
      <w:color w:val="4F81BD" w:themeColor="accent1"/>
      <w:sz w:val="24"/>
      <w:szCs w:val="24"/>
      <w:lang w:val="en-US" w:eastAsia="zh-CN"/>
    </w:rPr>
  </w:style>
  <w:style w:type="character" w:customStyle="1" w:styleId="Heading5Char">
    <w:name w:val="Heading 5 Char"/>
    <w:basedOn w:val="DefaultParagraphFont"/>
    <w:link w:val="Heading5"/>
    <w:uiPriority w:val="9"/>
    <w:semiHidden/>
    <w:rsid w:val="0043453A"/>
    <w:rPr>
      <w:rFonts w:asciiTheme="majorHAnsi" w:eastAsiaTheme="majorEastAsia" w:hAnsiTheme="majorHAnsi" w:cstheme="majorBidi"/>
      <w:color w:val="243F60" w:themeColor="accent1" w:themeShade="7F"/>
      <w:sz w:val="24"/>
      <w:szCs w:val="24"/>
      <w:lang w:val="en-US" w:eastAsia="zh-CN"/>
    </w:rPr>
  </w:style>
  <w:style w:type="character" w:customStyle="1" w:styleId="Heading6Char">
    <w:name w:val="Heading 6 Char"/>
    <w:basedOn w:val="DefaultParagraphFont"/>
    <w:link w:val="Heading6"/>
    <w:uiPriority w:val="9"/>
    <w:semiHidden/>
    <w:rsid w:val="0043453A"/>
    <w:rPr>
      <w:rFonts w:asciiTheme="majorHAnsi" w:eastAsiaTheme="majorEastAsia" w:hAnsiTheme="majorHAnsi" w:cstheme="majorBidi"/>
      <w:i/>
      <w:iCs/>
      <w:color w:val="243F60" w:themeColor="accent1" w:themeShade="7F"/>
      <w:sz w:val="24"/>
      <w:szCs w:val="24"/>
      <w:lang w:val="en-US" w:eastAsia="zh-CN"/>
    </w:rPr>
  </w:style>
  <w:style w:type="character" w:customStyle="1" w:styleId="Heading7Char">
    <w:name w:val="Heading 7 Char"/>
    <w:basedOn w:val="DefaultParagraphFont"/>
    <w:link w:val="Heading7"/>
    <w:uiPriority w:val="9"/>
    <w:semiHidden/>
    <w:rsid w:val="0043453A"/>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semiHidden/>
    <w:rsid w:val="0043453A"/>
    <w:rPr>
      <w:rFonts w:asciiTheme="majorHAnsi" w:eastAsiaTheme="majorEastAsia" w:hAnsiTheme="majorHAnsi" w:cstheme="majorBidi"/>
      <w:color w:val="404040" w:themeColor="text1" w:themeTint="BF"/>
      <w:sz w:val="20"/>
      <w:szCs w:val="20"/>
      <w:lang w:val="en-US" w:eastAsia="zh-CN"/>
    </w:rPr>
  </w:style>
  <w:style w:type="character" w:customStyle="1" w:styleId="Heading9Char">
    <w:name w:val="Heading 9 Char"/>
    <w:basedOn w:val="DefaultParagraphFont"/>
    <w:link w:val="Heading9"/>
    <w:uiPriority w:val="9"/>
    <w:semiHidden/>
    <w:rsid w:val="0043453A"/>
    <w:rPr>
      <w:rFonts w:asciiTheme="majorHAnsi" w:eastAsiaTheme="majorEastAsia" w:hAnsiTheme="majorHAnsi" w:cstheme="majorBidi"/>
      <w:i/>
      <w:iCs/>
      <w:color w:val="404040" w:themeColor="text1" w:themeTint="BF"/>
      <w:sz w:val="20"/>
      <w:szCs w:val="20"/>
      <w:lang w:val="en-US" w:eastAsia="zh-CN"/>
    </w:rPr>
  </w:style>
  <w:style w:type="character" w:styleId="HTMLAcronym">
    <w:name w:val="HTML Acronym"/>
    <w:basedOn w:val="DefaultParagraphFont"/>
    <w:uiPriority w:val="99"/>
    <w:semiHidden/>
    <w:unhideWhenUsed/>
    <w:rsid w:val="0043453A"/>
  </w:style>
  <w:style w:type="paragraph" w:styleId="HTMLAddress">
    <w:name w:val="HTML Address"/>
    <w:basedOn w:val="Normal"/>
    <w:link w:val="HTMLAddressChar"/>
    <w:uiPriority w:val="99"/>
    <w:semiHidden/>
    <w:unhideWhenUsed/>
    <w:rsid w:val="0043453A"/>
    <w:rPr>
      <w:i/>
      <w:iCs/>
    </w:rPr>
  </w:style>
  <w:style w:type="character" w:customStyle="1" w:styleId="HTMLAddressChar">
    <w:name w:val="HTML Address Char"/>
    <w:basedOn w:val="DefaultParagraphFont"/>
    <w:link w:val="HTMLAddress"/>
    <w:uiPriority w:val="99"/>
    <w:semiHidden/>
    <w:rsid w:val="0043453A"/>
    <w:rPr>
      <w:i/>
      <w:iCs/>
    </w:rPr>
  </w:style>
  <w:style w:type="character" w:styleId="HTMLCite">
    <w:name w:val="HTML Cite"/>
    <w:basedOn w:val="DefaultParagraphFont"/>
    <w:uiPriority w:val="99"/>
    <w:semiHidden/>
    <w:unhideWhenUsed/>
    <w:rsid w:val="0043453A"/>
    <w:rPr>
      <w:i/>
      <w:iCs/>
    </w:rPr>
  </w:style>
  <w:style w:type="character" w:styleId="HTMLCode">
    <w:name w:val="HTML Code"/>
    <w:basedOn w:val="DefaultParagraphFont"/>
    <w:uiPriority w:val="99"/>
    <w:semiHidden/>
    <w:unhideWhenUsed/>
    <w:rsid w:val="0043453A"/>
    <w:rPr>
      <w:rFonts w:ascii="Consolas" w:hAnsi="Consolas" w:cs="Consolas"/>
      <w:sz w:val="20"/>
      <w:szCs w:val="20"/>
    </w:rPr>
  </w:style>
  <w:style w:type="character" w:styleId="HTMLDefinition">
    <w:name w:val="HTML Definition"/>
    <w:basedOn w:val="DefaultParagraphFont"/>
    <w:uiPriority w:val="99"/>
    <w:semiHidden/>
    <w:unhideWhenUsed/>
    <w:rsid w:val="0043453A"/>
    <w:rPr>
      <w:i/>
      <w:iCs/>
    </w:rPr>
  </w:style>
  <w:style w:type="character" w:styleId="HTMLKeyboard">
    <w:name w:val="HTML Keyboard"/>
    <w:basedOn w:val="DefaultParagraphFont"/>
    <w:uiPriority w:val="99"/>
    <w:semiHidden/>
    <w:unhideWhenUsed/>
    <w:rsid w:val="0043453A"/>
    <w:rPr>
      <w:rFonts w:ascii="Consolas" w:hAnsi="Consolas" w:cs="Consolas"/>
      <w:sz w:val="20"/>
      <w:szCs w:val="20"/>
    </w:rPr>
  </w:style>
  <w:style w:type="paragraph" w:styleId="HTMLPreformatted">
    <w:name w:val="HTML Preformatted"/>
    <w:basedOn w:val="Normal"/>
    <w:link w:val="HTMLPreformattedChar"/>
    <w:uiPriority w:val="99"/>
    <w:semiHidden/>
    <w:unhideWhenUsed/>
    <w:rsid w:val="0043453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3453A"/>
    <w:rPr>
      <w:rFonts w:ascii="Consolas" w:hAnsi="Consolas" w:cs="Consolas"/>
      <w:sz w:val="20"/>
      <w:szCs w:val="20"/>
    </w:rPr>
  </w:style>
  <w:style w:type="character" w:styleId="HTMLSample">
    <w:name w:val="HTML Sample"/>
    <w:basedOn w:val="DefaultParagraphFont"/>
    <w:uiPriority w:val="99"/>
    <w:semiHidden/>
    <w:unhideWhenUsed/>
    <w:rsid w:val="0043453A"/>
    <w:rPr>
      <w:rFonts w:ascii="Consolas" w:hAnsi="Consolas" w:cs="Consolas"/>
      <w:sz w:val="24"/>
      <w:szCs w:val="24"/>
    </w:rPr>
  </w:style>
  <w:style w:type="character" w:styleId="HTMLTypewriter">
    <w:name w:val="HTML Typewriter"/>
    <w:basedOn w:val="DefaultParagraphFont"/>
    <w:uiPriority w:val="99"/>
    <w:semiHidden/>
    <w:unhideWhenUsed/>
    <w:rsid w:val="0043453A"/>
    <w:rPr>
      <w:rFonts w:ascii="Consolas" w:hAnsi="Consolas" w:cs="Consolas"/>
      <w:sz w:val="20"/>
      <w:szCs w:val="20"/>
    </w:rPr>
  </w:style>
  <w:style w:type="character" w:styleId="HTMLVariable">
    <w:name w:val="HTML Variable"/>
    <w:basedOn w:val="DefaultParagraphFont"/>
    <w:uiPriority w:val="99"/>
    <w:semiHidden/>
    <w:unhideWhenUsed/>
    <w:rsid w:val="0043453A"/>
    <w:rPr>
      <w:i/>
      <w:iCs/>
    </w:rPr>
  </w:style>
  <w:style w:type="paragraph" w:styleId="Index1">
    <w:name w:val="index 1"/>
    <w:basedOn w:val="Normal"/>
    <w:next w:val="Normal"/>
    <w:autoRedefine/>
    <w:uiPriority w:val="99"/>
    <w:semiHidden/>
    <w:unhideWhenUsed/>
    <w:rsid w:val="0043453A"/>
    <w:pPr>
      <w:ind w:left="220" w:hanging="220"/>
    </w:pPr>
  </w:style>
  <w:style w:type="paragraph" w:styleId="Index2">
    <w:name w:val="index 2"/>
    <w:basedOn w:val="Normal"/>
    <w:next w:val="Normal"/>
    <w:autoRedefine/>
    <w:uiPriority w:val="99"/>
    <w:semiHidden/>
    <w:unhideWhenUsed/>
    <w:rsid w:val="0043453A"/>
    <w:pPr>
      <w:ind w:left="440" w:hanging="220"/>
    </w:pPr>
  </w:style>
  <w:style w:type="paragraph" w:styleId="Index3">
    <w:name w:val="index 3"/>
    <w:basedOn w:val="Normal"/>
    <w:next w:val="Normal"/>
    <w:autoRedefine/>
    <w:uiPriority w:val="99"/>
    <w:semiHidden/>
    <w:unhideWhenUsed/>
    <w:rsid w:val="0043453A"/>
    <w:pPr>
      <w:ind w:left="660" w:hanging="220"/>
    </w:pPr>
  </w:style>
  <w:style w:type="paragraph" w:styleId="Index4">
    <w:name w:val="index 4"/>
    <w:basedOn w:val="Normal"/>
    <w:next w:val="Normal"/>
    <w:autoRedefine/>
    <w:uiPriority w:val="99"/>
    <w:semiHidden/>
    <w:unhideWhenUsed/>
    <w:rsid w:val="0043453A"/>
    <w:pPr>
      <w:ind w:left="880" w:hanging="220"/>
    </w:pPr>
  </w:style>
  <w:style w:type="paragraph" w:styleId="Index5">
    <w:name w:val="index 5"/>
    <w:basedOn w:val="Normal"/>
    <w:next w:val="Normal"/>
    <w:autoRedefine/>
    <w:uiPriority w:val="99"/>
    <w:semiHidden/>
    <w:unhideWhenUsed/>
    <w:rsid w:val="0043453A"/>
    <w:pPr>
      <w:ind w:left="1100" w:hanging="220"/>
    </w:pPr>
  </w:style>
  <w:style w:type="paragraph" w:styleId="Index6">
    <w:name w:val="index 6"/>
    <w:basedOn w:val="Normal"/>
    <w:next w:val="Normal"/>
    <w:autoRedefine/>
    <w:uiPriority w:val="99"/>
    <w:semiHidden/>
    <w:unhideWhenUsed/>
    <w:rsid w:val="0043453A"/>
    <w:pPr>
      <w:ind w:left="1320" w:hanging="220"/>
    </w:pPr>
  </w:style>
  <w:style w:type="paragraph" w:styleId="Index7">
    <w:name w:val="index 7"/>
    <w:basedOn w:val="Normal"/>
    <w:next w:val="Normal"/>
    <w:autoRedefine/>
    <w:uiPriority w:val="99"/>
    <w:semiHidden/>
    <w:unhideWhenUsed/>
    <w:rsid w:val="0043453A"/>
    <w:pPr>
      <w:ind w:left="1540" w:hanging="220"/>
    </w:pPr>
  </w:style>
  <w:style w:type="paragraph" w:styleId="Index8">
    <w:name w:val="index 8"/>
    <w:basedOn w:val="Normal"/>
    <w:next w:val="Normal"/>
    <w:autoRedefine/>
    <w:uiPriority w:val="99"/>
    <w:semiHidden/>
    <w:unhideWhenUsed/>
    <w:rsid w:val="0043453A"/>
    <w:pPr>
      <w:ind w:left="1760" w:hanging="220"/>
    </w:pPr>
  </w:style>
  <w:style w:type="paragraph" w:styleId="Index9">
    <w:name w:val="index 9"/>
    <w:basedOn w:val="Normal"/>
    <w:next w:val="Normal"/>
    <w:autoRedefine/>
    <w:uiPriority w:val="99"/>
    <w:semiHidden/>
    <w:unhideWhenUsed/>
    <w:rsid w:val="0043453A"/>
    <w:pPr>
      <w:ind w:left="1980" w:hanging="220"/>
    </w:pPr>
  </w:style>
  <w:style w:type="paragraph" w:styleId="IndexHeading">
    <w:name w:val="index heading"/>
    <w:basedOn w:val="Normal"/>
    <w:next w:val="Index1"/>
    <w:uiPriority w:val="99"/>
    <w:semiHidden/>
    <w:unhideWhenUsed/>
    <w:rsid w:val="0043453A"/>
    <w:rPr>
      <w:rFonts w:asciiTheme="majorHAnsi" w:eastAsiaTheme="majorEastAsia" w:hAnsiTheme="majorHAnsi" w:cstheme="majorBidi"/>
      <w:b/>
      <w:bCs/>
    </w:rPr>
  </w:style>
  <w:style w:type="character" w:styleId="IntenseEmphasis">
    <w:name w:val="Intense Emphasis"/>
    <w:basedOn w:val="DefaultParagraphFont"/>
    <w:uiPriority w:val="21"/>
    <w:rsid w:val="0043453A"/>
    <w:rPr>
      <w:b/>
      <w:bCs/>
      <w:i/>
      <w:iCs/>
      <w:color w:val="4F81BD" w:themeColor="accent1"/>
    </w:rPr>
  </w:style>
  <w:style w:type="paragraph" w:styleId="IntenseQuote">
    <w:name w:val="Intense Quote"/>
    <w:basedOn w:val="Normal"/>
    <w:next w:val="Normal"/>
    <w:link w:val="IntenseQuoteChar"/>
    <w:uiPriority w:val="30"/>
    <w:rsid w:val="004345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453A"/>
    <w:rPr>
      <w:b/>
      <w:bCs/>
      <w:i/>
      <w:iCs/>
      <w:color w:val="4F81BD" w:themeColor="accent1"/>
    </w:rPr>
  </w:style>
  <w:style w:type="character" w:styleId="IntenseReference">
    <w:name w:val="Intense Reference"/>
    <w:basedOn w:val="DefaultParagraphFont"/>
    <w:uiPriority w:val="32"/>
    <w:rsid w:val="0043453A"/>
    <w:rPr>
      <w:b/>
      <w:bCs/>
      <w:smallCaps/>
      <w:color w:val="C0504D" w:themeColor="accent2"/>
      <w:spacing w:val="5"/>
      <w:u w:val="single"/>
    </w:rPr>
  </w:style>
  <w:style w:type="character" w:styleId="LineNumber">
    <w:name w:val="line number"/>
    <w:basedOn w:val="DefaultParagraphFont"/>
    <w:uiPriority w:val="99"/>
    <w:semiHidden/>
    <w:unhideWhenUsed/>
    <w:rsid w:val="0043453A"/>
  </w:style>
  <w:style w:type="paragraph" w:styleId="List">
    <w:name w:val="List"/>
    <w:basedOn w:val="Normal"/>
    <w:uiPriority w:val="99"/>
    <w:semiHidden/>
    <w:unhideWhenUsed/>
    <w:rsid w:val="0043453A"/>
    <w:pPr>
      <w:ind w:left="283" w:hanging="283"/>
      <w:contextualSpacing/>
    </w:pPr>
  </w:style>
  <w:style w:type="paragraph" w:styleId="List2">
    <w:name w:val="List 2"/>
    <w:basedOn w:val="Normal"/>
    <w:uiPriority w:val="99"/>
    <w:semiHidden/>
    <w:unhideWhenUsed/>
    <w:rsid w:val="0043453A"/>
    <w:pPr>
      <w:ind w:left="566" w:hanging="283"/>
      <w:contextualSpacing/>
    </w:pPr>
  </w:style>
  <w:style w:type="paragraph" w:styleId="List3">
    <w:name w:val="List 3"/>
    <w:basedOn w:val="Normal"/>
    <w:uiPriority w:val="99"/>
    <w:semiHidden/>
    <w:unhideWhenUsed/>
    <w:rsid w:val="0043453A"/>
    <w:pPr>
      <w:ind w:left="849" w:hanging="283"/>
      <w:contextualSpacing/>
    </w:pPr>
  </w:style>
  <w:style w:type="paragraph" w:styleId="List4">
    <w:name w:val="List 4"/>
    <w:basedOn w:val="Normal"/>
    <w:uiPriority w:val="99"/>
    <w:semiHidden/>
    <w:unhideWhenUsed/>
    <w:rsid w:val="0043453A"/>
    <w:pPr>
      <w:ind w:left="1132" w:hanging="283"/>
      <w:contextualSpacing/>
    </w:pPr>
  </w:style>
  <w:style w:type="paragraph" w:styleId="List5">
    <w:name w:val="List 5"/>
    <w:basedOn w:val="Normal"/>
    <w:uiPriority w:val="99"/>
    <w:semiHidden/>
    <w:unhideWhenUsed/>
    <w:rsid w:val="0043453A"/>
    <w:pPr>
      <w:ind w:left="1415" w:hanging="283"/>
      <w:contextualSpacing/>
    </w:pPr>
  </w:style>
  <w:style w:type="paragraph" w:styleId="ListBullet">
    <w:name w:val="List Bullet"/>
    <w:basedOn w:val="Normal"/>
    <w:uiPriority w:val="99"/>
    <w:semiHidden/>
    <w:unhideWhenUsed/>
    <w:rsid w:val="0043453A"/>
    <w:pPr>
      <w:numPr>
        <w:numId w:val="1"/>
      </w:numPr>
      <w:contextualSpacing/>
    </w:pPr>
  </w:style>
  <w:style w:type="paragraph" w:styleId="ListBullet2">
    <w:name w:val="List Bullet 2"/>
    <w:basedOn w:val="Normal"/>
    <w:uiPriority w:val="99"/>
    <w:semiHidden/>
    <w:unhideWhenUsed/>
    <w:rsid w:val="0043453A"/>
    <w:pPr>
      <w:numPr>
        <w:numId w:val="2"/>
      </w:numPr>
      <w:contextualSpacing/>
    </w:pPr>
  </w:style>
  <w:style w:type="paragraph" w:styleId="ListBullet3">
    <w:name w:val="List Bullet 3"/>
    <w:basedOn w:val="Normal"/>
    <w:uiPriority w:val="99"/>
    <w:semiHidden/>
    <w:unhideWhenUsed/>
    <w:rsid w:val="0043453A"/>
    <w:pPr>
      <w:numPr>
        <w:numId w:val="3"/>
      </w:numPr>
      <w:contextualSpacing/>
    </w:pPr>
  </w:style>
  <w:style w:type="paragraph" w:styleId="ListBullet4">
    <w:name w:val="List Bullet 4"/>
    <w:basedOn w:val="Normal"/>
    <w:uiPriority w:val="99"/>
    <w:semiHidden/>
    <w:unhideWhenUsed/>
    <w:rsid w:val="0043453A"/>
    <w:pPr>
      <w:numPr>
        <w:numId w:val="4"/>
      </w:numPr>
      <w:contextualSpacing/>
    </w:pPr>
  </w:style>
  <w:style w:type="paragraph" w:styleId="ListBullet5">
    <w:name w:val="List Bullet 5"/>
    <w:basedOn w:val="Normal"/>
    <w:uiPriority w:val="99"/>
    <w:semiHidden/>
    <w:unhideWhenUsed/>
    <w:rsid w:val="0043453A"/>
    <w:pPr>
      <w:numPr>
        <w:numId w:val="5"/>
      </w:numPr>
      <w:contextualSpacing/>
    </w:pPr>
  </w:style>
  <w:style w:type="paragraph" w:styleId="ListContinue">
    <w:name w:val="List Continue"/>
    <w:basedOn w:val="Normal"/>
    <w:uiPriority w:val="99"/>
    <w:semiHidden/>
    <w:unhideWhenUsed/>
    <w:rsid w:val="0043453A"/>
    <w:pPr>
      <w:spacing w:after="120"/>
      <w:ind w:left="283"/>
      <w:contextualSpacing/>
    </w:pPr>
  </w:style>
  <w:style w:type="paragraph" w:styleId="ListContinue2">
    <w:name w:val="List Continue 2"/>
    <w:basedOn w:val="Normal"/>
    <w:uiPriority w:val="99"/>
    <w:semiHidden/>
    <w:unhideWhenUsed/>
    <w:rsid w:val="0043453A"/>
    <w:pPr>
      <w:spacing w:after="120"/>
      <w:ind w:left="566"/>
      <w:contextualSpacing/>
    </w:pPr>
  </w:style>
  <w:style w:type="paragraph" w:styleId="ListContinue3">
    <w:name w:val="List Continue 3"/>
    <w:basedOn w:val="Normal"/>
    <w:uiPriority w:val="99"/>
    <w:semiHidden/>
    <w:unhideWhenUsed/>
    <w:rsid w:val="0043453A"/>
    <w:pPr>
      <w:spacing w:after="120"/>
      <w:ind w:left="849"/>
      <w:contextualSpacing/>
    </w:pPr>
  </w:style>
  <w:style w:type="paragraph" w:styleId="ListContinue4">
    <w:name w:val="List Continue 4"/>
    <w:basedOn w:val="Normal"/>
    <w:uiPriority w:val="99"/>
    <w:semiHidden/>
    <w:unhideWhenUsed/>
    <w:rsid w:val="0043453A"/>
    <w:pPr>
      <w:spacing w:after="120"/>
      <w:ind w:left="1132"/>
      <w:contextualSpacing/>
    </w:pPr>
  </w:style>
  <w:style w:type="paragraph" w:styleId="ListContinue5">
    <w:name w:val="List Continue 5"/>
    <w:basedOn w:val="Normal"/>
    <w:uiPriority w:val="99"/>
    <w:semiHidden/>
    <w:unhideWhenUsed/>
    <w:rsid w:val="0043453A"/>
    <w:pPr>
      <w:spacing w:after="120"/>
      <w:ind w:left="1415"/>
      <w:contextualSpacing/>
    </w:pPr>
  </w:style>
  <w:style w:type="paragraph" w:styleId="ListNumber">
    <w:name w:val="List Number"/>
    <w:basedOn w:val="Normal"/>
    <w:uiPriority w:val="99"/>
    <w:semiHidden/>
    <w:unhideWhenUsed/>
    <w:rsid w:val="0043453A"/>
    <w:pPr>
      <w:numPr>
        <w:numId w:val="6"/>
      </w:numPr>
      <w:contextualSpacing/>
    </w:pPr>
  </w:style>
  <w:style w:type="paragraph" w:styleId="ListNumber2">
    <w:name w:val="List Number 2"/>
    <w:basedOn w:val="Normal"/>
    <w:uiPriority w:val="99"/>
    <w:semiHidden/>
    <w:unhideWhenUsed/>
    <w:rsid w:val="0043453A"/>
    <w:pPr>
      <w:numPr>
        <w:numId w:val="7"/>
      </w:numPr>
      <w:contextualSpacing/>
    </w:pPr>
  </w:style>
  <w:style w:type="paragraph" w:styleId="ListNumber3">
    <w:name w:val="List Number 3"/>
    <w:basedOn w:val="Normal"/>
    <w:uiPriority w:val="99"/>
    <w:semiHidden/>
    <w:unhideWhenUsed/>
    <w:rsid w:val="0043453A"/>
    <w:pPr>
      <w:numPr>
        <w:numId w:val="8"/>
      </w:numPr>
      <w:contextualSpacing/>
    </w:pPr>
  </w:style>
  <w:style w:type="paragraph" w:styleId="ListNumber4">
    <w:name w:val="List Number 4"/>
    <w:basedOn w:val="Normal"/>
    <w:uiPriority w:val="99"/>
    <w:semiHidden/>
    <w:unhideWhenUsed/>
    <w:rsid w:val="0043453A"/>
    <w:pPr>
      <w:numPr>
        <w:numId w:val="9"/>
      </w:numPr>
      <w:contextualSpacing/>
    </w:pPr>
  </w:style>
  <w:style w:type="paragraph" w:styleId="ListNumber5">
    <w:name w:val="List Number 5"/>
    <w:basedOn w:val="Normal"/>
    <w:uiPriority w:val="99"/>
    <w:semiHidden/>
    <w:unhideWhenUsed/>
    <w:rsid w:val="0043453A"/>
    <w:pPr>
      <w:numPr>
        <w:numId w:val="10"/>
      </w:numPr>
      <w:contextualSpacing/>
    </w:pPr>
  </w:style>
  <w:style w:type="paragraph" w:styleId="MacroText">
    <w:name w:val="macro"/>
    <w:link w:val="MacroTextChar"/>
    <w:uiPriority w:val="99"/>
    <w:semiHidden/>
    <w:unhideWhenUsed/>
    <w:rsid w:val="0043453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43453A"/>
    <w:rPr>
      <w:rFonts w:ascii="Consolas" w:hAnsi="Consolas" w:cs="Consolas"/>
      <w:sz w:val="20"/>
      <w:szCs w:val="20"/>
    </w:rPr>
  </w:style>
  <w:style w:type="paragraph" w:styleId="MessageHeader">
    <w:name w:val="Message Header"/>
    <w:basedOn w:val="Normal"/>
    <w:link w:val="MessageHeaderChar"/>
    <w:uiPriority w:val="99"/>
    <w:semiHidden/>
    <w:unhideWhenUsed/>
    <w:rsid w:val="004345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3453A"/>
    <w:rPr>
      <w:rFonts w:asciiTheme="majorHAnsi" w:eastAsiaTheme="majorEastAsia" w:hAnsiTheme="majorHAnsi" w:cstheme="majorBidi"/>
      <w:sz w:val="24"/>
      <w:szCs w:val="24"/>
      <w:shd w:val="pct20" w:color="auto" w:fill="auto"/>
    </w:rPr>
  </w:style>
  <w:style w:type="paragraph" w:styleId="NoSpacing">
    <w:name w:val="No Spacing"/>
    <w:uiPriority w:val="7"/>
    <w:rsid w:val="0043453A"/>
  </w:style>
  <w:style w:type="paragraph" w:styleId="NormalWeb">
    <w:name w:val="Normal (Web)"/>
    <w:basedOn w:val="Normal"/>
    <w:uiPriority w:val="99"/>
    <w:semiHidden/>
    <w:unhideWhenUsed/>
    <w:rsid w:val="0043453A"/>
  </w:style>
  <w:style w:type="paragraph" w:styleId="NormalIndent">
    <w:name w:val="Normal Indent"/>
    <w:basedOn w:val="Normal"/>
    <w:uiPriority w:val="99"/>
    <w:semiHidden/>
    <w:unhideWhenUsed/>
    <w:rsid w:val="0043453A"/>
    <w:pPr>
      <w:ind w:left="720"/>
    </w:pPr>
  </w:style>
  <w:style w:type="paragraph" w:styleId="NoteHeading">
    <w:name w:val="Note Heading"/>
    <w:basedOn w:val="Normal"/>
    <w:next w:val="Normal"/>
    <w:link w:val="NoteHeadingChar"/>
    <w:uiPriority w:val="99"/>
    <w:semiHidden/>
    <w:unhideWhenUsed/>
    <w:rsid w:val="0043453A"/>
  </w:style>
  <w:style w:type="character" w:customStyle="1" w:styleId="NoteHeadingChar">
    <w:name w:val="Note Heading Char"/>
    <w:basedOn w:val="DefaultParagraphFont"/>
    <w:link w:val="NoteHeading"/>
    <w:uiPriority w:val="99"/>
    <w:semiHidden/>
    <w:rsid w:val="0043453A"/>
  </w:style>
  <w:style w:type="character" w:styleId="PageNumber">
    <w:name w:val="page number"/>
    <w:basedOn w:val="DefaultParagraphFont"/>
    <w:uiPriority w:val="99"/>
    <w:semiHidden/>
    <w:unhideWhenUsed/>
    <w:rsid w:val="0043453A"/>
  </w:style>
  <w:style w:type="character" w:styleId="PlaceholderText">
    <w:name w:val="Placeholder Text"/>
    <w:basedOn w:val="DefaultParagraphFont"/>
    <w:uiPriority w:val="99"/>
    <w:semiHidden/>
    <w:rsid w:val="0043453A"/>
    <w:rPr>
      <w:color w:val="808080"/>
    </w:rPr>
  </w:style>
  <w:style w:type="paragraph" w:styleId="Salutation">
    <w:name w:val="Salutation"/>
    <w:basedOn w:val="Normal"/>
    <w:next w:val="Normal"/>
    <w:link w:val="SalutationChar"/>
    <w:uiPriority w:val="99"/>
    <w:semiHidden/>
    <w:unhideWhenUsed/>
    <w:rsid w:val="0043453A"/>
  </w:style>
  <w:style w:type="character" w:customStyle="1" w:styleId="SalutationChar">
    <w:name w:val="Salutation Char"/>
    <w:basedOn w:val="DefaultParagraphFont"/>
    <w:link w:val="Salutation"/>
    <w:uiPriority w:val="99"/>
    <w:semiHidden/>
    <w:rsid w:val="0043453A"/>
  </w:style>
  <w:style w:type="paragraph" w:styleId="Signature">
    <w:name w:val="Signature"/>
    <w:basedOn w:val="Normal"/>
    <w:link w:val="SignatureChar"/>
    <w:uiPriority w:val="99"/>
    <w:semiHidden/>
    <w:unhideWhenUsed/>
    <w:rsid w:val="0043453A"/>
    <w:pPr>
      <w:ind w:left="4252"/>
    </w:pPr>
  </w:style>
  <w:style w:type="character" w:customStyle="1" w:styleId="SignatureChar">
    <w:name w:val="Signature Char"/>
    <w:basedOn w:val="DefaultParagraphFont"/>
    <w:link w:val="Signature"/>
    <w:uiPriority w:val="99"/>
    <w:semiHidden/>
    <w:rsid w:val="0043453A"/>
  </w:style>
  <w:style w:type="character" w:styleId="Strong">
    <w:name w:val="Strong"/>
    <w:basedOn w:val="DefaultParagraphFont"/>
    <w:uiPriority w:val="22"/>
    <w:rsid w:val="0043453A"/>
    <w:rPr>
      <w:b/>
      <w:bCs/>
    </w:rPr>
  </w:style>
  <w:style w:type="paragraph" w:styleId="Subtitle">
    <w:name w:val="Subtitle"/>
    <w:basedOn w:val="Normal"/>
    <w:next w:val="Normal"/>
    <w:link w:val="SubtitleChar"/>
    <w:uiPriority w:val="11"/>
    <w:rsid w:val="004345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45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3453A"/>
    <w:rPr>
      <w:i/>
      <w:iCs/>
      <w:color w:val="808080" w:themeColor="text1" w:themeTint="7F"/>
    </w:rPr>
  </w:style>
  <w:style w:type="character" w:styleId="SubtleReference">
    <w:name w:val="Subtle Reference"/>
    <w:basedOn w:val="DefaultParagraphFont"/>
    <w:uiPriority w:val="31"/>
    <w:rsid w:val="0043453A"/>
    <w:rPr>
      <w:smallCaps/>
      <w:color w:val="C0504D" w:themeColor="accent2"/>
      <w:u w:val="single"/>
    </w:rPr>
  </w:style>
  <w:style w:type="paragraph" w:styleId="TableofAuthorities">
    <w:name w:val="table of authorities"/>
    <w:basedOn w:val="Normal"/>
    <w:next w:val="Normal"/>
    <w:uiPriority w:val="99"/>
    <w:semiHidden/>
    <w:unhideWhenUsed/>
    <w:rsid w:val="0043453A"/>
    <w:pPr>
      <w:ind w:left="220" w:hanging="220"/>
    </w:pPr>
  </w:style>
  <w:style w:type="paragraph" w:styleId="TableofFigures">
    <w:name w:val="table of figures"/>
    <w:basedOn w:val="Normal"/>
    <w:next w:val="Normal"/>
    <w:uiPriority w:val="99"/>
    <w:semiHidden/>
    <w:unhideWhenUsed/>
    <w:rsid w:val="0043453A"/>
  </w:style>
  <w:style w:type="paragraph" w:styleId="TOAHeading">
    <w:name w:val="toa heading"/>
    <w:basedOn w:val="Normal"/>
    <w:next w:val="Normal"/>
    <w:uiPriority w:val="99"/>
    <w:semiHidden/>
    <w:unhideWhenUsed/>
    <w:rsid w:val="0043453A"/>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3453A"/>
    <w:pPr>
      <w:spacing w:after="100"/>
    </w:pPr>
  </w:style>
  <w:style w:type="paragraph" w:styleId="TOC2">
    <w:name w:val="toc 2"/>
    <w:basedOn w:val="Normal"/>
    <w:next w:val="Normal"/>
    <w:autoRedefine/>
    <w:uiPriority w:val="39"/>
    <w:semiHidden/>
    <w:unhideWhenUsed/>
    <w:rsid w:val="0043453A"/>
    <w:pPr>
      <w:spacing w:after="100"/>
      <w:ind w:left="220"/>
    </w:pPr>
  </w:style>
  <w:style w:type="paragraph" w:styleId="TOC3">
    <w:name w:val="toc 3"/>
    <w:basedOn w:val="Normal"/>
    <w:next w:val="Normal"/>
    <w:autoRedefine/>
    <w:uiPriority w:val="39"/>
    <w:semiHidden/>
    <w:unhideWhenUsed/>
    <w:rsid w:val="0043453A"/>
    <w:pPr>
      <w:spacing w:after="100"/>
      <w:ind w:left="440"/>
    </w:pPr>
  </w:style>
  <w:style w:type="paragraph" w:styleId="TOC4">
    <w:name w:val="toc 4"/>
    <w:basedOn w:val="Normal"/>
    <w:next w:val="Normal"/>
    <w:autoRedefine/>
    <w:uiPriority w:val="39"/>
    <w:semiHidden/>
    <w:unhideWhenUsed/>
    <w:rsid w:val="0043453A"/>
    <w:pPr>
      <w:spacing w:after="100"/>
      <w:ind w:left="660"/>
    </w:pPr>
  </w:style>
  <w:style w:type="paragraph" w:styleId="TOC5">
    <w:name w:val="toc 5"/>
    <w:basedOn w:val="Normal"/>
    <w:next w:val="Normal"/>
    <w:autoRedefine/>
    <w:uiPriority w:val="39"/>
    <w:semiHidden/>
    <w:unhideWhenUsed/>
    <w:rsid w:val="0043453A"/>
    <w:pPr>
      <w:spacing w:after="100"/>
      <w:ind w:left="880"/>
    </w:pPr>
  </w:style>
  <w:style w:type="paragraph" w:styleId="TOC6">
    <w:name w:val="toc 6"/>
    <w:basedOn w:val="Normal"/>
    <w:next w:val="Normal"/>
    <w:autoRedefine/>
    <w:uiPriority w:val="39"/>
    <w:semiHidden/>
    <w:unhideWhenUsed/>
    <w:rsid w:val="0043453A"/>
    <w:pPr>
      <w:spacing w:after="100"/>
      <w:ind w:left="1100"/>
    </w:pPr>
  </w:style>
  <w:style w:type="paragraph" w:styleId="TOC7">
    <w:name w:val="toc 7"/>
    <w:basedOn w:val="Normal"/>
    <w:next w:val="Normal"/>
    <w:autoRedefine/>
    <w:uiPriority w:val="39"/>
    <w:semiHidden/>
    <w:unhideWhenUsed/>
    <w:rsid w:val="0043453A"/>
    <w:pPr>
      <w:spacing w:after="100"/>
      <w:ind w:left="1320"/>
    </w:pPr>
  </w:style>
  <w:style w:type="paragraph" w:styleId="TOC8">
    <w:name w:val="toc 8"/>
    <w:basedOn w:val="Normal"/>
    <w:next w:val="Normal"/>
    <w:autoRedefine/>
    <w:uiPriority w:val="39"/>
    <w:semiHidden/>
    <w:unhideWhenUsed/>
    <w:rsid w:val="0043453A"/>
    <w:pPr>
      <w:spacing w:after="100"/>
      <w:ind w:left="1540"/>
    </w:pPr>
  </w:style>
  <w:style w:type="paragraph" w:styleId="TOC9">
    <w:name w:val="toc 9"/>
    <w:basedOn w:val="Normal"/>
    <w:next w:val="Normal"/>
    <w:autoRedefine/>
    <w:uiPriority w:val="39"/>
    <w:semiHidden/>
    <w:unhideWhenUsed/>
    <w:rsid w:val="0043453A"/>
    <w:pPr>
      <w:spacing w:after="100"/>
      <w:ind w:left="1760"/>
    </w:pPr>
  </w:style>
  <w:style w:type="paragraph" w:styleId="TOCHeading">
    <w:name w:val="TOC Heading"/>
    <w:basedOn w:val="Heading1"/>
    <w:next w:val="Normal"/>
    <w:uiPriority w:val="39"/>
    <w:semiHidden/>
    <w:unhideWhenUsed/>
    <w:rsid w:val="0043453A"/>
    <w:pPr>
      <w:numPr>
        <w:numId w:val="0"/>
      </w:numPr>
      <w:spacing w:before="480" w:after="0"/>
      <w:outlineLvl w:val="9"/>
    </w:pPr>
    <w:rPr>
      <w:rFonts w:asciiTheme="majorHAnsi" w:hAnsiTheme="majorHAnsi"/>
      <w:color w:val="365F91" w:themeColor="accent1" w:themeShade="BF"/>
      <w:sz w:val="28"/>
    </w:rPr>
  </w:style>
  <w:style w:type="character" w:customStyle="1" w:styleId="GreenChar0">
    <w:name w:val="GreenChar"/>
    <w:basedOn w:val="DefaultParagraphFont"/>
    <w:rsid w:val="0043453A"/>
    <w:rPr>
      <w:color w:val="006600"/>
    </w:rPr>
  </w:style>
  <w:style w:type="paragraph" w:customStyle="1" w:styleId="BulletLevel1">
    <w:name w:val="Bullet Level 1"/>
    <w:basedOn w:val="Normal"/>
    <w:link w:val="BulletLevel1Char"/>
    <w:uiPriority w:val="5"/>
    <w:qFormat/>
    <w:rsid w:val="0043453A"/>
    <w:pPr>
      <w:numPr>
        <w:numId w:val="12"/>
      </w:numPr>
      <w:tabs>
        <w:tab w:val="left" w:pos="1134"/>
      </w:tabs>
    </w:pPr>
  </w:style>
  <w:style w:type="character" w:customStyle="1" w:styleId="BulletLevel1Char">
    <w:name w:val="Bullet Level 1 Char"/>
    <w:basedOn w:val="DefaultParagraphFont"/>
    <w:link w:val="BulletLevel1"/>
    <w:uiPriority w:val="5"/>
    <w:rsid w:val="0043453A"/>
    <w:rPr>
      <w:rFonts w:asciiTheme="minorHAnsi" w:eastAsiaTheme="minorEastAsia" w:hAnsiTheme="minorHAnsi"/>
      <w:sz w:val="24"/>
      <w:szCs w:val="24"/>
      <w:lang w:val="en-US" w:eastAsia="zh-CN"/>
    </w:rPr>
  </w:style>
  <w:style w:type="paragraph" w:customStyle="1" w:styleId="BulletLevel2">
    <w:name w:val="Bullet Level 2"/>
    <w:basedOn w:val="BulletLevel1"/>
    <w:link w:val="BulletLevel2Char"/>
    <w:uiPriority w:val="5"/>
    <w:qFormat/>
    <w:rsid w:val="0043453A"/>
    <w:pPr>
      <w:numPr>
        <w:ilvl w:val="1"/>
      </w:numPr>
    </w:pPr>
  </w:style>
  <w:style w:type="character" w:customStyle="1" w:styleId="BulletLevel2Char">
    <w:name w:val="Bullet Level 2 Char"/>
    <w:basedOn w:val="DefaultParagraphFont"/>
    <w:link w:val="BulletLevel2"/>
    <w:uiPriority w:val="5"/>
    <w:rsid w:val="0043453A"/>
    <w:rPr>
      <w:rFonts w:asciiTheme="minorHAnsi" w:eastAsiaTheme="minorEastAsia" w:hAnsiTheme="minorHAnsi"/>
      <w:sz w:val="24"/>
      <w:szCs w:val="24"/>
      <w:lang w:val="en-US" w:eastAsia="zh-CN"/>
    </w:rPr>
  </w:style>
  <w:style w:type="paragraph" w:customStyle="1" w:styleId="NumberLevel1">
    <w:name w:val="Number Level 1"/>
    <w:basedOn w:val="Normal"/>
    <w:link w:val="NumberLevel1Char"/>
    <w:uiPriority w:val="5"/>
    <w:qFormat/>
    <w:rsid w:val="0043453A"/>
    <w:pPr>
      <w:numPr>
        <w:numId w:val="13"/>
      </w:numPr>
      <w:tabs>
        <w:tab w:val="left" w:pos="1134"/>
      </w:tabs>
    </w:pPr>
  </w:style>
  <w:style w:type="character" w:customStyle="1" w:styleId="NumberLevel1Char">
    <w:name w:val="Number Level 1 Char"/>
    <w:basedOn w:val="DefaultParagraphFont"/>
    <w:link w:val="NumberLevel1"/>
    <w:uiPriority w:val="5"/>
    <w:rsid w:val="0043453A"/>
    <w:rPr>
      <w:rFonts w:asciiTheme="minorHAnsi" w:eastAsiaTheme="minorEastAsia" w:hAnsiTheme="minorHAnsi"/>
      <w:sz w:val="24"/>
      <w:szCs w:val="24"/>
      <w:lang w:val="en-US" w:eastAsia="zh-CN"/>
    </w:rPr>
  </w:style>
  <w:style w:type="paragraph" w:customStyle="1" w:styleId="NumberLevel2">
    <w:name w:val="Number Level 2"/>
    <w:basedOn w:val="Normal"/>
    <w:link w:val="NumberLevel2Char"/>
    <w:uiPriority w:val="5"/>
    <w:qFormat/>
    <w:rsid w:val="0043453A"/>
    <w:pPr>
      <w:numPr>
        <w:numId w:val="14"/>
      </w:numPr>
    </w:pPr>
  </w:style>
  <w:style w:type="character" w:customStyle="1" w:styleId="NumberLevel2Char">
    <w:name w:val="Number Level 2 Char"/>
    <w:basedOn w:val="DefaultParagraphFont"/>
    <w:link w:val="NumberLevel2"/>
    <w:uiPriority w:val="5"/>
    <w:rsid w:val="0043453A"/>
    <w:rPr>
      <w:rFonts w:asciiTheme="minorHAnsi" w:eastAsiaTheme="minorEastAsia" w:hAnsiTheme="minorHAnsi"/>
      <w:sz w:val="24"/>
      <w:szCs w:val="24"/>
      <w:lang w:val="en-US" w:eastAsia="zh-CN"/>
    </w:rPr>
  </w:style>
  <w:style w:type="paragraph" w:customStyle="1" w:styleId="NumberLevel3">
    <w:name w:val="Number Level 3"/>
    <w:basedOn w:val="Normal"/>
    <w:link w:val="NumberLevel3Char"/>
    <w:uiPriority w:val="3"/>
    <w:rsid w:val="0043453A"/>
  </w:style>
  <w:style w:type="character" w:customStyle="1" w:styleId="NumberLevel3Char">
    <w:name w:val="Number Level 3 Char"/>
    <w:basedOn w:val="DefaultParagraphFont"/>
    <w:link w:val="NumberLevel3"/>
    <w:uiPriority w:val="3"/>
    <w:rsid w:val="0043453A"/>
  </w:style>
  <w:style w:type="paragraph" w:customStyle="1" w:styleId="Tabletitle">
    <w:name w:val="Table title"/>
    <w:basedOn w:val="Normal"/>
    <w:link w:val="TabletitleChar"/>
    <w:uiPriority w:val="6"/>
    <w:rsid w:val="0043453A"/>
  </w:style>
  <w:style w:type="character" w:customStyle="1" w:styleId="TabletitleChar">
    <w:name w:val="Table title Char"/>
    <w:basedOn w:val="DefaultParagraphFont"/>
    <w:link w:val="Tabletitle"/>
    <w:uiPriority w:val="6"/>
    <w:rsid w:val="0043453A"/>
  </w:style>
  <w:style w:type="paragraph" w:customStyle="1" w:styleId="Tablelegend">
    <w:name w:val="Table legend"/>
    <w:basedOn w:val="Normal"/>
    <w:link w:val="TablelegendChar"/>
    <w:uiPriority w:val="6"/>
    <w:rsid w:val="0043453A"/>
  </w:style>
  <w:style w:type="character" w:customStyle="1" w:styleId="TablelegendChar">
    <w:name w:val="Table legend Char"/>
    <w:basedOn w:val="DefaultParagraphFont"/>
    <w:link w:val="Tablelegend"/>
    <w:uiPriority w:val="6"/>
    <w:rsid w:val="0043453A"/>
  </w:style>
  <w:style w:type="paragraph" w:customStyle="1" w:styleId="Figurelegend">
    <w:name w:val="Figure legend"/>
    <w:basedOn w:val="Normal"/>
    <w:link w:val="FigurelegendChar"/>
    <w:uiPriority w:val="6"/>
    <w:rsid w:val="0043453A"/>
  </w:style>
  <w:style w:type="character" w:customStyle="1" w:styleId="FigurelegendChar">
    <w:name w:val="Figure legend Char"/>
    <w:basedOn w:val="DefaultParagraphFont"/>
    <w:link w:val="Figurelegend"/>
    <w:uiPriority w:val="6"/>
    <w:rsid w:val="0043453A"/>
  </w:style>
  <w:style w:type="paragraph" w:customStyle="1" w:styleId="Author">
    <w:name w:val="Author"/>
    <w:basedOn w:val="Normal"/>
    <w:link w:val="AuthorChar"/>
    <w:uiPriority w:val="6"/>
    <w:rsid w:val="0043453A"/>
  </w:style>
  <w:style w:type="character" w:customStyle="1" w:styleId="AuthorChar">
    <w:name w:val="Author Char"/>
    <w:basedOn w:val="DefaultParagraphFont"/>
    <w:link w:val="Author"/>
    <w:uiPriority w:val="6"/>
    <w:rsid w:val="0043453A"/>
  </w:style>
  <w:style w:type="paragraph" w:customStyle="1" w:styleId="Tablefootnote">
    <w:name w:val="Table footnote"/>
    <w:basedOn w:val="Normal"/>
    <w:link w:val="TablefootnoteChar"/>
    <w:uiPriority w:val="6"/>
    <w:rsid w:val="0043453A"/>
  </w:style>
  <w:style w:type="character" w:customStyle="1" w:styleId="TablefootnoteChar">
    <w:name w:val="Table footnote Char"/>
    <w:basedOn w:val="DefaultParagraphFont"/>
    <w:link w:val="Tablefootnote"/>
    <w:uiPriority w:val="6"/>
    <w:rsid w:val="0043453A"/>
  </w:style>
  <w:style w:type="character" w:customStyle="1" w:styleId="BodyTextChar1">
    <w:name w:val="Body Text Char1"/>
    <w:basedOn w:val="DefaultParagraphFont"/>
    <w:uiPriority w:val="99"/>
    <w:semiHidden/>
    <w:rsid w:val="0043453A"/>
  </w:style>
  <w:style w:type="table" w:customStyle="1" w:styleId="SGM">
    <w:name w:val="SGM"/>
    <w:basedOn w:val="TableNormal"/>
    <w:uiPriority w:val="99"/>
    <w:rsid w:val="0043453A"/>
    <w:tblPr/>
  </w:style>
  <w:style w:type="table" w:customStyle="1" w:styleId="SGMGreen">
    <w:name w:val="SGM Green"/>
    <w:basedOn w:val="TableNormal"/>
    <w:uiPriority w:val="99"/>
    <w:rsid w:val="0043453A"/>
    <w:tblPr>
      <w:tblStyleRowBandSize w:val="1"/>
      <w:tblBorders>
        <w:bottom w:val="single" w:sz="8" w:space="0" w:color="auto"/>
      </w:tblBorders>
    </w:tblPr>
    <w:tblStylePr w:type="firstRow">
      <w:tblPr/>
      <w:tcPr>
        <w:tcBorders>
          <w:top w:val="single" w:sz="8" w:space="0" w:color="auto"/>
          <w:left w:val="nil"/>
          <w:bottom w:val="single" w:sz="8" w:space="0" w:color="auto"/>
          <w:right w:val="nil"/>
          <w:insideH w:val="nil"/>
          <w:insideV w:val="nil"/>
          <w:tl2br w:val="nil"/>
          <w:tr2bl w:val="nil"/>
        </w:tcBorders>
      </w:tcPr>
    </w:tblStylePr>
    <w:tblStylePr w:type="lastRow">
      <w:tblPr/>
      <w:tcPr>
        <w:tcBorders>
          <w:bottom w:val="nil"/>
        </w:tcBorders>
      </w:tcPr>
    </w:tblStylePr>
    <w:tblStylePr w:type="band1Horz">
      <w:tblPr/>
      <w:tcPr>
        <w:shd w:val="clear" w:color="auto" w:fill="C1FFEF"/>
      </w:tcPr>
    </w:tblStylePr>
    <w:tblStylePr w:type="band2Horz">
      <w:rPr>
        <w:color w:val="000000" w:themeColor="text1"/>
      </w:rPr>
    </w:tblStylePr>
  </w:style>
  <w:style w:type="numbering" w:customStyle="1" w:styleId="Linked">
    <w:name w:val="Linked"/>
    <w:uiPriority w:val="99"/>
    <w:rsid w:val="0043453A"/>
    <w:pPr>
      <w:numPr>
        <w:numId w:val="15"/>
      </w:numPr>
    </w:pPr>
  </w:style>
  <w:style w:type="table" w:customStyle="1" w:styleId="SGMOrange">
    <w:name w:val="SGM Orange"/>
    <w:basedOn w:val="LightShading"/>
    <w:uiPriority w:val="99"/>
    <w:locked/>
    <w:rsid w:val="0043453A"/>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i w:val="0"/>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l2br w:val="nil"/>
          <w:tr2bl w:val="nil"/>
        </w:tcBorders>
        <w:shd w:val="clear" w:color="auto" w:fill="FDE9D9"/>
      </w:tcPr>
    </w:tblStylePr>
  </w:style>
  <w:style w:type="table" w:styleId="LightShading">
    <w:name w:val="Light Shading"/>
    <w:basedOn w:val="TableNormal"/>
    <w:uiPriority w:val="60"/>
    <w:rsid w:val="004345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34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DarkList">
    <w:name w:val="Dark List"/>
    <w:basedOn w:val="TableNormal"/>
    <w:uiPriority w:val="70"/>
    <w:rsid w:val="004345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UnresolvedMention1">
    <w:name w:val="Unresolved Mention1"/>
    <w:basedOn w:val="DefaultParagraphFont"/>
    <w:uiPriority w:val="99"/>
    <w:semiHidden/>
    <w:unhideWhenUsed/>
    <w:rsid w:val="00C919B3"/>
    <w:rPr>
      <w:color w:val="808080"/>
      <w:shd w:val="clear" w:color="auto" w:fill="E6E6E6"/>
    </w:rPr>
  </w:style>
  <w:style w:type="character" w:customStyle="1" w:styleId="UnresolvedMention2">
    <w:name w:val="Unresolved Mention2"/>
    <w:basedOn w:val="DefaultParagraphFont"/>
    <w:uiPriority w:val="99"/>
    <w:semiHidden/>
    <w:unhideWhenUsed/>
    <w:rsid w:val="003E79E7"/>
    <w:rPr>
      <w:color w:val="605E5C"/>
      <w:shd w:val="clear" w:color="auto" w:fill="E1DFDD"/>
    </w:rPr>
  </w:style>
  <w:style w:type="character" w:styleId="UnresolvedMention">
    <w:name w:val="Unresolved Mention"/>
    <w:basedOn w:val="DefaultParagraphFont"/>
    <w:uiPriority w:val="99"/>
    <w:semiHidden/>
    <w:unhideWhenUsed/>
    <w:rsid w:val="00242E00"/>
    <w:rPr>
      <w:color w:val="605E5C"/>
      <w:shd w:val="clear" w:color="auto" w:fill="E1DFDD"/>
    </w:rPr>
  </w:style>
  <w:style w:type="paragraph" w:styleId="Revision">
    <w:name w:val="Revision"/>
    <w:hidden/>
    <w:uiPriority w:val="99"/>
    <w:semiHidden/>
    <w:rsid w:val="008C6EC5"/>
    <w:rPr>
      <w:rFonts w:asciiTheme="minorHAnsi" w:eastAsiaTheme="minorEastAsia" w:hAnsiTheme="minorHAns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9751">
      <w:bodyDiv w:val="1"/>
      <w:marLeft w:val="0"/>
      <w:marRight w:val="0"/>
      <w:marTop w:val="0"/>
      <w:marBottom w:val="0"/>
      <w:divBdr>
        <w:top w:val="none" w:sz="0" w:space="0" w:color="auto"/>
        <w:left w:val="none" w:sz="0" w:space="0" w:color="auto"/>
        <w:bottom w:val="none" w:sz="0" w:space="0" w:color="auto"/>
        <w:right w:val="none" w:sz="0" w:space="0" w:color="auto"/>
      </w:divBdr>
    </w:div>
    <w:div w:id="158354482">
      <w:bodyDiv w:val="1"/>
      <w:marLeft w:val="0"/>
      <w:marRight w:val="0"/>
      <w:marTop w:val="0"/>
      <w:marBottom w:val="0"/>
      <w:divBdr>
        <w:top w:val="none" w:sz="0" w:space="0" w:color="auto"/>
        <w:left w:val="none" w:sz="0" w:space="0" w:color="auto"/>
        <w:bottom w:val="none" w:sz="0" w:space="0" w:color="auto"/>
        <w:right w:val="none" w:sz="0" w:space="0" w:color="auto"/>
      </w:divBdr>
    </w:div>
    <w:div w:id="272055308">
      <w:bodyDiv w:val="1"/>
      <w:marLeft w:val="0"/>
      <w:marRight w:val="0"/>
      <w:marTop w:val="0"/>
      <w:marBottom w:val="0"/>
      <w:divBdr>
        <w:top w:val="none" w:sz="0" w:space="0" w:color="auto"/>
        <w:left w:val="none" w:sz="0" w:space="0" w:color="auto"/>
        <w:bottom w:val="none" w:sz="0" w:space="0" w:color="auto"/>
        <w:right w:val="none" w:sz="0" w:space="0" w:color="auto"/>
      </w:divBdr>
    </w:div>
    <w:div w:id="344787886">
      <w:bodyDiv w:val="1"/>
      <w:marLeft w:val="0"/>
      <w:marRight w:val="0"/>
      <w:marTop w:val="0"/>
      <w:marBottom w:val="0"/>
      <w:divBdr>
        <w:top w:val="none" w:sz="0" w:space="0" w:color="auto"/>
        <w:left w:val="none" w:sz="0" w:space="0" w:color="auto"/>
        <w:bottom w:val="none" w:sz="0" w:space="0" w:color="auto"/>
        <w:right w:val="none" w:sz="0" w:space="0" w:color="auto"/>
      </w:divBdr>
    </w:div>
    <w:div w:id="444621540">
      <w:bodyDiv w:val="1"/>
      <w:marLeft w:val="0"/>
      <w:marRight w:val="0"/>
      <w:marTop w:val="0"/>
      <w:marBottom w:val="0"/>
      <w:divBdr>
        <w:top w:val="none" w:sz="0" w:space="0" w:color="auto"/>
        <w:left w:val="none" w:sz="0" w:space="0" w:color="auto"/>
        <w:bottom w:val="none" w:sz="0" w:space="0" w:color="auto"/>
        <w:right w:val="none" w:sz="0" w:space="0" w:color="auto"/>
      </w:divBdr>
    </w:div>
    <w:div w:id="532576108">
      <w:bodyDiv w:val="1"/>
      <w:marLeft w:val="0"/>
      <w:marRight w:val="0"/>
      <w:marTop w:val="0"/>
      <w:marBottom w:val="0"/>
      <w:divBdr>
        <w:top w:val="none" w:sz="0" w:space="0" w:color="auto"/>
        <w:left w:val="none" w:sz="0" w:space="0" w:color="auto"/>
        <w:bottom w:val="none" w:sz="0" w:space="0" w:color="auto"/>
        <w:right w:val="none" w:sz="0" w:space="0" w:color="auto"/>
      </w:divBdr>
    </w:div>
    <w:div w:id="573783900">
      <w:bodyDiv w:val="1"/>
      <w:marLeft w:val="0"/>
      <w:marRight w:val="0"/>
      <w:marTop w:val="0"/>
      <w:marBottom w:val="0"/>
      <w:divBdr>
        <w:top w:val="none" w:sz="0" w:space="0" w:color="auto"/>
        <w:left w:val="none" w:sz="0" w:space="0" w:color="auto"/>
        <w:bottom w:val="none" w:sz="0" w:space="0" w:color="auto"/>
        <w:right w:val="none" w:sz="0" w:space="0" w:color="auto"/>
      </w:divBdr>
    </w:div>
    <w:div w:id="611593198">
      <w:bodyDiv w:val="1"/>
      <w:marLeft w:val="0"/>
      <w:marRight w:val="0"/>
      <w:marTop w:val="0"/>
      <w:marBottom w:val="0"/>
      <w:divBdr>
        <w:top w:val="none" w:sz="0" w:space="0" w:color="auto"/>
        <w:left w:val="none" w:sz="0" w:space="0" w:color="auto"/>
        <w:bottom w:val="none" w:sz="0" w:space="0" w:color="auto"/>
        <w:right w:val="none" w:sz="0" w:space="0" w:color="auto"/>
      </w:divBdr>
    </w:div>
    <w:div w:id="663971371">
      <w:bodyDiv w:val="1"/>
      <w:marLeft w:val="0"/>
      <w:marRight w:val="0"/>
      <w:marTop w:val="0"/>
      <w:marBottom w:val="0"/>
      <w:divBdr>
        <w:top w:val="none" w:sz="0" w:space="0" w:color="auto"/>
        <w:left w:val="none" w:sz="0" w:space="0" w:color="auto"/>
        <w:bottom w:val="none" w:sz="0" w:space="0" w:color="auto"/>
        <w:right w:val="none" w:sz="0" w:space="0" w:color="auto"/>
      </w:divBdr>
    </w:div>
    <w:div w:id="837620250">
      <w:bodyDiv w:val="1"/>
      <w:marLeft w:val="0"/>
      <w:marRight w:val="0"/>
      <w:marTop w:val="0"/>
      <w:marBottom w:val="0"/>
      <w:divBdr>
        <w:top w:val="none" w:sz="0" w:space="0" w:color="auto"/>
        <w:left w:val="none" w:sz="0" w:space="0" w:color="auto"/>
        <w:bottom w:val="none" w:sz="0" w:space="0" w:color="auto"/>
        <w:right w:val="none" w:sz="0" w:space="0" w:color="auto"/>
      </w:divBdr>
    </w:div>
    <w:div w:id="845053047">
      <w:bodyDiv w:val="1"/>
      <w:marLeft w:val="0"/>
      <w:marRight w:val="0"/>
      <w:marTop w:val="0"/>
      <w:marBottom w:val="0"/>
      <w:divBdr>
        <w:top w:val="none" w:sz="0" w:space="0" w:color="auto"/>
        <w:left w:val="none" w:sz="0" w:space="0" w:color="auto"/>
        <w:bottom w:val="none" w:sz="0" w:space="0" w:color="auto"/>
        <w:right w:val="none" w:sz="0" w:space="0" w:color="auto"/>
      </w:divBdr>
    </w:div>
    <w:div w:id="876547458">
      <w:bodyDiv w:val="1"/>
      <w:marLeft w:val="0"/>
      <w:marRight w:val="0"/>
      <w:marTop w:val="0"/>
      <w:marBottom w:val="0"/>
      <w:divBdr>
        <w:top w:val="none" w:sz="0" w:space="0" w:color="auto"/>
        <w:left w:val="none" w:sz="0" w:space="0" w:color="auto"/>
        <w:bottom w:val="none" w:sz="0" w:space="0" w:color="auto"/>
        <w:right w:val="none" w:sz="0" w:space="0" w:color="auto"/>
      </w:divBdr>
    </w:div>
    <w:div w:id="879241157">
      <w:bodyDiv w:val="1"/>
      <w:marLeft w:val="0"/>
      <w:marRight w:val="0"/>
      <w:marTop w:val="0"/>
      <w:marBottom w:val="0"/>
      <w:divBdr>
        <w:top w:val="none" w:sz="0" w:space="0" w:color="auto"/>
        <w:left w:val="none" w:sz="0" w:space="0" w:color="auto"/>
        <w:bottom w:val="none" w:sz="0" w:space="0" w:color="auto"/>
        <w:right w:val="none" w:sz="0" w:space="0" w:color="auto"/>
      </w:divBdr>
    </w:div>
    <w:div w:id="918055943">
      <w:bodyDiv w:val="1"/>
      <w:marLeft w:val="0"/>
      <w:marRight w:val="0"/>
      <w:marTop w:val="0"/>
      <w:marBottom w:val="0"/>
      <w:divBdr>
        <w:top w:val="none" w:sz="0" w:space="0" w:color="auto"/>
        <w:left w:val="none" w:sz="0" w:space="0" w:color="auto"/>
        <w:bottom w:val="none" w:sz="0" w:space="0" w:color="auto"/>
        <w:right w:val="none" w:sz="0" w:space="0" w:color="auto"/>
      </w:divBdr>
    </w:div>
    <w:div w:id="920022113">
      <w:bodyDiv w:val="1"/>
      <w:marLeft w:val="0"/>
      <w:marRight w:val="0"/>
      <w:marTop w:val="0"/>
      <w:marBottom w:val="0"/>
      <w:divBdr>
        <w:top w:val="none" w:sz="0" w:space="0" w:color="auto"/>
        <w:left w:val="none" w:sz="0" w:space="0" w:color="auto"/>
        <w:bottom w:val="none" w:sz="0" w:space="0" w:color="auto"/>
        <w:right w:val="none" w:sz="0" w:space="0" w:color="auto"/>
      </w:divBdr>
    </w:div>
    <w:div w:id="935284579">
      <w:bodyDiv w:val="1"/>
      <w:marLeft w:val="0"/>
      <w:marRight w:val="0"/>
      <w:marTop w:val="0"/>
      <w:marBottom w:val="0"/>
      <w:divBdr>
        <w:top w:val="none" w:sz="0" w:space="0" w:color="auto"/>
        <w:left w:val="none" w:sz="0" w:space="0" w:color="auto"/>
        <w:bottom w:val="none" w:sz="0" w:space="0" w:color="auto"/>
        <w:right w:val="none" w:sz="0" w:space="0" w:color="auto"/>
      </w:divBdr>
    </w:div>
    <w:div w:id="975989980">
      <w:bodyDiv w:val="1"/>
      <w:marLeft w:val="0"/>
      <w:marRight w:val="0"/>
      <w:marTop w:val="0"/>
      <w:marBottom w:val="0"/>
      <w:divBdr>
        <w:top w:val="none" w:sz="0" w:space="0" w:color="auto"/>
        <w:left w:val="none" w:sz="0" w:space="0" w:color="auto"/>
        <w:bottom w:val="none" w:sz="0" w:space="0" w:color="auto"/>
        <w:right w:val="none" w:sz="0" w:space="0" w:color="auto"/>
      </w:divBdr>
    </w:div>
    <w:div w:id="1006440961">
      <w:bodyDiv w:val="1"/>
      <w:marLeft w:val="0"/>
      <w:marRight w:val="0"/>
      <w:marTop w:val="0"/>
      <w:marBottom w:val="0"/>
      <w:divBdr>
        <w:top w:val="none" w:sz="0" w:space="0" w:color="auto"/>
        <w:left w:val="none" w:sz="0" w:space="0" w:color="auto"/>
        <w:bottom w:val="none" w:sz="0" w:space="0" w:color="auto"/>
        <w:right w:val="none" w:sz="0" w:space="0" w:color="auto"/>
      </w:divBdr>
    </w:div>
    <w:div w:id="1042175230">
      <w:bodyDiv w:val="1"/>
      <w:marLeft w:val="0"/>
      <w:marRight w:val="0"/>
      <w:marTop w:val="0"/>
      <w:marBottom w:val="0"/>
      <w:divBdr>
        <w:top w:val="none" w:sz="0" w:space="0" w:color="auto"/>
        <w:left w:val="none" w:sz="0" w:space="0" w:color="auto"/>
        <w:bottom w:val="none" w:sz="0" w:space="0" w:color="auto"/>
        <w:right w:val="none" w:sz="0" w:space="0" w:color="auto"/>
      </w:divBdr>
    </w:div>
    <w:div w:id="1042484715">
      <w:bodyDiv w:val="1"/>
      <w:marLeft w:val="0"/>
      <w:marRight w:val="0"/>
      <w:marTop w:val="0"/>
      <w:marBottom w:val="0"/>
      <w:divBdr>
        <w:top w:val="none" w:sz="0" w:space="0" w:color="auto"/>
        <w:left w:val="none" w:sz="0" w:space="0" w:color="auto"/>
        <w:bottom w:val="none" w:sz="0" w:space="0" w:color="auto"/>
        <w:right w:val="none" w:sz="0" w:space="0" w:color="auto"/>
      </w:divBdr>
    </w:div>
    <w:div w:id="1042942927">
      <w:bodyDiv w:val="1"/>
      <w:marLeft w:val="0"/>
      <w:marRight w:val="0"/>
      <w:marTop w:val="0"/>
      <w:marBottom w:val="0"/>
      <w:divBdr>
        <w:top w:val="none" w:sz="0" w:space="0" w:color="auto"/>
        <w:left w:val="none" w:sz="0" w:space="0" w:color="auto"/>
        <w:bottom w:val="none" w:sz="0" w:space="0" w:color="auto"/>
        <w:right w:val="none" w:sz="0" w:space="0" w:color="auto"/>
      </w:divBdr>
    </w:div>
    <w:div w:id="1092117764">
      <w:bodyDiv w:val="1"/>
      <w:marLeft w:val="0"/>
      <w:marRight w:val="0"/>
      <w:marTop w:val="0"/>
      <w:marBottom w:val="0"/>
      <w:divBdr>
        <w:top w:val="none" w:sz="0" w:space="0" w:color="auto"/>
        <w:left w:val="none" w:sz="0" w:space="0" w:color="auto"/>
        <w:bottom w:val="none" w:sz="0" w:space="0" w:color="auto"/>
        <w:right w:val="none" w:sz="0" w:space="0" w:color="auto"/>
      </w:divBdr>
    </w:div>
    <w:div w:id="1170438835">
      <w:bodyDiv w:val="1"/>
      <w:marLeft w:val="0"/>
      <w:marRight w:val="0"/>
      <w:marTop w:val="0"/>
      <w:marBottom w:val="0"/>
      <w:divBdr>
        <w:top w:val="none" w:sz="0" w:space="0" w:color="auto"/>
        <w:left w:val="none" w:sz="0" w:space="0" w:color="auto"/>
        <w:bottom w:val="none" w:sz="0" w:space="0" w:color="auto"/>
        <w:right w:val="none" w:sz="0" w:space="0" w:color="auto"/>
      </w:divBdr>
    </w:div>
    <w:div w:id="1236236816">
      <w:bodyDiv w:val="1"/>
      <w:marLeft w:val="0"/>
      <w:marRight w:val="0"/>
      <w:marTop w:val="0"/>
      <w:marBottom w:val="0"/>
      <w:divBdr>
        <w:top w:val="none" w:sz="0" w:space="0" w:color="auto"/>
        <w:left w:val="none" w:sz="0" w:space="0" w:color="auto"/>
        <w:bottom w:val="none" w:sz="0" w:space="0" w:color="auto"/>
        <w:right w:val="none" w:sz="0" w:space="0" w:color="auto"/>
      </w:divBdr>
    </w:div>
    <w:div w:id="1278097864">
      <w:bodyDiv w:val="1"/>
      <w:marLeft w:val="0"/>
      <w:marRight w:val="0"/>
      <w:marTop w:val="0"/>
      <w:marBottom w:val="0"/>
      <w:divBdr>
        <w:top w:val="none" w:sz="0" w:space="0" w:color="auto"/>
        <w:left w:val="none" w:sz="0" w:space="0" w:color="auto"/>
        <w:bottom w:val="none" w:sz="0" w:space="0" w:color="auto"/>
        <w:right w:val="none" w:sz="0" w:space="0" w:color="auto"/>
      </w:divBdr>
    </w:div>
    <w:div w:id="1386415882">
      <w:bodyDiv w:val="1"/>
      <w:marLeft w:val="0"/>
      <w:marRight w:val="0"/>
      <w:marTop w:val="0"/>
      <w:marBottom w:val="0"/>
      <w:divBdr>
        <w:top w:val="none" w:sz="0" w:space="0" w:color="auto"/>
        <w:left w:val="none" w:sz="0" w:space="0" w:color="auto"/>
        <w:bottom w:val="none" w:sz="0" w:space="0" w:color="auto"/>
        <w:right w:val="none" w:sz="0" w:space="0" w:color="auto"/>
      </w:divBdr>
    </w:div>
    <w:div w:id="1528520117">
      <w:bodyDiv w:val="1"/>
      <w:marLeft w:val="0"/>
      <w:marRight w:val="0"/>
      <w:marTop w:val="0"/>
      <w:marBottom w:val="0"/>
      <w:divBdr>
        <w:top w:val="none" w:sz="0" w:space="0" w:color="auto"/>
        <w:left w:val="none" w:sz="0" w:space="0" w:color="auto"/>
        <w:bottom w:val="none" w:sz="0" w:space="0" w:color="auto"/>
        <w:right w:val="none" w:sz="0" w:space="0" w:color="auto"/>
      </w:divBdr>
    </w:div>
    <w:div w:id="1802772317">
      <w:bodyDiv w:val="1"/>
      <w:marLeft w:val="0"/>
      <w:marRight w:val="0"/>
      <w:marTop w:val="0"/>
      <w:marBottom w:val="0"/>
      <w:divBdr>
        <w:top w:val="none" w:sz="0" w:space="0" w:color="auto"/>
        <w:left w:val="none" w:sz="0" w:space="0" w:color="auto"/>
        <w:bottom w:val="none" w:sz="0" w:space="0" w:color="auto"/>
        <w:right w:val="none" w:sz="0" w:space="0" w:color="auto"/>
      </w:divBdr>
    </w:div>
    <w:div w:id="1961767137">
      <w:bodyDiv w:val="1"/>
      <w:marLeft w:val="0"/>
      <w:marRight w:val="0"/>
      <w:marTop w:val="0"/>
      <w:marBottom w:val="0"/>
      <w:divBdr>
        <w:top w:val="none" w:sz="0" w:space="0" w:color="auto"/>
        <w:left w:val="none" w:sz="0" w:space="0" w:color="auto"/>
        <w:bottom w:val="none" w:sz="0" w:space="0" w:color="auto"/>
        <w:right w:val="none" w:sz="0" w:space="0" w:color="auto"/>
      </w:divBdr>
    </w:div>
    <w:div w:id="2068450693">
      <w:bodyDiv w:val="1"/>
      <w:marLeft w:val="0"/>
      <w:marRight w:val="0"/>
      <w:marTop w:val="0"/>
      <w:marBottom w:val="0"/>
      <w:divBdr>
        <w:top w:val="none" w:sz="0" w:space="0" w:color="auto"/>
        <w:left w:val="none" w:sz="0" w:space="0" w:color="auto"/>
        <w:bottom w:val="none" w:sz="0" w:space="0" w:color="auto"/>
        <w:right w:val="none" w:sz="0" w:space="0" w:color="auto"/>
      </w:divBdr>
    </w:div>
    <w:div w:id="21086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7BF78-F891-460C-90F7-295CDCCAB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37</Pages>
  <Words>48831</Words>
  <Characters>278343</Characters>
  <Application>Microsoft Office Word</Application>
  <DocSecurity>0</DocSecurity>
  <Lines>2319</Lines>
  <Paragraphs>653</Paragraphs>
  <ScaleCrop>false</ScaleCrop>
  <HeadingPairs>
    <vt:vector size="2" baseType="variant">
      <vt:variant>
        <vt:lpstr>Title</vt:lpstr>
      </vt:variant>
      <vt:variant>
        <vt:i4>1</vt:i4>
      </vt:variant>
    </vt:vector>
  </HeadingPairs>
  <TitlesOfParts>
    <vt:vector size="1" baseType="lpstr">
      <vt:lpstr/>
    </vt:vector>
  </TitlesOfParts>
  <Company>Society for General Microbiology</Company>
  <LinksUpToDate>false</LinksUpToDate>
  <CharactersWithSpaces>326521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Tasha Mellins-Cohen</dc:creator>
  <cp:lastModifiedBy>Ruijie Xu</cp:lastModifiedBy>
  <cp:revision>670</cp:revision>
  <cp:lastPrinted>2014-03-20T11:02:00Z</cp:lastPrinted>
  <dcterms:created xsi:type="dcterms:W3CDTF">2021-07-22T19:52:00Z</dcterms:created>
  <dcterms:modified xsi:type="dcterms:W3CDTF">2022-02-02T19:46:00Z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zotero-version="5.0.97-beta.57+07df7d0de"&gt;&lt;session id="y7Rngnif"/&gt;&lt;style id="http://www.zotero.org/styles/harvard-cite-them-right" hasBibliography="1" bibliographyStyleHasBeenSet="1"/&gt;&lt;prefs&gt;&lt;pref name="fieldType" value="Field"/&gt;&lt;pr</vt:lpwstr>
  </property>
  <property fmtid="{D5CDD505-2E9C-101B-9397-08002B2CF9AE}" pid="3" name="ZOTERO_PREF_2">
    <vt:lpwstr>ef name="dontAskDelayCitationUpdates" value="true"/&gt;&lt;pref name="delayCitationUpdates" value="true"/&gt;&lt;/prefs&gt;&lt;/data&gt;</vt:lpwstr>
  </property>
</Properties>
</file>