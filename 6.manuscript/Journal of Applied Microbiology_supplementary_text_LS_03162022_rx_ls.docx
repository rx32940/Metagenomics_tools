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AAE44" w14:textId="2EF13D1B" w:rsidR="006254EF" w:rsidRPr="000418D2" w:rsidRDefault="006254EF" w:rsidP="000F283E">
      <w:pPr>
        <w:spacing w:line="480" w:lineRule="auto"/>
        <w:rPr>
          <w:rFonts w:ascii="Times New Roman" w:hAnsi="Times New Roman" w:cs="Times New Roman"/>
          <w:b/>
          <w:bCs/>
          <w:color w:val="000000" w:themeColor="text1"/>
        </w:rPr>
      </w:pPr>
      <w:bookmarkStart w:id="0" w:name="OLE_LINK3"/>
      <w:bookmarkStart w:id="1" w:name="OLE_LINK4"/>
      <w:bookmarkStart w:id="2" w:name="_Hlk97196869"/>
      <w:r w:rsidRPr="000418D2">
        <w:rPr>
          <w:rFonts w:ascii="Times New Roman" w:hAnsi="Times New Roman" w:cs="Times New Roman"/>
          <w:b/>
          <w:bCs/>
          <w:color w:val="000000" w:themeColor="text1"/>
        </w:rPr>
        <w:t>Supplementary Text</w:t>
      </w:r>
      <w:r w:rsidR="00F163B0">
        <w:rPr>
          <w:rFonts w:ascii="Times New Roman" w:hAnsi="Times New Roman" w:cs="Times New Roman"/>
          <w:b/>
          <w:bCs/>
          <w:color w:val="000000" w:themeColor="text1"/>
        </w:rPr>
        <w:t xml:space="preserve"> </w:t>
      </w:r>
      <w:r w:rsidRPr="000418D2">
        <w:rPr>
          <w:rFonts w:ascii="Times New Roman" w:hAnsi="Times New Roman" w:cs="Times New Roman"/>
          <w:b/>
          <w:bCs/>
          <w:color w:val="000000" w:themeColor="text1"/>
        </w:rPr>
        <w:t>1</w:t>
      </w:r>
      <w:r w:rsidR="00F163B0">
        <w:rPr>
          <w:rFonts w:ascii="Times New Roman" w:hAnsi="Times New Roman" w:cs="Times New Roman"/>
          <w:b/>
          <w:bCs/>
          <w:color w:val="000000" w:themeColor="text1"/>
        </w:rPr>
        <w:t>.</w:t>
      </w:r>
      <w:r w:rsidR="00F2478C" w:rsidRPr="000418D2">
        <w:rPr>
          <w:rFonts w:ascii="Times New Roman" w:hAnsi="Times New Roman" w:cs="Times New Roman"/>
          <w:b/>
          <w:bCs/>
          <w:color w:val="000000" w:themeColor="text1"/>
        </w:rPr>
        <w:t xml:space="preserve"> Resources for </w:t>
      </w:r>
      <w:r w:rsidR="00F163B0">
        <w:rPr>
          <w:rFonts w:ascii="Times New Roman" w:hAnsi="Times New Roman" w:cs="Times New Roman"/>
          <w:b/>
          <w:bCs/>
          <w:color w:val="000000" w:themeColor="text1"/>
        </w:rPr>
        <w:t>Database (DB)</w:t>
      </w:r>
      <w:r w:rsidR="00F2478C" w:rsidRPr="000418D2">
        <w:rPr>
          <w:rFonts w:ascii="Times New Roman" w:hAnsi="Times New Roman" w:cs="Times New Roman"/>
          <w:b/>
          <w:bCs/>
          <w:color w:val="000000" w:themeColor="text1"/>
        </w:rPr>
        <w:t xml:space="preserve"> setup</w:t>
      </w:r>
    </w:p>
    <w:bookmarkEnd w:id="0"/>
    <w:bookmarkEnd w:id="1"/>
    <w:p w14:paraId="4616959F" w14:textId="71D30DD0" w:rsidR="000F283E" w:rsidRPr="000418D2" w:rsidRDefault="00E541F2" w:rsidP="000F283E">
      <w:pPr>
        <w:spacing w:line="480" w:lineRule="auto"/>
        <w:rPr>
          <w:rFonts w:ascii="Times New Roman" w:hAnsi="Times New Roman" w:cs="Times New Roman"/>
          <w:color w:val="000000" w:themeColor="text1"/>
        </w:rPr>
      </w:pPr>
      <w:ins w:id="3" w:author="Liliana Salvador" w:date="2022-03-17T05:28:00Z">
        <w:r>
          <w:rPr>
            <w:rFonts w:ascii="Times New Roman" w:hAnsi="Times New Roman" w:cs="Times New Roman"/>
            <w:color w:val="000000" w:themeColor="text1"/>
          </w:rPr>
          <w:t xml:space="preserve">The DBs </w:t>
        </w:r>
      </w:ins>
      <w:del w:id="4" w:author="Liliana Salvador" w:date="2022-03-17T05:28:00Z">
        <w:r w:rsidR="000F283E" w:rsidRPr="000418D2" w:rsidDel="00E541F2">
          <w:rPr>
            <w:rFonts w:ascii="Times New Roman" w:hAnsi="Times New Roman" w:cs="Times New Roman"/>
            <w:color w:val="000000" w:themeColor="text1"/>
          </w:rPr>
          <w:delText xml:space="preserve">Specific </w:delText>
        </w:r>
      </w:del>
      <w:ins w:id="5" w:author="Liliana Salvador" w:date="2022-03-17T05:28:00Z">
        <w:r>
          <w:rPr>
            <w:rFonts w:ascii="Times New Roman" w:hAnsi="Times New Roman" w:cs="Times New Roman"/>
            <w:color w:val="000000" w:themeColor="text1"/>
          </w:rPr>
          <w:t>v</w:t>
        </w:r>
      </w:ins>
      <w:del w:id="6" w:author="Liliana Salvador" w:date="2022-03-17T05:28:00Z">
        <w:r w:rsidR="000F283E" w:rsidRPr="000418D2" w:rsidDel="00E541F2">
          <w:rPr>
            <w:rFonts w:ascii="Times New Roman" w:hAnsi="Times New Roman" w:cs="Times New Roman"/>
            <w:color w:val="000000" w:themeColor="text1"/>
          </w:rPr>
          <w:delText>v</w:delText>
        </w:r>
      </w:del>
      <w:r w:rsidR="000F283E" w:rsidRPr="000418D2">
        <w:rPr>
          <w:rFonts w:ascii="Times New Roman" w:hAnsi="Times New Roman" w:cs="Times New Roman"/>
          <w:color w:val="000000" w:themeColor="text1"/>
        </w:rPr>
        <w:t>ersion</w:t>
      </w:r>
      <w:ins w:id="7" w:author="Liliana Salvador" w:date="2022-03-17T05:28:00Z">
        <w:r>
          <w:rPr>
            <w:rFonts w:ascii="Times New Roman" w:hAnsi="Times New Roman" w:cs="Times New Roman"/>
            <w:color w:val="000000" w:themeColor="text1"/>
          </w:rPr>
          <w:t xml:space="preserve"> numbers</w:t>
        </w:r>
      </w:ins>
      <w:del w:id="8" w:author="Liliana Salvador" w:date="2022-03-17T05:28:00Z">
        <w:r w:rsidR="000F283E" w:rsidRPr="000418D2" w:rsidDel="00E541F2">
          <w:rPr>
            <w:rFonts w:ascii="Times New Roman" w:hAnsi="Times New Roman" w:cs="Times New Roman"/>
            <w:color w:val="000000" w:themeColor="text1"/>
          </w:rPr>
          <w:delText>s</w:delText>
        </w:r>
      </w:del>
      <w:r w:rsidR="000F283E" w:rsidRPr="000418D2">
        <w:rPr>
          <w:rFonts w:ascii="Times New Roman" w:hAnsi="Times New Roman" w:cs="Times New Roman"/>
          <w:color w:val="000000" w:themeColor="text1"/>
        </w:rPr>
        <w:t xml:space="preserve"> and compositions </w:t>
      </w:r>
      <w:del w:id="9" w:author="Liliana Salvador" w:date="2022-03-17T05:28:00Z">
        <w:r w:rsidR="000F283E" w:rsidRPr="000418D2" w:rsidDel="00E541F2">
          <w:rPr>
            <w:rFonts w:ascii="Times New Roman" w:hAnsi="Times New Roman" w:cs="Times New Roman"/>
            <w:color w:val="000000" w:themeColor="text1"/>
          </w:rPr>
          <w:delText xml:space="preserve">of </w:delText>
        </w:r>
      </w:del>
      <w:del w:id="10" w:author="Liliana Salvador" w:date="2022-03-17T05:02:00Z">
        <w:r w:rsidR="000F283E" w:rsidRPr="000418D2" w:rsidDel="00002A18">
          <w:rPr>
            <w:rFonts w:ascii="Times New Roman" w:hAnsi="Times New Roman" w:cs="Times New Roman"/>
            <w:color w:val="000000" w:themeColor="text1"/>
          </w:rPr>
          <w:delText xml:space="preserve">the </w:delText>
        </w:r>
      </w:del>
      <w:del w:id="11" w:author="Liliana Salvador" w:date="2022-03-17T05:28:00Z">
        <w:r w:rsidR="000F283E" w:rsidRPr="000418D2" w:rsidDel="00E541F2">
          <w:rPr>
            <w:rFonts w:ascii="Times New Roman" w:hAnsi="Times New Roman" w:cs="Times New Roman"/>
            <w:color w:val="000000" w:themeColor="text1"/>
          </w:rPr>
          <w:delText xml:space="preserve">DBs </w:delText>
        </w:r>
      </w:del>
      <w:r w:rsidR="000F283E" w:rsidRPr="000418D2">
        <w:rPr>
          <w:rFonts w:ascii="Times New Roman" w:hAnsi="Times New Roman" w:cs="Times New Roman"/>
          <w:color w:val="000000" w:themeColor="text1"/>
        </w:rPr>
        <w:t>used for each software</w:t>
      </w:r>
      <w:del w:id="12" w:author="Liliana Salvador" w:date="2022-03-17T05:03:00Z">
        <w:r w:rsidR="000F283E" w:rsidRPr="000418D2" w:rsidDel="00002A18">
          <w:rPr>
            <w:rFonts w:ascii="Times New Roman" w:hAnsi="Times New Roman" w:cs="Times New Roman"/>
            <w:color w:val="000000" w:themeColor="text1"/>
          </w:rPr>
          <w:delText xml:space="preserve"> in this </w:delText>
        </w:r>
        <w:r w:rsidR="00895C62" w:rsidRPr="000418D2" w:rsidDel="00002A18">
          <w:rPr>
            <w:rFonts w:ascii="Times New Roman" w:hAnsi="Times New Roman" w:cs="Times New Roman"/>
            <w:color w:val="000000" w:themeColor="text1"/>
          </w:rPr>
          <w:delText>study</w:delText>
        </w:r>
      </w:del>
      <w:r w:rsidR="00895C62" w:rsidRPr="000418D2">
        <w:rPr>
          <w:rFonts w:ascii="Times New Roman" w:hAnsi="Times New Roman" w:cs="Times New Roman"/>
          <w:color w:val="000000" w:themeColor="text1"/>
        </w:rPr>
        <w:t>,</w:t>
      </w:r>
      <w:r w:rsidR="000F283E" w:rsidRPr="000418D2">
        <w:rPr>
          <w:rFonts w:ascii="Times New Roman" w:hAnsi="Times New Roman" w:cs="Times New Roman"/>
          <w:color w:val="000000" w:themeColor="text1"/>
        </w:rPr>
        <w:t xml:space="preserve"> as well as the computational resources and time used to build </w:t>
      </w:r>
      <w:del w:id="13" w:author="Liliana Salvador" w:date="2022-03-17T05:16:00Z">
        <w:r w:rsidR="000F283E" w:rsidRPr="000418D2" w:rsidDel="00002A18">
          <w:rPr>
            <w:rFonts w:ascii="Times New Roman" w:hAnsi="Times New Roman" w:cs="Times New Roman"/>
            <w:color w:val="000000" w:themeColor="text1"/>
          </w:rPr>
          <w:delText>each software</w:delText>
        </w:r>
      </w:del>
      <w:ins w:id="14" w:author="Liliana Salvador" w:date="2022-03-17T05:16:00Z">
        <w:r w:rsidR="00002A18">
          <w:rPr>
            <w:rFonts w:ascii="Times New Roman" w:hAnsi="Times New Roman" w:cs="Times New Roman"/>
            <w:color w:val="000000" w:themeColor="text1"/>
          </w:rPr>
          <w:t>them</w:t>
        </w:r>
      </w:ins>
      <w:ins w:id="15" w:author="Liliana Salvador" w:date="2022-03-17T05:03:00Z">
        <w:r w:rsidR="00002A18">
          <w:rPr>
            <w:rFonts w:ascii="Times New Roman" w:hAnsi="Times New Roman" w:cs="Times New Roman"/>
            <w:color w:val="000000" w:themeColor="text1"/>
          </w:rPr>
          <w:t>,</w:t>
        </w:r>
      </w:ins>
      <w:r w:rsidR="000F283E" w:rsidRPr="000418D2">
        <w:rPr>
          <w:rFonts w:ascii="Times New Roman" w:hAnsi="Times New Roman" w:cs="Times New Roman"/>
          <w:color w:val="000000" w:themeColor="text1"/>
        </w:rPr>
        <w:t xml:space="preserve"> </w:t>
      </w:r>
      <w:ins w:id="16" w:author="Liliana Salvador" w:date="2022-03-17T05:02:00Z">
        <w:r w:rsidR="006163F8">
          <w:rPr>
            <w:rFonts w:ascii="Times New Roman" w:hAnsi="Times New Roman" w:cs="Times New Roman"/>
            <w:color w:val="000000" w:themeColor="text1"/>
          </w:rPr>
          <w:t>are</w:t>
        </w:r>
      </w:ins>
      <w:del w:id="17" w:author="Liliana Salvador" w:date="2022-03-17T05:02:00Z">
        <w:r w:rsidR="000F283E" w:rsidRPr="000418D2" w:rsidDel="006163F8">
          <w:rPr>
            <w:rFonts w:ascii="Times New Roman" w:hAnsi="Times New Roman" w:cs="Times New Roman"/>
            <w:color w:val="000000" w:themeColor="text1"/>
          </w:rPr>
          <w:delText>is</w:delText>
        </w:r>
      </w:del>
      <w:r w:rsidR="000F283E" w:rsidRPr="000418D2">
        <w:rPr>
          <w:rFonts w:ascii="Times New Roman" w:hAnsi="Times New Roman" w:cs="Times New Roman"/>
          <w:color w:val="000000" w:themeColor="text1"/>
        </w:rPr>
        <w:t xml:space="preserve"> </w:t>
      </w:r>
      <w:del w:id="18" w:author="Liliana Salvador" w:date="2022-03-17T05:28:00Z">
        <w:r w:rsidR="000F283E" w:rsidRPr="000418D2" w:rsidDel="00456BFD">
          <w:rPr>
            <w:rFonts w:ascii="Times New Roman" w:hAnsi="Times New Roman" w:cs="Times New Roman"/>
            <w:color w:val="000000" w:themeColor="text1"/>
          </w:rPr>
          <w:delText xml:space="preserve">available </w:delText>
        </w:r>
      </w:del>
      <w:ins w:id="19" w:author="Liliana Salvador" w:date="2022-03-17T05:28:00Z">
        <w:r w:rsidR="00456BFD">
          <w:rPr>
            <w:rFonts w:ascii="Times New Roman" w:hAnsi="Times New Roman" w:cs="Times New Roman"/>
            <w:color w:val="000000" w:themeColor="text1"/>
          </w:rPr>
          <w:t>described</w:t>
        </w:r>
        <w:r w:rsidR="00456BFD" w:rsidRPr="000418D2">
          <w:rPr>
            <w:rFonts w:ascii="Times New Roman" w:hAnsi="Times New Roman" w:cs="Times New Roman"/>
            <w:color w:val="000000" w:themeColor="text1"/>
          </w:rPr>
          <w:t xml:space="preserve"> </w:t>
        </w:r>
      </w:ins>
      <w:r w:rsidR="000F283E" w:rsidRPr="000418D2">
        <w:rPr>
          <w:rFonts w:ascii="Times New Roman" w:hAnsi="Times New Roman" w:cs="Times New Roman"/>
          <w:color w:val="000000" w:themeColor="text1"/>
        </w:rPr>
        <w:t xml:space="preserve">in Table 1. </w:t>
      </w:r>
      <w:bookmarkEnd w:id="2"/>
      <w:ins w:id="20" w:author="Liliana Salvador" w:date="2022-03-17T05:37:00Z">
        <w:r w:rsidR="00456BFD">
          <w:rPr>
            <w:rFonts w:ascii="Times New Roman" w:hAnsi="Times New Roman" w:cs="Times New Roman"/>
            <w:color w:val="000000" w:themeColor="text1"/>
          </w:rPr>
          <w:t xml:space="preserve">For Kraken 2, </w:t>
        </w:r>
      </w:ins>
      <w:ins w:id="21" w:author="Liliana Salvador" w:date="2022-03-17T05:38:00Z">
        <w:r w:rsidR="00456BFD">
          <w:rPr>
            <w:rFonts w:ascii="Times New Roman" w:hAnsi="Times New Roman" w:cs="Times New Roman"/>
            <w:color w:val="000000" w:themeColor="text1"/>
          </w:rPr>
          <w:t>four</w:t>
        </w:r>
      </w:ins>
      <w:ins w:id="22" w:author="Liliana Salvador" w:date="2022-03-17T05:37:00Z">
        <w:r w:rsidR="00456BFD">
          <w:rPr>
            <w:rFonts w:ascii="Times New Roman" w:hAnsi="Times New Roman" w:cs="Times New Roman"/>
            <w:color w:val="000000" w:themeColor="text1"/>
          </w:rPr>
          <w:t xml:space="preserve"> DBs were used: </w:t>
        </w:r>
        <w:proofErr w:type="spellStart"/>
        <w:r w:rsidR="00456BFD">
          <w:rPr>
            <w:rFonts w:ascii="Times New Roman" w:hAnsi="Times New Roman" w:cs="Times New Roman"/>
            <w:color w:val="000000" w:themeColor="text1"/>
          </w:rPr>
          <w:t>maxikraken</w:t>
        </w:r>
        <w:proofErr w:type="spellEnd"/>
        <w:r w:rsidR="00456BFD">
          <w:rPr>
            <w:rFonts w:ascii="Times New Roman" w:hAnsi="Times New Roman" w:cs="Times New Roman"/>
            <w:color w:val="000000" w:themeColor="text1"/>
          </w:rPr>
          <w:t xml:space="preserve"> 2, standard, </w:t>
        </w:r>
        <w:proofErr w:type="spellStart"/>
        <w:r w:rsidR="00456BFD">
          <w:rPr>
            <w:rFonts w:ascii="Times New Roman" w:hAnsi="Times New Roman" w:cs="Times New Roman"/>
            <w:color w:val="000000" w:themeColor="text1"/>
          </w:rPr>
          <w:t>minikraken</w:t>
        </w:r>
      </w:ins>
      <w:proofErr w:type="spellEnd"/>
      <w:ins w:id="23" w:author="Liliana Salvador" w:date="2022-03-17T05:38:00Z">
        <w:r w:rsidR="00456BFD">
          <w:rPr>
            <w:rFonts w:ascii="Times New Roman" w:hAnsi="Times New Roman" w:cs="Times New Roman"/>
            <w:color w:val="000000" w:themeColor="text1"/>
          </w:rPr>
          <w:t>, and customized</w:t>
        </w:r>
      </w:ins>
      <w:ins w:id="24" w:author="Liliana Salvador" w:date="2022-03-17T05:37:00Z">
        <w:r w:rsidR="00456BFD">
          <w:rPr>
            <w:rFonts w:ascii="Times New Roman" w:hAnsi="Times New Roman" w:cs="Times New Roman"/>
            <w:color w:val="000000" w:themeColor="text1"/>
          </w:rPr>
          <w:t xml:space="preserve">. </w:t>
        </w:r>
      </w:ins>
      <w:del w:id="25" w:author="Liliana Salvador" w:date="2022-03-17T05:28:00Z">
        <w:r w:rsidR="000F283E" w:rsidRPr="000418D2" w:rsidDel="00456BFD">
          <w:rPr>
            <w:rFonts w:ascii="Times New Roman" w:hAnsi="Times New Roman" w:cs="Times New Roman"/>
            <w:color w:val="000000" w:themeColor="text1"/>
          </w:rPr>
          <w:delText>For DBs comparisons, t</w:delText>
        </w:r>
      </w:del>
      <w:ins w:id="26" w:author="Liliana Salvador" w:date="2022-03-17T05:28:00Z">
        <w:r w:rsidR="00456BFD">
          <w:rPr>
            <w:rFonts w:ascii="Times New Roman" w:hAnsi="Times New Roman" w:cs="Times New Roman"/>
            <w:color w:val="000000" w:themeColor="text1"/>
          </w:rPr>
          <w:t>T</w:t>
        </w:r>
      </w:ins>
      <w:r w:rsidR="000F283E" w:rsidRPr="000418D2">
        <w:rPr>
          <w:rFonts w:ascii="Times New Roman" w:hAnsi="Times New Roman" w:cs="Times New Roman"/>
          <w:color w:val="000000" w:themeColor="text1"/>
        </w:rPr>
        <w:t>he maxikraken2</w:t>
      </w:r>
      <w:r w:rsidR="00895C62" w:rsidRPr="000418D2">
        <w:rPr>
          <w:rFonts w:ascii="Times New Roman" w:hAnsi="Times New Roman" w:cs="Times New Roman"/>
          <w:color w:val="000000" w:themeColor="text1"/>
        </w:rPr>
        <w:t xml:space="preserve"> </w:t>
      </w:r>
      <w:r w:rsidR="000F283E" w:rsidRPr="000418D2">
        <w:rPr>
          <w:rFonts w:ascii="Times New Roman" w:hAnsi="Times New Roman" w:cs="Times New Roman"/>
          <w:color w:val="000000" w:themeColor="text1"/>
        </w:rPr>
        <w:t>DB</w:t>
      </w:r>
      <w:del w:id="27" w:author="Liliana Salvador" w:date="2022-03-17T05:28:00Z">
        <w:r w:rsidR="000F283E" w:rsidRPr="000418D2" w:rsidDel="00456BFD">
          <w:rPr>
            <w:rFonts w:ascii="Times New Roman" w:hAnsi="Times New Roman" w:cs="Times New Roman"/>
            <w:color w:val="000000" w:themeColor="text1"/>
          </w:rPr>
          <w:delText>s</w:delText>
        </w:r>
      </w:del>
      <w:del w:id="28" w:author="Liliana Salvador" w:date="2022-03-17T05:29:00Z">
        <w:r w:rsidR="000F283E" w:rsidRPr="000418D2" w:rsidDel="00456BFD">
          <w:rPr>
            <w:rFonts w:ascii="Times New Roman" w:hAnsi="Times New Roman" w:cs="Times New Roman"/>
            <w:color w:val="000000" w:themeColor="text1"/>
          </w:rPr>
          <w:delText>,</w:delText>
        </w:r>
      </w:del>
      <w:r w:rsidR="000F283E" w:rsidRPr="000418D2">
        <w:rPr>
          <w:rFonts w:ascii="Times New Roman" w:hAnsi="Times New Roman" w:cs="Times New Roman"/>
          <w:color w:val="000000" w:themeColor="text1"/>
        </w:rPr>
        <w:t xml:space="preserve"> includes both complete and draft genomes of the </w:t>
      </w:r>
      <w:ins w:id="29" w:author="Ruijie Xu" w:date="2022-03-17T09:08:00Z">
        <w:r w:rsidR="006872DB">
          <w:rPr>
            <w:rFonts w:ascii="Times New Roman" w:hAnsi="Times New Roman" w:cs="Times New Roman"/>
            <w:color w:val="000000" w:themeColor="text1"/>
          </w:rPr>
          <w:t xml:space="preserve">bacteria, archaea, </w:t>
        </w:r>
      </w:ins>
      <w:ins w:id="30" w:author="Ruijie Xu" w:date="2022-03-17T09:09:00Z">
        <w:r w:rsidR="006872DB">
          <w:rPr>
            <w:rFonts w:ascii="Times New Roman" w:hAnsi="Times New Roman" w:cs="Times New Roman"/>
            <w:color w:val="000000" w:themeColor="text1"/>
          </w:rPr>
          <w:t>fungi, protozoa and viruses, thus</w:t>
        </w:r>
      </w:ins>
      <w:commentRangeStart w:id="31"/>
      <w:del w:id="32" w:author="Ruijie Xu" w:date="2022-03-17T09:08:00Z">
        <w:r w:rsidR="000F283E" w:rsidRPr="000418D2" w:rsidDel="006872DB">
          <w:rPr>
            <w:rFonts w:ascii="Times New Roman" w:hAnsi="Times New Roman" w:cs="Times New Roman"/>
            <w:color w:val="000000" w:themeColor="text1"/>
          </w:rPr>
          <w:delText>microbe</w:delText>
        </w:r>
        <w:commentRangeEnd w:id="31"/>
        <w:r w:rsidR="00456BFD" w:rsidDel="006872DB">
          <w:rPr>
            <w:rStyle w:val="CommentReference"/>
          </w:rPr>
          <w:commentReference w:id="31"/>
        </w:r>
        <w:r w:rsidR="000F283E" w:rsidRPr="000418D2" w:rsidDel="006872DB">
          <w:rPr>
            <w:rFonts w:ascii="Times New Roman" w:hAnsi="Times New Roman" w:cs="Times New Roman"/>
            <w:color w:val="000000" w:themeColor="text1"/>
          </w:rPr>
          <w:delText>,</w:delText>
        </w:r>
      </w:del>
      <w:r w:rsidR="000F283E" w:rsidRPr="000418D2">
        <w:rPr>
          <w:rFonts w:ascii="Times New Roman" w:hAnsi="Times New Roman" w:cs="Times New Roman"/>
          <w:color w:val="000000" w:themeColor="text1"/>
        </w:rPr>
        <w:t xml:space="preserve"> requires over 150 GB of memory available on the workstation for the downstream analyses, while the</w:t>
      </w:r>
      <w:ins w:id="33" w:author="Liliana Salvador" w:date="2022-03-17T05:30:00Z">
        <w:r w:rsidR="00456BFD">
          <w:rPr>
            <w:rFonts w:ascii="Times New Roman" w:hAnsi="Times New Roman" w:cs="Times New Roman"/>
            <w:color w:val="000000" w:themeColor="text1"/>
          </w:rPr>
          <w:t xml:space="preserve"> </w:t>
        </w:r>
      </w:ins>
      <w:del w:id="34" w:author="Liliana Salvador" w:date="2022-03-17T05:30:00Z">
        <w:r w:rsidR="000F283E" w:rsidRPr="000418D2" w:rsidDel="00456BFD">
          <w:rPr>
            <w:rFonts w:ascii="Times New Roman" w:hAnsi="Times New Roman" w:cs="Times New Roman"/>
            <w:color w:val="000000" w:themeColor="text1"/>
          </w:rPr>
          <w:delText xml:space="preserve"> </w:delText>
        </w:r>
      </w:del>
      <w:r w:rsidR="000F283E" w:rsidRPr="000418D2">
        <w:rPr>
          <w:rFonts w:ascii="Times New Roman" w:hAnsi="Times New Roman" w:cs="Times New Roman"/>
          <w:color w:val="000000" w:themeColor="text1"/>
        </w:rPr>
        <w:t xml:space="preserve">standard </w:t>
      </w:r>
      <w:ins w:id="35" w:author="Liliana Salvador" w:date="2022-03-17T05:30:00Z">
        <w:r w:rsidR="00456BFD">
          <w:rPr>
            <w:rFonts w:ascii="Times New Roman" w:hAnsi="Times New Roman" w:cs="Times New Roman"/>
            <w:color w:val="000000" w:themeColor="text1"/>
          </w:rPr>
          <w:t xml:space="preserve">and </w:t>
        </w:r>
        <w:proofErr w:type="spellStart"/>
        <w:r w:rsidR="00456BFD">
          <w:rPr>
            <w:rFonts w:ascii="Times New Roman" w:hAnsi="Times New Roman" w:cs="Times New Roman"/>
            <w:color w:val="000000" w:themeColor="text1"/>
          </w:rPr>
          <w:t>minikraken</w:t>
        </w:r>
        <w:proofErr w:type="spellEnd"/>
        <w:r w:rsidR="00456BFD">
          <w:rPr>
            <w:rFonts w:ascii="Times New Roman" w:hAnsi="Times New Roman" w:cs="Times New Roman"/>
            <w:color w:val="000000" w:themeColor="text1"/>
          </w:rPr>
          <w:t xml:space="preserve"> </w:t>
        </w:r>
      </w:ins>
      <w:r w:rsidR="000F283E" w:rsidRPr="000418D2">
        <w:rPr>
          <w:rFonts w:ascii="Times New Roman" w:hAnsi="Times New Roman" w:cs="Times New Roman"/>
          <w:color w:val="000000" w:themeColor="text1"/>
        </w:rPr>
        <w:t>DB</w:t>
      </w:r>
      <w:ins w:id="36" w:author="Liliana Salvador" w:date="2022-03-17T05:30:00Z">
        <w:r w:rsidR="00456BFD">
          <w:rPr>
            <w:rFonts w:ascii="Times New Roman" w:hAnsi="Times New Roman" w:cs="Times New Roman"/>
            <w:color w:val="000000" w:themeColor="text1"/>
          </w:rPr>
          <w:t>s</w:t>
        </w:r>
      </w:ins>
      <w:r w:rsidR="000F283E" w:rsidRPr="000418D2">
        <w:rPr>
          <w:rFonts w:ascii="Times New Roman" w:hAnsi="Times New Roman" w:cs="Times New Roman"/>
          <w:color w:val="000000" w:themeColor="text1"/>
        </w:rPr>
        <w:t xml:space="preserve"> require</w:t>
      </w:r>
      <w:del w:id="37" w:author="Liliana Salvador" w:date="2022-03-17T05:30:00Z">
        <w:r w:rsidR="000F283E" w:rsidRPr="000418D2" w:rsidDel="00456BFD">
          <w:rPr>
            <w:rFonts w:ascii="Times New Roman" w:hAnsi="Times New Roman" w:cs="Times New Roman"/>
            <w:color w:val="000000" w:themeColor="text1"/>
          </w:rPr>
          <w:delText>s</w:delText>
        </w:r>
      </w:del>
      <w:r w:rsidR="000F283E" w:rsidRPr="000418D2">
        <w:rPr>
          <w:rFonts w:ascii="Times New Roman" w:hAnsi="Times New Roman" w:cs="Times New Roman"/>
          <w:color w:val="000000" w:themeColor="text1"/>
        </w:rPr>
        <w:t xml:space="preserve"> only 53 GB and </w:t>
      </w:r>
      <w:del w:id="38" w:author="Liliana Salvador" w:date="2022-03-17T05:30:00Z">
        <w:r w:rsidR="000F283E" w:rsidRPr="000418D2" w:rsidDel="00456BFD">
          <w:rPr>
            <w:rFonts w:ascii="Times New Roman" w:hAnsi="Times New Roman" w:cs="Times New Roman"/>
            <w:color w:val="000000" w:themeColor="text1"/>
          </w:rPr>
          <w:delText xml:space="preserve">minikraken DB requires </w:delText>
        </w:r>
      </w:del>
      <w:r w:rsidR="000F283E" w:rsidRPr="000418D2">
        <w:rPr>
          <w:rFonts w:ascii="Times New Roman" w:hAnsi="Times New Roman" w:cs="Times New Roman"/>
          <w:color w:val="000000" w:themeColor="text1"/>
        </w:rPr>
        <w:t>8GB</w:t>
      </w:r>
      <w:ins w:id="39" w:author="Liliana Salvador" w:date="2022-03-17T05:30:00Z">
        <w:r w:rsidR="00456BFD">
          <w:rPr>
            <w:rFonts w:ascii="Times New Roman" w:hAnsi="Times New Roman" w:cs="Times New Roman"/>
            <w:color w:val="000000" w:themeColor="text1"/>
          </w:rPr>
          <w:t xml:space="preserve">, </w:t>
        </w:r>
      </w:ins>
      <w:ins w:id="40" w:author="Liliana Salvador" w:date="2022-03-17T05:31:00Z">
        <w:r w:rsidR="00456BFD">
          <w:rPr>
            <w:rFonts w:ascii="Times New Roman" w:hAnsi="Times New Roman" w:cs="Times New Roman"/>
            <w:color w:val="000000" w:themeColor="text1"/>
          </w:rPr>
          <w:t>respectively</w:t>
        </w:r>
      </w:ins>
      <w:r w:rsidR="000F283E" w:rsidRPr="000418D2">
        <w:rPr>
          <w:rFonts w:ascii="Times New Roman" w:hAnsi="Times New Roman" w:cs="Times New Roman"/>
          <w:color w:val="000000" w:themeColor="text1"/>
        </w:rPr>
        <w:t xml:space="preserve">. </w:t>
      </w:r>
      <w:ins w:id="41" w:author="Liliana Salvador" w:date="2022-03-17T05:32:00Z">
        <w:r w:rsidR="00456BFD">
          <w:rPr>
            <w:rFonts w:ascii="Times New Roman" w:hAnsi="Times New Roman" w:cs="Times New Roman"/>
            <w:color w:val="000000" w:themeColor="text1"/>
          </w:rPr>
          <w:t>The c</w:t>
        </w:r>
      </w:ins>
      <w:del w:id="42" w:author="Liliana Salvador" w:date="2022-03-17T05:32:00Z">
        <w:r w:rsidR="000F283E" w:rsidRPr="000418D2" w:rsidDel="00456BFD">
          <w:rPr>
            <w:rFonts w:ascii="Times New Roman" w:hAnsi="Times New Roman" w:cs="Times New Roman"/>
            <w:color w:val="000000" w:themeColor="text1"/>
          </w:rPr>
          <w:delText>C</w:delText>
        </w:r>
      </w:del>
      <w:r w:rsidR="000F283E" w:rsidRPr="000418D2">
        <w:rPr>
          <w:rFonts w:ascii="Times New Roman" w:hAnsi="Times New Roman" w:cs="Times New Roman"/>
          <w:color w:val="000000" w:themeColor="text1"/>
        </w:rPr>
        <w:t xml:space="preserve">ustomized DB </w:t>
      </w:r>
      <w:ins w:id="43" w:author="Liliana Salvador" w:date="2022-03-17T05:32:00Z">
        <w:r w:rsidR="00456BFD">
          <w:rPr>
            <w:rFonts w:ascii="Times New Roman" w:hAnsi="Times New Roman" w:cs="Times New Roman"/>
            <w:color w:val="000000" w:themeColor="text1"/>
          </w:rPr>
          <w:t xml:space="preserve">took </w:t>
        </w:r>
      </w:ins>
      <w:del w:id="44" w:author="Liliana Salvador" w:date="2022-03-17T05:32:00Z">
        <w:r w:rsidR="000F283E" w:rsidRPr="000418D2" w:rsidDel="00456BFD">
          <w:rPr>
            <w:rFonts w:ascii="Times New Roman" w:hAnsi="Times New Roman" w:cs="Times New Roman"/>
            <w:color w:val="000000" w:themeColor="text1"/>
          </w:rPr>
          <w:delText>(</w:delText>
        </w:r>
      </w:del>
      <w:r w:rsidR="000F283E" w:rsidRPr="000418D2">
        <w:rPr>
          <w:rFonts w:ascii="Times New Roman" w:hAnsi="Times New Roman" w:cs="Times New Roman"/>
          <w:color w:val="000000" w:themeColor="text1"/>
        </w:rPr>
        <w:t>60 GB</w:t>
      </w:r>
      <w:ins w:id="45" w:author="Liliana Salvador" w:date="2022-03-17T05:32:00Z">
        <w:r w:rsidR="00456BFD">
          <w:rPr>
            <w:rFonts w:ascii="Times New Roman" w:hAnsi="Times New Roman" w:cs="Times New Roman"/>
            <w:color w:val="000000" w:themeColor="text1"/>
          </w:rPr>
          <w:t xml:space="preserve"> and it</w:t>
        </w:r>
      </w:ins>
      <w:del w:id="46" w:author="Liliana Salvador" w:date="2022-03-17T05:32:00Z">
        <w:r w:rsidR="000F283E" w:rsidRPr="000418D2" w:rsidDel="00456BFD">
          <w:rPr>
            <w:rFonts w:ascii="Times New Roman" w:hAnsi="Times New Roman" w:cs="Times New Roman"/>
            <w:color w:val="000000" w:themeColor="text1"/>
          </w:rPr>
          <w:delText>)</w:delText>
        </w:r>
      </w:del>
      <w:r w:rsidR="000F283E" w:rsidRPr="000418D2">
        <w:rPr>
          <w:rFonts w:ascii="Times New Roman" w:hAnsi="Times New Roman" w:cs="Times New Roman"/>
          <w:color w:val="000000" w:themeColor="text1"/>
        </w:rPr>
        <w:t xml:space="preserve"> </w:t>
      </w:r>
      <w:bookmarkStart w:id="47" w:name="OLE_LINK221"/>
      <w:bookmarkStart w:id="48" w:name="OLE_LINK222"/>
      <w:r w:rsidR="000F283E" w:rsidRPr="000418D2">
        <w:rPr>
          <w:rFonts w:ascii="Times New Roman" w:hAnsi="Times New Roman" w:cs="Times New Roman"/>
          <w:color w:val="000000" w:themeColor="text1"/>
        </w:rPr>
        <w:t>was built with the same composition of the standard DB</w:t>
      </w:r>
      <w:del w:id="49" w:author="Liliana Salvador" w:date="2022-03-17T05:32:00Z">
        <w:r w:rsidR="000F283E" w:rsidRPr="000418D2" w:rsidDel="00456BFD">
          <w:rPr>
            <w:rFonts w:ascii="Times New Roman" w:hAnsi="Times New Roman" w:cs="Times New Roman"/>
            <w:color w:val="000000" w:themeColor="text1"/>
          </w:rPr>
          <w:delText xml:space="preserve">, </w:delText>
        </w:r>
      </w:del>
      <w:ins w:id="50" w:author="Liliana Salvador" w:date="2022-03-17T05:32:00Z">
        <w:r w:rsidR="00456BFD">
          <w:rPr>
            <w:rFonts w:ascii="Times New Roman" w:hAnsi="Times New Roman" w:cs="Times New Roman"/>
            <w:color w:val="000000" w:themeColor="text1"/>
          </w:rPr>
          <w:t xml:space="preserve"> and </w:t>
        </w:r>
      </w:ins>
      <w:r w:rsidR="000F283E" w:rsidRPr="000418D2">
        <w:rPr>
          <w:rFonts w:ascii="Times New Roman" w:hAnsi="Times New Roman" w:cs="Times New Roman"/>
          <w:color w:val="000000" w:themeColor="text1"/>
        </w:rPr>
        <w:t xml:space="preserve">with the addition of the genomes of </w:t>
      </w:r>
      <w:ins w:id="51" w:author="Liliana Salvador" w:date="2022-03-17T05:33:00Z">
        <w:r w:rsidR="00456BFD">
          <w:rPr>
            <w:rFonts w:ascii="Times New Roman" w:hAnsi="Times New Roman" w:cs="Times New Roman"/>
            <w:color w:val="000000" w:themeColor="text1"/>
          </w:rPr>
          <w:t xml:space="preserve">the </w:t>
        </w:r>
      </w:ins>
      <w:r w:rsidR="000F283E" w:rsidRPr="000418D2">
        <w:rPr>
          <w:rFonts w:ascii="Times New Roman" w:hAnsi="Times New Roman" w:cs="Times New Roman"/>
          <w:color w:val="000000" w:themeColor="text1"/>
        </w:rPr>
        <w:t xml:space="preserve">two Rattus species </w:t>
      </w:r>
      <w:del w:id="52" w:author="Liliana Salvador" w:date="2022-03-17T05:33:00Z">
        <w:r w:rsidR="000F283E" w:rsidRPr="000418D2" w:rsidDel="00456BFD">
          <w:rPr>
            <w:rFonts w:ascii="Times New Roman" w:hAnsi="Times New Roman" w:cs="Times New Roman"/>
            <w:color w:val="000000" w:themeColor="text1"/>
          </w:rPr>
          <w:delText>the dataset</w:delText>
        </w:r>
        <w:bookmarkEnd w:id="47"/>
        <w:bookmarkEnd w:id="48"/>
        <w:r w:rsidR="000F283E" w:rsidRPr="000418D2" w:rsidDel="00456BFD">
          <w:rPr>
            <w:rFonts w:ascii="Times New Roman" w:hAnsi="Times New Roman" w:cs="Times New Roman"/>
            <w:color w:val="000000" w:themeColor="text1"/>
          </w:rPr>
          <w:delText xml:space="preserve"> was collected from</w:delText>
        </w:r>
      </w:del>
      <w:ins w:id="53" w:author="Liliana Salvador" w:date="2022-03-17T05:33:00Z">
        <w:r w:rsidR="00456BFD">
          <w:rPr>
            <w:rFonts w:ascii="Times New Roman" w:hAnsi="Times New Roman" w:cs="Times New Roman"/>
            <w:color w:val="000000" w:themeColor="text1"/>
          </w:rPr>
          <w:t>used in this study</w:t>
        </w:r>
      </w:ins>
      <w:r w:rsidR="000F283E" w:rsidRPr="000418D2">
        <w:rPr>
          <w:rFonts w:ascii="Times New Roman" w:hAnsi="Times New Roman" w:cs="Times New Roman"/>
          <w:color w:val="000000" w:themeColor="text1"/>
        </w:rPr>
        <w:t xml:space="preserve">. </w:t>
      </w:r>
      <w:ins w:id="54" w:author="Liliana Salvador" w:date="2022-03-17T05:33:00Z">
        <w:r w:rsidR="00456BFD">
          <w:rPr>
            <w:rFonts w:ascii="Times New Roman" w:hAnsi="Times New Roman" w:cs="Times New Roman"/>
            <w:color w:val="000000" w:themeColor="text1"/>
          </w:rPr>
          <w:t xml:space="preserve">All analyses were </w:t>
        </w:r>
        <w:proofErr w:type="gramStart"/>
        <w:r w:rsidR="00456BFD">
          <w:rPr>
            <w:rFonts w:ascii="Times New Roman" w:hAnsi="Times New Roman" w:cs="Times New Roman"/>
            <w:color w:val="000000" w:themeColor="text1"/>
          </w:rPr>
          <w:t>ran</w:t>
        </w:r>
        <w:proofErr w:type="gramEnd"/>
        <w:r w:rsidR="00456BFD">
          <w:rPr>
            <w:rFonts w:ascii="Times New Roman" w:hAnsi="Times New Roman" w:cs="Times New Roman"/>
            <w:color w:val="000000" w:themeColor="text1"/>
          </w:rPr>
          <w:t xml:space="preserve"> in the</w:t>
        </w:r>
      </w:ins>
      <w:ins w:id="55" w:author="Liliana Salvador" w:date="2022-03-17T05:34:00Z">
        <w:r w:rsidR="00456BFD">
          <w:rPr>
            <w:rFonts w:ascii="Times New Roman" w:hAnsi="Times New Roman" w:cs="Times New Roman"/>
            <w:color w:val="000000" w:themeColor="text1"/>
          </w:rPr>
          <w:t xml:space="preserve"> high-performance</w:t>
        </w:r>
      </w:ins>
      <w:ins w:id="56" w:author="Liliana Salvador" w:date="2022-03-17T05:35:00Z">
        <w:r w:rsidR="00456BFD">
          <w:rPr>
            <w:rFonts w:ascii="Times New Roman" w:hAnsi="Times New Roman" w:cs="Times New Roman"/>
            <w:color w:val="000000" w:themeColor="text1"/>
          </w:rPr>
          <w:t xml:space="preserve"> computing cluster at the</w:t>
        </w:r>
      </w:ins>
      <w:ins w:id="57" w:author="Liliana Salvador" w:date="2022-03-17T05:33:00Z">
        <w:r w:rsidR="00456BFD">
          <w:rPr>
            <w:rFonts w:ascii="Times New Roman" w:hAnsi="Times New Roman" w:cs="Times New Roman"/>
            <w:color w:val="000000" w:themeColor="text1"/>
          </w:rPr>
          <w:t xml:space="preserve"> Georgia Advanced Comput</w:t>
        </w:r>
      </w:ins>
      <w:ins w:id="58" w:author="Liliana Salvador" w:date="2022-03-17T05:34:00Z">
        <w:r w:rsidR="00456BFD">
          <w:rPr>
            <w:rFonts w:ascii="Times New Roman" w:hAnsi="Times New Roman" w:cs="Times New Roman"/>
            <w:color w:val="000000" w:themeColor="text1"/>
          </w:rPr>
          <w:t>ing Resource Center</w:t>
        </w:r>
      </w:ins>
      <w:ins w:id="59" w:author="Liliana Salvador" w:date="2022-03-17T05:35:00Z">
        <w:r w:rsidR="00456BFD">
          <w:rPr>
            <w:rFonts w:ascii="Times New Roman" w:hAnsi="Times New Roman" w:cs="Times New Roman"/>
            <w:color w:val="000000" w:themeColor="text1"/>
          </w:rPr>
          <w:t>.</w:t>
        </w:r>
      </w:ins>
      <w:ins w:id="60" w:author="Liliana Salvador" w:date="2022-03-17T05:34:00Z">
        <w:r w:rsidR="00456BFD">
          <w:rPr>
            <w:rFonts w:ascii="Times New Roman" w:hAnsi="Times New Roman" w:cs="Times New Roman"/>
            <w:color w:val="000000" w:themeColor="text1"/>
          </w:rPr>
          <w:t xml:space="preserve"> </w:t>
        </w:r>
      </w:ins>
      <w:r w:rsidR="000F283E" w:rsidRPr="000418D2">
        <w:rPr>
          <w:rFonts w:ascii="Times New Roman" w:hAnsi="Times New Roman" w:cs="Times New Roman"/>
          <w:color w:val="000000" w:themeColor="text1"/>
        </w:rPr>
        <w:t xml:space="preserve">With 12 threads of CPU used on </w:t>
      </w:r>
      <w:del w:id="61" w:author="Liliana Salvador" w:date="2022-03-17T05:35:00Z">
        <w:r w:rsidR="000F283E" w:rsidRPr="000418D2" w:rsidDel="00456BFD">
          <w:rPr>
            <w:rFonts w:ascii="Times New Roman" w:hAnsi="Times New Roman" w:cs="Times New Roman"/>
            <w:color w:val="000000" w:themeColor="text1"/>
          </w:rPr>
          <w:delText xml:space="preserve">UGA’s </w:delText>
        </w:r>
      </w:del>
      <w:ins w:id="62" w:author="Liliana Salvador" w:date="2022-03-17T05:35:00Z">
        <w:r w:rsidR="00456BFD">
          <w:rPr>
            <w:rFonts w:ascii="Times New Roman" w:hAnsi="Times New Roman" w:cs="Times New Roman"/>
            <w:color w:val="000000" w:themeColor="text1"/>
          </w:rPr>
          <w:t>the</w:t>
        </w:r>
        <w:r w:rsidR="00456BFD" w:rsidRPr="000418D2">
          <w:rPr>
            <w:rFonts w:ascii="Times New Roman" w:hAnsi="Times New Roman" w:cs="Times New Roman"/>
            <w:color w:val="000000" w:themeColor="text1"/>
          </w:rPr>
          <w:t xml:space="preserve"> </w:t>
        </w:r>
      </w:ins>
      <w:r w:rsidR="000F283E" w:rsidRPr="000418D2">
        <w:rPr>
          <w:rFonts w:ascii="Times New Roman" w:hAnsi="Times New Roman" w:cs="Times New Roman"/>
          <w:color w:val="000000" w:themeColor="text1"/>
        </w:rPr>
        <w:t xml:space="preserve">high memory computing node, the building of the customized </w:t>
      </w:r>
      <w:del w:id="63" w:author="Liliana Salvador" w:date="2022-03-17T05:35:00Z">
        <w:r w:rsidR="000F283E" w:rsidRPr="000418D2" w:rsidDel="00456BFD">
          <w:rPr>
            <w:rFonts w:ascii="Times New Roman" w:hAnsi="Times New Roman" w:cs="Times New Roman"/>
            <w:color w:val="000000" w:themeColor="text1"/>
          </w:rPr>
          <w:delText xml:space="preserve">database </w:delText>
        </w:r>
      </w:del>
      <w:ins w:id="64" w:author="Liliana Salvador" w:date="2022-03-17T05:35:00Z">
        <w:r w:rsidR="00456BFD">
          <w:rPr>
            <w:rFonts w:ascii="Times New Roman" w:hAnsi="Times New Roman" w:cs="Times New Roman"/>
            <w:color w:val="000000" w:themeColor="text1"/>
          </w:rPr>
          <w:t>DB</w:t>
        </w:r>
        <w:r w:rsidR="00456BFD" w:rsidRPr="000418D2">
          <w:rPr>
            <w:rFonts w:ascii="Times New Roman" w:hAnsi="Times New Roman" w:cs="Times New Roman"/>
            <w:color w:val="000000" w:themeColor="text1"/>
          </w:rPr>
          <w:t xml:space="preserve"> </w:t>
        </w:r>
      </w:ins>
      <w:r w:rsidR="000F283E" w:rsidRPr="000418D2">
        <w:rPr>
          <w:rFonts w:ascii="Times New Roman" w:hAnsi="Times New Roman" w:cs="Times New Roman"/>
          <w:color w:val="000000" w:themeColor="text1"/>
        </w:rPr>
        <w:t xml:space="preserve">took ~15 </w:t>
      </w:r>
      <w:proofErr w:type="spellStart"/>
      <w:r w:rsidR="000F283E" w:rsidRPr="000418D2">
        <w:rPr>
          <w:rFonts w:ascii="Times New Roman" w:hAnsi="Times New Roman" w:cs="Times New Roman"/>
          <w:color w:val="000000" w:themeColor="text1"/>
        </w:rPr>
        <w:t>hrs</w:t>
      </w:r>
      <w:proofErr w:type="spellEnd"/>
      <w:r w:rsidR="000F283E" w:rsidRPr="000418D2">
        <w:rPr>
          <w:rFonts w:ascii="Times New Roman" w:hAnsi="Times New Roman" w:cs="Times New Roman"/>
          <w:color w:val="000000" w:themeColor="text1"/>
        </w:rPr>
        <w:t xml:space="preserve"> (Table I)</w:t>
      </w:r>
      <w:del w:id="65" w:author="Liliana Salvador" w:date="2022-03-17T05:35:00Z">
        <w:r w:rsidR="000F283E" w:rsidRPr="000418D2" w:rsidDel="00456BFD">
          <w:rPr>
            <w:rFonts w:ascii="Times New Roman" w:hAnsi="Times New Roman" w:cs="Times New Roman"/>
            <w:color w:val="000000" w:themeColor="text1"/>
          </w:rPr>
          <w:delText xml:space="preserve"> to complete the building process</w:delText>
        </w:r>
      </w:del>
      <w:r w:rsidR="000F283E" w:rsidRPr="000418D2">
        <w:rPr>
          <w:rFonts w:ascii="Times New Roman" w:hAnsi="Times New Roman" w:cs="Times New Roman"/>
          <w:color w:val="000000" w:themeColor="text1"/>
        </w:rPr>
        <w:t>. T</w:t>
      </w:r>
      <w:ins w:id="66" w:author="Liliana Salvador" w:date="2022-03-17T05:35:00Z">
        <w:r w:rsidR="00456BFD">
          <w:rPr>
            <w:rFonts w:ascii="Times New Roman" w:hAnsi="Times New Roman" w:cs="Times New Roman"/>
            <w:color w:val="000000" w:themeColor="text1"/>
          </w:rPr>
          <w:t>he t</w:t>
        </w:r>
      </w:ins>
      <w:r w:rsidR="000F283E" w:rsidRPr="000418D2">
        <w:rPr>
          <w:rFonts w:ascii="Times New Roman" w:hAnsi="Times New Roman" w:cs="Times New Roman"/>
          <w:color w:val="000000" w:themeColor="text1"/>
        </w:rPr>
        <w:t xml:space="preserve">ime of </w:t>
      </w:r>
      <w:del w:id="67" w:author="Liliana Salvador" w:date="2022-03-17T05:36:00Z">
        <w:r w:rsidR="000F283E" w:rsidRPr="000418D2" w:rsidDel="00456BFD">
          <w:rPr>
            <w:rFonts w:ascii="Times New Roman" w:hAnsi="Times New Roman" w:cs="Times New Roman"/>
            <w:color w:val="000000" w:themeColor="text1"/>
          </w:rPr>
          <w:delText xml:space="preserve">the </w:delText>
        </w:r>
      </w:del>
      <w:ins w:id="68" w:author="Liliana Salvador" w:date="2022-03-17T05:36:00Z">
        <w:r w:rsidR="00456BFD">
          <w:rPr>
            <w:rFonts w:ascii="Times New Roman" w:hAnsi="Times New Roman" w:cs="Times New Roman"/>
            <w:color w:val="000000" w:themeColor="text1"/>
          </w:rPr>
          <w:t>each</w:t>
        </w:r>
        <w:r w:rsidR="00456BFD" w:rsidRPr="000418D2">
          <w:rPr>
            <w:rFonts w:ascii="Times New Roman" w:hAnsi="Times New Roman" w:cs="Times New Roman"/>
            <w:color w:val="000000" w:themeColor="text1"/>
          </w:rPr>
          <w:t xml:space="preserve"> </w:t>
        </w:r>
      </w:ins>
      <w:r w:rsidR="000F283E" w:rsidRPr="000418D2">
        <w:rPr>
          <w:rFonts w:ascii="Times New Roman" w:hAnsi="Times New Roman" w:cs="Times New Roman"/>
          <w:color w:val="000000" w:themeColor="text1"/>
        </w:rPr>
        <w:t>analys</w:t>
      </w:r>
      <w:ins w:id="69" w:author="Liliana Salvador" w:date="2022-03-17T05:36:00Z">
        <w:r w:rsidR="00456BFD">
          <w:rPr>
            <w:rFonts w:ascii="Times New Roman" w:hAnsi="Times New Roman" w:cs="Times New Roman"/>
            <w:color w:val="000000" w:themeColor="text1"/>
          </w:rPr>
          <w:t>i</w:t>
        </w:r>
      </w:ins>
      <w:del w:id="70" w:author="Liliana Salvador" w:date="2022-03-17T05:36:00Z">
        <w:r w:rsidR="000F283E" w:rsidRPr="000418D2" w:rsidDel="00456BFD">
          <w:rPr>
            <w:rFonts w:ascii="Times New Roman" w:hAnsi="Times New Roman" w:cs="Times New Roman"/>
            <w:color w:val="000000" w:themeColor="text1"/>
          </w:rPr>
          <w:delText>e</w:delText>
        </w:r>
      </w:del>
      <w:r w:rsidR="000F283E" w:rsidRPr="000418D2">
        <w:rPr>
          <w:rFonts w:ascii="Times New Roman" w:hAnsi="Times New Roman" w:cs="Times New Roman"/>
          <w:color w:val="000000" w:themeColor="text1"/>
        </w:rPr>
        <w:t xml:space="preserve">s </w:t>
      </w:r>
      <w:del w:id="71" w:author="Liliana Salvador" w:date="2022-03-17T05:36:00Z">
        <w:r w:rsidR="000F283E" w:rsidRPr="000418D2" w:rsidDel="00456BFD">
          <w:rPr>
            <w:rFonts w:ascii="Times New Roman" w:hAnsi="Times New Roman" w:cs="Times New Roman"/>
            <w:color w:val="000000" w:themeColor="text1"/>
          </w:rPr>
          <w:delText xml:space="preserve">also </w:delText>
        </w:r>
      </w:del>
      <w:r w:rsidR="000F283E" w:rsidRPr="000418D2">
        <w:rPr>
          <w:rFonts w:ascii="Times New Roman" w:hAnsi="Times New Roman" w:cs="Times New Roman"/>
          <w:color w:val="000000" w:themeColor="text1"/>
        </w:rPr>
        <w:t>change</w:t>
      </w:r>
      <w:ins w:id="72" w:author="Liliana Salvador" w:date="2022-03-17T05:36:00Z">
        <w:r w:rsidR="00456BFD">
          <w:rPr>
            <w:rFonts w:ascii="Times New Roman" w:hAnsi="Times New Roman" w:cs="Times New Roman"/>
            <w:color w:val="000000" w:themeColor="text1"/>
          </w:rPr>
          <w:t>d</w:t>
        </w:r>
      </w:ins>
      <w:del w:id="73" w:author="Liliana Salvador" w:date="2022-03-17T05:36:00Z">
        <w:r w:rsidR="000F283E" w:rsidRPr="000418D2" w:rsidDel="00456BFD">
          <w:rPr>
            <w:rFonts w:ascii="Times New Roman" w:hAnsi="Times New Roman" w:cs="Times New Roman"/>
            <w:color w:val="000000" w:themeColor="text1"/>
          </w:rPr>
          <w:delText>s</w:delText>
        </w:r>
      </w:del>
      <w:r w:rsidR="000F283E" w:rsidRPr="000418D2">
        <w:rPr>
          <w:rFonts w:ascii="Times New Roman" w:hAnsi="Times New Roman" w:cs="Times New Roman"/>
          <w:color w:val="000000" w:themeColor="text1"/>
        </w:rPr>
        <w:t xml:space="preserve"> with the selection of the </w:t>
      </w:r>
      <w:del w:id="74" w:author="Liliana Salvador" w:date="2022-03-17T05:36:00Z">
        <w:r w:rsidR="000F283E" w:rsidRPr="000418D2" w:rsidDel="00456BFD">
          <w:rPr>
            <w:rFonts w:ascii="Times New Roman" w:hAnsi="Times New Roman" w:cs="Times New Roman"/>
            <w:color w:val="000000" w:themeColor="text1"/>
          </w:rPr>
          <w:delText>databases</w:delText>
        </w:r>
      </w:del>
      <w:ins w:id="75" w:author="Liliana Salvador" w:date="2022-03-17T05:36:00Z">
        <w:r w:rsidR="00456BFD">
          <w:rPr>
            <w:rFonts w:ascii="Times New Roman" w:hAnsi="Times New Roman" w:cs="Times New Roman"/>
            <w:color w:val="000000" w:themeColor="text1"/>
          </w:rPr>
          <w:t>DB used</w:t>
        </w:r>
      </w:ins>
      <w:r w:rsidR="000F283E" w:rsidRPr="000418D2">
        <w:rPr>
          <w:rFonts w:ascii="Times New Roman" w:hAnsi="Times New Roman" w:cs="Times New Roman"/>
          <w:color w:val="000000" w:themeColor="text1"/>
        </w:rPr>
        <w:t xml:space="preserve">, but the </w:t>
      </w:r>
      <w:ins w:id="76" w:author="Liliana Salvador" w:date="2022-03-17T05:36:00Z">
        <w:r w:rsidR="00456BFD">
          <w:rPr>
            <w:rFonts w:ascii="Times New Roman" w:hAnsi="Times New Roman" w:cs="Times New Roman"/>
            <w:color w:val="000000" w:themeColor="text1"/>
          </w:rPr>
          <w:t xml:space="preserve">time </w:t>
        </w:r>
      </w:ins>
      <w:r w:rsidR="000F283E" w:rsidRPr="000418D2">
        <w:rPr>
          <w:rFonts w:ascii="Times New Roman" w:hAnsi="Times New Roman" w:cs="Times New Roman"/>
          <w:color w:val="000000" w:themeColor="text1"/>
        </w:rPr>
        <w:t>difference</w:t>
      </w:r>
      <w:ins w:id="77" w:author="Liliana Salvador" w:date="2022-03-17T05:36:00Z">
        <w:r w:rsidR="00456BFD">
          <w:rPr>
            <w:rFonts w:ascii="Times New Roman" w:hAnsi="Times New Roman" w:cs="Times New Roman"/>
            <w:color w:val="000000" w:themeColor="text1"/>
          </w:rPr>
          <w:t xml:space="preserve"> was small</w:t>
        </w:r>
      </w:ins>
      <w:del w:id="78" w:author="Liliana Salvador" w:date="2022-03-17T05:36:00Z">
        <w:r w:rsidR="000F283E" w:rsidRPr="000418D2" w:rsidDel="00456BFD">
          <w:rPr>
            <w:rFonts w:ascii="Times New Roman" w:hAnsi="Times New Roman" w:cs="Times New Roman"/>
            <w:color w:val="000000" w:themeColor="text1"/>
          </w:rPr>
          <w:delText>s</w:delText>
        </w:r>
      </w:del>
      <w:r w:rsidR="000F283E" w:rsidRPr="000418D2">
        <w:rPr>
          <w:rFonts w:ascii="Times New Roman" w:hAnsi="Times New Roman" w:cs="Times New Roman"/>
          <w:color w:val="000000" w:themeColor="text1"/>
        </w:rPr>
        <w:t xml:space="preserve"> </w:t>
      </w:r>
      <w:ins w:id="79" w:author="Liliana Salvador" w:date="2022-03-17T05:36:00Z">
        <w:r w:rsidR="00456BFD">
          <w:rPr>
            <w:rFonts w:ascii="Times New Roman" w:hAnsi="Times New Roman" w:cs="Times New Roman"/>
            <w:color w:val="000000" w:themeColor="text1"/>
          </w:rPr>
          <w:t>(</w:t>
        </w:r>
      </w:ins>
      <w:del w:id="80" w:author="Liliana Salvador" w:date="2022-03-17T05:36:00Z">
        <w:r w:rsidR="000F283E" w:rsidRPr="000418D2" w:rsidDel="00456BFD">
          <w:rPr>
            <w:rFonts w:ascii="Times New Roman" w:hAnsi="Times New Roman" w:cs="Times New Roman"/>
            <w:color w:val="000000" w:themeColor="text1"/>
          </w:rPr>
          <w:delText xml:space="preserve">is </w:delText>
        </w:r>
      </w:del>
      <w:r w:rsidR="000F283E" w:rsidRPr="000418D2">
        <w:rPr>
          <w:rFonts w:ascii="Times New Roman" w:hAnsi="Times New Roman" w:cs="Times New Roman"/>
          <w:color w:val="000000" w:themeColor="text1"/>
        </w:rPr>
        <w:t>only in the range of minutes</w:t>
      </w:r>
      <w:ins w:id="81" w:author="Liliana Salvador" w:date="2022-03-17T05:36:00Z">
        <w:r w:rsidR="00456BFD">
          <w:rPr>
            <w:rFonts w:ascii="Times New Roman" w:hAnsi="Times New Roman" w:cs="Times New Roman"/>
            <w:color w:val="000000" w:themeColor="text1"/>
          </w:rPr>
          <w:t>)</w:t>
        </w:r>
      </w:ins>
      <w:r w:rsidR="000F283E" w:rsidRPr="000418D2">
        <w:rPr>
          <w:rFonts w:ascii="Times New Roman" w:hAnsi="Times New Roman" w:cs="Times New Roman"/>
          <w:color w:val="000000" w:themeColor="text1"/>
        </w:rPr>
        <w:t>. For</w:t>
      </w:r>
      <w:ins w:id="82" w:author="Liliana Salvador" w:date="2022-03-17T05:37:00Z">
        <w:r w:rsidR="00456BFD">
          <w:rPr>
            <w:rFonts w:ascii="Times New Roman" w:hAnsi="Times New Roman" w:cs="Times New Roman"/>
            <w:color w:val="000000" w:themeColor="text1"/>
          </w:rPr>
          <w:t xml:space="preserve"> the</w:t>
        </w:r>
      </w:ins>
      <w:r w:rsidR="000F283E" w:rsidRPr="000418D2">
        <w:rPr>
          <w:rFonts w:ascii="Times New Roman" w:hAnsi="Times New Roman" w:cs="Times New Roman"/>
          <w:color w:val="000000" w:themeColor="text1"/>
        </w:rPr>
        <w:t xml:space="preserve"> rest of the software, pre-built DBs were chosen to perform the profiling, if these were provided by the </w:t>
      </w:r>
      <w:r w:rsidR="00895C62" w:rsidRPr="000418D2">
        <w:rPr>
          <w:rFonts w:ascii="Times New Roman" w:hAnsi="Times New Roman" w:cs="Times New Roman"/>
          <w:color w:val="000000" w:themeColor="text1"/>
        </w:rPr>
        <w:t>software.</w:t>
      </w:r>
      <w:r w:rsidR="000F283E" w:rsidRPr="000418D2">
        <w:rPr>
          <w:rFonts w:ascii="Times New Roman" w:hAnsi="Times New Roman" w:cs="Times New Roman"/>
          <w:color w:val="000000" w:themeColor="text1"/>
        </w:rPr>
        <w:t xml:space="preserve"> CLARK, CLARK-s, Diamond, and Kaiju were the only four software in our study without a pre-built software provided. </w:t>
      </w:r>
      <w:ins w:id="83" w:author="Liliana Salvador" w:date="2022-03-17T05:39:00Z">
        <w:r w:rsidR="007578E6" w:rsidRPr="000418D2">
          <w:rPr>
            <w:rFonts w:ascii="Times New Roman" w:hAnsi="Times New Roman" w:cs="Times New Roman"/>
            <w:color w:val="000000" w:themeColor="text1"/>
          </w:rPr>
          <w:t xml:space="preserve">With 12 threads of CPU used on </w:t>
        </w:r>
        <w:r w:rsidR="007578E6">
          <w:rPr>
            <w:rFonts w:ascii="Times New Roman" w:hAnsi="Times New Roman" w:cs="Times New Roman"/>
            <w:color w:val="000000" w:themeColor="text1"/>
          </w:rPr>
          <w:t>the</w:t>
        </w:r>
        <w:r w:rsidR="007578E6" w:rsidRPr="000418D2">
          <w:rPr>
            <w:rFonts w:ascii="Times New Roman" w:hAnsi="Times New Roman" w:cs="Times New Roman"/>
            <w:color w:val="000000" w:themeColor="text1"/>
          </w:rPr>
          <w:t xml:space="preserve"> </w:t>
        </w:r>
      </w:ins>
      <w:del w:id="84" w:author="Liliana Salvador" w:date="2022-03-17T05:39:00Z">
        <w:r w:rsidR="000F283E" w:rsidRPr="000418D2" w:rsidDel="007578E6">
          <w:rPr>
            <w:rFonts w:ascii="Times New Roman" w:hAnsi="Times New Roman" w:cs="Times New Roman"/>
            <w:color w:val="000000" w:themeColor="text1"/>
          </w:rPr>
          <w:delText xml:space="preserve">With 12 threads of CPU used on UGA’s </w:delText>
        </w:r>
      </w:del>
      <w:r w:rsidR="000F283E" w:rsidRPr="000418D2">
        <w:rPr>
          <w:rFonts w:ascii="Times New Roman" w:hAnsi="Times New Roman" w:cs="Times New Roman"/>
          <w:color w:val="000000" w:themeColor="text1"/>
        </w:rPr>
        <w:t xml:space="preserve">high memory computing node, </w:t>
      </w:r>
      <w:ins w:id="85" w:author="Liliana Salvador" w:date="2022-03-17T05:40:00Z">
        <w:r w:rsidR="007578E6">
          <w:rPr>
            <w:rFonts w:ascii="Times New Roman" w:hAnsi="Times New Roman" w:cs="Times New Roman"/>
            <w:color w:val="000000" w:themeColor="text1"/>
          </w:rPr>
          <w:t xml:space="preserve">the </w:t>
        </w:r>
      </w:ins>
      <w:r w:rsidR="000F283E" w:rsidRPr="000418D2">
        <w:rPr>
          <w:rFonts w:ascii="Times New Roman" w:hAnsi="Times New Roman" w:cs="Times New Roman"/>
          <w:color w:val="000000" w:themeColor="text1"/>
        </w:rPr>
        <w:t xml:space="preserve">building of CLARK’s </w:t>
      </w:r>
      <w:del w:id="86" w:author="Liliana Salvador" w:date="2022-03-17T05:40:00Z">
        <w:r w:rsidR="000F283E" w:rsidRPr="000418D2" w:rsidDel="007578E6">
          <w:rPr>
            <w:rFonts w:ascii="Times New Roman" w:hAnsi="Times New Roman" w:cs="Times New Roman"/>
            <w:color w:val="000000" w:themeColor="text1"/>
          </w:rPr>
          <w:delText xml:space="preserve">database </w:delText>
        </w:r>
      </w:del>
      <w:ins w:id="87" w:author="Liliana Salvador" w:date="2022-03-17T05:40:00Z">
        <w:r w:rsidR="007578E6">
          <w:rPr>
            <w:rFonts w:ascii="Times New Roman" w:hAnsi="Times New Roman" w:cs="Times New Roman"/>
            <w:color w:val="000000" w:themeColor="text1"/>
          </w:rPr>
          <w:t>DB</w:t>
        </w:r>
        <w:r w:rsidR="007578E6" w:rsidRPr="000418D2">
          <w:rPr>
            <w:rFonts w:ascii="Times New Roman" w:hAnsi="Times New Roman" w:cs="Times New Roman"/>
            <w:color w:val="000000" w:themeColor="text1"/>
          </w:rPr>
          <w:t xml:space="preserve"> </w:t>
        </w:r>
      </w:ins>
      <w:r w:rsidR="000F283E" w:rsidRPr="000418D2">
        <w:rPr>
          <w:rFonts w:ascii="Times New Roman" w:hAnsi="Times New Roman" w:cs="Times New Roman"/>
          <w:color w:val="000000" w:themeColor="text1"/>
        </w:rPr>
        <w:t xml:space="preserve">took over 42 hours to complete, with over 400 GB memory </w:t>
      </w:r>
      <w:del w:id="88" w:author="Liliana Salvador" w:date="2022-03-17T05:40:00Z">
        <w:r w:rsidR="000F283E" w:rsidRPr="000418D2" w:rsidDel="007578E6">
          <w:rPr>
            <w:rFonts w:ascii="Times New Roman" w:hAnsi="Times New Roman" w:cs="Times New Roman"/>
            <w:color w:val="000000" w:themeColor="text1"/>
          </w:rPr>
          <w:delText xml:space="preserve">utilized </w:delText>
        </w:r>
      </w:del>
      <w:ins w:id="89" w:author="Liliana Salvador" w:date="2022-03-17T05:40:00Z">
        <w:r w:rsidR="007578E6">
          <w:rPr>
            <w:rFonts w:ascii="Times New Roman" w:hAnsi="Times New Roman" w:cs="Times New Roman"/>
            <w:color w:val="000000" w:themeColor="text1"/>
          </w:rPr>
          <w:t>used</w:t>
        </w:r>
        <w:r w:rsidR="007578E6" w:rsidRPr="000418D2">
          <w:rPr>
            <w:rFonts w:ascii="Times New Roman" w:hAnsi="Times New Roman" w:cs="Times New Roman"/>
            <w:color w:val="000000" w:themeColor="text1"/>
          </w:rPr>
          <w:t xml:space="preserve"> </w:t>
        </w:r>
      </w:ins>
      <w:r w:rsidR="000F283E" w:rsidRPr="000418D2">
        <w:rPr>
          <w:rFonts w:ascii="Times New Roman" w:hAnsi="Times New Roman" w:cs="Times New Roman"/>
          <w:color w:val="000000" w:themeColor="text1"/>
        </w:rPr>
        <w:t xml:space="preserve">(Table I). CLARK-s </w:t>
      </w:r>
      <w:del w:id="90" w:author="Liliana Salvador" w:date="2022-03-17T05:40:00Z">
        <w:r w:rsidR="000F283E" w:rsidRPr="000418D2" w:rsidDel="007578E6">
          <w:rPr>
            <w:rFonts w:ascii="Times New Roman" w:hAnsi="Times New Roman" w:cs="Times New Roman"/>
            <w:color w:val="000000" w:themeColor="text1"/>
          </w:rPr>
          <w:delText>database</w:delText>
        </w:r>
      </w:del>
      <w:ins w:id="91" w:author="Liliana Salvador" w:date="2022-03-17T05:40:00Z">
        <w:r w:rsidR="007578E6">
          <w:rPr>
            <w:rFonts w:ascii="Times New Roman" w:hAnsi="Times New Roman" w:cs="Times New Roman"/>
            <w:color w:val="000000" w:themeColor="text1"/>
          </w:rPr>
          <w:t>DB</w:t>
        </w:r>
      </w:ins>
      <w:r w:rsidR="000F283E" w:rsidRPr="000418D2">
        <w:rPr>
          <w:rFonts w:ascii="Times New Roman" w:hAnsi="Times New Roman" w:cs="Times New Roman"/>
          <w:color w:val="000000" w:themeColor="text1"/>
        </w:rPr>
        <w:t xml:space="preserve">, required to build on top of the CLARK’s </w:t>
      </w:r>
      <w:del w:id="92" w:author="Liliana Salvador" w:date="2022-03-17T05:40:00Z">
        <w:r w:rsidR="000F283E" w:rsidRPr="000418D2" w:rsidDel="007578E6">
          <w:rPr>
            <w:rFonts w:ascii="Times New Roman" w:hAnsi="Times New Roman" w:cs="Times New Roman"/>
            <w:color w:val="000000" w:themeColor="text1"/>
          </w:rPr>
          <w:delText>database</w:delText>
        </w:r>
      </w:del>
      <w:ins w:id="93" w:author="Liliana Salvador" w:date="2022-03-17T05:40:00Z">
        <w:r w:rsidR="007578E6">
          <w:rPr>
            <w:rFonts w:ascii="Times New Roman" w:hAnsi="Times New Roman" w:cs="Times New Roman"/>
            <w:color w:val="000000" w:themeColor="text1"/>
          </w:rPr>
          <w:t>DB</w:t>
        </w:r>
      </w:ins>
      <w:r w:rsidR="000F283E" w:rsidRPr="000418D2">
        <w:rPr>
          <w:rFonts w:ascii="Times New Roman" w:hAnsi="Times New Roman" w:cs="Times New Roman"/>
          <w:color w:val="000000" w:themeColor="text1"/>
        </w:rPr>
        <w:t xml:space="preserve">, took around 40 additional </w:t>
      </w:r>
      <w:r w:rsidR="00895C62" w:rsidRPr="000418D2">
        <w:rPr>
          <w:rFonts w:ascii="Times New Roman" w:hAnsi="Times New Roman" w:cs="Times New Roman"/>
          <w:color w:val="000000" w:themeColor="text1"/>
        </w:rPr>
        <w:t>hours</w:t>
      </w:r>
      <w:r w:rsidR="000F283E" w:rsidRPr="000418D2">
        <w:rPr>
          <w:rFonts w:ascii="Times New Roman" w:hAnsi="Times New Roman" w:cs="Times New Roman"/>
          <w:color w:val="000000" w:themeColor="text1"/>
        </w:rPr>
        <w:t xml:space="preserve"> to complete, with around 300 GB memory </w:t>
      </w:r>
      <w:del w:id="94" w:author="Liliana Salvador" w:date="2022-03-17T05:40:00Z">
        <w:r w:rsidR="000F283E" w:rsidRPr="000418D2" w:rsidDel="007578E6">
          <w:rPr>
            <w:rFonts w:ascii="Times New Roman" w:hAnsi="Times New Roman" w:cs="Times New Roman"/>
            <w:color w:val="000000" w:themeColor="text1"/>
          </w:rPr>
          <w:delText xml:space="preserve">utilized </w:delText>
        </w:r>
      </w:del>
      <w:ins w:id="95" w:author="Liliana Salvador" w:date="2022-03-17T05:40:00Z">
        <w:r w:rsidR="007578E6">
          <w:rPr>
            <w:rFonts w:ascii="Times New Roman" w:hAnsi="Times New Roman" w:cs="Times New Roman"/>
            <w:color w:val="000000" w:themeColor="text1"/>
          </w:rPr>
          <w:t>used</w:t>
        </w:r>
        <w:r w:rsidR="007578E6" w:rsidRPr="000418D2">
          <w:rPr>
            <w:rFonts w:ascii="Times New Roman" w:hAnsi="Times New Roman" w:cs="Times New Roman"/>
            <w:color w:val="000000" w:themeColor="text1"/>
          </w:rPr>
          <w:t xml:space="preserve"> </w:t>
        </w:r>
      </w:ins>
      <w:r w:rsidR="000F283E" w:rsidRPr="000418D2">
        <w:rPr>
          <w:rFonts w:ascii="Times New Roman" w:hAnsi="Times New Roman" w:cs="Times New Roman"/>
          <w:color w:val="000000" w:themeColor="text1"/>
        </w:rPr>
        <w:t xml:space="preserve">(Table I). </w:t>
      </w:r>
      <w:ins w:id="96" w:author="Liliana Salvador" w:date="2022-03-17T05:40:00Z">
        <w:r w:rsidR="007578E6">
          <w:rPr>
            <w:rFonts w:ascii="Times New Roman" w:hAnsi="Times New Roman" w:cs="Times New Roman"/>
            <w:color w:val="000000" w:themeColor="text1"/>
          </w:rPr>
          <w:t>The b</w:t>
        </w:r>
      </w:ins>
      <w:del w:id="97" w:author="Liliana Salvador" w:date="2022-03-17T05:40:00Z">
        <w:r w:rsidR="000F283E" w:rsidRPr="000418D2" w:rsidDel="007578E6">
          <w:rPr>
            <w:rFonts w:ascii="Times New Roman" w:hAnsi="Times New Roman" w:cs="Times New Roman"/>
            <w:color w:val="000000" w:themeColor="text1"/>
          </w:rPr>
          <w:delText>B</w:delText>
        </w:r>
      </w:del>
      <w:r w:rsidR="000F283E" w:rsidRPr="000418D2">
        <w:rPr>
          <w:rFonts w:ascii="Times New Roman" w:hAnsi="Times New Roman" w:cs="Times New Roman"/>
          <w:color w:val="000000" w:themeColor="text1"/>
        </w:rPr>
        <w:t xml:space="preserve">uilding of Diamond’s </w:t>
      </w:r>
      <w:del w:id="98" w:author="Liliana Salvador" w:date="2022-03-17T05:40:00Z">
        <w:r w:rsidR="000F283E" w:rsidRPr="000418D2" w:rsidDel="007578E6">
          <w:rPr>
            <w:rFonts w:ascii="Times New Roman" w:hAnsi="Times New Roman" w:cs="Times New Roman"/>
            <w:color w:val="000000" w:themeColor="text1"/>
          </w:rPr>
          <w:delText>database</w:delText>
        </w:r>
      </w:del>
      <w:ins w:id="99" w:author="Liliana Salvador" w:date="2022-03-17T05:40:00Z">
        <w:r w:rsidR="007578E6">
          <w:rPr>
            <w:rFonts w:ascii="Times New Roman" w:hAnsi="Times New Roman" w:cs="Times New Roman"/>
            <w:color w:val="000000" w:themeColor="text1"/>
          </w:rPr>
          <w:t>DB</w:t>
        </w:r>
      </w:ins>
      <w:r w:rsidR="000F283E" w:rsidRPr="000418D2">
        <w:rPr>
          <w:rFonts w:ascii="Times New Roman" w:hAnsi="Times New Roman" w:cs="Times New Roman"/>
          <w:color w:val="000000" w:themeColor="text1"/>
        </w:rPr>
        <w:t xml:space="preserve">, with the same computational setting, completed in ~2.4 hours </w:t>
      </w:r>
      <w:del w:id="100" w:author="Liliana Salvador" w:date="2022-03-17T05:40:00Z">
        <w:r w:rsidR="000F283E" w:rsidRPr="000418D2" w:rsidDel="007578E6">
          <w:rPr>
            <w:rFonts w:ascii="Times New Roman" w:hAnsi="Times New Roman" w:cs="Times New Roman"/>
            <w:color w:val="000000" w:themeColor="text1"/>
          </w:rPr>
          <w:delText xml:space="preserve">utilizing </w:delText>
        </w:r>
      </w:del>
      <w:ins w:id="101" w:author="Liliana Salvador" w:date="2022-03-17T05:40:00Z">
        <w:r w:rsidR="007578E6" w:rsidRPr="000418D2">
          <w:rPr>
            <w:rFonts w:ascii="Times New Roman" w:hAnsi="Times New Roman" w:cs="Times New Roman"/>
            <w:color w:val="000000" w:themeColor="text1"/>
          </w:rPr>
          <w:t>u</w:t>
        </w:r>
        <w:r w:rsidR="007578E6">
          <w:rPr>
            <w:rFonts w:ascii="Times New Roman" w:hAnsi="Times New Roman" w:cs="Times New Roman"/>
            <w:color w:val="000000" w:themeColor="text1"/>
          </w:rPr>
          <w:t>sing</w:t>
        </w:r>
        <w:r w:rsidR="007578E6" w:rsidRPr="000418D2">
          <w:rPr>
            <w:rFonts w:ascii="Times New Roman" w:hAnsi="Times New Roman" w:cs="Times New Roman"/>
            <w:color w:val="000000" w:themeColor="text1"/>
          </w:rPr>
          <w:t xml:space="preserve"> </w:t>
        </w:r>
      </w:ins>
      <w:r w:rsidR="000F283E" w:rsidRPr="000418D2">
        <w:rPr>
          <w:rFonts w:ascii="Times New Roman" w:hAnsi="Times New Roman" w:cs="Times New Roman"/>
          <w:color w:val="000000" w:themeColor="text1"/>
        </w:rPr>
        <w:t xml:space="preserve">~ 8 GB, while Kaiju’s </w:t>
      </w:r>
      <w:del w:id="102" w:author="Liliana Salvador" w:date="2022-03-17T05:40:00Z">
        <w:r w:rsidR="000F283E" w:rsidRPr="000418D2" w:rsidDel="007578E6">
          <w:rPr>
            <w:rFonts w:ascii="Times New Roman" w:hAnsi="Times New Roman" w:cs="Times New Roman"/>
            <w:color w:val="000000" w:themeColor="text1"/>
          </w:rPr>
          <w:delText xml:space="preserve">database </w:delText>
        </w:r>
      </w:del>
      <w:ins w:id="103" w:author="Liliana Salvador" w:date="2022-03-17T05:40:00Z">
        <w:r w:rsidR="007578E6">
          <w:rPr>
            <w:rFonts w:ascii="Times New Roman" w:hAnsi="Times New Roman" w:cs="Times New Roman"/>
            <w:color w:val="000000" w:themeColor="text1"/>
          </w:rPr>
          <w:t>DB</w:t>
        </w:r>
        <w:r w:rsidR="007578E6" w:rsidRPr="000418D2">
          <w:rPr>
            <w:rFonts w:ascii="Times New Roman" w:hAnsi="Times New Roman" w:cs="Times New Roman"/>
            <w:color w:val="000000" w:themeColor="text1"/>
          </w:rPr>
          <w:t xml:space="preserve"> </w:t>
        </w:r>
      </w:ins>
      <w:r w:rsidR="000F283E" w:rsidRPr="000418D2">
        <w:rPr>
          <w:rFonts w:ascii="Times New Roman" w:hAnsi="Times New Roman" w:cs="Times New Roman"/>
          <w:color w:val="000000" w:themeColor="text1"/>
        </w:rPr>
        <w:t>took ~ 5 hours to complete u</w:t>
      </w:r>
      <w:ins w:id="104" w:author="Liliana Salvador" w:date="2022-03-17T05:41:00Z">
        <w:r w:rsidR="007578E6">
          <w:rPr>
            <w:rFonts w:ascii="Times New Roman" w:hAnsi="Times New Roman" w:cs="Times New Roman"/>
            <w:color w:val="000000" w:themeColor="text1"/>
          </w:rPr>
          <w:t>sing</w:t>
        </w:r>
      </w:ins>
      <w:del w:id="105" w:author="Liliana Salvador" w:date="2022-03-17T05:41:00Z">
        <w:r w:rsidR="000F283E" w:rsidRPr="000418D2" w:rsidDel="007578E6">
          <w:rPr>
            <w:rFonts w:ascii="Times New Roman" w:hAnsi="Times New Roman" w:cs="Times New Roman"/>
            <w:color w:val="000000" w:themeColor="text1"/>
          </w:rPr>
          <w:delText>t</w:delText>
        </w:r>
      </w:del>
      <w:del w:id="106" w:author="Liliana Salvador" w:date="2022-03-17T05:40:00Z">
        <w:r w:rsidR="000F283E" w:rsidRPr="000418D2" w:rsidDel="007578E6">
          <w:rPr>
            <w:rFonts w:ascii="Times New Roman" w:hAnsi="Times New Roman" w:cs="Times New Roman"/>
            <w:color w:val="000000" w:themeColor="text1"/>
          </w:rPr>
          <w:delText>ilizing</w:delText>
        </w:r>
      </w:del>
      <w:r w:rsidR="000F283E" w:rsidRPr="000418D2">
        <w:rPr>
          <w:rFonts w:ascii="Times New Roman" w:hAnsi="Times New Roman" w:cs="Times New Roman"/>
          <w:color w:val="000000" w:themeColor="text1"/>
        </w:rPr>
        <w:t xml:space="preserve"> ~115 GB of memory (Table I). As for analysis time, using 12 </w:t>
      </w:r>
      <w:ins w:id="107" w:author="Liliana Salvador" w:date="2022-03-17T05:41:00Z">
        <w:r w:rsidR="007578E6">
          <w:rPr>
            <w:rFonts w:ascii="Times New Roman" w:hAnsi="Times New Roman" w:cs="Times New Roman"/>
            <w:color w:val="000000" w:themeColor="text1"/>
          </w:rPr>
          <w:t xml:space="preserve">threads of </w:t>
        </w:r>
      </w:ins>
      <w:r w:rsidR="000F283E" w:rsidRPr="000418D2">
        <w:rPr>
          <w:rFonts w:ascii="Times New Roman" w:hAnsi="Times New Roman" w:cs="Times New Roman"/>
          <w:color w:val="000000" w:themeColor="text1"/>
        </w:rPr>
        <w:t xml:space="preserve">CPU on </w:t>
      </w:r>
      <w:ins w:id="108" w:author="Liliana Salvador" w:date="2022-03-17T05:41:00Z">
        <w:r w:rsidR="007578E6">
          <w:rPr>
            <w:rFonts w:ascii="Times New Roman" w:hAnsi="Times New Roman" w:cs="Times New Roman"/>
            <w:color w:val="000000" w:themeColor="text1"/>
          </w:rPr>
          <w:t xml:space="preserve">the </w:t>
        </w:r>
      </w:ins>
      <w:r w:rsidR="000F283E" w:rsidRPr="000418D2">
        <w:rPr>
          <w:rFonts w:ascii="Times New Roman" w:hAnsi="Times New Roman" w:cs="Times New Roman"/>
          <w:color w:val="000000" w:themeColor="text1"/>
        </w:rPr>
        <w:t xml:space="preserve">UGA’s high memory computing node, Diamond </w:t>
      </w:r>
      <w:r w:rsidR="000F283E" w:rsidRPr="000418D2">
        <w:rPr>
          <w:rFonts w:ascii="Times New Roman" w:hAnsi="Times New Roman" w:cs="Times New Roman"/>
          <w:color w:val="000000" w:themeColor="text1"/>
        </w:rPr>
        <w:lastRenderedPageBreak/>
        <w:t xml:space="preserve">used </w:t>
      </w:r>
      <w:ins w:id="109" w:author="Liliana Salvador" w:date="2022-03-17T05:41:00Z">
        <w:r w:rsidR="007578E6">
          <w:rPr>
            <w:rFonts w:ascii="Times New Roman" w:hAnsi="Times New Roman" w:cs="Times New Roman"/>
            <w:color w:val="000000" w:themeColor="text1"/>
          </w:rPr>
          <w:t xml:space="preserve">on average </w:t>
        </w:r>
      </w:ins>
      <w:r w:rsidR="000F283E" w:rsidRPr="000418D2">
        <w:rPr>
          <w:rFonts w:ascii="Times New Roman" w:hAnsi="Times New Roman" w:cs="Times New Roman"/>
          <w:color w:val="000000" w:themeColor="text1"/>
        </w:rPr>
        <w:t>~5 hour</w:t>
      </w:r>
      <w:ins w:id="110" w:author="Liliana Salvador" w:date="2022-03-17T05:41:00Z">
        <w:r w:rsidR="007578E6">
          <w:rPr>
            <w:rFonts w:ascii="Times New Roman" w:hAnsi="Times New Roman" w:cs="Times New Roman"/>
            <w:color w:val="000000" w:themeColor="text1"/>
          </w:rPr>
          <w:t>s</w:t>
        </w:r>
      </w:ins>
      <w:r w:rsidR="000F283E" w:rsidRPr="000418D2">
        <w:rPr>
          <w:rFonts w:ascii="Times New Roman" w:hAnsi="Times New Roman" w:cs="Times New Roman"/>
          <w:color w:val="000000" w:themeColor="text1"/>
        </w:rPr>
        <w:t xml:space="preserve"> </w:t>
      </w:r>
      <w:del w:id="111" w:author="Liliana Salvador" w:date="2022-03-17T05:41:00Z">
        <w:r w:rsidR="000F283E" w:rsidRPr="000418D2" w:rsidDel="007578E6">
          <w:rPr>
            <w:rFonts w:ascii="Times New Roman" w:hAnsi="Times New Roman" w:cs="Times New Roman"/>
            <w:color w:val="000000" w:themeColor="text1"/>
          </w:rPr>
          <w:delText xml:space="preserve">on average </w:delText>
        </w:r>
      </w:del>
      <w:r w:rsidR="000F283E" w:rsidRPr="000418D2">
        <w:rPr>
          <w:rFonts w:ascii="Times New Roman" w:hAnsi="Times New Roman" w:cs="Times New Roman"/>
          <w:color w:val="000000" w:themeColor="text1"/>
        </w:rPr>
        <w:t>to classify one sample</w:t>
      </w:r>
      <w:ins w:id="112" w:author="Liliana Salvador" w:date="2022-03-17T05:42:00Z">
        <w:r w:rsidR="007578E6">
          <w:rPr>
            <w:rFonts w:ascii="Times New Roman" w:hAnsi="Times New Roman" w:cs="Times New Roman"/>
            <w:color w:val="000000" w:themeColor="text1"/>
          </w:rPr>
          <w:t xml:space="preserve">, while </w:t>
        </w:r>
      </w:ins>
      <w:del w:id="113" w:author="Liliana Salvador" w:date="2022-03-17T05:42:00Z">
        <w:r w:rsidR="000F283E" w:rsidRPr="000418D2" w:rsidDel="007578E6">
          <w:rPr>
            <w:rFonts w:ascii="Times New Roman" w:hAnsi="Times New Roman" w:cs="Times New Roman"/>
            <w:color w:val="000000" w:themeColor="text1"/>
          </w:rPr>
          <w:delText xml:space="preserve"> and </w:delText>
        </w:r>
      </w:del>
      <w:r w:rsidR="000F283E" w:rsidRPr="000418D2">
        <w:rPr>
          <w:rFonts w:ascii="Times New Roman" w:hAnsi="Times New Roman" w:cs="Times New Roman"/>
          <w:color w:val="000000" w:themeColor="text1"/>
        </w:rPr>
        <w:t>BLASTN used ~2 h</w:t>
      </w:r>
      <w:r w:rsidR="00895C62" w:rsidRPr="000418D2">
        <w:rPr>
          <w:rFonts w:ascii="Times New Roman" w:hAnsi="Times New Roman" w:cs="Times New Roman"/>
          <w:color w:val="000000" w:themeColor="text1"/>
        </w:rPr>
        <w:t>ours</w:t>
      </w:r>
      <w:del w:id="114" w:author="Liliana Salvador" w:date="2022-03-17T05:42:00Z">
        <w:r w:rsidR="000F283E" w:rsidRPr="000418D2" w:rsidDel="007578E6">
          <w:rPr>
            <w:rFonts w:ascii="Times New Roman" w:hAnsi="Times New Roman" w:cs="Times New Roman"/>
            <w:color w:val="000000" w:themeColor="text1"/>
          </w:rPr>
          <w:delText xml:space="preserve"> to classify one sample</w:delText>
        </w:r>
      </w:del>
      <w:r w:rsidR="000F283E" w:rsidRPr="000418D2">
        <w:rPr>
          <w:rFonts w:ascii="Times New Roman" w:hAnsi="Times New Roman" w:cs="Times New Roman"/>
          <w:color w:val="000000" w:themeColor="text1"/>
        </w:rPr>
        <w:t xml:space="preserve">. </w:t>
      </w:r>
      <w:ins w:id="115" w:author="Liliana Salvador" w:date="2022-03-17T05:42:00Z">
        <w:r w:rsidR="007578E6">
          <w:rPr>
            <w:rFonts w:ascii="Times New Roman" w:hAnsi="Times New Roman" w:cs="Times New Roman"/>
            <w:color w:val="000000" w:themeColor="text1"/>
          </w:rPr>
          <w:t>The r</w:t>
        </w:r>
      </w:ins>
      <w:del w:id="116" w:author="Liliana Salvador" w:date="2022-03-17T05:42:00Z">
        <w:r w:rsidR="000F283E" w:rsidRPr="000418D2" w:rsidDel="007578E6">
          <w:rPr>
            <w:rFonts w:ascii="Times New Roman" w:hAnsi="Times New Roman" w:cs="Times New Roman"/>
            <w:color w:val="000000" w:themeColor="text1"/>
          </w:rPr>
          <w:delText>R</w:delText>
        </w:r>
      </w:del>
      <w:r w:rsidR="000F283E" w:rsidRPr="000418D2">
        <w:rPr>
          <w:rFonts w:ascii="Times New Roman" w:hAnsi="Times New Roman" w:cs="Times New Roman"/>
          <w:color w:val="000000" w:themeColor="text1"/>
        </w:rPr>
        <w:t xml:space="preserve">est of the software </w:t>
      </w:r>
      <w:del w:id="117" w:author="Liliana Salvador" w:date="2022-03-17T05:42:00Z">
        <w:r w:rsidR="000F283E" w:rsidRPr="000418D2" w:rsidDel="007578E6">
          <w:rPr>
            <w:rFonts w:ascii="Times New Roman" w:hAnsi="Times New Roman" w:cs="Times New Roman"/>
            <w:color w:val="000000" w:themeColor="text1"/>
          </w:rPr>
          <w:delText xml:space="preserve">could finish </w:delText>
        </w:r>
      </w:del>
      <w:r w:rsidR="000F283E" w:rsidRPr="000418D2">
        <w:rPr>
          <w:rFonts w:ascii="Times New Roman" w:hAnsi="Times New Roman" w:cs="Times New Roman"/>
          <w:color w:val="000000" w:themeColor="text1"/>
        </w:rPr>
        <w:t>classif</w:t>
      </w:r>
      <w:del w:id="118" w:author="Liliana Salvador" w:date="2022-03-17T05:42:00Z">
        <w:r w:rsidR="000F283E" w:rsidRPr="000418D2" w:rsidDel="007578E6">
          <w:rPr>
            <w:rFonts w:ascii="Times New Roman" w:hAnsi="Times New Roman" w:cs="Times New Roman"/>
            <w:color w:val="000000" w:themeColor="text1"/>
          </w:rPr>
          <w:delText>ying</w:delText>
        </w:r>
      </w:del>
      <w:ins w:id="119" w:author="Liliana Salvador" w:date="2022-03-17T05:42:00Z">
        <w:r w:rsidR="007578E6">
          <w:rPr>
            <w:rFonts w:ascii="Times New Roman" w:hAnsi="Times New Roman" w:cs="Times New Roman"/>
            <w:color w:val="000000" w:themeColor="text1"/>
          </w:rPr>
          <w:t>ied</w:t>
        </w:r>
      </w:ins>
      <w:r w:rsidR="000F283E" w:rsidRPr="000418D2">
        <w:rPr>
          <w:rFonts w:ascii="Times New Roman" w:hAnsi="Times New Roman" w:cs="Times New Roman"/>
          <w:color w:val="000000" w:themeColor="text1"/>
        </w:rPr>
        <w:t xml:space="preserve"> one sample within 5 minutes at most (Table I).  </w:t>
      </w:r>
      <w:commentRangeStart w:id="120"/>
      <w:commentRangeEnd w:id="120"/>
      <w:r w:rsidR="000F283E" w:rsidRPr="000418D2">
        <w:rPr>
          <w:rStyle w:val="CommentReference"/>
          <w:rFonts w:ascii="Times New Roman" w:hAnsi="Times New Roman" w:cs="Times New Roman"/>
          <w:sz w:val="24"/>
          <w:szCs w:val="24"/>
        </w:rPr>
        <w:commentReference w:id="120"/>
      </w:r>
    </w:p>
    <w:p w14:paraId="2C9B4F2B" w14:textId="77777777" w:rsidR="007578E6" w:rsidRDefault="007578E6" w:rsidP="00F2478C">
      <w:pPr>
        <w:spacing w:line="480" w:lineRule="auto"/>
        <w:rPr>
          <w:ins w:id="121" w:author="Liliana Salvador" w:date="2022-03-17T05:42:00Z"/>
          <w:rFonts w:ascii="Times New Roman" w:hAnsi="Times New Roman" w:cs="Times New Roman"/>
          <w:b/>
          <w:bCs/>
          <w:color w:val="000000" w:themeColor="text1"/>
        </w:rPr>
      </w:pPr>
    </w:p>
    <w:p w14:paraId="49E32FF5" w14:textId="3E5F5B42" w:rsidR="00F2478C" w:rsidRPr="000418D2" w:rsidRDefault="00F2478C" w:rsidP="00F2478C">
      <w:pPr>
        <w:spacing w:line="480" w:lineRule="auto"/>
        <w:rPr>
          <w:rFonts w:ascii="Times New Roman" w:hAnsi="Times New Roman" w:cs="Times New Roman"/>
          <w:b/>
          <w:bCs/>
          <w:color w:val="000000" w:themeColor="text1"/>
        </w:rPr>
      </w:pPr>
      <w:r w:rsidRPr="000418D2">
        <w:rPr>
          <w:rFonts w:ascii="Times New Roman" w:hAnsi="Times New Roman" w:cs="Times New Roman"/>
          <w:b/>
          <w:bCs/>
          <w:color w:val="000000" w:themeColor="text1"/>
        </w:rPr>
        <w:t>Supplementary Text2</w:t>
      </w:r>
      <w:ins w:id="122" w:author="Liliana Salvador" w:date="2022-03-17T05:43:00Z">
        <w:r w:rsidR="007578E6">
          <w:rPr>
            <w:rFonts w:ascii="Times New Roman" w:hAnsi="Times New Roman" w:cs="Times New Roman"/>
            <w:b/>
            <w:bCs/>
            <w:color w:val="000000" w:themeColor="text1"/>
          </w:rPr>
          <w:t>.</w:t>
        </w:r>
      </w:ins>
      <w:r w:rsidRPr="000418D2">
        <w:rPr>
          <w:rFonts w:ascii="Times New Roman" w:hAnsi="Times New Roman" w:cs="Times New Roman"/>
          <w:b/>
          <w:bCs/>
          <w:color w:val="000000" w:themeColor="text1"/>
        </w:rPr>
        <w:t xml:space="preserve"> DB comparisons at genus and species </w:t>
      </w:r>
      <w:ins w:id="123" w:author="Liliana Salvador" w:date="2022-03-17T05:43:00Z">
        <w:r w:rsidR="007578E6">
          <w:rPr>
            <w:rFonts w:ascii="Times New Roman" w:hAnsi="Times New Roman" w:cs="Times New Roman"/>
            <w:b/>
            <w:bCs/>
            <w:color w:val="000000" w:themeColor="text1"/>
          </w:rPr>
          <w:t>levels.</w:t>
        </w:r>
      </w:ins>
      <w:del w:id="124" w:author="Liliana Salvador" w:date="2022-03-17T05:43:00Z">
        <w:r w:rsidRPr="000418D2" w:rsidDel="007578E6">
          <w:rPr>
            <w:rFonts w:ascii="Times New Roman" w:hAnsi="Times New Roman" w:cs="Times New Roman"/>
            <w:b/>
            <w:bCs/>
            <w:color w:val="000000" w:themeColor="text1"/>
          </w:rPr>
          <w:delText>Level</w:delText>
        </w:r>
      </w:del>
    </w:p>
    <w:p w14:paraId="5BE83969" w14:textId="6B01902D" w:rsidR="00F2478C" w:rsidRPr="000418D2" w:rsidRDefault="00F2478C" w:rsidP="004B391B">
      <w:pPr>
        <w:spacing w:line="480" w:lineRule="auto"/>
        <w:rPr>
          <w:rFonts w:ascii="Times New Roman" w:hAnsi="Times New Roman" w:cs="Times New Roman"/>
          <w:b/>
          <w:bCs/>
          <w:color w:val="000000" w:themeColor="text1"/>
        </w:rPr>
      </w:pPr>
      <w:r w:rsidRPr="000418D2">
        <w:rPr>
          <w:rFonts w:ascii="Times New Roman" w:hAnsi="Times New Roman" w:cs="Times New Roman"/>
          <w:color w:val="000000" w:themeColor="text1"/>
        </w:rPr>
        <w:t xml:space="preserve">For the </w:t>
      </w:r>
      <w:proofErr w:type="spellStart"/>
      <w:r w:rsidRPr="000418D2">
        <w:rPr>
          <w:rFonts w:ascii="Times New Roman" w:hAnsi="Times New Roman" w:cs="Times New Roman"/>
          <w:color w:val="000000" w:themeColor="text1"/>
        </w:rPr>
        <w:t>Eukaryota</w:t>
      </w:r>
      <w:proofErr w:type="spellEnd"/>
      <w:r w:rsidRPr="000418D2">
        <w:rPr>
          <w:rFonts w:ascii="Times New Roman" w:hAnsi="Times New Roman" w:cs="Times New Roman"/>
          <w:color w:val="000000" w:themeColor="text1"/>
        </w:rPr>
        <w:t xml:space="preserve"> taxon, all but the number of reads classified by the standard and customized DBs were found not to have statistically significant differences (Figure 1a). However, the classification profiles of these DBs at the genus level assigned different number of </w:t>
      </w:r>
      <w:proofErr w:type="spellStart"/>
      <w:r w:rsidRPr="000418D2">
        <w:rPr>
          <w:rFonts w:ascii="Times New Roman" w:hAnsi="Times New Roman" w:cs="Times New Roman"/>
          <w:color w:val="000000" w:themeColor="text1"/>
        </w:rPr>
        <w:t>Eukaryota</w:t>
      </w:r>
      <w:proofErr w:type="spellEnd"/>
      <w:r w:rsidRPr="000418D2">
        <w:rPr>
          <w:rFonts w:ascii="Times New Roman" w:hAnsi="Times New Roman" w:cs="Times New Roman"/>
          <w:color w:val="000000" w:themeColor="text1"/>
        </w:rPr>
        <w:t xml:space="preserve"> reads to the two hosts (“</w:t>
      </w:r>
      <w:proofErr w:type="spellStart"/>
      <w:r w:rsidRPr="000418D2">
        <w:rPr>
          <w:rFonts w:ascii="Times New Roman" w:hAnsi="Times New Roman" w:cs="Times New Roman"/>
          <w:color w:val="000000" w:themeColor="text1"/>
        </w:rPr>
        <w:t>g__Rattus</w:t>
      </w:r>
      <w:proofErr w:type="spellEnd"/>
      <w:r w:rsidRPr="000418D2">
        <w:rPr>
          <w:rFonts w:ascii="Times New Roman" w:hAnsi="Times New Roman" w:cs="Times New Roman"/>
          <w:color w:val="000000" w:themeColor="text1"/>
        </w:rPr>
        <w:t>” and “</w:t>
      </w:r>
      <w:proofErr w:type="spellStart"/>
      <w:r w:rsidRPr="000418D2">
        <w:rPr>
          <w:rFonts w:ascii="Times New Roman" w:hAnsi="Times New Roman" w:cs="Times New Roman"/>
          <w:color w:val="000000" w:themeColor="text1"/>
        </w:rPr>
        <w:t>g__Homo</w:t>
      </w:r>
      <w:proofErr w:type="spellEnd"/>
      <w:r w:rsidRPr="000418D2">
        <w:rPr>
          <w:rFonts w:ascii="Times New Roman" w:hAnsi="Times New Roman" w:cs="Times New Roman"/>
          <w:color w:val="000000" w:themeColor="text1"/>
        </w:rPr>
        <w:t xml:space="preserve">”). The standard DB profiling assigned all 9,771 </w:t>
      </w:r>
      <w:proofErr w:type="spellStart"/>
      <w:r w:rsidRPr="000418D2">
        <w:rPr>
          <w:rFonts w:ascii="Times New Roman" w:hAnsi="Times New Roman" w:cs="Times New Roman"/>
          <w:color w:val="000000" w:themeColor="text1"/>
        </w:rPr>
        <w:t>Eukaryota</w:t>
      </w:r>
      <w:proofErr w:type="spellEnd"/>
      <w:r w:rsidRPr="000418D2">
        <w:rPr>
          <w:rFonts w:ascii="Times New Roman" w:hAnsi="Times New Roman" w:cs="Times New Roman"/>
          <w:color w:val="000000" w:themeColor="text1"/>
        </w:rPr>
        <w:t xml:space="preserve"> reads to “</w:t>
      </w:r>
      <w:proofErr w:type="spellStart"/>
      <w:r w:rsidRPr="000418D2">
        <w:rPr>
          <w:rFonts w:ascii="Times New Roman" w:hAnsi="Times New Roman" w:cs="Times New Roman"/>
          <w:color w:val="000000" w:themeColor="text1"/>
        </w:rPr>
        <w:t>p__Homo</w:t>
      </w:r>
      <w:proofErr w:type="spellEnd"/>
      <w:r w:rsidRPr="000418D2">
        <w:rPr>
          <w:rFonts w:ascii="Times New Roman" w:hAnsi="Times New Roman" w:cs="Times New Roman"/>
          <w:color w:val="000000" w:themeColor="text1"/>
        </w:rPr>
        <w:t xml:space="preserve">” while the customized DB profiling assigned only 4,941 </w:t>
      </w:r>
      <w:proofErr w:type="spellStart"/>
      <w:r w:rsidRPr="000418D2">
        <w:rPr>
          <w:rFonts w:ascii="Times New Roman" w:hAnsi="Times New Roman" w:cs="Times New Roman"/>
          <w:color w:val="000000" w:themeColor="text1"/>
        </w:rPr>
        <w:t>Eukaryota</w:t>
      </w:r>
      <w:proofErr w:type="spellEnd"/>
      <w:r w:rsidRPr="000418D2">
        <w:rPr>
          <w:rFonts w:ascii="Times New Roman" w:hAnsi="Times New Roman" w:cs="Times New Roman"/>
          <w:color w:val="000000" w:themeColor="text1"/>
        </w:rPr>
        <w:t xml:space="preserve"> reads to “</w:t>
      </w:r>
      <w:proofErr w:type="spellStart"/>
      <w:r w:rsidRPr="000418D2">
        <w:rPr>
          <w:rFonts w:ascii="Times New Roman" w:hAnsi="Times New Roman" w:cs="Times New Roman"/>
          <w:color w:val="000000" w:themeColor="text1"/>
        </w:rPr>
        <w:t>p__Homo</w:t>
      </w:r>
      <w:proofErr w:type="spellEnd"/>
      <w:r w:rsidRPr="000418D2">
        <w:rPr>
          <w:rFonts w:ascii="Times New Roman" w:hAnsi="Times New Roman" w:cs="Times New Roman"/>
          <w:color w:val="000000" w:themeColor="text1"/>
        </w:rPr>
        <w:t>” and 4,961 to “</w:t>
      </w:r>
      <w:proofErr w:type="spellStart"/>
      <w:r w:rsidRPr="000418D2">
        <w:rPr>
          <w:rFonts w:ascii="Times New Roman" w:hAnsi="Times New Roman" w:cs="Times New Roman"/>
          <w:color w:val="000000" w:themeColor="text1"/>
        </w:rPr>
        <w:t>g__Rattus</w:t>
      </w:r>
      <w:proofErr w:type="spellEnd"/>
      <w:r w:rsidRPr="000418D2">
        <w:rPr>
          <w:rFonts w:ascii="Times New Roman" w:hAnsi="Times New Roman" w:cs="Times New Roman"/>
          <w:color w:val="000000" w:themeColor="text1"/>
        </w:rPr>
        <w:t xml:space="preserve">” (Table SI.1, Figure S1b-c). </w:t>
      </w:r>
      <w:proofErr w:type="spellStart"/>
      <w:r w:rsidRPr="000418D2">
        <w:rPr>
          <w:rFonts w:ascii="Times New Roman" w:hAnsi="Times New Roman" w:cs="Times New Roman"/>
          <w:color w:val="000000" w:themeColor="text1"/>
        </w:rPr>
        <w:t>Minikraken</w:t>
      </w:r>
      <w:proofErr w:type="spellEnd"/>
      <w:r w:rsidRPr="000418D2">
        <w:rPr>
          <w:rFonts w:ascii="Times New Roman" w:hAnsi="Times New Roman" w:cs="Times New Roman"/>
          <w:color w:val="000000" w:themeColor="text1"/>
        </w:rPr>
        <w:t xml:space="preserve"> DB assigned only 986 to the </w:t>
      </w:r>
      <w:proofErr w:type="spellStart"/>
      <w:r w:rsidRPr="000418D2">
        <w:rPr>
          <w:rFonts w:ascii="Times New Roman" w:hAnsi="Times New Roman" w:cs="Times New Roman"/>
          <w:color w:val="000000" w:themeColor="text1"/>
        </w:rPr>
        <w:t>Eukaryota</w:t>
      </w:r>
      <w:proofErr w:type="spellEnd"/>
      <w:r w:rsidRPr="000418D2">
        <w:rPr>
          <w:rFonts w:ascii="Times New Roman" w:hAnsi="Times New Roman" w:cs="Times New Roman"/>
          <w:color w:val="000000" w:themeColor="text1"/>
        </w:rPr>
        <w:t xml:space="preserve"> taxon and </w:t>
      </w:r>
      <w:proofErr w:type="gramStart"/>
      <w:r w:rsidRPr="000418D2">
        <w:rPr>
          <w:rFonts w:ascii="Times New Roman" w:hAnsi="Times New Roman" w:cs="Times New Roman"/>
          <w:color w:val="000000" w:themeColor="text1"/>
        </w:rPr>
        <w:t>all of</w:t>
      </w:r>
      <w:proofErr w:type="gramEnd"/>
      <w:r w:rsidRPr="000418D2">
        <w:rPr>
          <w:rFonts w:ascii="Times New Roman" w:hAnsi="Times New Roman" w:cs="Times New Roman"/>
          <w:color w:val="000000" w:themeColor="text1"/>
        </w:rPr>
        <w:t xml:space="preserve"> their reads were assigned to “</w:t>
      </w:r>
      <w:proofErr w:type="spellStart"/>
      <w:r w:rsidRPr="000418D2">
        <w:rPr>
          <w:rFonts w:ascii="Times New Roman" w:hAnsi="Times New Roman" w:cs="Times New Roman"/>
          <w:color w:val="000000" w:themeColor="text1"/>
        </w:rPr>
        <w:t>g__Homo</w:t>
      </w:r>
      <w:proofErr w:type="spellEnd"/>
      <w:r w:rsidRPr="000418D2">
        <w:rPr>
          <w:rFonts w:ascii="Times New Roman" w:hAnsi="Times New Roman" w:cs="Times New Roman"/>
          <w:color w:val="000000" w:themeColor="text1"/>
        </w:rPr>
        <w:t xml:space="preserve">” (Table SI.1, Figure S1a), while </w:t>
      </w:r>
      <w:proofErr w:type="spellStart"/>
      <w:r w:rsidRPr="000418D2">
        <w:rPr>
          <w:rFonts w:ascii="Times New Roman" w:hAnsi="Times New Roman" w:cs="Times New Roman"/>
          <w:color w:val="000000" w:themeColor="text1"/>
        </w:rPr>
        <w:t>maxikraken</w:t>
      </w:r>
      <w:proofErr w:type="spellEnd"/>
      <w:r w:rsidRPr="000418D2">
        <w:rPr>
          <w:rFonts w:ascii="Times New Roman" w:hAnsi="Times New Roman" w:cs="Times New Roman"/>
          <w:color w:val="000000" w:themeColor="text1"/>
        </w:rPr>
        <w:t xml:space="preserve"> DB assigned 5,527 reads under the </w:t>
      </w:r>
      <w:proofErr w:type="spellStart"/>
      <w:r w:rsidRPr="000418D2">
        <w:rPr>
          <w:rFonts w:ascii="Times New Roman" w:hAnsi="Times New Roman" w:cs="Times New Roman"/>
          <w:color w:val="000000" w:themeColor="text1"/>
        </w:rPr>
        <w:t>Eukaryota</w:t>
      </w:r>
      <w:proofErr w:type="spellEnd"/>
      <w:r w:rsidRPr="000418D2">
        <w:rPr>
          <w:rFonts w:ascii="Times New Roman" w:hAnsi="Times New Roman" w:cs="Times New Roman"/>
          <w:color w:val="000000" w:themeColor="text1"/>
        </w:rPr>
        <w:t xml:space="preserve"> taxon, with 153 unique genus from human, fungi (ex. </w:t>
      </w:r>
      <w:r w:rsidRPr="000418D2">
        <w:rPr>
          <w:rFonts w:ascii="Times New Roman" w:hAnsi="Times New Roman" w:cs="Times New Roman"/>
          <w:i/>
          <w:iCs/>
          <w:color w:val="000000" w:themeColor="text1"/>
        </w:rPr>
        <w:t xml:space="preserve">Pneumocystis </w:t>
      </w:r>
      <w:proofErr w:type="spellStart"/>
      <w:r w:rsidRPr="000418D2">
        <w:rPr>
          <w:rFonts w:ascii="Times New Roman" w:hAnsi="Times New Roman" w:cs="Times New Roman"/>
          <w:i/>
          <w:iCs/>
          <w:color w:val="000000" w:themeColor="text1"/>
        </w:rPr>
        <w:t>murina</w:t>
      </w:r>
      <w:proofErr w:type="spellEnd"/>
      <w:r w:rsidRPr="000418D2">
        <w:rPr>
          <w:rFonts w:ascii="Times New Roman" w:hAnsi="Times New Roman" w:cs="Times New Roman"/>
          <w:color w:val="000000" w:themeColor="text1"/>
        </w:rPr>
        <w:t>), ciliate (</w:t>
      </w:r>
      <w:r w:rsidRPr="000418D2">
        <w:rPr>
          <w:rFonts w:ascii="Times New Roman" w:hAnsi="Times New Roman" w:cs="Times New Roman"/>
          <w:i/>
          <w:iCs/>
          <w:color w:val="000000" w:themeColor="text1"/>
        </w:rPr>
        <w:t xml:space="preserve">Paramecium </w:t>
      </w:r>
      <w:proofErr w:type="spellStart"/>
      <w:r w:rsidRPr="000418D2">
        <w:rPr>
          <w:rFonts w:ascii="Times New Roman" w:hAnsi="Times New Roman" w:cs="Times New Roman"/>
          <w:i/>
          <w:iCs/>
          <w:color w:val="000000" w:themeColor="text1"/>
        </w:rPr>
        <w:t>tetraurelia</w:t>
      </w:r>
      <w:proofErr w:type="spellEnd"/>
      <w:r w:rsidRPr="000418D2">
        <w:rPr>
          <w:rFonts w:ascii="Times New Roman" w:hAnsi="Times New Roman" w:cs="Times New Roman"/>
          <w:color w:val="000000" w:themeColor="text1"/>
        </w:rPr>
        <w:t>), amoebae (</w:t>
      </w:r>
      <w:r w:rsidRPr="000418D2">
        <w:rPr>
          <w:rFonts w:ascii="Times New Roman" w:hAnsi="Times New Roman" w:cs="Times New Roman"/>
          <w:i/>
          <w:iCs/>
          <w:color w:val="000000" w:themeColor="text1"/>
        </w:rPr>
        <w:t xml:space="preserve">Naegleria </w:t>
      </w:r>
      <w:proofErr w:type="spellStart"/>
      <w:r w:rsidRPr="000418D2">
        <w:rPr>
          <w:rFonts w:ascii="Times New Roman" w:hAnsi="Times New Roman" w:cs="Times New Roman"/>
          <w:i/>
          <w:iCs/>
          <w:color w:val="000000" w:themeColor="text1"/>
        </w:rPr>
        <w:t>gruberi</w:t>
      </w:r>
      <w:proofErr w:type="spellEnd"/>
      <w:r w:rsidRPr="000418D2">
        <w:rPr>
          <w:rFonts w:ascii="Times New Roman" w:hAnsi="Times New Roman" w:cs="Times New Roman"/>
          <w:color w:val="000000" w:themeColor="text1"/>
        </w:rPr>
        <w:t>)</w:t>
      </w:r>
      <w:del w:id="125" w:author="Liliana Salvador" w:date="2022-03-17T05:43:00Z">
        <w:r w:rsidRPr="000418D2" w:rsidDel="007578E6">
          <w:rPr>
            <w:rFonts w:ascii="Times New Roman" w:hAnsi="Times New Roman" w:cs="Times New Roman"/>
            <w:color w:val="000000" w:themeColor="text1"/>
          </w:rPr>
          <w:delText xml:space="preserve"> </w:delText>
        </w:r>
      </w:del>
      <w:r w:rsidRPr="000418D2">
        <w:rPr>
          <w:rFonts w:ascii="Times New Roman" w:hAnsi="Times New Roman" w:cs="Times New Roman"/>
          <w:color w:val="000000" w:themeColor="text1"/>
        </w:rPr>
        <w:t xml:space="preserve">, parasites (ex. </w:t>
      </w:r>
      <w:r w:rsidRPr="000418D2">
        <w:rPr>
          <w:rFonts w:ascii="Times New Roman" w:hAnsi="Times New Roman" w:cs="Times New Roman"/>
          <w:i/>
          <w:iCs/>
          <w:color w:val="000000" w:themeColor="text1"/>
        </w:rPr>
        <w:t>Plasmodium vivax</w:t>
      </w:r>
      <w:r w:rsidRPr="000418D2">
        <w:rPr>
          <w:rFonts w:ascii="Times New Roman" w:hAnsi="Times New Roman" w:cs="Times New Roman"/>
          <w:color w:val="000000" w:themeColor="text1"/>
        </w:rPr>
        <w:t xml:space="preserve">), etc. For the Bacteria taxon, all the pairwise comparisons of the number of reads classified by the different DBs were found to have statistically significant differences (Figure 1b), which could be further validated by Bacteria taxon’s classification at the genus and species levels. For example, the genus taxa </w:t>
      </w:r>
      <w:bookmarkStart w:id="126" w:name="OLE_LINK57"/>
      <w:bookmarkStart w:id="127" w:name="OLE_LINK58"/>
      <w:r w:rsidRPr="000418D2">
        <w:rPr>
          <w:rFonts w:ascii="Times New Roman" w:hAnsi="Times New Roman" w:cs="Times New Roman"/>
          <w:color w:val="000000" w:themeColor="text1"/>
        </w:rPr>
        <w:t>“</w:t>
      </w:r>
      <w:proofErr w:type="spellStart"/>
      <w:r w:rsidRPr="000418D2">
        <w:rPr>
          <w:rFonts w:ascii="Times New Roman" w:hAnsi="Times New Roman" w:cs="Times New Roman"/>
          <w:color w:val="000000" w:themeColor="text1"/>
        </w:rPr>
        <w:t>g__Enterococcus</w:t>
      </w:r>
      <w:proofErr w:type="spellEnd"/>
      <w:r w:rsidRPr="000418D2">
        <w:rPr>
          <w:rFonts w:ascii="Times New Roman" w:hAnsi="Times New Roman" w:cs="Times New Roman"/>
          <w:color w:val="000000" w:themeColor="text1"/>
        </w:rPr>
        <w:t xml:space="preserve">” </w:t>
      </w:r>
      <w:bookmarkEnd w:id="126"/>
      <w:bookmarkEnd w:id="127"/>
      <w:r w:rsidRPr="000418D2">
        <w:rPr>
          <w:rFonts w:ascii="Times New Roman" w:hAnsi="Times New Roman" w:cs="Times New Roman"/>
          <w:color w:val="000000" w:themeColor="text1"/>
        </w:rPr>
        <w:t xml:space="preserve">(species: </w:t>
      </w:r>
      <w:r w:rsidRPr="000418D2">
        <w:rPr>
          <w:rFonts w:ascii="Times New Roman" w:hAnsi="Times New Roman" w:cs="Times New Roman"/>
          <w:i/>
          <w:iCs/>
          <w:color w:val="000000" w:themeColor="text1"/>
        </w:rPr>
        <w:t>E. faecium</w:t>
      </w:r>
      <w:r w:rsidRPr="000418D2">
        <w:rPr>
          <w:rFonts w:ascii="Times New Roman" w:hAnsi="Times New Roman" w:cs="Times New Roman"/>
          <w:color w:val="000000" w:themeColor="text1"/>
        </w:rPr>
        <w:t>) and “</w:t>
      </w:r>
      <w:proofErr w:type="spellStart"/>
      <w:r w:rsidRPr="000418D2">
        <w:rPr>
          <w:rFonts w:ascii="Times New Roman" w:hAnsi="Times New Roman" w:cs="Times New Roman"/>
          <w:color w:val="000000" w:themeColor="text1"/>
        </w:rPr>
        <w:t>g__Bacillus</w:t>
      </w:r>
      <w:proofErr w:type="spellEnd"/>
      <w:r w:rsidRPr="000418D2">
        <w:rPr>
          <w:rFonts w:ascii="Times New Roman" w:hAnsi="Times New Roman" w:cs="Times New Roman"/>
          <w:color w:val="000000" w:themeColor="text1"/>
        </w:rPr>
        <w:t xml:space="preserve">” (species: </w:t>
      </w:r>
      <w:r w:rsidRPr="000418D2">
        <w:rPr>
          <w:rFonts w:ascii="Times New Roman" w:hAnsi="Times New Roman" w:cs="Times New Roman"/>
          <w:i/>
          <w:iCs/>
          <w:color w:val="000000" w:themeColor="text1"/>
        </w:rPr>
        <w:t xml:space="preserve">B. sp. SRB_28 &amp; B. sp. SRB_336 </w:t>
      </w:r>
      <w:r w:rsidRPr="000418D2">
        <w:rPr>
          <w:rFonts w:ascii="Times New Roman" w:hAnsi="Times New Roman" w:cs="Times New Roman"/>
          <w:color w:val="000000" w:themeColor="text1"/>
        </w:rPr>
        <w:t xml:space="preserve">) were identified as the top two most abundant bacteria taxa in </w:t>
      </w:r>
      <w:proofErr w:type="spellStart"/>
      <w:r w:rsidRPr="000418D2">
        <w:rPr>
          <w:rFonts w:ascii="Times New Roman" w:hAnsi="Times New Roman" w:cs="Times New Roman"/>
          <w:color w:val="000000" w:themeColor="text1"/>
        </w:rPr>
        <w:t>maxikraken</w:t>
      </w:r>
      <w:proofErr w:type="spellEnd"/>
      <w:r w:rsidRPr="000418D2">
        <w:rPr>
          <w:rFonts w:ascii="Times New Roman" w:hAnsi="Times New Roman" w:cs="Times New Roman"/>
          <w:color w:val="000000" w:themeColor="text1"/>
        </w:rPr>
        <w:t xml:space="preserve"> DB’s classification profile for sample R22.K (Figure S1d), but “</w:t>
      </w:r>
      <w:proofErr w:type="spellStart"/>
      <w:r w:rsidRPr="000418D2">
        <w:rPr>
          <w:rFonts w:ascii="Times New Roman" w:hAnsi="Times New Roman" w:cs="Times New Roman"/>
          <w:color w:val="000000" w:themeColor="text1"/>
        </w:rPr>
        <w:t>g__Enterococcus</w:t>
      </w:r>
      <w:proofErr w:type="spellEnd"/>
      <w:r w:rsidRPr="000418D2">
        <w:rPr>
          <w:rFonts w:ascii="Times New Roman" w:hAnsi="Times New Roman" w:cs="Times New Roman"/>
          <w:color w:val="000000" w:themeColor="text1"/>
        </w:rPr>
        <w:t xml:space="preserve">” taxon was not identified by any other </w:t>
      </w:r>
      <w:proofErr w:type="spellStart"/>
      <w:r w:rsidRPr="000418D2">
        <w:rPr>
          <w:rFonts w:ascii="Times New Roman" w:hAnsi="Times New Roman" w:cs="Times New Roman"/>
          <w:color w:val="000000" w:themeColor="text1"/>
        </w:rPr>
        <w:t>DBs’</w:t>
      </w:r>
      <w:proofErr w:type="spellEnd"/>
      <w:r w:rsidRPr="000418D2">
        <w:rPr>
          <w:rFonts w:ascii="Times New Roman" w:hAnsi="Times New Roman" w:cs="Times New Roman"/>
          <w:color w:val="000000" w:themeColor="text1"/>
        </w:rPr>
        <w:t xml:space="preserve"> classification, and only 5 reads were identified by the </w:t>
      </w:r>
      <w:proofErr w:type="spellStart"/>
      <w:r w:rsidRPr="000418D2">
        <w:rPr>
          <w:rFonts w:ascii="Times New Roman" w:hAnsi="Times New Roman" w:cs="Times New Roman"/>
          <w:color w:val="000000" w:themeColor="text1"/>
        </w:rPr>
        <w:t>minikraken</w:t>
      </w:r>
      <w:proofErr w:type="spellEnd"/>
      <w:r w:rsidRPr="000418D2">
        <w:rPr>
          <w:rFonts w:ascii="Times New Roman" w:hAnsi="Times New Roman" w:cs="Times New Roman"/>
          <w:color w:val="000000" w:themeColor="text1"/>
        </w:rPr>
        <w:t xml:space="preserve"> DB as “</w:t>
      </w:r>
      <w:proofErr w:type="spellStart"/>
      <w:r w:rsidRPr="000418D2">
        <w:rPr>
          <w:rFonts w:ascii="Times New Roman" w:hAnsi="Times New Roman" w:cs="Times New Roman"/>
          <w:color w:val="000000" w:themeColor="text1"/>
        </w:rPr>
        <w:t>g__Bacillus</w:t>
      </w:r>
      <w:proofErr w:type="spellEnd"/>
      <w:r w:rsidRPr="000418D2">
        <w:rPr>
          <w:rFonts w:ascii="Times New Roman" w:hAnsi="Times New Roman" w:cs="Times New Roman"/>
          <w:color w:val="000000" w:themeColor="text1"/>
        </w:rPr>
        <w:t xml:space="preserve">” (species: </w:t>
      </w:r>
      <w:r w:rsidRPr="000418D2">
        <w:rPr>
          <w:rFonts w:ascii="Times New Roman" w:hAnsi="Times New Roman" w:cs="Times New Roman"/>
          <w:i/>
          <w:iCs/>
          <w:color w:val="000000" w:themeColor="text1"/>
        </w:rPr>
        <w:t>B. megaterium</w:t>
      </w:r>
      <w:r w:rsidRPr="000418D2">
        <w:rPr>
          <w:rFonts w:ascii="Times New Roman" w:hAnsi="Times New Roman" w:cs="Times New Roman"/>
          <w:color w:val="000000" w:themeColor="text1"/>
        </w:rPr>
        <w:t xml:space="preserve">) (Figure S1a-c). Similar observations with </w:t>
      </w:r>
      <w:bookmarkStart w:id="128" w:name="OLE_LINK59"/>
      <w:bookmarkStart w:id="129" w:name="OLE_LINK60"/>
      <w:r w:rsidRPr="000418D2">
        <w:rPr>
          <w:rFonts w:ascii="Times New Roman" w:hAnsi="Times New Roman" w:cs="Times New Roman"/>
          <w:color w:val="000000" w:themeColor="text1"/>
        </w:rPr>
        <w:t>high abundance of “</w:t>
      </w:r>
      <w:proofErr w:type="spellStart"/>
      <w:r w:rsidRPr="000418D2">
        <w:rPr>
          <w:rFonts w:ascii="Times New Roman" w:hAnsi="Times New Roman" w:cs="Times New Roman"/>
          <w:color w:val="000000" w:themeColor="text1"/>
        </w:rPr>
        <w:t>g__Enterococcus</w:t>
      </w:r>
      <w:proofErr w:type="spellEnd"/>
      <w:r w:rsidRPr="000418D2">
        <w:rPr>
          <w:rFonts w:ascii="Times New Roman" w:hAnsi="Times New Roman" w:cs="Times New Roman"/>
          <w:color w:val="000000" w:themeColor="text1"/>
        </w:rPr>
        <w:t>” and “</w:t>
      </w:r>
      <w:proofErr w:type="spellStart"/>
      <w:r w:rsidRPr="000418D2">
        <w:rPr>
          <w:rFonts w:ascii="Times New Roman" w:hAnsi="Times New Roman" w:cs="Times New Roman"/>
          <w:color w:val="000000" w:themeColor="text1"/>
        </w:rPr>
        <w:t>g__Bacillus</w:t>
      </w:r>
      <w:proofErr w:type="spellEnd"/>
      <w:r w:rsidRPr="000418D2">
        <w:rPr>
          <w:rFonts w:ascii="Times New Roman" w:hAnsi="Times New Roman" w:cs="Times New Roman"/>
          <w:color w:val="000000" w:themeColor="text1"/>
        </w:rPr>
        <w:t xml:space="preserve"> genus taxa </w:t>
      </w:r>
      <w:bookmarkEnd w:id="128"/>
      <w:bookmarkEnd w:id="129"/>
      <w:r w:rsidRPr="000418D2">
        <w:rPr>
          <w:rFonts w:ascii="Times New Roman" w:hAnsi="Times New Roman" w:cs="Times New Roman"/>
          <w:color w:val="000000" w:themeColor="text1"/>
        </w:rPr>
        <w:t xml:space="preserve">were identified by </w:t>
      </w:r>
      <w:proofErr w:type="spellStart"/>
      <w:r w:rsidRPr="000418D2">
        <w:rPr>
          <w:rFonts w:ascii="Times New Roman" w:hAnsi="Times New Roman" w:cs="Times New Roman"/>
          <w:color w:val="000000" w:themeColor="text1"/>
        </w:rPr>
        <w:t>maxikraken</w:t>
      </w:r>
      <w:proofErr w:type="spellEnd"/>
      <w:r w:rsidRPr="000418D2">
        <w:rPr>
          <w:rFonts w:ascii="Times New Roman" w:hAnsi="Times New Roman" w:cs="Times New Roman"/>
          <w:color w:val="000000" w:themeColor="text1"/>
        </w:rPr>
        <w:t xml:space="preserve"> </w:t>
      </w:r>
      <w:r w:rsidRPr="000418D2">
        <w:rPr>
          <w:rFonts w:ascii="Times New Roman" w:hAnsi="Times New Roman" w:cs="Times New Roman"/>
          <w:color w:val="000000" w:themeColor="text1"/>
        </w:rPr>
        <w:lastRenderedPageBreak/>
        <w:t>DB’s classification but not by any other DBs that were also found in the classification profiles of R26.K, R26.S, R27.K, R27.S, and R28.L (Figure S1). In addition, the genus taxa “g__</w:t>
      </w:r>
      <w:proofErr w:type="spellStart"/>
      <w:r w:rsidRPr="000418D2">
        <w:rPr>
          <w:rFonts w:ascii="Times New Roman" w:hAnsi="Times New Roman" w:cs="Times New Roman"/>
          <w:color w:val="000000" w:themeColor="text1"/>
        </w:rPr>
        <w:t>Prevotella</w:t>
      </w:r>
      <w:proofErr w:type="spellEnd"/>
      <w:r w:rsidRPr="000418D2">
        <w:rPr>
          <w:rFonts w:ascii="Times New Roman" w:hAnsi="Times New Roman" w:cs="Times New Roman"/>
          <w:color w:val="000000" w:themeColor="text1"/>
        </w:rPr>
        <w:t xml:space="preserve">” were identified as the most abundant taxa in </w:t>
      </w:r>
      <w:ins w:id="130" w:author="Liliana Salvador" w:date="2022-03-17T05:44:00Z">
        <w:r w:rsidR="007578E6">
          <w:rPr>
            <w:rFonts w:ascii="Times New Roman" w:hAnsi="Times New Roman" w:cs="Times New Roman"/>
            <w:color w:val="000000" w:themeColor="text1"/>
          </w:rPr>
          <w:t xml:space="preserve">the </w:t>
        </w:r>
      </w:ins>
      <w:r w:rsidRPr="000418D2">
        <w:rPr>
          <w:rFonts w:ascii="Times New Roman" w:hAnsi="Times New Roman" w:cs="Times New Roman"/>
          <w:color w:val="000000" w:themeColor="text1"/>
        </w:rPr>
        <w:t xml:space="preserve">sample R22.S by standard (5,954), customized (6,288), and </w:t>
      </w:r>
      <w:proofErr w:type="spellStart"/>
      <w:r w:rsidRPr="000418D2">
        <w:rPr>
          <w:rFonts w:ascii="Times New Roman" w:hAnsi="Times New Roman" w:cs="Times New Roman"/>
          <w:color w:val="000000" w:themeColor="text1"/>
        </w:rPr>
        <w:t>maxikraken</w:t>
      </w:r>
      <w:proofErr w:type="spellEnd"/>
      <w:r w:rsidRPr="000418D2">
        <w:rPr>
          <w:rFonts w:ascii="Times New Roman" w:hAnsi="Times New Roman" w:cs="Times New Roman"/>
          <w:color w:val="000000" w:themeColor="text1"/>
        </w:rPr>
        <w:t xml:space="preserve"> (8,815) </w:t>
      </w:r>
      <w:proofErr w:type="spellStart"/>
      <w:r w:rsidRPr="000418D2">
        <w:rPr>
          <w:rFonts w:ascii="Times New Roman" w:hAnsi="Times New Roman" w:cs="Times New Roman"/>
          <w:color w:val="000000" w:themeColor="text1"/>
        </w:rPr>
        <w:t>DBs’</w:t>
      </w:r>
      <w:proofErr w:type="spellEnd"/>
      <w:r w:rsidRPr="000418D2">
        <w:rPr>
          <w:rFonts w:ascii="Times New Roman" w:hAnsi="Times New Roman" w:cs="Times New Roman"/>
          <w:color w:val="000000" w:themeColor="text1"/>
        </w:rPr>
        <w:t xml:space="preserve"> classification, mostly from species </w:t>
      </w:r>
      <w:r w:rsidRPr="000418D2">
        <w:rPr>
          <w:rFonts w:ascii="Times New Roman" w:hAnsi="Times New Roman" w:cs="Times New Roman"/>
          <w:i/>
          <w:iCs/>
          <w:color w:val="000000" w:themeColor="text1"/>
        </w:rPr>
        <w:t xml:space="preserve">P. </w:t>
      </w:r>
      <w:proofErr w:type="spellStart"/>
      <w:r w:rsidRPr="000418D2">
        <w:rPr>
          <w:rFonts w:ascii="Times New Roman" w:hAnsi="Times New Roman" w:cs="Times New Roman"/>
          <w:i/>
          <w:iCs/>
          <w:color w:val="000000" w:themeColor="text1"/>
        </w:rPr>
        <w:t>copri</w:t>
      </w:r>
      <w:proofErr w:type="spellEnd"/>
      <w:r w:rsidRPr="000418D2">
        <w:rPr>
          <w:rFonts w:ascii="Times New Roman" w:hAnsi="Times New Roman" w:cs="Times New Roman"/>
          <w:i/>
          <w:iCs/>
          <w:color w:val="000000" w:themeColor="text1"/>
        </w:rPr>
        <w:t xml:space="preserve"> </w:t>
      </w:r>
      <w:r w:rsidRPr="000418D2">
        <w:rPr>
          <w:rFonts w:ascii="Times New Roman" w:hAnsi="Times New Roman" w:cs="Times New Roman"/>
          <w:color w:val="000000" w:themeColor="text1"/>
        </w:rPr>
        <w:t xml:space="preserve">(5,869; 6,142; 6,511 reads, respectively) (Figure S1b-d), while </w:t>
      </w:r>
      <w:proofErr w:type="spellStart"/>
      <w:r w:rsidRPr="000418D2">
        <w:rPr>
          <w:rFonts w:ascii="Times New Roman" w:hAnsi="Times New Roman" w:cs="Times New Roman"/>
          <w:color w:val="000000" w:themeColor="text1"/>
        </w:rPr>
        <w:t>minikraken</w:t>
      </w:r>
      <w:proofErr w:type="spellEnd"/>
      <w:r w:rsidRPr="000418D2">
        <w:rPr>
          <w:rFonts w:ascii="Times New Roman" w:hAnsi="Times New Roman" w:cs="Times New Roman"/>
          <w:color w:val="000000" w:themeColor="text1"/>
        </w:rPr>
        <w:t xml:space="preserve"> identified in total 218 reads from 11 species of genus “</w:t>
      </w:r>
      <w:bookmarkStart w:id="131" w:name="OLE_LINK65"/>
      <w:bookmarkStart w:id="132" w:name="OLE_LINK66"/>
      <w:r w:rsidRPr="000418D2">
        <w:rPr>
          <w:rFonts w:ascii="Times New Roman" w:hAnsi="Times New Roman" w:cs="Times New Roman"/>
          <w:color w:val="000000" w:themeColor="text1"/>
        </w:rPr>
        <w:t>g__</w:t>
      </w:r>
      <w:proofErr w:type="spellStart"/>
      <w:r w:rsidRPr="000418D2">
        <w:rPr>
          <w:rFonts w:ascii="Times New Roman" w:hAnsi="Times New Roman" w:cs="Times New Roman"/>
          <w:color w:val="000000" w:themeColor="text1"/>
        </w:rPr>
        <w:t>Prevotella</w:t>
      </w:r>
      <w:bookmarkEnd w:id="131"/>
      <w:bookmarkEnd w:id="132"/>
      <w:proofErr w:type="spellEnd"/>
      <w:r w:rsidRPr="000418D2">
        <w:rPr>
          <w:rFonts w:ascii="Times New Roman" w:hAnsi="Times New Roman" w:cs="Times New Roman"/>
          <w:color w:val="000000" w:themeColor="text1"/>
        </w:rPr>
        <w:t xml:space="preserve">” taxon, but none from species </w:t>
      </w:r>
      <w:r w:rsidRPr="000418D2">
        <w:rPr>
          <w:rFonts w:ascii="Times New Roman" w:hAnsi="Times New Roman" w:cs="Times New Roman"/>
          <w:i/>
          <w:iCs/>
          <w:color w:val="000000" w:themeColor="text1"/>
        </w:rPr>
        <w:t xml:space="preserve">P. </w:t>
      </w:r>
      <w:proofErr w:type="spellStart"/>
      <w:r w:rsidRPr="000418D2">
        <w:rPr>
          <w:rFonts w:ascii="Times New Roman" w:hAnsi="Times New Roman" w:cs="Times New Roman"/>
          <w:i/>
          <w:iCs/>
          <w:color w:val="000000" w:themeColor="text1"/>
        </w:rPr>
        <w:t>copri</w:t>
      </w:r>
      <w:proofErr w:type="spellEnd"/>
      <w:r w:rsidRPr="000418D2">
        <w:rPr>
          <w:rFonts w:ascii="Times New Roman" w:hAnsi="Times New Roman" w:cs="Times New Roman"/>
          <w:color w:val="000000" w:themeColor="text1"/>
        </w:rPr>
        <w:t xml:space="preserve"> (Figure S1a). For reads classified under the Viruses taxon, only the comparisons standard vs customized, and </w:t>
      </w:r>
      <w:proofErr w:type="spellStart"/>
      <w:r w:rsidRPr="000418D2">
        <w:rPr>
          <w:rFonts w:ascii="Times New Roman" w:hAnsi="Times New Roman" w:cs="Times New Roman"/>
          <w:color w:val="000000" w:themeColor="text1"/>
        </w:rPr>
        <w:t>minikraken</w:t>
      </w:r>
      <w:proofErr w:type="spellEnd"/>
      <w:r w:rsidRPr="000418D2">
        <w:rPr>
          <w:rFonts w:ascii="Times New Roman" w:hAnsi="Times New Roman" w:cs="Times New Roman"/>
          <w:color w:val="000000" w:themeColor="text1"/>
        </w:rPr>
        <w:t xml:space="preserve"> vs </w:t>
      </w:r>
      <w:proofErr w:type="spellStart"/>
      <w:r w:rsidRPr="000418D2">
        <w:rPr>
          <w:rFonts w:ascii="Times New Roman" w:hAnsi="Times New Roman" w:cs="Times New Roman"/>
          <w:color w:val="000000" w:themeColor="text1"/>
        </w:rPr>
        <w:t>maxikraken</w:t>
      </w:r>
      <w:proofErr w:type="spellEnd"/>
      <w:r w:rsidRPr="000418D2">
        <w:rPr>
          <w:rFonts w:ascii="Times New Roman" w:hAnsi="Times New Roman" w:cs="Times New Roman"/>
          <w:color w:val="000000" w:themeColor="text1"/>
        </w:rPr>
        <w:t xml:space="preserve"> DBs were found not to have statistically significant differences. When looking at Viruses classifications at the genus level, 10 (SD 17), 33 (SD 50), 37 (SD 54), and 10 (SD 22) genus (species) level taxa were identified by </w:t>
      </w:r>
      <w:proofErr w:type="spellStart"/>
      <w:r w:rsidRPr="000418D2">
        <w:rPr>
          <w:rFonts w:ascii="Times New Roman" w:hAnsi="Times New Roman" w:cs="Times New Roman"/>
          <w:color w:val="000000" w:themeColor="text1"/>
        </w:rPr>
        <w:t>minikraken</w:t>
      </w:r>
      <w:proofErr w:type="spellEnd"/>
      <w:r w:rsidRPr="000418D2">
        <w:rPr>
          <w:rFonts w:ascii="Times New Roman" w:hAnsi="Times New Roman" w:cs="Times New Roman"/>
          <w:color w:val="000000" w:themeColor="text1"/>
        </w:rPr>
        <w:t xml:space="preserve">, standard, and </w:t>
      </w:r>
      <w:proofErr w:type="spellStart"/>
      <w:r w:rsidRPr="000418D2">
        <w:rPr>
          <w:rFonts w:ascii="Times New Roman" w:hAnsi="Times New Roman" w:cs="Times New Roman"/>
          <w:color w:val="000000" w:themeColor="text1"/>
        </w:rPr>
        <w:t>maxikraken</w:t>
      </w:r>
      <w:proofErr w:type="spellEnd"/>
      <w:r w:rsidRPr="000418D2">
        <w:rPr>
          <w:rFonts w:ascii="Times New Roman" w:hAnsi="Times New Roman" w:cs="Times New Roman"/>
          <w:color w:val="000000" w:themeColor="text1"/>
        </w:rPr>
        <w:t xml:space="preserve"> DBs, respectively (Table SI). Genus taxa “g__</w:t>
      </w:r>
      <w:proofErr w:type="spellStart"/>
      <w:r w:rsidRPr="000418D2">
        <w:rPr>
          <w:rFonts w:ascii="Times New Roman" w:hAnsi="Times New Roman" w:cs="Times New Roman"/>
          <w:color w:val="000000" w:themeColor="text1"/>
        </w:rPr>
        <w:t>Alphabaculovirus</w:t>
      </w:r>
      <w:proofErr w:type="spellEnd"/>
      <w:r w:rsidRPr="000418D2">
        <w:rPr>
          <w:rFonts w:ascii="Times New Roman" w:hAnsi="Times New Roman" w:cs="Times New Roman"/>
          <w:color w:val="000000" w:themeColor="text1"/>
        </w:rPr>
        <w:t xml:space="preserve">” (species: </w:t>
      </w:r>
      <w:proofErr w:type="spellStart"/>
      <w:r w:rsidRPr="000418D2">
        <w:rPr>
          <w:rFonts w:ascii="Times New Roman" w:hAnsi="Times New Roman" w:cs="Times New Roman"/>
          <w:color w:val="000000" w:themeColor="text1"/>
        </w:rPr>
        <w:t>Adoxophyes</w:t>
      </w:r>
      <w:proofErr w:type="spellEnd"/>
      <w:r w:rsidRPr="000418D2">
        <w:rPr>
          <w:rFonts w:ascii="Times New Roman" w:hAnsi="Times New Roman" w:cs="Times New Roman"/>
          <w:color w:val="000000" w:themeColor="text1"/>
        </w:rPr>
        <w:t xml:space="preserve"> </w:t>
      </w:r>
      <w:proofErr w:type="spellStart"/>
      <w:r w:rsidRPr="000418D2">
        <w:rPr>
          <w:rFonts w:ascii="Times New Roman" w:hAnsi="Times New Roman" w:cs="Times New Roman"/>
          <w:color w:val="000000" w:themeColor="text1"/>
        </w:rPr>
        <w:t>orana</w:t>
      </w:r>
      <w:proofErr w:type="spellEnd"/>
      <w:r w:rsidRPr="000418D2">
        <w:rPr>
          <w:rFonts w:ascii="Times New Roman" w:hAnsi="Times New Roman" w:cs="Times New Roman"/>
          <w:color w:val="000000" w:themeColor="text1"/>
        </w:rPr>
        <w:t xml:space="preserve"> </w:t>
      </w:r>
      <w:proofErr w:type="spellStart"/>
      <w:r w:rsidRPr="000418D2">
        <w:rPr>
          <w:rFonts w:ascii="Times New Roman" w:hAnsi="Times New Roman" w:cs="Times New Roman"/>
          <w:color w:val="000000" w:themeColor="text1"/>
        </w:rPr>
        <w:t>nucleopolyhedrovirus</w:t>
      </w:r>
      <w:proofErr w:type="spellEnd"/>
      <w:r w:rsidRPr="000418D2">
        <w:rPr>
          <w:rFonts w:ascii="Times New Roman" w:hAnsi="Times New Roman" w:cs="Times New Roman"/>
          <w:color w:val="000000" w:themeColor="text1"/>
        </w:rPr>
        <w:t>) and “g__</w:t>
      </w:r>
      <w:proofErr w:type="spellStart"/>
      <w:r w:rsidRPr="000418D2">
        <w:rPr>
          <w:rFonts w:ascii="Times New Roman" w:hAnsi="Times New Roman" w:cs="Times New Roman"/>
          <w:color w:val="000000" w:themeColor="text1"/>
        </w:rPr>
        <w:t>Muromegalovirus</w:t>
      </w:r>
      <w:proofErr w:type="spellEnd"/>
      <w:r w:rsidRPr="000418D2">
        <w:rPr>
          <w:rFonts w:ascii="Times New Roman" w:hAnsi="Times New Roman" w:cs="Times New Roman"/>
          <w:color w:val="000000" w:themeColor="text1"/>
        </w:rPr>
        <w:t xml:space="preserve">” (species: Murid </w:t>
      </w:r>
      <w:proofErr w:type="spellStart"/>
      <w:r w:rsidRPr="000418D2">
        <w:rPr>
          <w:rFonts w:ascii="Times New Roman" w:hAnsi="Times New Roman" w:cs="Times New Roman"/>
          <w:color w:val="000000" w:themeColor="text1"/>
        </w:rPr>
        <w:t>betaherpesvirus</w:t>
      </w:r>
      <w:proofErr w:type="spellEnd"/>
      <w:r w:rsidRPr="000418D2">
        <w:rPr>
          <w:rFonts w:ascii="Times New Roman" w:hAnsi="Times New Roman" w:cs="Times New Roman"/>
          <w:color w:val="000000" w:themeColor="text1"/>
        </w:rPr>
        <w:t xml:space="preserve"> 2) were identified as two of the most abundant Viruses genus taxa by </w:t>
      </w:r>
      <w:proofErr w:type="spellStart"/>
      <w:r w:rsidRPr="000418D2">
        <w:rPr>
          <w:rFonts w:ascii="Times New Roman" w:hAnsi="Times New Roman" w:cs="Times New Roman"/>
          <w:color w:val="000000" w:themeColor="text1"/>
        </w:rPr>
        <w:t>minikraken</w:t>
      </w:r>
      <w:proofErr w:type="spellEnd"/>
      <w:r w:rsidRPr="000418D2">
        <w:rPr>
          <w:rFonts w:ascii="Times New Roman" w:hAnsi="Times New Roman" w:cs="Times New Roman"/>
          <w:color w:val="000000" w:themeColor="text1"/>
        </w:rPr>
        <w:t xml:space="preserve">, standard, and customized DBs, but only </w:t>
      </w:r>
      <w:proofErr w:type="spellStart"/>
      <w:r w:rsidRPr="000418D2">
        <w:rPr>
          <w:rFonts w:ascii="Times New Roman" w:hAnsi="Times New Roman" w:cs="Times New Roman"/>
          <w:color w:val="000000" w:themeColor="text1"/>
        </w:rPr>
        <w:t>Muromegalovirus</w:t>
      </w:r>
      <w:proofErr w:type="spellEnd"/>
      <w:r w:rsidRPr="000418D2">
        <w:rPr>
          <w:rFonts w:ascii="Times New Roman" w:hAnsi="Times New Roman" w:cs="Times New Roman"/>
          <w:color w:val="000000" w:themeColor="text1"/>
        </w:rPr>
        <w:t xml:space="preserve"> was identified using </w:t>
      </w:r>
      <w:proofErr w:type="spellStart"/>
      <w:r w:rsidRPr="000418D2">
        <w:rPr>
          <w:rFonts w:ascii="Times New Roman" w:hAnsi="Times New Roman" w:cs="Times New Roman"/>
          <w:color w:val="000000" w:themeColor="text1"/>
        </w:rPr>
        <w:t>maxikraken</w:t>
      </w:r>
      <w:proofErr w:type="spellEnd"/>
      <w:r w:rsidRPr="000418D2">
        <w:rPr>
          <w:rFonts w:ascii="Times New Roman" w:hAnsi="Times New Roman" w:cs="Times New Roman"/>
          <w:color w:val="000000" w:themeColor="text1"/>
        </w:rPr>
        <w:t xml:space="preserve"> (Table SI). In addition, 91 and 112 reads of genus taxa “g__</w:t>
      </w:r>
      <w:proofErr w:type="spellStart"/>
      <w:r w:rsidRPr="000418D2">
        <w:rPr>
          <w:rFonts w:ascii="Times New Roman" w:hAnsi="Times New Roman" w:cs="Times New Roman"/>
          <w:color w:val="000000" w:themeColor="text1"/>
        </w:rPr>
        <w:t>Andhravirus</w:t>
      </w:r>
      <w:proofErr w:type="spellEnd"/>
      <w:r w:rsidRPr="000418D2">
        <w:rPr>
          <w:rFonts w:ascii="Times New Roman" w:hAnsi="Times New Roman" w:cs="Times New Roman"/>
          <w:color w:val="000000" w:themeColor="text1"/>
        </w:rPr>
        <w:t>” (species: Staphylococcus virus Andhra) and 72 and 72 reads of “g__</w:t>
      </w:r>
      <w:proofErr w:type="spellStart"/>
      <w:r w:rsidRPr="000418D2">
        <w:rPr>
          <w:rFonts w:ascii="Times New Roman" w:hAnsi="Times New Roman" w:cs="Times New Roman"/>
          <w:color w:val="000000" w:themeColor="text1"/>
        </w:rPr>
        <w:t>Alphanudivirus</w:t>
      </w:r>
      <w:proofErr w:type="spellEnd"/>
      <w:r w:rsidRPr="000418D2">
        <w:rPr>
          <w:rFonts w:ascii="Times New Roman" w:hAnsi="Times New Roman" w:cs="Times New Roman"/>
          <w:color w:val="000000" w:themeColor="text1"/>
        </w:rPr>
        <w:t xml:space="preserve">” (species: </w:t>
      </w:r>
      <w:proofErr w:type="spellStart"/>
      <w:r w:rsidRPr="000418D2">
        <w:rPr>
          <w:rFonts w:ascii="Times New Roman" w:hAnsi="Times New Roman" w:cs="Times New Roman"/>
          <w:color w:val="000000" w:themeColor="text1"/>
        </w:rPr>
        <w:t>Oryctes</w:t>
      </w:r>
      <w:proofErr w:type="spellEnd"/>
      <w:r w:rsidRPr="000418D2">
        <w:rPr>
          <w:rFonts w:ascii="Times New Roman" w:hAnsi="Times New Roman" w:cs="Times New Roman"/>
          <w:color w:val="000000" w:themeColor="text1"/>
        </w:rPr>
        <w:t xml:space="preserve"> rhinoceros </w:t>
      </w:r>
      <w:proofErr w:type="spellStart"/>
      <w:r w:rsidRPr="000418D2">
        <w:rPr>
          <w:rFonts w:ascii="Times New Roman" w:hAnsi="Times New Roman" w:cs="Times New Roman"/>
          <w:color w:val="000000" w:themeColor="text1"/>
        </w:rPr>
        <w:t>nudivirus</w:t>
      </w:r>
      <w:proofErr w:type="spellEnd"/>
      <w:r w:rsidRPr="000418D2">
        <w:rPr>
          <w:rFonts w:ascii="Times New Roman" w:hAnsi="Times New Roman" w:cs="Times New Roman"/>
          <w:color w:val="000000" w:themeColor="text1"/>
        </w:rPr>
        <w:t xml:space="preserve">) were identified by standard and customized DBs as one of the top most abundant Viruses taxa, but these two taxa were not identified by </w:t>
      </w:r>
      <w:proofErr w:type="spellStart"/>
      <w:r w:rsidRPr="000418D2">
        <w:rPr>
          <w:rFonts w:ascii="Times New Roman" w:hAnsi="Times New Roman" w:cs="Times New Roman"/>
          <w:color w:val="000000" w:themeColor="text1"/>
        </w:rPr>
        <w:t>minikraken</w:t>
      </w:r>
      <w:proofErr w:type="spellEnd"/>
      <w:r w:rsidRPr="000418D2">
        <w:rPr>
          <w:rFonts w:ascii="Times New Roman" w:hAnsi="Times New Roman" w:cs="Times New Roman"/>
          <w:color w:val="000000" w:themeColor="text1"/>
        </w:rPr>
        <w:t xml:space="preserve"> nor </w:t>
      </w:r>
      <w:proofErr w:type="spellStart"/>
      <w:r w:rsidRPr="000418D2">
        <w:rPr>
          <w:rFonts w:ascii="Times New Roman" w:hAnsi="Times New Roman" w:cs="Times New Roman"/>
          <w:color w:val="000000" w:themeColor="text1"/>
        </w:rPr>
        <w:t>maxikraken</w:t>
      </w:r>
      <w:proofErr w:type="spellEnd"/>
      <w:r w:rsidRPr="000418D2">
        <w:rPr>
          <w:rFonts w:ascii="Times New Roman" w:hAnsi="Times New Roman" w:cs="Times New Roman"/>
          <w:color w:val="000000" w:themeColor="text1"/>
        </w:rPr>
        <w:t xml:space="preserve"> </w:t>
      </w:r>
      <w:proofErr w:type="spellStart"/>
      <w:r w:rsidRPr="000418D2">
        <w:rPr>
          <w:rFonts w:ascii="Times New Roman" w:hAnsi="Times New Roman" w:cs="Times New Roman"/>
          <w:color w:val="000000" w:themeColor="text1"/>
        </w:rPr>
        <w:t>DBs’</w:t>
      </w:r>
      <w:proofErr w:type="spellEnd"/>
      <w:r w:rsidRPr="000418D2">
        <w:rPr>
          <w:rFonts w:ascii="Times New Roman" w:hAnsi="Times New Roman" w:cs="Times New Roman"/>
          <w:color w:val="000000" w:themeColor="text1"/>
        </w:rPr>
        <w:t xml:space="preserve"> (Table SI). In the case of Archaea, only the classification results of </w:t>
      </w:r>
      <w:proofErr w:type="spellStart"/>
      <w:r w:rsidRPr="000418D2">
        <w:rPr>
          <w:rFonts w:ascii="Times New Roman" w:hAnsi="Times New Roman" w:cs="Times New Roman"/>
          <w:color w:val="000000" w:themeColor="text1"/>
        </w:rPr>
        <w:t>minikraken</w:t>
      </w:r>
      <w:proofErr w:type="spellEnd"/>
      <w:r w:rsidRPr="000418D2">
        <w:rPr>
          <w:rFonts w:ascii="Times New Roman" w:hAnsi="Times New Roman" w:cs="Times New Roman"/>
          <w:color w:val="000000" w:themeColor="text1"/>
        </w:rPr>
        <w:t xml:space="preserve"> DB were found to have statistically significant differences when compared with the results of other DBs, and the classification results of the other three DBs did not have statistically significant differences between each other. However, when looking at the lower-level classifications for Archaea, 106, 247, 255, and 1</w:t>
      </w:r>
      <w:ins w:id="133" w:author="Liliana Salvador" w:date="2022-03-17T05:45:00Z">
        <w:r w:rsidR="007578E6">
          <w:rPr>
            <w:rFonts w:ascii="Times New Roman" w:hAnsi="Times New Roman" w:cs="Times New Roman"/>
            <w:color w:val="000000" w:themeColor="text1"/>
          </w:rPr>
          <w:t>,</w:t>
        </w:r>
      </w:ins>
      <w:r w:rsidRPr="000418D2">
        <w:rPr>
          <w:rFonts w:ascii="Times New Roman" w:hAnsi="Times New Roman" w:cs="Times New Roman"/>
          <w:color w:val="000000" w:themeColor="text1"/>
        </w:rPr>
        <w:t>546 Archaea reads were classified under 4 (SD</w:t>
      </w:r>
      <w:ins w:id="134" w:author="Liliana Salvador" w:date="2022-03-17T05:45:00Z">
        <w:r w:rsidR="007578E6">
          <w:rPr>
            <w:rFonts w:ascii="Times New Roman" w:hAnsi="Times New Roman" w:cs="Times New Roman"/>
            <w:color w:val="000000" w:themeColor="text1"/>
          </w:rPr>
          <w:t>:</w:t>
        </w:r>
      </w:ins>
      <w:r w:rsidRPr="000418D2">
        <w:rPr>
          <w:rFonts w:ascii="Times New Roman" w:hAnsi="Times New Roman" w:cs="Times New Roman"/>
          <w:color w:val="000000" w:themeColor="text1"/>
        </w:rPr>
        <w:t xml:space="preserve"> 5), 34 (SD</w:t>
      </w:r>
      <w:ins w:id="135" w:author="Liliana Salvador" w:date="2022-03-17T05:45:00Z">
        <w:r w:rsidR="007578E6">
          <w:rPr>
            <w:rFonts w:ascii="Times New Roman" w:hAnsi="Times New Roman" w:cs="Times New Roman"/>
            <w:color w:val="000000" w:themeColor="text1"/>
          </w:rPr>
          <w:t>:</w:t>
        </w:r>
      </w:ins>
      <w:r w:rsidRPr="000418D2">
        <w:rPr>
          <w:rFonts w:ascii="Times New Roman" w:hAnsi="Times New Roman" w:cs="Times New Roman"/>
          <w:color w:val="000000" w:themeColor="text1"/>
        </w:rPr>
        <w:t xml:space="preserve"> 39), </w:t>
      </w:r>
      <w:r w:rsidRPr="000418D2">
        <w:rPr>
          <w:rFonts w:ascii="Times New Roman" w:hAnsi="Times New Roman" w:cs="Times New Roman"/>
          <w:color w:val="000000" w:themeColor="text1"/>
        </w:rPr>
        <w:lastRenderedPageBreak/>
        <w:t>38 (S</w:t>
      </w:r>
      <w:ins w:id="136" w:author="Liliana Salvador" w:date="2022-03-17T05:45:00Z">
        <w:r w:rsidR="007578E6">
          <w:rPr>
            <w:rFonts w:ascii="Times New Roman" w:hAnsi="Times New Roman" w:cs="Times New Roman"/>
            <w:color w:val="000000" w:themeColor="text1"/>
          </w:rPr>
          <w:t>D:</w:t>
        </w:r>
      </w:ins>
      <w:del w:id="137" w:author="Liliana Salvador" w:date="2022-03-17T05:45:00Z">
        <w:r w:rsidRPr="000418D2" w:rsidDel="007578E6">
          <w:rPr>
            <w:rFonts w:ascii="Times New Roman" w:hAnsi="Times New Roman" w:cs="Times New Roman"/>
            <w:color w:val="000000" w:themeColor="text1"/>
          </w:rPr>
          <w:delText>d</w:delText>
        </w:r>
      </w:del>
      <w:r w:rsidRPr="000418D2">
        <w:rPr>
          <w:rFonts w:ascii="Times New Roman" w:hAnsi="Times New Roman" w:cs="Times New Roman"/>
          <w:color w:val="000000" w:themeColor="text1"/>
        </w:rPr>
        <w:t xml:space="preserve"> 45), and 25 (SD</w:t>
      </w:r>
      <w:ins w:id="138" w:author="Liliana Salvador" w:date="2022-03-17T05:45:00Z">
        <w:r w:rsidR="007578E6">
          <w:rPr>
            <w:rFonts w:ascii="Times New Roman" w:hAnsi="Times New Roman" w:cs="Times New Roman"/>
            <w:color w:val="000000" w:themeColor="text1"/>
          </w:rPr>
          <w:t>:</w:t>
        </w:r>
      </w:ins>
      <w:r w:rsidRPr="000418D2">
        <w:rPr>
          <w:rFonts w:ascii="Times New Roman" w:hAnsi="Times New Roman" w:cs="Times New Roman"/>
          <w:color w:val="000000" w:themeColor="text1"/>
        </w:rPr>
        <w:t xml:space="preserve"> 28) unique genus (species) taxa by </w:t>
      </w:r>
      <w:proofErr w:type="spellStart"/>
      <w:r w:rsidRPr="000418D2">
        <w:rPr>
          <w:rFonts w:ascii="Times New Roman" w:hAnsi="Times New Roman" w:cs="Times New Roman"/>
          <w:color w:val="000000" w:themeColor="text1"/>
        </w:rPr>
        <w:t>minikraken</w:t>
      </w:r>
      <w:proofErr w:type="spellEnd"/>
      <w:r w:rsidRPr="000418D2">
        <w:rPr>
          <w:rFonts w:ascii="Times New Roman" w:hAnsi="Times New Roman" w:cs="Times New Roman"/>
          <w:color w:val="000000" w:themeColor="text1"/>
        </w:rPr>
        <w:t xml:space="preserve">, standard, customized, and </w:t>
      </w:r>
      <w:proofErr w:type="spellStart"/>
      <w:r w:rsidRPr="000418D2">
        <w:rPr>
          <w:rFonts w:ascii="Times New Roman" w:hAnsi="Times New Roman" w:cs="Times New Roman"/>
          <w:color w:val="000000" w:themeColor="text1"/>
        </w:rPr>
        <w:t>maxikraken</w:t>
      </w:r>
      <w:proofErr w:type="spellEnd"/>
      <w:r w:rsidRPr="000418D2">
        <w:rPr>
          <w:rFonts w:ascii="Times New Roman" w:hAnsi="Times New Roman" w:cs="Times New Roman"/>
          <w:color w:val="000000" w:themeColor="text1"/>
        </w:rPr>
        <w:t xml:space="preserve"> DBs, respectively. The genus </w:t>
      </w:r>
      <w:proofErr w:type="gramStart"/>
      <w:r w:rsidRPr="000418D2">
        <w:rPr>
          <w:rFonts w:ascii="Times New Roman" w:hAnsi="Times New Roman" w:cs="Times New Roman"/>
          <w:color w:val="000000" w:themeColor="text1"/>
        </w:rPr>
        <w:t>taxon“</w:t>
      </w:r>
      <w:proofErr w:type="gramEnd"/>
      <w:r w:rsidRPr="000418D2">
        <w:rPr>
          <w:rFonts w:ascii="Times New Roman" w:hAnsi="Times New Roman" w:cs="Times New Roman"/>
          <w:color w:val="000000" w:themeColor="text1"/>
        </w:rPr>
        <w:t>g__</w:t>
      </w:r>
      <w:proofErr w:type="spellStart"/>
      <w:r w:rsidRPr="000418D2">
        <w:rPr>
          <w:rFonts w:ascii="Times New Roman" w:hAnsi="Times New Roman" w:cs="Times New Roman"/>
          <w:color w:val="000000" w:themeColor="text1"/>
        </w:rPr>
        <w:t>Methanobrevibacter</w:t>
      </w:r>
      <w:proofErr w:type="spellEnd"/>
      <w:r w:rsidRPr="000418D2">
        <w:rPr>
          <w:rFonts w:ascii="Times New Roman" w:hAnsi="Times New Roman" w:cs="Times New Roman"/>
          <w:color w:val="000000" w:themeColor="text1"/>
        </w:rPr>
        <w:t xml:space="preserve">” was identified as one of the most abundant ones across samples by all four DBs, however, </w:t>
      </w:r>
      <w:proofErr w:type="spellStart"/>
      <w:r w:rsidRPr="000418D2">
        <w:rPr>
          <w:rFonts w:ascii="Times New Roman" w:hAnsi="Times New Roman" w:cs="Times New Roman"/>
          <w:color w:val="000000" w:themeColor="text1"/>
        </w:rPr>
        <w:t>minikraken</w:t>
      </w:r>
      <w:proofErr w:type="spellEnd"/>
      <w:r w:rsidRPr="000418D2">
        <w:rPr>
          <w:rFonts w:ascii="Times New Roman" w:hAnsi="Times New Roman" w:cs="Times New Roman"/>
          <w:color w:val="000000" w:themeColor="text1"/>
        </w:rPr>
        <w:t xml:space="preserve">, standard, and customized DB identified the species taxa </w:t>
      </w:r>
      <w:proofErr w:type="spellStart"/>
      <w:r w:rsidRPr="000418D2">
        <w:rPr>
          <w:rFonts w:ascii="Times New Roman" w:hAnsi="Times New Roman" w:cs="Times New Roman"/>
          <w:i/>
          <w:iCs/>
          <w:color w:val="000000" w:themeColor="text1"/>
        </w:rPr>
        <w:t>M.milerae</w:t>
      </w:r>
      <w:proofErr w:type="spellEnd"/>
      <w:r w:rsidRPr="000418D2">
        <w:rPr>
          <w:rFonts w:ascii="Times New Roman" w:hAnsi="Times New Roman" w:cs="Times New Roman"/>
          <w:color w:val="000000" w:themeColor="text1"/>
        </w:rPr>
        <w:t xml:space="preserve"> and </w:t>
      </w:r>
      <w:r w:rsidRPr="000418D2">
        <w:rPr>
          <w:rFonts w:ascii="Times New Roman" w:hAnsi="Times New Roman" w:cs="Times New Roman"/>
          <w:i/>
          <w:iCs/>
          <w:color w:val="000000" w:themeColor="text1"/>
        </w:rPr>
        <w:t xml:space="preserve">M. </w:t>
      </w:r>
      <w:proofErr w:type="spellStart"/>
      <w:r w:rsidRPr="000418D2">
        <w:rPr>
          <w:rFonts w:ascii="Times New Roman" w:hAnsi="Times New Roman" w:cs="Times New Roman"/>
          <w:i/>
          <w:iCs/>
          <w:color w:val="000000" w:themeColor="text1"/>
        </w:rPr>
        <w:t>smithii</w:t>
      </w:r>
      <w:proofErr w:type="spellEnd"/>
      <w:r w:rsidRPr="000418D2">
        <w:rPr>
          <w:rFonts w:ascii="Times New Roman" w:hAnsi="Times New Roman" w:cs="Times New Roman"/>
          <w:color w:val="000000" w:themeColor="text1"/>
        </w:rPr>
        <w:t xml:space="preserve"> from the genus taxon, while </w:t>
      </w:r>
      <w:proofErr w:type="spellStart"/>
      <w:r w:rsidRPr="000418D2">
        <w:rPr>
          <w:rFonts w:ascii="Times New Roman" w:hAnsi="Times New Roman" w:cs="Times New Roman"/>
          <w:color w:val="000000" w:themeColor="text1"/>
        </w:rPr>
        <w:t>maxikraken</w:t>
      </w:r>
      <w:proofErr w:type="spellEnd"/>
      <w:r w:rsidRPr="000418D2">
        <w:rPr>
          <w:rFonts w:ascii="Times New Roman" w:hAnsi="Times New Roman" w:cs="Times New Roman"/>
          <w:color w:val="000000" w:themeColor="text1"/>
        </w:rPr>
        <w:t xml:space="preserve"> identified the species </w:t>
      </w:r>
      <w:r w:rsidRPr="000418D2">
        <w:rPr>
          <w:rFonts w:ascii="Times New Roman" w:hAnsi="Times New Roman" w:cs="Times New Roman"/>
          <w:i/>
          <w:iCs/>
          <w:color w:val="000000" w:themeColor="text1"/>
        </w:rPr>
        <w:t xml:space="preserve">M. </w:t>
      </w:r>
      <w:proofErr w:type="spellStart"/>
      <w:r w:rsidRPr="000418D2">
        <w:rPr>
          <w:rFonts w:ascii="Times New Roman" w:hAnsi="Times New Roman" w:cs="Times New Roman"/>
          <w:i/>
          <w:iCs/>
          <w:color w:val="000000" w:themeColor="text1"/>
        </w:rPr>
        <w:t>oralis</w:t>
      </w:r>
      <w:proofErr w:type="spellEnd"/>
      <w:r w:rsidRPr="000418D2">
        <w:rPr>
          <w:rFonts w:ascii="Times New Roman" w:hAnsi="Times New Roman" w:cs="Times New Roman"/>
          <w:color w:val="000000" w:themeColor="text1"/>
        </w:rPr>
        <w:t xml:space="preserve"> and </w:t>
      </w:r>
      <w:r w:rsidRPr="000418D2">
        <w:rPr>
          <w:rFonts w:ascii="Times New Roman" w:hAnsi="Times New Roman" w:cs="Times New Roman"/>
          <w:i/>
          <w:iCs/>
          <w:color w:val="000000" w:themeColor="text1"/>
        </w:rPr>
        <w:t xml:space="preserve">M. </w:t>
      </w:r>
      <w:proofErr w:type="spellStart"/>
      <w:r w:rsidRPr="000418D2">
        <w:rPr>
          <w:rFonts w:ascii="Times New Roman" w:hAnsi="Times New Roman" w:cs="Times New Roman"/>
          <w:i/>
          <w:iCs/>
          <w:color w:val="000000" w:themeColor="text1"/>
        </w:rPr>
        <w:t>filiformis</w:t>
      </w:r>
      <w:proofErr w:type="spellEnd"/>
      <w:r w:rsidRPr="000418D2">
        <w:rPr>
          <w:rFonts w:ascii="Times New Roman" w:hAnsi="Times New Roman" w:cs="Times New Roman"/>
          <w:i/>
          <w:iCs/>
          <w:color w:val="000000" w:themeColor="text1"/>
        </w:rPr>
        <w:t xml:space="preserve"> </w:t>
      </w:r>
      <w:r w:rsidRPr="000418D2">
        <w:rPr>
          <w:rFonts w:ascii="Times New Roman" w:hAnsi="Times New Roman" w:cs="Times New Roman"/>
          <w:color w:val="000000" w:themeColor="text1"/>
        </w:rPr>
        <w:t>(Table SI). In addition, 1, 9, and 11 reads were classified under the genus taxon, “g__</w:t>
      </w:r>
      <w:proofErr w:type="spellStart"/>
      <w:r w:rsidRPr="000418D2">
        <w:rPr>
          <w:rFonts w:ascii="Times New Roman" w:hAnsi="Times New Roman" w:cs="Times New Roman"/>
          <w:color w:val="000000" w:themeColor="text1"/>
        </w:rPr>
        <w:t>Methanococcus</w:t>
      </w:r>
      <w:proofErr w:type="spellEnd"/>
      <w:r w:rsidRPr="000418D2">
        <w:rPr>
          <w:rFonts w:ascii="Times New Roman" w:hAnsi="Times New Roman" w:cs="Times New Roman"/>
          <w:color w:val="000000" w:themeColor="text1"/>
        </w:rPr>
        <w:t xml:space="preserve">” (species: </w:t>
      </w:r>
      <w:r w:rsidRPr="000418D2">
        <w:rPr>
          <w:rFonts w:ascii="Times New Roman" w:hAnsi="Times New Roman" w:cs="Times New Roman"/>
          <w:i/>
          <w:iCs/>
          <w:color w:val="000000" w:themeColor="text1"/>
        </w:rPr>
        <w:t xml:space="preserve">M. </w:t>
      </w:r>
      <w:proofErr w:type="spellStart"/>
      <w:r w:rsidRPr="000418D2">
        <w:rPr>
          <w:rFonts w:ascii="Times New Roman" w:hAnsi="Times New Roman" w:cs="Times New Roman"/>
          <w:i/>
          <w:iCs/>
          <w:color w:val="000000" w:themeColor="text1"/>
        </w:rPr>
        <w:t>maripaludis</w:t>
      </w:r>
      <w:proofErr w:type="spellEnd"/>
      <w:r w:rsidRPr="000418D2">
        <w:rPr>
          <w:rFonts w:ascii="Times New Roman" w:hAnsi="Times New Roman" w:cs="Times New Roman"/>
          <w:color w:val="000000" w:themeColor="text1"/>
        </w:rPr>
        <w:t xml:space="preserve">) by </w:t>
      </w:r>
      <w:proofErr w:type="spellStart"/>
      <w:r w:rsidRPr="000418D2">
        <w:rPr>
          <w:rFonts w:ascii="Times New Roman" w:hAnsi="Times New Roman" w:cs="Times New Roman"/>
          <w:color w:val="000000" w:themeColor="text1"/>
        </w:rPr>
        <w:t>minikraken</w:t>
      </w:r>
      <w:proofErr w:type="spellEnd"/>
      <w:r w:rsidRPr="000418D2">
        <w:rPr>
          <w:rFonts w:ascii="Times New Roman" w:hAnsi="Times New Roman" w:cs="Times New Roman"/>
          <w:color w:val="000000" w:themeColor="text1"/>
        </w:rPr>
        <w:t xml:space="preserve">, standard, and customized DBs, but 520 reads were classified under this taxon when using the </w:t>
      </w:r>
      <w:proofErr w:type="spellStart"/>
      <w:r w:rsidRPr="000418D2">
        <w:rPr>
          <w:rFonts w:ascii="Times New Roman" w:hAnsi="Times New Roman" w:cs="Times New Roman"/>
          <w:color w:val="000000" w:themeColor="text1"/>
        </w:rPr>
        <w:t>maxikraken</w:t>
      </w:r>
      <w:proofErr w:type="spellEnd"/>
      <w:r w:rsidRPr="000418D2">
        <w:rPr>
          <w:rFonts w:ascii="Times New Roman" w:hAnsi="Times New Roman" w:cs="Times New Roman"/>
          <w:color w:val="000000" w:themeColor="text1"/>
        </w:rPr>
        <w:t xml:space="preserve"> DB (Table SI). </w:t>
      </w:r>
    </w:p>
    <w:p w14:paraId="7A8D8EA8" w14:textId="77777777" w:rsidR="007578E6" w:rsidRDefault="007578E6" w:rsidP="004B391B">
      <w:pPr>
        <w:spacing w:line="480" w:lineRule="auto"/>
        <w:rPr>
          <w:ins w:id="139" w:author="Liliana Salvador" w:date="2022-03-17T05:45:00Z"/>
          <w:rFonts w:ascii="Times New Roman" w:hAnsi="Times New Roman" w:cs="Times New Roman"/>
          <w:b/>
          <w:bCs/>
          <w:color w:val="000000" w:themeColor="text1"/>
        </w:rPr>
      </w:pPr>
    </w:p>
    <w:p w14:paraId="5D515992" w14:textId="78402F8D" w:rsidR="008745D6" w:rsidRPr="000418D2" w:rsidRDefault="008745D6" w:rsidP="004B391B">
      <w:pPr>
        <w:spacing w:line="480" w:lineRule="auto"/>
        <w:rPr>
          <w:rFonts w:ascii="Times New Roman" w:hAnsi="Times New Roman" w:cs="Times New Roman"/>
          <w:b/>
          <w:bCs/>
          <w:color w:val="000000" w:themeColor="text1"/>
        </w:rPr>
      </w:pPr>
      <w:r w:rsidRPr="000418D2">
        <w:rPr>
          <w:rFonts w:ascii="Times New Roman" w:hAnsi="Times New Roman" w:cs="Times New Roman"/>
          <w:b/>
          <w:bCs/>
          <w:color w:val="000000" w:themeColor="text1"/>
        </w:rPr>
        <w:t>Supplementary Text</w:t>
      </w:r>
      <w:ins w:id="140" w:author="Liliana Salvador" w:date="2022-03-17T05:45:00Z">
        <w:r w:rsidR="007578E6">
          <w:rPr>
            <w:rFonts w:ascii="Times New Roman" w:hAnsi="Times New Roman" w:cs="Times New Roman"/>
            <w:b/>
            <w:bCs/>
            <w:color w:val="000000" w:themeColor="text1"/>
          </w:rPr>
          <w:t>3.</w:t>
        </w:r>
      </w:ins>
      <w:del w:id="141" w:author="Liliana Salvador" w:date="2022-03-17T05:45:00Z">
        <w:r w:rsidRPr="000418D2" w:rsidDel="007578E6">
          <w:rPr>
            <w:rFonts w:ascii="Times New Roman" w:hAnsi="Times New Roman" w:cs="Times New Roman"/>
            <w:b/>
            <w:bCs/>
            <w:color w:val="000000" w:themeColor="text1"/>
          </w:rPr>
          <w:delText>2</w:delText>
        </w:r>
      </w:del>
      <w:r w:rsidR="00F2478C" w:rsidRPr="000418D2">
        <w:rPr>
          <w:rFonts w:ascii="Times New Roman" w:hAnsi="Times New Roman" w:cs="Times New Roman"/>
          <w:b/>
          <w:bCs/>
          <w:color w:val="000000" w:themeColor="text1"/>
        </w:rPr>
        <w:t xml:space="preserve"> D</w:t>
      </w:r>
      <w:ins w:id="142" w:author="Liliana Salvador" w:date="2022-03-17T05:45:00Z">
        <w:r w:rsidR="007578E6">
          <w:rPr>
            <w:rFonts w:ascii="Times New Roman" w:hAnsi="Times New Roman" w:cs="Times New Roman"/>
            <w:b/>
            <w:bCs/>
            <w:color w:val="000000" w:themeColor="text1"/>
          </w:rPr>
          <w:t xml:space="preserve">ifferentially </w:t>
        </w:r>
      </w:ins>
      <w:proofErr w:type="spellStart"/>
      <w:r w:rsidR="00F2478C" w:rsidRPr="000418D2">
        <w:rPr>
          <w:rFonts w:ascii="Times New Roman" w:hAnsi="Times New Roman" w:cs="Times New Roman"/>
          <w:b/>
          <w:bCs/>
          <w:color w:val="000000" w:themeColor="text1"/>
        </w:rPr>
        <w:t>A</w:t>
      </w:r>
      <w:ins w:id="143" w:author="Liliana Salvador" w:date="2022-03-17T05:45:00Z">
        <w:r w:rsidR="007578E6">
          <w:rPr>
            <w:rFonts w:ascii="Times New Roman" w:hAnsi="Times New Roman" w:cs="Times New Roman"/>
            <w:b/>
            <w:bCs/>
            <w:color w:val="000000" w:themeColor="text1"/>
          </w:rPr>
          <w:t>bndan</w:t>
        </w:r>
      </w:ins>
      <w:ins w:id="144" w:author="Liliana Salvador" w:date="2022-03-17T05:46:00Z">
        <w:r w:rsidR="007578E6">
          <w:rPr>
            <w:rFonts w:ascii="Times New Roman" w:hAnsi="Times New Roman" w:cs="Times New Roman"/>
            <w:b/>
            <w:bCs/>
            <w:color w:val="000000" w:themeColor="text1"/>
          </w:rPr>
          <w:t>t</w:t>
        </w:r>
        <w:proofErr w:type="spellEnd"/>
        <w:r w:rsidR="007578E6">
          <w:rPr>
            <w:rFonts w:ascii="Times New Roman" w:hAnsi="Times New Roman" w:cs="Times New Roman"/>
            <w:b/>
            <w:bCs/>
            <w:color w:val="000000" w:themeColor="text1"/>
          </w:rPr>
          <w:t xml:space="preserve"> (DA)</w:t>
        </w:r>
      </w:ins>
      <w:r w:rsidR="00F2478C" w:rsidRPr="000418D2">
        <w:rPr>
          <w:rFonts w:ascii="Times New Roman" w:hAnsi="Times New Roman" w:cs="Times New Roman"/>
          <w:b/>
          <w:bCs/>
          <w:color w:val="000000" w:themeColor="text1"/>
        </w:rPr>
        <w:t xml:space="preserve"> analysis between lung and spleen samples and between kidney and lung samples.</w:t>
      </w:r>
    </w:p>
    <w:p w14:paraId="37966167" w14:textId="66E0E8D6" w:rsidR="004B391B" w:rsidRPr="007578E6" w:rsidRDefault="004B391B" w:rsidP="004B391B">
      <w:pPr>
        <w:spacing w:line="480" w:lineRule="auto"/>
        <w:rPr>
          <w:rFonts w:ascii="Times New Roman" w:hAnsi="Times New Roman" w:cs="Times New Roman"/>
          <w:i/>
          <w:iCs/>
          <w:color w:val="000000" w:themeColor="text1"/>
        </w:rPr>
      </w:pPr>
      <w:r w:rsidRPr="007578E6">
        <w:rPr>
          <w:rFonts w:ascii="Times New Roman" w:hAnsi="Times New Roman" w:cs="Times New Roman"/>
          <w:i/>
          <w:iCs/>
          <w:color w:val="000000" w:themeColor="text1"/>
        </w:rPr>
        <w:t>Lung and spleen sample comparison</w:t>
      </w:r>
    </w:p>
    <w:p w14:paraId="2D5EAC21" w14:textId="0F89B912" w:rsidR="004B391B" w:rsidRPr="007578E6" w:rsidDel="007578E6" w:rsidRDefault="004B391B" w:rsidP="00690DD9">
      <w:pPr>
        <w:spacing w:line="480" w:lineRule="auto"/>
        <w:ind w:firstLine="720"/>
        <w:rPr>
          <w:del w:id="145" w:author="Liliana Salvador" w:date="2022-03-17T05:46:00Z"/>
          <w:rFonts w:ascii="Times New Roman" w:hAnsi="Times New Roman" w:cs="Times New Roman"/>
          <w:color w:val="000000" w:themeColor="text1"/>
        </w:rPr>
      </w:pPr>
      <w:r w:rsidRPr="007578E6">
        <w:rPr>
          <w:rFonts w:ascii="Times New Roman" w:hAnsi="Times New Roman" w:cs="Times New Roman"/>
          <w:color w:val="000000" w:themeColor="text1"/>
        </w:rPr>
        <w:t xml:space="preserve">The DA taxa identified between lung and spleen samples were similar with those identified between lung and kidney samples (Table SII.8, Figure S2). </w:t>
      </w:r>
    </w:p>
    <w:p w14:paraId="23FE38EB" w14:textId="4AD8F09A" w:rsidR="004B391B" w:rsidRPr="007578E6" w:rsidRDefault="004B391B" w:rsidP="007578E6">
      <w:pPr>
        <w:spacing w:line="480" w:lineRule="auto"/>
        <w:ind w:firstLine="720"/>
        <w:rPr>
          <w:rFonts w:ascii="Times New Roman" w:hAnsi="Times New Roman" w:cs="Times New Roman"/>
          <w:color w:val="000000" w:themeColor="text1"/>
        </w:rPr>
      </w:pPr>
      <w:r w:rsidRPr="007578E6">
        <w:rPr>
          <w:rFonts w:ascii="Times New Roman" w:hAnsi="Times New Roman" w:cs="Times New Roman"/>
          <w:color w:val="000000" w:themeColor="text1"/>
        </w:rPr>
        <w:t xml:space="preserve">Kaiju identified the highest number of DA species (484 taxa), while Diamond identified the lowest (44 taxa) (Figure S2a). </w:t>
      </w:r>
      <w:r w:rsidR="00690DD9" w:rsidRPr="007578E6">
        <w:rPr>
          <w:rFonts w:ascii="Times New Roman" w:hAnsi="Times New Roman" w:cs="Times New Roman"/>
          <w:color w:val="000000" w:themeColor="text1"/>
        </w:rPr>
        <w:t>All</w:t>
      </w:r>
      <w:r w:rsidRPr="007578E6">
        <w:rPr>
          <w:rFonts w:ascii="Times New Roman" w:hAnsi="Times New Roman" w:cs="Times New Roman"/>
          <w:color w:val="000000" w:themeColor="text1"/>
        </w:rPr>
        <w:t xml:space="preserve"> the DA taxa were more abundant in the lung than in the spleen samples (Figure S2b). Six species (</w:t>
      </w:r>
      <w:proofErr w:type="spellStart"/>
      <w:r w:rsidRPr="007578E6">
        <w:rPr>
          <w:rFonts w:ascii="Times New Roman" w:hAnsi="Times New Roman" w:cs="Times New Roman"/>
          <w:i/>
          <w:iCs/>
          <w:color w:val="000000" w:themeColor="text1"/>
        </w:rPr>
        <w:t>Mycoplasm</w:t>
      </w:r>
      <w:proofErr w:type="spellEnd"/>
      <w:r w:rsidRPr="007578E6">
        <w:rPr>
          <w:rFonts w:ascii="Times New Roman" w:hAnsi="Times New Roman" w:cs="Times New Roman"/>
          <w:i/>
          <w:iCs/>
          <w:color w:val="000000" w:themeColor="text1"/>
        </w:rPr>
        <w:t xml:space="preserve"> </w:t>
      </w:r>
      <w:proofErr w:type="spellStart"/>
      <w:r w:rsidRPr="007578E6">
        <w:rPr>
          <w:rFonts w:ascii="Times New Roman" w:hAnsi="Times New Roman" w:cs="Times New Roman"/>
          <w:i/>
          <w:iCs/>
          <w:color w:val="000000" w:themeColor="text1"/>
        </w:rPr>
        <w:t>pulmonis</w:t>
      </w:r>
      <w:proofErr w:type="spellEnd"/>
      <w:r w:rsidRPr="007578E6">
        <w:rPr>
          <w:rFonts w:ascii="Times New Roman" w:hAnsi="Times New Roman" w:cs="Times New Roman"/>
          <w:color w:val="000000" w:themeColor="text1"/>
        </w:rPr>
        <w:t xml:space="preserve">, </w:t>
      </w:r>
      <w:r w:rsidRPr="007578E6">
        <w:rPr>
          <w:rFonts w:ascii="Times New Roman" w:hAnsi="Times New Roman" w:cs="Times New Roman"/>
          <w:i/>
          <w:iCs/>
          <w:color w:val="000000" w:themeColor="text1"/>
        </w:rPr>
        <w:t xml:space="preserve">Mycoplasma </w:t>
      </w:r>
      <w:proofErr w:type="spellStart"/>
      <w:r w:rsidRPr="007578E6">
        <w:rPr>
          <w:rFonts w:ascii="Times New Roman" w:hAnsi="Times New Roman" w:cs="Times New Roman"/>
          <w:i/>
          <w:iCs/>
          <w:color w:val="000000" w:themeColor="text1"/>
        </w:rPr>
        <w:t>bovoculi</w:t>
      </w:r>
      <w:proofErr w:type="spellEnd"/>
      <w:r w:rsidRPr="007578E6">
        <w:rPr>
          <w:rFonts w:ascii="Times New Roman" w:hAnsi="Times New Roman" w:cs="Times New Roman"/>
          <w:color w:val="000000" w:themeColor="text1"/>
        </w:rPr>
        <w:t xml:space="preserve">, </w:t>
      </w:r>
      <w:r w:rsidRPr="007578E6">
        <w:rPr>
          <w:rFonts w:ascii="Times New Roman" w:hAnsi="Times New Roman" w:cs="Times New Roman"/>
          <w:i/>
          <w:iCs/>
          <w:color w:val="000000" w:themeColor="text1"/>
        </w:rPr>
        <w:t xml:space="preserve">Mycoplasma </w:t>
      </w:r>
      <w:proofErr w:type="spellStart"/>
      <w:r w:rsidRPr="007578E6">
        <w:rPr>
          <w:rFonts w:ascii="Times New Roman" w:hAnsi="Times New Roman" w:cs="Times New Roman"/>
          <w:i/>
          <w:iCs/>
          <w:color w:val="000000" w:themeColor="text1"/>
        </w:rPr>
        <w:t>neurolyticum</w:t>
      </w:r>
      <w:proofErr w:type="spellEnd"/>
      <w:r w:rsidRPr="007578E6">
        <w:rPr>
          <w:rFonts w:ascii="Times New Roman" w:hAnsi="Times New Roman" w:cs="Times New Roman"/>
          <w:color w:val="000000" w:themeColor="text1"/>
        </w:rPr>
        <w:t xml:space="preserve">, </w:t>
      </w:r>
      <w:r w:rsidRPr="007578E6">
        <w:rPr>
          <w:rFonts w:ascii="Times New Roman" w:hAnsi="Times New Roman" w:cs="Times New Roman"/>
          <w:i/>
          <w:iCs/>
          <w:color w:val="000000" w:themeColor="text1"/>
        </w:rPr>
        <w:t xml:space="preserve">Bordetella </w:t>
      </w:r>
      <w:proofErr w:type="spellStart"/>
      <w:r w:rsidRPr="007578E6">
        <w:rPr>
          <w:rFonts w:ascii="Times New Roman" w:hAnsi="Times New Roman" w:cs="Times New Roman"/>
          <w:i/>
          <w:iCs/>
          <w:color w:val="000000" w:themeColor="text1"/>
        </w:rPr>
        <w:t>pseudohinzii</w:t>
      </w:r>
      <w:proofErr w:type="spellEnd"/>
      <w:r w:rsidRPr="007578E6">
        <w:rPr>
          <w:rFonts w:ascii="Times New Roman" w:hAnsi="Times New Roman" w:cs="Times New Roman"/>
          <w:color w:val="000000" w:themeColor="text1"/>
        </w:rPr>
        <w:t xml:space="preserve">, </w:t>
      </w:r>
      <w:r w:rsidRPr="007578E6">
        <w:rPr>
          <w:rFonts w:ascii="Times New Roman" w:hAnsi="Times New Roman" w:cs="Times New Roman"/>
          <w:i/>
          <w:iCs/>
          <w:color w:val="000000" w:themeColor="text1"/>
        </w:rPr>
        <w:t xml:space="preserve">Bordetella </w:t>
      </w:r>
      <w:proofErr w:type="spellStart"/>
      <w:r w:rsidRPr="007578E6">
        <w:rPr>
          <w:rFonts w:ascii="Times New Roman" w:hAnsi="Times New Roman" w:cs="Times New Roman"/>
          <w:i/>
          <w:iCs/>
          <w:color w:val="000000" w:themeColor="text1"/>
        </w:rPr>
        <w:t>bronchiseptica</w:t>
      </w:r>
      <w:proofErr w:type="spellEnd"/>
      <w:r w:rsidRPr="007578E6">
        <w:rPr>
          <w:rFonts w:ascii="Times New Roman" w:hAnsi="Times New Roman" w:cs="Times New Roman"/>
          <w:color w:val="000000" w:themeColor="text1"/>
        </w:rPr>
        <w:t xml:space="preserve">, and </w:t>
      </w:r>
      <w:r w:rsidRPr="007578E6">
        <w:rPr>
          <w:rFonts w:ascii="Times New Roman" w:hAnsi="Times New Roman" w:cs="Times New Roman"/>
          <w:i/>
          <w:iCs/>
          <w:color w:val="000000" w:themeColor="text1"/>
        </w:rPr>
        <w:t xml:space="preserve">Bacteroides </w:t>
      </w:r>
      <w:proofErr w:type="spellStart"/>
      <w:r w:rsidRPr="007578E6">
        <w:rPr>
          <w:rFonts w:ascii="Times New Roman" w:hAnsi="Times New Roman" w:cs="Times New Roman"/>
          <w:i/>
          <w:iCs/>
          <w:color w:val="000000" w:themeColor="text1"/>
        </w:rPr>
        <w:t>uniformis</w:t>
      </w:r>
      <w:proofErr w:type="spellEnd"/>
      <w:r w:rsidRPr="007578E6">
        <w:rPr>
          <w:rFonts w:ascii="Times New Roman" w:hAnsi="Times New Roman" w:cs="Times New Roman"/>
          <w:color w:val="000000" w:themeColor="text1"/>
        </w:rPr>
        <w:t xml:space="preserve">) were identified as the DA taxa by all </w:t>
      </w:r>
      <w:r w:rsidR="00690DD9" w:rsidRPr="007578E6">
        <w:rPr>
          <w:rFonts w:ascii="Times New Roman" w:hAnsi="Times New Roman" w:cs="Times New Roman"/>
          <w:color w:val="000000" w:themeColor="text1"/>
        </w:rPr>
        <w:t>software (</w:t>
      </w:r>
      <w:r w:rsidRPr="007578E6">
        <w:rPr>
          <w:rFonts w:ascii="Times New Roman" w:hAnsi="Times New Roman" w:cs="Times New Roman"/>
          <w:color w:val="000000" w:themeColor="text1"/>
        </w:rPr>
        <w:t xml:space="preserve">Table SII.8). Kaiju has the highest number of distinct DA species taxa (335), followed by centrifuge (268), and BLASTN (46) (Figure S2a). </w:t>
      </w:r>
    </w:p>
    <w:p w14:paraId="55F22616" w14:textId="6702D939" w:rsidR="004B391B" w:rsidRPr="007578E6" w:rsidRDefault="004B391B" w:rsidP="004B391B">
      <w:pPr>
        <w:spacing w:line="480" w:lineRule="auto"/>
        <w:ind w:firstLine="720"/>
        <w:rPr>
          <w:rFonts w:ascii="Times New Roman" w:hAnsi="Times New Roman" w:cs="Times New Roman"/>
          <w:color w:val="000000" w:themeColor="text1"/>
        </w:rPr>
      </w:pPr>
      <w:r w:rsidRPr="007578E6">
        <w:rPr>
          <w:rFonts w:ascii="Times New Roman" w:hAnsi="Times New Roman" w:cs="Times New Roman"/>
          <w:color w:val="000000" w:themeColor="text1"/>
        </w:rPr>
        <w:t>At the Phylum level, “p__</w:t>
      </w:r>
      <w:proofErr w:type="spellStart"/>
      <w:r w:rsidRPr="007578E6">
        <w:rPr>
          <w:rFonts w:ascii="Times New Roman" w:hAnsi="Times New Roman" w:cs="Times New Roman"/>
          <w:color w:val="000000" w:themeColor="text1"/>
        </w:rPr>
        <w:t>Bacterodietes</w:t>
      </w:r>
      <w:proofErr w:type="spellEnd"/>
      <w:r w:rsidRPr="007578E6">
        <w:rPr>
          <w:rFonts w:ascii="Times New Roman" w:hAnsi="Times New Roman" w:cs="Times New Roman"/>
          <w:color w:val="000000" w:themeColor="text1"/>
        </w:rPr>
        <w:t>”, “p__</w:t>
      </w:r>
      <w:proofErr w:type="spellStart"/>
      <w:r w:rsidRPr="007578E6">
        <w:rPr>
          <w:rFonts w:ascii="Times New Roman" w:hAnsi="Times New Roman" w:cs="Times New Roman"/>
          <w:color w:val="000000" w:themeColor="text1"/>
        </w:rPr>
        <w:t>Tenericutes</w:t>
      </w:r>
      <w:proofErr w:type="spellEnd"/>
      <w:r w:rsidRPr="007578E6">
        <w:rPr>
          <w:rFonts w:ascii="Times New Roman" w:hAnsi="Times New Roman" w:cs="Times New Roman"/>
          <w:color w:val="000000" w:themeColor="text1"/>
        </w:rPr>
        <w:t>”, “</w:t>
      </w:r>
      <w:proofErr w:type="spellStart"/>
      <w:r w:rsidRPr="007578E6">
        <w:rPr>
          <w:rFonts w:ascii="Times New Roman" w:hAnsi="Times New Roman" w:cs="Times New Roman"/>
          <w:color w:val="000000" w:themeColor="text1"/>
        </w:rPr>
        <w:t>p__Cyanobacteria</w:t>
      </w:r>
      <w:proofErr w:type="spellEnd"/>
      <w:r w:rsidRPr="007578E6">
        <w:rPr>
          <w:rFonts w:ascii="Times New Roman" w:hAnsi="Times New Roman" w:cs="Times New Roman"/>
          <w:color w:val="000000" w:themeColor="text1"/>
        </w:rPr>
        <w:t>”</w:t>
      </w:r>
      <w:del w:id="146" w:author="Liliana Salvador" w:date="2022-03-17T05:47:00Z">
        <w:r w:rsidRPr="007578E6" w:rsidDel="007578E6">
          <w:rPr>
            <w:rFonts w:ascii="Times New Roman" w:hAnsi="Times New Roman" w:cs="Times New Roman"/>
            <w:color w:val="000000" w:themeColor="text1"/>
          </w:rPr>
          <w:delText xml:space="preserve"> </w:delText>
        </w:r>
      </w:del>
      <w:r w:rsidRPr="007578E6">
        <w:rPr>
          <w:rFonts w:ascii="Times New Roman" w:hAnsi="Times New Roman" w:cs="Times New Roman"/>
          <w:color w:val="000000" w:themeColor="text1"/>
        </w:rPr>
        <w:t>,</w:t>
      </w:r>
      <w:ins w:id="147" w:author="Liliana Salvador" w:date="2022-03-17T05:47:00Z">
        <w:r w:rsidR="007578E6">
          <w:rPr>
            <w:rFonts w:ascii="Times New Roman" w:hAnsi="Times New Roman" w:cs="Times New Roman"/>
            <w:color w:val="000000" w:themeColor="text1"/>
          </w:rPr>
          <w:t xml:space="preserve"> </w:t>
        </w:r>
      </w:ins>
      <w:r w:rsidRPr="007578E6">
        <w:rPr>
          <w:rFonts w:ascii="Times New Roman" w:hAnsi="Times New Roman" w:cs="Times New Roman"/>
          <w:color w:val="000000" w:themeColor="text1"/>
        </w:rPr>
        <w:t>“p__</w:t>
      </w:r>
      <w:proofErr w:type="spellStart"/>
      <w:r w:rsidRPr="007578E6">
        <w:rPr>
          <w:rFonts w:ascii="Times New Roman" w:hAnsi="Times New Roman" w:cs="Times New Roman"/>
          <w:color w:val="000000" w:themeColor="text1"/>
        </w:rPr>
        <w:t>Protebacteria</w:t>
      </w:r>
      <w:proofErr w:type="spellEnd"/>
      <w:r w:rsidRPr="007578E6">
        <w:rPr>
          <w:rFonts w:ascii="Times New Roman" w:hAnsi="Times New Roman" w:cs="Times New Roman"/>
          <w:color w:val="000000" w:themeColor="text1"/>
        </w:rPr>
        <w:t>”, and “</w:t>
      </w:r>
      <w:proofErr w:type="spellStart"/>
      <w:r w:rsidRPr="007578E6">
        <w:rPr>
          <w:rFonts w:ascii="Times New Roman" w:hAnsi="Times New Roman" w:cs="Times New Roman"/>
          <w:color w:val="000000" w:themeColor="text1"/>
        </w:rPr>
        <w:t>p__Firmicutes</w:t>
      </w:r>
      <w:proofErr w:type="spellEnd"/>
      <w:r w:rsidRPr="007578E6">
        <w:rPr>
          <w:rFonts w:ascii="Times New Roman" w:hAnsi="Times New Roman" w:cs="Times New Roman"/>
          <w:color w:val="000000" w:themeColor="text1"/>
        </w:rPr>
        <w:t>” were as DA identified by all the software (Figure S2c). Taxa "p__</w:t>
      </w:r>
      <w:proofErr w:type="spellStart"/>
      <w:r w:rsidRPr="007578E6">
        <w:rPr>
          <w:rFonts w:ascii="Times New Roman" w:hAnsi="Times New Roman" w:cs="Times New Roman"/>
          <w:color w:val="000000" w:themeColor="text1"/>
        </w:rPr>
        <w:t>Aquificae</w:t>
      </w:r>
      <w:proofErr w:type="spellEnd"/>
      <w:r w:rsidRPr="007578E6">
        <w:rPr>
          <w:rFonts w:ascii="Times New Roman" w:hAnsi="Times New Roman" w:cs="Times New Roman"/>
          <w:color w:val="000000" w:themeColor="text1"/>
        </w:rPr>
        <w:t>”, "</w:t>
      </w:r>
      <w:proofErr w:type="spellStart"/>
      <w:r w:rsidRPr="007578E6">
        <w:rPr>
          <w:rFonts w:ascii="Times New Roman" w:hAnsi="Times New Roman" w:cs="Times New Roman"/>
          <w:color w:val="000000" w:themeColor="text1"/>
        </w:rPr>
        <w:t>p__Actinobacteria</w:t>
      </w:r>
      <w:proofErr w:type="gramStart"/>
      <w:r w:rsidRPr="007578E6">
        <w:rPr>
          <w:rFonts w:ascii="Times New Roman" w:hAnsi="Times New Roman" w:cs="Times New Roman"/>
          <w:color w:val="000000" w:themeColor="text1"/>
        </w:rPr>
        <w:t>”,and</w:t>
      </w:r>
      <w:proofErr w:type="spellEnd"/>
      <w:proofErr w:type="gramEnd"/>
      <w:r w:rsidRPr="007578E6">
        <w:rPr>
          <w:rFonts w:ascii="Times New Roman" w:hAnsi="Times New Roman" w:cs="Times New Roman"/>
          <w:color w:val="000000" w:themeColor="text1"/>
        </w:rPr>
        <w:t xml:space="preserve"> “</w:t>
      </w:r>
      <w:proofErr w:type="spellStart"/>
      <w:r w:rsidRPr="007578E6">
        <w:rPr>
          <w:rFonts w:ascii="Times New Roman" w:hAnsi="Times New Roman" w:cs="Times New Roman"/>
          <w:color w:val="000000" w:themeColor="text1"/>
        </w:rPr>
        <w:t>p__Fusobacteria</w:t>
      </w:r>
      <w:proofErr w:type="spellEnd"/>
      <w:r w:rsidRPr="007578E6">
        <w:rPr>
          <w:rFonts w:ascii="Times New Roman" w:hAnsi="Times New Roman" w:cs="Times New Roman"/>
          <w:color w:val="000000" w:themeColor="text1"/>
        </w:rPr>
        <w:t xml:space="preserve">” were identified by all </w:t>
      </w:r>
      <w:r w:rsidRPr="007578E6">
        <w:rPr>
          <w:rFonts w:ascii="Times New Roman" w:hAnsi="Times New Roman" w:cs="Times New Roman"/>
          <w:color w:val="000000" w:themeColor="text1"/>
        </w:rPr>
        <w:lastRenderedPageBreak/>
        <w:t>software except for Diamond. Archaea phylum, "p__</w:t>
      </w:r>
      <w:proofErr w:type="spellStart"/>
      <w:r w:rsidRPr="007578E6">
        <w:rPr>
          <w:rFonts w:ascii="Times New Roman" w:hAnsi="Times New Roman" w:cs="Times New Roman"/>
          <w:color w:val="000000" w:themeColor="text1"/>
        </w:rPr>
        <w:t>Euryarchaeota</w:t>
      </w:r>
      <w:proofErr w:type="spellEnd"/>
      <w:r w:rsidRPr="007578E6">
        <w:rPr>
          <w:rFonts w:ascii="Times New Roman" w:hAnsi="Times New Roman" w:cs="Times New Roman"/>
          <w:color w:val="000000" w:themeColor="text1"/>
        </w:rPr>
        <w:t>”, was still the Archaea taxon identified by BLASTN, Centrifuge, and Kaiju, however, the rest of the Archaea taxa were either only identified by Kaiju and Centrifuge, or Kaiju alone. Virus taxon, “p__</w:t>
      </w:r>
      <w:proofErr w:type="spellStart"/>
      <w:r w:rsidRPr="007578E6">
        <w:rPr>
          <w:rFonts w:ascii="Times New Roman" w:hAnsi="Times New Roman" w:cs="Times New Roman"/>
          <w:color w:val="000000" w:themeColor="text1"/>
        </w:rPr>
        <w:t>Negarnaviricota</w:t>
      </w:r>
      <w:proofErr w:type="spellEnd"/>
      <w:r w:rsidRPr="007578E6">
        <w:rPr>
          <w:rFonts w:ascii="Times New Roman" w:hAnsi="Times New Roman" w:cs="Times New Roman"/>
          <w:color w:val="000000" w:themeColor="text1"/>
        </w:rPr>
        <w:t>”, was only identified by Centrifuge as differentially abundant, while Kaiju only identified the virus taxa “p__</w:t>
      </w:r>
      <w:proofErr w:type="spellStart"/>
      <w:r w:rsidRPr="007578E6">
        <w:rPr>
          <w:rFonts w:ascii="Times New Roman" w:hAnsi="Times New Roman" w:cs="Times New Roman"/>
          <w:color w:val="000000" w:themeColor="text1"/>
        </w:rPr>
        <w:t>Nucleocytoviricota</w:t>
      </w:r>
      <w:proofErr w:type="spellEnd"/>
      <w:r w:rsidRPr="007578E6">
        <w:rPr>
          <w:rFonts w:ascii="Times New Roman" w:hAnsi="Times New Roman" w:cs="Times New Roman"/>
          <w:color w:val="000000" w:themeColor="text1"/>
        </w:rPr>
        <w:t>” and “p__</w:t>
      </w:r>
      <w:proofErr w:type="spellStart"/>
      <w:r w:rsidRPr="007578E6">
        <w:rPr>
          <w:rFonts w:ascii="Times New Roman" w:hAnsi="Times New Roman" w:cs="Times New Roman"/>
          <w:color w:val="000000" w:themeColor="text1"/>
        </w:rPr>
        <w:t>Uroviricota</w:t>
      </w:r>
      <w:proofErr w:type="spellEnd"/>
      <w:r w:rsidRPr="007578E6">
        <w:rPr>
          <w:rFonts w:ascii="Times New Roman" w:hAnsi="Times New Roman" w:cs="Times New Roman"/>
          <w:color w:val="000000" w:themeColor="text1"/>
        </w:rPr>
        <w:t xml:space="preserve">”. </w:t>
      </w:r>
      <w:proofErr w:type="spellStart"/>
      <w:r w:rsidRPr="007578E6">
        <w:rPr>
          <w:rFonts w:ascii="Times New Roman" w:hAnsi="Times New Roman" w:cs="Times New Roman"/>
          <w:color w:val="000000" w:themeColor="text1"/>
        </w:rPr>
        <w:t>Morever</w:t>
      </w:r>
      <w:proofErr w:type="spellEnd"/>
      <w:r w:rsidRPr="007578E6">
        <w:rPr>
          <w:rFonts w:ascii="Times New Roman" w:hAnsi="Times New Roman" w:cs="Times New Roman"/>
          <w:color w:val="000000" w:themeColor="text1"/>
        </w:rPr>
        <w:t xml:space="preserve">, CLARK also reported the virus </w:t>
      </w:r>
      <w:r w:rsidR="00690DD9" w:rsidRPr="007578E6">
        <w:rPr>
          <w:rFonts w:ascii="Times New Roman" w:hAnsi="Times New Roman" w:cs="Times New Roman"/>
          <w:color w:val="000000" w:themeColor="text1"/>
        </w:rPr>
        <w:t>taxon, “</w:t>
      </w:r>
      <w:r w:rsidRPr="007578E6">
        <w:rPr>
          <w:rFonts w:ascii="Times New Roman" w:hAnsi="Times New Roman" w:cs="Times New Roman"/>
          <w:color w:val="000000" w:themeColor="text1"/>
        </w:rPr>
        <w:t>p__</w:t>
      </w:r>
      <w:proofErr w:type="spellStart"/>
      <w:r w:rsidRPr="007578E6">
        <w:rPr>
          <w:rFonts w:ascii="Times New Roman" w:hAnsi="Times New Roman" w:cs="Times New Roman"/>
          <w:color w:val="000000" w:themeColor="text1"/>
        </w:rPr>
        <w:t>Uroviricota</w:t>
      </w:r>
      <w:proofErr w:type="spellEnd"/>
      <w:r w:rsidRPr="007578E6">
        <w:rPr>
          <w:rFonts w:ascii="Times New Roman" w:hAnsi="Times New Roman" w:cs="Times New Roman"/>
          <w:color w:val="000000" w:themeColor="text1"/>
        </w:rPr>
        <w:t xml:space="preserve">”, as significantly abundant. </w:t>
      </w:r>
    </w:p>
    <w:p w14:paraId="2E7D27BF" w14:textId="77777777" w:rsidR="007578E6" w:rsidRDefault="007578E6" w:rsidP="004B391B">
      <w:pPr>
        <w:spacing w:line="480" w:lineRule="auto"/>
        <w:rPr>
          <w:ins w:id="148" w:author="Liliana Salvador" w:date="2022-03-17T05:48:00Z"/>
          <w:rFonts w:ascii="Times New Roman" w:hAnsi="Times New Roman" w:cs="Times New Roman"/>
          <w:i/>
          <w:iCs/>
          <w:color w:val="000000" w:themeColor="text1"/>
        </w:rPr>
      </w:pPr>
    </w:p>
    <w:p w14:paraId="6F519416" w14:textId="7E30BADA" w:rsidR="004B391B" w:rsidRPr="007578E6" w:rsidRDefault="004B391B" w:rsidP="004B391B">
      <w:pPr>
        <w:spacing w:line="480" w:lineRule="auto"/>
        <w:rPr>
          <w:rFonts w:ascii="Times New Roman" w:hAnsi="Times New Roman" w:cs="Times New Roman"/>
          <w:i/>
          <w:iCs/>
          <w:color w:val="000000" w:themeColor="text1"/>
        </w:rPr>
      </w:pPr>
      <w:r w:rsidRPr="007578E6">
        <w:rPr>
          <w:rFonts w:ascii="Times New Roman" w:hAnsi="Times New Roman" w:cs="Times New Roman"/>
          <w:i/>
          <w:iCs/>
          <w:color w:val="000000" w:themeColor="text1"/>
        </w:rPr>
        <w:t>Kidney and Spleen sample comparison</w:t>
      </w:r>
    </w:p>
    <w:p w14:paraId="605EC96E" w14:textId="6123E87C" w:rsidR="004B391B" w:rsidRPr="00A11030" w:rsidRDefault="004B391B" w:rsidP="004B391B">
      <w:pPr>
        <w:spacing w:line="480" w:lineRule="auto"/>
        <w:rPr>
          <w:rFonts w:ascii="Times New Roman" w:hAnsi="Times New Roman" w:cs="Times New Roman"/>
          <w:color w:val="000000" w:themeColor="text1"/>
        </w:rPr>
      </w:pPr>
      <w:del w:id="149" w:author="Liliana Salvador" w:date="2022-03-17T05:48:00Z">
        <w:r w:rsidRPr="007578E6" w:rsidDel="007578E6">
          <w:rPr>
            <w:rFonts w:ascii="Times New Roman" w:hAnsi="Times New Roman" w:cs="Times New Roman"/>
            <w:color w:val="000000" w:themeColor="text1"/>
          </w:rPr>
          <w:delText>Finally, we identified t</w:delText>
        </w:r>
      </w:del>
      <w:ins w:id="150" w:author="Liliana Salvador" w:date="2022-03-17T05:48:00Z">
        <w:r w:rsidR="007578E6">
          <w:rPr>
            <w:rFonts w:ascii="Times New Roman" w:hAnsi="Times New Roman" w:cs="Times New Roman"/>
            <w:color w:val="000000" w:themeColor="text1"/>
          </w:rPr>
          <w:t>T</w:t>
        </w:r>
      </w:ins>
      <w:r w:rsidRPr="007578E6">
        <w:rPr>
          <w:rFonts w:ascii="Times New Roman" w:hAnsi="Times New Roman" w:cs="Times New Roman"/>
          <w:color w:val="000000" w:themeColor="text1"/>
        </w:rPr>
        <w:t xml:space="preserve">he DA taxa between </w:t>
      </w:r>
      <w:ins w:id="151" w:author="Liliana Salvador" w:date="2022-03-17T05:48:00Z">
        <w:r w:rsidR="007578E6">
          <w:rPr>
            <w:rFonts w:ascii="Times New Roman" w:hAnsi="Times New Roman" w:cs="Times New Roman"/>
            <w:color w:val="000000" w:themeColor="text1"/>
          </w:rPr>
          <w:t>k</w:t>
        </w:r>
      </w:ins>
      <w:del w:id="152" w:author="Liliana Salvador" w:date="2022-03-17T05:48:00Z">
        <w:r w:rsidRPr="007578E6" w:rsidDel="007578E6">
          <w:rPr>
            <w:rFonts w:ascii="Times New Roman" w:hAnsi="Times New Roman" w:cs="Times New Roman"/>
            <w:color w:val="000000" w:themeColor="text1"/>
          </w:rPr>
          <w:delText>K</w:delText>
        </w:r>
      </w:del>
      <w:r w:rsidRPr="007578E6">
        <w:rPr>
          <w:rFonts w:ascii="Times New Roman" w:hAnsi="Times New Roman" w:cs="Times New Roman"/>
          <w:color w:val="000000" w:themeColor="text1"/>
        </w:rPr>
        <w:t xml:space="preserve">idney and </w:t>
      </w:r>
      <w:ins w:id="153" w:author="Liliana Salvador" w:date="2022-03-17T05:48:00Z">
        <w:r w:rsidR="007578E6">
          <w:rPr>
            <w:rFonts w:ascii="Times New Roman" w:hAnsi="Times New Roman" w:cs="Times New Roman"/>
            <w:color w:val="000000" w:themeColor="text1"/>
          </w:rPr>
          <w:t>s</w:t>
        </w:r>
      </w:ins>
      <w:del w:id="154" w:author="Liliana Salvador" w:date="2022-03-17T05:48:00Z">
        <w:r w:rsidRPr="007578E6" w:rsidDel="007578E6">
          <w:rPr>
            <w:rFonts w:ascii="Times New Roman" w:hAnsi="Times New Roman" w:cs="Times New Roman"/>
            <w:color w:val="000000" w:themeColor="text1"/>
          </w:rPr>
          <w:delText>S</w:delText>
        </w:r>
      </w:del>
      <w:r w:rsidRPr="007578E6">
        <w:rPr>
          <w:rFonts w:ascii="Times New Roman" w:hAnsi="Times New Roman" w:cs="Times New Roman"/>
          <w:color w:val="000000" w:themeColor="text1"/>
        </w:rPr>
        <w:t xml:space="preserve">pleen samples </w:t>
      </w:r>
      <w:ins w:id="155" w:author="Liliana Salvador" w:date="2022-03-17T05:48:00Z">
        <w:r w:rsidR="007578E6">
          <w:rPr>
            <w:rFonts w:ascii="Times New Roman" w:hAnsi="Times New Roman" w:cs="Times New Roman"/>
            <w:color w:val="000000" w:themeColor="text1"/>
          </w:rPr>
          <w:t xml:space="preserve">are presented in </w:t>
        </w:r>
      </w:ins>
      <w:del w:id="156" w:author="Liliana Salvador" w:date="2022-03-17T05:48:00Z">
        <w:r w:rsidRPr="007578E6" w:rsidDel="007578E6">
          <w:rPr>
            <w:rFonts w:ascii="Times New Roman" w:hAnsi="Times New Roman" w:cs="Times New Roman"/>
            <w:color w:val="000000" w:themeColor="text1"/>
          </w:rPr>
          <w:delText>(</w:delText>
        </w:r>
      </w:del>
      <w:r w:rsidRPr="007578E6">
        <w:rPr>
          <w:rFonts w:ascii="Times New Roman" w:hAnsi="Times New Roman" w:cs="Times New Roman"/>
          <w:color w:val="000000" w:themeColor="text1"/>
        </w:rPr>
        <w:t>Table SII.9</w:t>
      </w:r>
      <w:ins w:id="157" w:author="Liliana Salvador" w:date="2022-03-17T05:48:00Z">
        <w:r w:rsidR="007578E6">
          <w:rPr>
            <w:rFonts w:ascii="Times New Roman" w:hAnsi="Times New Roman" w:cs="Times New Roman"/>
            <w:color w:val="000000" w:themeColor="text1"/>
          </w:rPr>
          <w:t xml:space="preserve"> and </w:t>
        </w:r>
      </w:ins>
      <w:del w:id="158" w:author="Liliana Salvador" w:date="2022-03-17T05:48:00Z">
        <w:r w:rsidRPr="007578E6" w:rsidDel="007578E6">
          <w:rPr>
            <w:rFonts w:ascii="Times New Roman" w:hAnsi="Times New Roman" w:cs="Times New Roman"/>
            <w:color w:val="000000" w:themeColor="text1"/>
          </w:rPr>
          <w:delText xml:space="preserve">, </w:delText>
        </w:r>
      </w:del>
      <w:r w:rsidRPr="007578E6">
        <w:rPr>
          <w:rFonts w:ascii="Times New Roman" w:hAnsi="Times New Roman" w:cs="Times New Roman"/>
          <w:color w:val="000000" w:themeColor="text1"/>
        </w:rPr>
        <w:t>Figure S3</w:t>
      </w:r>
      <w:del w:id="159" w:author="Liliana Salvador" w:date="2022-03-17T05:48:00Z">
        <w:r w:rsidRPr="007578E6" w:rsidDel="007578E6">
          <w:rPr>
            <w:rFonts w:ascii="Times New Roman" w:hAnsi="Times New Roman" w:cs="Times New Roman"/>
            <w:color w:val="000000" w:themeColor="text1"/>
          </w:rPr>
          <w:delText>)</w:delText>
        </w:r>
      </w:del>
      <w:r w:rsidRPr="007578E6">
        <w:rPr>
          <w:rFonts w:ascii="Times New Roman" w:hAnsi="Times New Roman" w:cs="Times New Roman"/>
          <w:color w:val="000000" w:themeColor="text1"/>
        </w:rPr>
        <w:t>.</w:t>
      </w:r>
      <w:r w:rsidR="00690DD9" w:rsidRPr="007578E6">
        <w:rPr>
          <w:rFonts w:ascii="Times New Roman" w:hAnsi="Times New Roman" w:cs="Times New Roman"/>
          <w:color w:val="000000" w:themeColor="text1"/>
        </w:rPr>
        <w:t xml:space="preserve"> </w:t>
      </w:r>
      <w:r w:rsidRPr="007578E6">
        <w:rPr>
          <w:rFonts w:ascii="Times New Roman" w:hAnsi="Times New Roman" w:cs="Times New Roman"/>
          <w:color w:val="000000" w:themeColor="text1"/>
        </w:rPr>
        <w:t xml:space="preserve">The number of species identified ranges from 6 by Diamond and 57 by BLASTN (Figure S3a). More taxa were identified significantly abundant in the </w:t>
      </w:r>
      <w:ins w:id="160" w:author="Liliana Salvador" w:date="2022-03-17T05:48:00Z">
        <w:r w:rsidR="007578E6">
          <w:rPr>
            <w:rFonts w:ascii="Times New Roman" w:hAnsi="Times New Roman" w:cs="Times New Roman"/>
            <w:color w:val="000000" w:themeColor="text1"/>
          </w:rPr>
          <w:t>k</w:t>
        </w:r>
      </w:ins>
      <w:del w:id="161" w:author="Liliana Salvador" w:date="2022-03-17T05:48:00Z">
        <w:r w:rsidRPr="007578E6" w:rsidDel="007578E6">
          <w:rPr>
            <w:rFonts w:ascii="Times New Roman" w:hAnsi="Times New Roman" w:cs="Times New Roman"/>
            <w:color w:val="000000" w:themeColor="text1"/>
          </w:rPr>
          <w:delText>K</w:delText>
        </w:r>
      </w:del>
      <w:r w:rsidRPr="007578E6">
        <w:rPr>
          <w:rFonts w:ascii="Times New Roman" w:hAnsi="Times New Roman" w:cs="Times New Roman"/>
          <w:color w:val="000000" w:themeColor="text1"/>
        </w:rPr>
        <w:t xml:space="preserve">idney samples than in the </w:t>
      </w:r>
      <w:ins w:id="162" w:author="Liliana Salvador" w:date="2022-03-17T05:48:00Z">
        <w:r w:rsidR="007578E6">
          <w:rPr>
            <w:rFonts w:ascii="Times New Roman" w:hAnsi="Times New Roman" w:cs="Times New Roman"/>
            <w:color w:val="000000" w:themeColor="text1"/>
          </w:rPr>
          <w:t>s</w:t>
        </w:r>
      </w:ins>
      <w:del w:id="163" w:author="Liliana Salvador" w:date="2022-03-17T05:48:00Z">
        <w:r w:rsidRPr="007578E6" w:rsidDel="007578E6">
          <w:rPr>
            <w:rFonts w:ascii="Times New Roman" w:hAnsi="Times New Roman" w:cs="Times New Roman"/>
            <w:color w:val="000000" w:themeColor="text1"/>
          </w:rPr>
          <w:delText>S</w:delText>
        </w:r>
      </w:del>
      <w:r w:rsidRPr="007578E6">
        <w:rPr>
          <w:rFonts w:ascii="Times New Roman" w:hAnsi="Times New Roman" w:cs="Times New Roman"/>
          <w:color w:val="000000" w:themeColor="text1"/>
        </w:rPr>
        <w:t xml:space="preserve">pleen </w:t>
      </w:r>
      <w:del w:id="164" w:author="Liliana Salvador" w:date="2022-03-17T05:48:00Z">
        <w:r w:rsidRPr="007578E6" w:rsidDel="007578E6">
          <w:rPr>
            <w:rFonts w:ascii="Times New Roman" w:hAnsi="Times New Roman" w:cs="Times New Roman"/>
            <w:color w:val="000000" w:themeColor="text1"/>
          </w:rPr>
          <w:delText>samples</w:delText>
        </w:r>
      </w:del>
      <w:ins w:id="165" w:author="Liliana Salvador" w:date="2022-03-17T05:48:00Z">
        <w:r w:rsidR="007578E6">
          <w:rPr>
            <w:rFonts w:ascii="Times New Roman" w:hAnsi="Times New Roman" w:cs="Times New Roman"/>
            <w:color w:val="000000" w:themeColor="text1"/>
          </w:rPr>
          <w:t>ones</w:t>
        </w:r>
      </w:ins>
      <w:r w:rsidRPr="007578E6">
        <w:rPr>
          <w:rFonts w:ascii="Times New Roman" w:hAnsi="Times New Roman" w:cs="Times New Roman"/>
          <w:color w:val="000000" w:themeColor="text1"/>
        </w:rPr>
        <w:t xml:space="preserve">, especially at the genus level (Figure S3b). Kaiju, the software that identified the second highest number of distinct DA taxa at the species level, has five out of ten distinct taxa reported as viruses (Figure S3a). In general, only </w:t>
      </w:r>
      <w:ins w:id="166" w:author="Liliana Salvador" w:date="2022-03-17T05:48:00Z">
        <w:r w:rsidR="00726870">
          <w:rPr>
            <w:rFonts w:ascii="Times New Roman" w:hAnsi="Times New Roman" w:cs="Times New Roman"/>
            <w:color w:val="000000" w:themeColor="text1"/>
          </w:rPr>
          <w:t>one</w:t>
        </w:r>
      </w:ins>
      <w:del w:id="167" w:author="Liliana Salvador" w:date="2022-03-17T05:48:00Z">
        <w:r w:rsidRPr="007578E6" w:rsidDel="00726870">
          <w:rPr>
            <w:rFonts w:ascii="Times New Roman" w:hAnsi="Times New Roman" w:cs="Times New Roman"/>
            <w:color w:val="000000" w:themeColor="text1"/>
          </w:rPr>
          <w:delText>1</w:delText>
        </w:r>
      </w:del>
      <w:r w:rsidRPr="007578E6">
        <w:rPr>
          <w:rFonts w:ascii="Times New Roman" w:hAnsi="Times New Roman" w:cs="Times New Roman"/>
          <w:color w:val="000000" w:themeColor="text1"/>
        </w:rPr>
        <w:t xml:space="preserve"> species (</w:t>
      </w:r>
      <w:r w:rsidRPr="007578E6">
        <w:rPr>
          <w:rFonts w:ascii="Times New Roman" w:hAnsi="Times New Roman" w:cs="Times New Roman"/>
          <w:i/>
          <w:iCs/>
          <w:color w:val="000000" w:themeColor="text1"/>
        </w:rPr>
        <w:t xml:space="preserve">Leptospira </w:t>
      </w:r>
      <w:proofErr w:type="spellStart"/>
      <w:r w:rsidRPr="007578E6">
        <w:rPr>
          <w:rFonts w:ascii="Times New Roman" w:hAnsi="Times New Roman" w:cs="Times New Roman"/>
          <w:i/>
          <w:iCs/>
          <w:color w:val="000000" w:themeColor="text1"/>
        </w:rPr>
        <w:t>interrogans</w:t>
      </w:r>
      <w:proofErr w:type="spellEnd"/>
      <w:r w:rsidRPr="007578E6">
        <w:rPr>
          <w:rFonts w:ascii="Times New Roman" w:hAnsi="Times New Roman" w:cs="Times New Roman"/>
          <w:color w:val="000000" w:themeColor="text1"/>
        </w:rPr>
        <w:t xml:space="preserve">) and </w:t>
      </w:r>
      <w:ins w:id="168" w:author="Liliana Salvador" w:date="2022-03-17T05:48:00Z">
        <w:r w:rsidR="00726870">
          <w:rPr>
            <w:rFonts w:ascii="Times New Roman" w:hAnsi="Times New Roman" w:cs="Times New Roman"/>
            <w:color w:val="000000" w:themeColor="text1"/>
          </w:rPr>
          <w:t>four</w:t>
        </w:r>
      </w:ins>
      <w:del w:id="169" w:author="Liliana Salvador" w:date="2022-03-17T05:48:00Z">
        <w:r w:rsidRPr="007578E6" w:rsidDel="00726870">
          <w:rPr>
            <w:rFonts w:ascii="Times New Roman" w:hAnsi="Times New Roman" w:cs="Times New Roman"/>
            <w:color w:val="000000" w:themeColor="text1"/>
          </w:rPr>
          <w:delText>4</w:delText>
        </w:r>
      </w:del>
      <w:r w:rsidRPr="007578E6">
        <w:rPr>
          <w:rFonts w:ascii="Times New Roman" w:hAnsi="Times New Roman" w:cs="Times New Roman"/>
          <w:color w:val="000000" w:themeColor="text1"/>
        </w:rPr>
        <w:t xml:space="preserve"> phylum taxa (“</w:t>
      </w:r>
      <w:proofErr w:type="spellStart"/>
      <w:r w:rsidRPr="007578E6">
        <w:rPr>
          <w:rFonts w:ascii="Times New Roman" w:hAnsi="Times New Roman" w:cs="Times New Roman"/>
          <w:color w:val="000000" w:themeColor="text1"/>
        </w:rPr>
        <w:t>p__Spirochaetes</w:t>
      </w:r>
      <w:proofErr w:type="spellEnd"/>
      <w:r w:rsidRPr="007578E6">
        <w:rPr>
          <w:rFonts w:ascii="Times New Roman" w:hAnsi="Times New Roman" w:cs="Times New Roman"/>
          <w:color w:val="000000" w:themeColor="text1"/>
        </w:rPr>
        <w:t>”, “</w:t>
      </w:r>
      <w:proofErr w:type="spellStart"/>
      <w:r w:rsidRPr="007578E6">
        <w:rPr>
          <w:rFonts w:ascii="Times New Roman" w:hAnsi="Times New Roman" w:cs="Times New Roman"/>
          <w:color w:val="000000" w:themeColor="text1"/>
        </w:rPr>
        <w:t>p__Bacteroidetes</w:t>
      </w:r>
      <w:proofErr w:type="spellEnd"/>
      <w:r w:rsidRPr="007578E6">
        <w:rPr>
          <w:rFonts w:ascii="Times New Roman" w:hAnsi="Times New Roman" w:cs="Times New Roman"/>
          <w:color w:val="000000" w:themeColor="text1"/>
        </w:rPr>
        <w:t>", "</w:t>
      </w:r>
      <w:proofErr w:type="spellStart"/>
      <w:r w:rsidRPr="007578E6">
        <w:rPr>
          <w:rFonts w:ascii="Times New Roman" w:hAnsi="Times New Roman" w:cs="Times New Roman"/>
          <w:color w:val="000000" w:themeColor="text1"/>
        </w:rPr>
        <w:t>p__Cyanobacteria</w:t>
      </w:r>
      <w:proofErr w:type="spellEnd"/>
      <w:r w:rsidRPr="007578E6">
        <w:rPr>
          <w:rFonts w:ascii="Times New Roman" w:hAnsi="Times New Roman" w:cs="Times New Roman"/>
          <w:color w:val="000000" w:themeColor="text1"/>
        </w:rPr>
        <w:t>”, and “</w:t>
      </w:r>
      <w:proofErr w:type="spellStart"/>
      <w:r w:rsidRPr="007578E6">
        <w:rPr>
          <w:rFonts w:ascii="Times New Roman" w:hAnsi="Times New Roman" w:cs="Times New Roman"/>
          <w:color w:val="000000" w:themeColor="text1"/>
        </w:rPr>
        <w:t>p__Proteobacteria</w:t>
      </w:r>
      <w:proofErr w:type="spellEnd"/>
      <w:r w:rsidRPr="007578E6">
        <w:rPr>
          <w:rFonts w:ascii="Times New Roman" w:hAnsi="Times New Roman" w:cs="Times New Roman"/>
          <w:color w:val="000000" w:themeColor="text1"/>
        </w:rPr>
        <w:t>”) were reported by all software (</w:t>
      </w:r>
      <w:bookmarkStart w:id="170" w:name="OLE_LINK189"/>
      <w:bookmarkStart w:id="171" w:name="OLE_LINK190"/>
      <w:r w:rsidRPr="007578E6">
        <w:rPr>
          <w:rFonts w:ascii="Times New Roman" w:hAnsi="Times New Roman" w:cs="Times New Roman"/>
          <w:color w:val="000000" w:themeColor="text1"/>
        </w:rPr>
        <w:t>Table SII.9</w:t>
      </w:r>
      <w:bookmarkEnd w:id="170"/>
      <w:bookmarkEnd w:id="171"/>
      <w:r w:rsidRPr="007578E6">
        <w:rPr>
          <w:rFonts w:ascii="Times New Roman" w:hAnsi="Times New Roman" w:cs="Times New Roman"/>
          <w:color w:val="000000" w:themeColor="text1"/>
        </w:rPr>
        <w:t>, Figure S3c). The Phylum taxon “</w:t>
      </w:r>
      <w:proofErr w:type="spellStart"/>
      <w:r w:rsidRPr="007578E6">
        <w:rPr>
          <w:rFonts w:ascii="Times New Roman" w:hAnsi="Times New Roman" w:cs="Times New Roman"/>
          <w:color w:val="000000" w:themeColor="text1"/>
        </w:rPr>
        <w:t>p__Firmicutes</w:t>
      </w:r>
      <w:proofErr w:type="spellEnd"/>
      <w:r w:rsidRPr="007578E6">
        <w:rPr>
          <w:rFonts w:ascii="Times New Roman" w:hAnsi="Times New Roman" w:cs="Times New Roman"/>
          <w:color w:val="000000" w:themeColor="text1"/>
        </w:rPr>
        <w:t>” was identified as the DA taxon by all software except for Diamond. Kaiju solely identified the virus taxon, “p__</w:t>
      </w:r>
      <w:proofErr w:type="spellStart"/>
      <w:r w:rsidRPr="007578E6">
        <w:rPr>
          <w:rFonts w:ascii="Times New Roman" w:hAnsi="Times New Roman" w:cs="Times New Roman"/>
          <w:color w:val="000000" w:themeColor="text1"/>
        </w:rPr>
        <w:t>Negarnaviricota</w:t>
      </w:r>
      <w:proofErr w:type="spellEnd"/>
      <w:r w:rsidRPr="007578E6">
        <w:rPr>
          <w:rFonts w:ascii="Times New Roman" w:hAnsi="Times New Roman" w:cs="Times New Roman"/>
          <w:color w:val="000000" w:themeColor="text1"/>
        </w:rPr>
        <w:t xml:space="preserve">”, as </w:t>
      </w:r>
      <w:ins w:id="172" w:author="Liliana Salvador" w:date="2022-03-17T05:49:00Z">
        <w:r w:rsidR="00726870">
          <w:rPr>
            <w:rFonts w:ascii="Times New Roman" w:hAnsi="Times New Roman" w:cs="Times New Roman"/>
            <w:color w:val="000000" w:themeColor="text1"/>
          </w:rPr>
          <w:t xml:space="preserve">the </w:t>
        </w:r>
      </w:ins>
      <w:r w:rsidRPr="007578E6">
        <w:rPr>
          <w:rFonts w:ascii="Times New Roman" w:hAnsi="Times New Roman" w:cs="Times New Roman"/>
          <w:color w:val="000000" w:themeColor="text1"/>
        </w:rPr>
        <w:t>DA taxon in this an</w:t>
      </w:r>
      <w:ins w:id="173" w:author="Liliana Salvador" w:date="2022-03-17T05:49:00Z">
        <w:r w:rsidR="00726870">
          <w:rPr>
            <w:rFonts w:ascii="Times New Roman" w:hAnsi="Times New Roman" w:cs="Times New Roman"/>
            <w:color w:val="000000" w:themeColor="text1"/>
          </w:rPr>
          <w:t>a</w:t>
        </w:r>
      </w:ins>
      <w:r w:rsidRPr="007578E6">
        <w:rPr>
          <w:rFonts w:ascii="Times New Roman" w:hAnsi="Times New Roman" w:cs="Times New Roman"/>
          <w:color w:val="000000" w:themeColor="text1"/>
        </w:rPr>
        <w:t xml:space="preserve">lysis. </w:t>
      </w:r>
    </w:p>
    <w:p w14:paraId="6B76DCD6" w14:textId="77777777" w:rsidR="00DD23DE" w:rsidRPr="00A11030" w:rsidRDefault="00DD23DE">
      <w:pPr>
        <w:rPr>
          <w:rFonts w:ascii="Times New Roman" w:hAnsi="Times New Roman" w:cs="Times New Roman"/>
        </w:rPr>
      </w:pPr>
    </w:p>
    <w:sectPr w:rsidR="00DD23DE" w:rsidRPr="00A11030" w:rsidSect="00902B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Liliana Salvador" w:date="2022-03-17T05:29:00Z" w:initials="LS">
    <w:p w14:paraId="120ED284" w14:textId="3D8DA579" w:rsidR="00456BFD" w:rsidRDefault="00456BFD">
      <w:pPr>
        <w:pStyle w:val="CommentText"/>
      </w:pPr>
      <w:r>
        <w:rPr>
          <w:rStyle w:val="CommentReference"/>
        </w:rPr>
        <w:annotationRef/>
      </w:r>
      <w:r>
        <w:t>Specific microbe or all microbes in general? Not clear what it is referring to</w:t>
      </w:r>
    </w:p>
  </w:comment>
  <w:comment w:id="120" w:author="Rajeev, Sree" w:date="2022-03-03T10:50:00Z" w:initials="RS">
    <w:p w14:paraId="7DD8EE02" w14:textId="77777777" w:rsidR="000F283E" w:rsidRPr="00ED1003" w:rsidRDefault="000F283E" w:rsidP="000F283E">
      <w:pPr>
        <w:pStyle w:val="CommentText"/>
      </w:pPr>
      <w:r>
        <w:rPr>
          <w:rStyle w:val="CommentReference"/>
        </w:rPr>
        <w:annotationRef/>
      </w:r>
      <w:r w:rsidRPr="00ED1003">
        <w:t xml:space="preserve">I suggest removing this part </w:t>
      </w:r>
    </w:p>
    <w:p w14:paraId="062FC57B" w14:textId="77777777" w:rsidR="000F283E" w:rsidRPr="00ED1003" w:rsidRDefault="000F283E" w:rsidP="000F283E">
      <w:pPr>
        <w:rPr>
          <w:sz w:val="20"/>
          <w:szCs w:val="20"/>
        </w:rPr>
      </w:pPr>
      <w:r w:rsidRPr="00ED1003">
        <w:rPr>
          <w:sz w:val="20"/>
          <w:szCs w:val="20"/>
        </w:rPr>
        <w:t>And change table 1 to supplemental with all the details</w:t>
      </w:r>
    </w:p>
    <w:p w14:paraId="71B7B1CF" w14:textId="77777777" w:rsidR="000F283E" w:rsidRDefault="000F283E" w:rsidP="000F283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0ED284" w15:done="0"/>
  <w15:commentEx w15:paraId="71B7B1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45AC" w16cex:dateUtc="2022-03-17T09:29:00Z"/>
  <w16cex:commentExtensible w16cex:durableId="25CB1C09" w16cex:dateUtc="2022-03-03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0ED284" w16cid:durableId="25DD45AC"/>
  <w16cid:commentId w16cid:paraId="71B7B1CF" w16cid:durableId="25CB1C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iana Salvador">
    <w15:presenceInfo w15:providerId="None" w15:userId="Liliana Salvador"/>
  </w15:person>
  <w15:person w15:author="Ruijie Xu">
    <w15:presenceInfo w15:providerId="AD" w15:userId="S::rx32940@uga.edu::89f68b28-822e-4beb-ba91-f26444184e3f"/>
  </w15:person>
  <w15:person w15:author="Rajeev, Sree">
    <w15:presenceInfo w15:providerId="AD" w15:userId="S-1-5-21-1126177620-2786831117-424237298-554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3E"/>
    <w:rsid w:val="00002A18"/>
    <w:rsid w:val="000418D2"/>
    <w:rsid w:val="00074289"/>
    <w:rsid w:val="000F283E"/>
    <w:rsid w:val="00150ACE"/>
    <w:rsid w:val="001873FD"/>
    <w:rsid w:val="003E7062"/>
    <w:rsid w:val="00456BFD"/>
    <w:rsid w:val="004B391B"/>
    <w:rsid w:val="006163F8"/>
    <w:rsid w:val="006208F8"/>
    <w:rsid w:val="006254EF"/>
    <w:rsid w:val="006872DB"/>
    <w:rsid w:val="00690DD9"/>
    <w:rsid w:val="00726870"/>
    <w:rsid w:val="007578E6"/>
    <w:rsid w:val="008745D6"/>
    <w:rsid w:val="00895C62"/>
    <w:rsid w:val="00902BBE"/>
    <w:rsid w:val="009A34B7"/>
    <w:rsid w:val="00A11030"/>
    <w:rsid w:val="00AD0D27"/>
    <w:rsid w:val="00DD23DE"/>
    <w:rsid w:val="00E541F2"/>
    <w:rsid w:val="00E95800"/>
    <w:rsid w:val="00F163B0"/>
    <w:rsid w:val="00F2478C"/>
    <w:rsid w:val="00F95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906873"/>
  <w14:defaultImageDpi w14:val="32767"/>
  <w15:chartTrackingRefBased/>
  <w15:docId w15:val="{8847DAD5-D94B-A94D-8F84-4137FC9B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283E"/>
    <w:rPr>
      <w:sz w:val="16"/>
      <w:szCs w:val="16"/>
    </w:rPr>
  </w:style>
  <w:style w:type="paragraph" w:styleId="CommentText">
    <w:name w:val="annotation text"/>
    <w:basedOn w:val="Normal"/>
    <w:link w:val="CommentTextChar"/>
    <w:uiPriority w:val="99"/>
    <w:unhideWhenUsed/>
    <w:rsid w:val="000F283E"/>
    <w:rPr>
      <w:sz w:val="20"/>
      <w:szCs w:val="20"/>
    </w:rPr>
  </w:style>
  <w:style w:type="character" w:customStyle="1" w:styleId="CommentTextChar">
    <w:name w:val="Comment Text Char"/>
    <w:basedOn w:val="DefaultParagraphFont"/>
    <w:link w:val="CommentText"/>
    <w:uiPriority w:val="99"/>
    <w:rsid w:val="000F283E"/>
    <w:rPr>
      <w:sz w:val="20"/>
      <w:szCs w:val="20"/>
    </w:rPr>
  </w:style>
  <w:style w:type="paragraph" w:styleId="BalloonText">
    <w:name w:val="Balloon Text"/>
    <w:basedOn w:val="Normal"/>
    <w:link w:val="BalloonTextChar"/>
    <w:uiPriority w:val="99"/>
    <w:semiHidden/>
    <w:unhideWhenUsed/>
    <w:rsid w:val="00F163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63B0"/>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456BFD"/>
    <w:rPr>
      <w:b/>
      <w:bCs/>
    </w:rPr>
  </w:style>
  <w:style w:type="character" w:customStyle="1" w:styleId="CommentSubjectChar">
    <w:name w:val="Comment Subject Char"/>
    <w:basedOn w:val="CommentTextChar"/>
    <w:link w:val="CommentSubject"/>
    <w:uiPriority w:val="99"/>
    <w:semiHidden/>
    <w:rsid w:val="00456BFD"/>
    <w:rPr>
      <w:b/>
      <w:bCs/>
      <w:sz w:val="20"/>
      <w:szCs w:val="20"/>
    </w:rPr>
  </w:style>
  <w:style w:type="paragraph" w:styleId="Revision">
    <w:name w:val="Revision"/>
    <w:hidden/>
    <w:uiPriority w:val="99"/>
    <w:semiHidden/>
    <w:rsid w:val="00757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Ruijie Xu</dc:creator>
  <cp:keywords/>
  <dc:description/>
  <cp:lastModifiedBy>Ruijie Xu</cp:lastModifiedBy>
  <cp:revision>4</cp:revision>
  <dcterms:created xsi:type="dcterms:W3CDTF">2022-03-17T09:02:00Z</dcterms:created>
  <dcterms:modified xsi:type="dcterms:W3CDTF">2022-03-17T13:10:00Z</dcterms:modified>
</cp:coreProperties>
</file>